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ADF50" w14:textId="10AB87E2" w:rsidR="008118B9" w:rsidDel="00D30AD7" w:rsidRDefault="00240AE4" w:rsidP="001968BD">
      <w:pPr>
        <w:spacing w:line="480" w:lineRule="auto"/>
        <w:jc w:val="center"/>
        <w:outlineLvl w:val="0"/>
        <w:rPr>
          <w:del w:id="0" w:author="David Modjeska" w:date="2016-04-24T15:16:00Z"/>
          <w:rFonts w:asciiTheme="majorHAnsi" w:hAnsiTheme="majorHAnsi"/>
          <w:b/>
        </w:rPr>
      </w:pPr>
      <w:r w:rsidRPr="00CB5914">
        <w:rPr>
          <w:rFonts w:asciiTheme="majorHAnsi" w:hAnsiTheme="majorHAnsi"/>
          <w:b/>
        </w:rPr>
        <w:t>Predicting</w:t>
      </w:r>
      <w:r w:rsidR="00766235" w:rsidRPr="00CB5914">
        <w:rPr>
          <w:rFonts w:asciiTheme="majorHAnsi" w:hAnsiTheme="majorHAnsi"/>
          <w:b/>
        </w:rPr>
        <w:t xml:space="preserve"> foreign exchange rates</w:t>
      </w:r>
      <w:r w:rsidRPr="00CB5914">
        <w:rPr>
          <w:rFonts w:asciiTheme="majorHAnsi" w:hAnsiTheme="majorHAnsi"/>
          <w:b/>
        </w:rPr>
        <w:t xml:space="preserve"> between the US and Canada</w:t>
      </w:r>
    </w:p>
    <w:p w14:paraId="5624C513" w14:textId="77777777" w:rsidR="00D178EE" w:rsidRDefault="00D178EE" w:rsidP="001968BD">
      <w:pPr>
        <w:spacing w:line="480" w:lineRule="auto"/>
        <w:jc w:val="center"/>
        <w:outlineLvl w:val="0"/>
        <w:rPr>
          <w:rFonts w:asciiTheme="majorHAnsi" w:hAnsiTheme="majorHAnsi"/>
          <w:b/>
        </w:rPr>
      </w:pPr>
    </w:p>
    <w:p w14:paraId="07C97F80" w14:textId="1EBDA551" w:rsidR="00D178EE" w:rsidRDefault="00D178EE" w:rsidP="00915D39">
      <w:pPr>
        <w:pStyle w:val="ListParagraph"/>
        <w:numPr>
          <w:ilvl w:val="0"/>
          <w:numId w:val="3"/>
        </w:numPr>
        <w:spacing w:line="360" w:lineRule="auto"/>
        <w:rPr>
          <w:rFonts w:asciiTheme="majorHAnsi" w:hAnsiTheme="majorHAnsi"/>
          <w:b/>
          <w:sz w:val="24"/>
          <w:szCs w:val="24"/>
        </w:rPr>
      </w:pPr>
      <w:r>
        <w:rPr>
          <w:rFonts w:asciiTheme="majorHAnsi" w:hAnsiTheme="majorHAnsi"/>
          <w:b/>
          <w:sz w:val="24"/>
          <w:szCs w:val="24"/>
        </w:rPr>
        <w:t>Abstract</w:t>
      </w:r>
    </w:p>
    <w:p w14:paraId="27345C17" w14:textId="03D6070C" w:rsidR="00D178EE" w:rsidRPr="00D178EE" w:rsidDel="00F06717" w:rsidRDefault="00D178EE" w:rsidP="00915D39">
      <w:pPr>
        <w:pStyle w:val="ListParagraph"/>
        <w:spacing w:line="360" w:lineRule="auto"/>
        <w:rPr>
          <w:del w:id="1" w:author="David Modjeska" w:date="2016-04-24T15:10:00Z"/>
          <w:b/>
          <w:sz w:val="20"/>
          <w:szCs w:val="20"/>
        </w:rPr>
      </w:pPr>
      <w:del w:id="2" w:author="David Modjeska" w:date="2016-04-24T15:10:00Z">
        <w:r w:rsidRPr="00D178EE" w:rsidDel="00F06717">
          <w:rPr>
            <w:b/>
            <w:sz w:val="20"/>
            <w:szCs w:val="20"/>
          </w:rPr>
          <w:delText xml:space="preserve">Key Words: </w:delText>
        </w:r>
      </w:del>
    </w:p>
    <w:p w14:paraId="44D91A32" w14:textId="289DBD50" w:rsidR="00F06717" w:rsidRDefault="00F06717" w:rsidP="00915D39">
      <w:pPr>
        <w:spacing w:line="360" w:lineRule="auto"/>
        <w:rPr>
          <w:ins w:id="3" w:author="David Modjeska" w:date="2016-04-24T15:10:00Z"/>
          <w:rFonts w:asciiTheme="majorHAnsi" w:hAnsiTheme="majorHAnsi"/>
          <w:sz w:val="20"/>
          <w:szCs w:val="20"/>
        </w:rPr>
      </w:pPr>
      <w:ins w:id="4" w:author="David Modjeska" w:date="2016-04-24T15:12:00Z">
        <w:r>
          <w:rPr>
            <w:rFonts w:asciiTheme="majorHAnsi" w:hAnsiTheme="majorHAnsi"/>
            <w:sz w:val="20"/>
            <w:szCs w:val="20"/>
          </w:rPr>
          <w:t xml:space="preserve">Anecdotally, </w:t>
        </w:r>
      </w:ins>
      <w:ins w:id="5" w:author="David Modjeska" w:date="2016-04-24T15:13:00Z">
        <w:r>
          <w:rPr>
            <w:rFonts w:asciiTheme="majorHAnsi" w:hAnsiTheme="majorHAnsi"/>
            <w:sz w:val="20"/>
            <w:szCs w:val="20"/>
          </w:rPr>
          <w:t xml:space="preserve">fluctuations in </w:t>
        </w:r>
      </w:ins>
      <w:ins w:id="6" w:author="David Modjeska" w:date="2016-04-24T15:10:00Z">
        <w:r>
          <w:rPr>
            <w:rFonts w:asciiTheme="majorHAnsi" w:hAnsiTheme="majorHAnsi"/>
            <w:sz w:val="20"/>
            <w:szCs w:val="20"/>
          </w:rPr>
          <w:t xml:space="preserve">the </w:t>
        </w:r>
      </w:ins>
      <w:ins w:id="7" w:author="David Modjeska" w:date="2016-04-24T15:13:00Z">
        <w:r>
          <w:rPr>
            <w:rFonts w:asciiTheme="majorHAnsi" w:hAnsiTheme="majorHAnsi"/>
            <w:sz w:val="20"/>
            <w:szCs w:val="20"/>
          </w:rPr>
          <w:t xml:space="preserve">exchange rate between </w:t>
        </w:r>
      </w:ins>
      <w:ins w:id="8" w:author="David Modjeska" w:date="2016-04-24T15:10:00Z">
        <w:r>
          <w:rPr>
            <w:rFonts w:asciiTheme="majorHAnsi" w:hAnsiTheme="majorHAnsi"/>
            <w:sz w:val="20"/>
            <w:szCs w:val="20"/>
          </w:rPr>
          <w:t xml:space="preserve">Canadian and US dollars </w:t>
        </w:r>
      </w:ins>
      <w:ins w:id="9" w:author="David Modjeska" w:date="2016-04-24T15:13:00Z">
        <w:r>
          <w:rPr>
            <w:rFonts w:asciiTheme="majorHAnsi" w:hAnsiTheme="majorHAnsi"/>
            <w:sz w:val="20"/>
            <w:szCs w:val="20"/>
          </w:rPr>
          <w:t xml:space="preserve">are </w:t>
        </w:r>
      </w:ins>
      <w:ins w:id="10" w:author="David Modjeska" w:date="2016-04-24T15:10:00Z">
        <w:r>
          <w:rPr>
            <w:rFonts w:asciiTheme="majorHAnsi" w:hAnsiTheme="majorHAnsi"/>
            <w:sz w:val="20"/>
            <w:szCs w:val="20"/>
          </w:rPr>
          <w:t xml:space="preserve">influenced by commodity prices and economic factors. This report </w:t>
        </w:r>
      </w:ins>
      <w:ins w:id="11" w:author="David Modjeska" w:date="2016-04-24T15:13:00Z">
        <w:r>
          <w:rPr>
            <w:rFonts w:asciiTheme="majorHAnsi" w:hAnsiTheme="majorHAnsi"/>
            <w:sz w:val="20"/>
            <w:szCs w:val="20"/>
          </w:rPr>
          <w:t>presents</w:t>
        </w:r>
      </w:ins>
      <w:ins w:id="12" w:author="David Modjeska" w:date="2016-04-24T15:10:00Z">
        <w:r>
          <w:rPr>
            <w:rFonts w:asciiTheme="majorHAnsi" w:hAnsiTheme="majorHAnsi"/>
            <w:sz w:val="20"/>
            <w:szCs w:val="20"/>
          </w:rPr>
          <w:t xml:space="preserve"> a model combining those </w:t>
        </w:r>
      </w:ins>
      <w:ins w:id="13" w:author="David Modjeska" w:date="2016-04-24T15:18:00Z">
        <w:r w:rsidR="00B84D66">
          <w:rPr>
            <w:rFonts w:asciiTheme="majorHAnsi" w:hAnsiTheme="majorHAnsi"/>
            <w:sz w:val="20"/>
            <w:szCs w:val="20"/>
          </w:rPr>
          <w:t>influences</w:t>
        </w:r>
      </w:ins>
      <w:ins w:id="14" w:author="David Modjeska" w:date="2016-04-24T15:10:00Z">
        <w:r>
          <w:rPr>
            <w:rFonts w:asciiTheme="majorHAnsi" w:hAnsiTheme="majorHAnsi"/>
            <w:sz w:val="20"/>
            <w:szCs w:val="20"/>
          </w:rPr>
          <w:t>.</w:t>
        </w:r>
      </w:ins>
      <w:ins w:id="15" w:author="David Modjeska" w:date="2016-04-24T15:13:00Z">
        <w:r>
          <w:rPr>
            <w:rFonts w:asciiTheme="majorHAnsi" w:hAnsiTheme="majorHAnsi"/>
            <w:sz w:val="20"/>
            <w:szCs w:val="20"/>
          </w:rPr>
          <w:t xml:space="preserve"> A</w:t>
        </w:r>
      </w:ins>
      <w:ins w:id="16" w:author="David Modjeska" w:date="2016-04-24T15:14:00Z">
        <w:r>
          <w:rPr>
            <w:rFonts w:asciiTheme="majorHAnsi" w:hAnsiTheme="majorHAnsi"/>
            <w:sz w:val="20"/>
            <w:szCs w:val="20"/>
          </w:rPr>
          <w:t xml:space="preserve"> multiple regression model using oil futures open price, gold price, and Canadian GDP is found </w:t>
        </w:r>
      </w:ins>
      <w:ins w:id="17" w:author="David Modjeska" w:date="2016-04-24T15:55:00Z">
        <w:r w:rsidR="007F2802">
          <w:rPr>
            <w:rFonts w:asciiTheme="majorHAnsi" w:hAnsiTheme="majorHAnsi"/>
            <w:sz w:val="20"/>
            <w:szCs w:val="20"/>
          </w:rPr>
          <w:t>useful in explaining</w:t>
        </w:r>
      </w:ins>
      <w:ins w:id="18" w:author="David Modjeska" w:date="2016-04-24T15:14:00Z">
        <w:r>
          <w:rPr>
            <w:rFonts w:asciiTheme="majorHAnsi" w:hAnsiTheme="majorHAnsi"/>
            <w:sz w:val="20"/>
            <w:szCs w:val="20"/>
          </w:rPr>
          <w:t xml:space="preserve"> the </w:t>
        </w:r>
      </w:ins>
      <w:r w:rsidR="00B22099">
        <w:rPr>
          <w:rFonts w:asciiTheme="majorHAnsi" w:hAnsiTheme="majorHAnsi"/>
          <w:sz w:val="20"/>
          <w:szCs w:val="20"/>
        </w:rPr>
        <w:t>variability in</w:t>
      </w:r>
      <w:ins w:id="19" w:author="David Modjeska" w:date="2016-04-24T15:55:00Z">
        <w:r w:rsidR="007F2802">
          <w:rPr>
            <w:rFonts w:asciiTheme="majorHAnsi" w:hAnsiTheme="majorHAnsi"/>
            <w:sz w:val="20"/>
            <w:szCs w:val="20"/>
          </w:rPr>
          <w:t xml:space="preserve"> </w:t>
        </w:r>
      </w:ins>
      <w:r w:rsidR="00EB0D29">
        <w:rPr>
          <w:rFonts w:asciiTheme="majorHAnsi" w:hAnsiTheme="majorHAnsi"/>
          <w:sz w:val="20"/>
          <w:szCs w:val="20"/>
        </w:rPr>
        <w:t>USD/CAD FX</w:t>
      </w:r>
      <w:ins w:id="20" w:author="David Modjeska" w:date="2016-04-24T15:14:00Z">
        <w:r>
          <w:rPr>
            <w:rFonts w:asciiTheme="majorHAnsi" w:hAnsiTheme="majorHAnsi"/>
            <w:sz w:val="20"/>
            <w:szCs w:val="20"/>
          </w:rPr>
          <w:t xml:space="preserve"> rate</w:t>
        </w:r>
      </w:ins>
      <w:r w:rsidR="00EB0D29">
        <w:rPr>
          <w:rFonts w:asciiTheme="majorHAnsi" w:hAnsiTheme="majorHAnsi"/>
          <w:sz w:val="20"/>
          <w:szCs w:val="20"/>
        </w:rPr>
        <w:t>.</w:t>
      </w:r>
      <w:ins w:id="21" w:author="David Modjeska" w:date="2016-04-24T15:14:00Z">
        <w:r>
          <w:rPr>
            <w:rFonts w:asciiTheme="majorHAnsi" w:hAnsiTheme="majorHAnsi"/>
            <w:sz w:val="20"/>
            <w:szCs w:val="20"/>
          </w:rPr>
          <w:t xml:space="preserve"> </w:t>
        </w:r>
      </w:ins>
    </w:p>
    <w:p w14:paraId="57CECAE7" w14:textId="77777777" w:rsidR="00F06717" w:rsidRPr="003C6542" w:rsidRDefault="00F06717" w:rsidP="00915D39">
      <w:pPr>
        <w:spacing w:line="360" w:lineRule="auto"/>
        <w:rPr>
          <w:ins w:id="22" w:author="David Modjeska" w:date="2016-04-24T15:10:00Z"/>
          <w:rFonts w:asciiTheme="majorHAnsi" w:hAnsiTheme="majorHAnsi"/>
          <w:sz w:val="20"/>
          <w:szCs w:val="20"/>
        </w:rPr>
      </w:pPr>
      <w:ins w:id="23" w:author="David Modjeska" w:date="2016-04-24T15:10:00Z">
        <w:r>
          <w:rPr>
            <w:rFonts w:asciiTheme="majorHAnsi" w:hAnsiTheme="majorHAnsi"/>
            <w:sz w:val="20"/>
            <w:szCs w:val="20"/>
          </w:rPr>
          <w:t xml:space="preserve"> </w:t>
        </w:r>
        <w:r w:rsidRPr="003C6542">
          <w:rPr>
            <w:rFonts w:asciiTheme="majorHAnsi" w:hAnsiTheme="majorHAnsi"/>
            <w:sz w:val="20"/>
            <w:szCs w:val="20"/>
          </w:rPr>
          <w:t xml:space="preserve"> </w:t>
        </w:r>
      </w:ins>
    </w:p>
    <w:p w14:paraId="595FDB59" w14:textId="413826DF" w:rsidR="00F06717" w:rsidRPr="00F06717" w:rsidRDefault="00F06717" w:rsidP="001968BD">
      <w:pPr>
        <w:spacing w:line="360" w:lineRule="auto"/>
        <w:outlineLvl w:val="0"/>
        <w:rPr>
          <w:ins w:id="24" w:author="David Modjeska" w:date="2016-04-24T15:10:00Z"/>
          <w:rFonts w:asciiTheme="majorHAnsi" w:hAnsiTheme="majorHAnsi"/>
          <w:b/>
          <w:sz w:val="20"/>
          <w:szCs w:val="20"/>
          <w:rPrChange w:id="25" w:author="David Modjeska" w:date="2016-04-24T15:16:00Z">
            <w:rPr>
              <w:ins w:id="26" w:author="David Modjeska" w:date="2016-04-24T15:10:00Z"/>
              <w:rFonts w:asciiTheme="minorHAnsi" w:hAnsiTheme="minorHAnsi"/>
              <w:b/>
              <w:sz w:val="20"/>
              <w:szCs w:val="20"/>
            </w:rPr>
          </w:rPrChange>
        </w:rPr>
      </w:pPr>
      <w:ins w:id="27" w:author="David Modjeska" w:date="2016-04-24T15:10:00Z">
        <w:r>
          <w:rPr>
            <w:rFonts w:asciiTheme="majorHAnsi" w:hAnsiTheme="majorHAnsi"/>
            <w:b/>
            <w:sz w:val="20"/>
            <w:szCs w:val="20"/>
          </w:rPr>
          <w:t>Key</w:t>
        </w:r>
      </w:ins>
      <w:r w:rsidR="001F5314">
        <w:rPr>
          <w:rFonts w:asciiTheme="majorHAnsi" w:hAnsiTheme="majorHAnsi"/>
          <w:b/>
          <w:sz w:val="20"/>
          <w:szCs w:val="20"/>
        </w:rPr>
        <w:t>w</w:t>
      </w:r>
      <w:ins w:id="28" w:author="David Modjeska" w:date="2016-04-24T15:10:00Z">
        <w:r w:rsidRPr="00F06717">
          <w:rPr>
            <w:rFonts w:asciiTheme="majorHAnsi" w:hAnsiTheme="majorHAnsi"/>
            <w:b/>
            <w:sz w:val="20"/>
            <w:szCs w:val="20"/>
            <w:rPrChange w:id="29" w:author="David Modjeska" w:date="2016-04-24T15:16:00Z">
              <w:rPr>
                <w:rFonts w:asciiTheme="minorHAnsi" w:hAnsiTheme="minorHAnsi"/>
                <w:b/>
                <w:sz w:val="20"/>
                <w:szCs w:val="20"/>
              </w:rPr>
            </w:rPrChange>
          </w:rPr>
          <w:t xml:space="preserve">ords:  </w:t>
        </w:r>
      </w:ins>
      <w:ins w:id="30" w:author="David Modjeska" w:date="2016-04-24T15:11:00Z">
        <w:r w:rsidRPr="00F06717">
          <w:rPr>
            <w:rFonts w:asciiTheme="majorHAnsi" w:hAnsiTheme="majorHAnsi"/>
            <w:sz w:val="20"/>
            <w:szCs w:val="20"/>
          </w:rPr>
          <w:t>Foreign exchange</w:t>
        </w:r>
      </w:ins>
      <w:ins w:id="31" w:author="David Modjeska" w:date="2016-04-24T15:10:00Z">
        <w:r w:rsidRPr="00F06717">
          <w:rPr>
            <w:rFonts w:asciiTheme="majorHAnsi" w:hAnsiTheme="majorHAnsi"/>
            <w:sz w:val="20"/>
            <w:szCs w:val="20"/>
          </w:rPr>
          <w:t xml:space="preserve">, </w:t>
        </w:r>
      </w:ins>
      <w:ins w:id="32" w:author="David Modjeska" w:date="2016-04-24T15:11:00Z">
        <w:r w:rsidRPr="00F06717">
          <w:rPr>
            <w:rFonts w:asciiTheme="majorHAnsi" w:hAnsiTheme="majorHAnsi"/>
            <w:sz w:val="20"/>
            <w:szCs w:val="20"/>
          </w:rPr>
          <w:t>o</w:t>
        </w:r>
      </w:ins>
      <w:ins w:id="33" w:author="David Modjeska" w:date="2016-04-24T15:10:00Z">
        <w:r w:rsidRPr="00F06717">
          <w:rPr>
            <w:rFonts w:asciiTheme="majorHAnsi" w:hAnsiTheme="majorHAnsi"/>
            <w:sz w:val="20"/>
            <w:szCs w:val="20"/>
          </w:rPr>
          <w:t xml:space="preserve">il </w:t>
        </w:r>
      </w:ins>
      <w:ins w:id="34" w:author="David Modjeska" w:date="2016-04-24T15:11:00Z">
        <w:r w:rsidRPr="00F06717">
          <w:rPr>
            <w:rFonts w:asciiTheme="majorHAnsi" w:hAnsiTheme="majorHAnsi"/>
            <w:sz w:val="20"/>
            <w:szCs w:val="20"/>
          </w:rPr>
          <w:t>f</w:t>
        </w:r>
      </w:ins>
      <w:ins w:id="35" w:author="David Modjeska" w:date="2016-04-24T15:10:00Z">
        <w:r w:rsidRPr="00F06717">
          <w:rPr>
            <w:rFonts w:asciiTheme="majorHAnsi" w:hAnsiTheme="majorHAnsi"/>
            <w:sz w:val="20"/>
            <w:szCs w:val="20"/>
          </w:rPr>
          <w:t xml:space="preserve">utures, </w:t>
        </w:r>
      </w:ins>
      <w:ins w:id="36" w:author="David Modjeska" w:date="2016-04-24T15:11:00Z">
        <w:r w:rsidRPr="00F06717">
          <w:rPr>
            <w:rFonts w:asciiTheme="majorHAnsi" w:hAnsiTheme="majorHAnsi"/>
            <w:sz w:val="20"/>
            <w:szCs w:val="20"/>
          </w:rPr>
          <w:t>o</w:t>
        </w:r>
      </w:ins>
      <w:ins w:id="37" w:author="David Modjeska" w:date="2016-04-24T15:10:00Z">
        <w:r w:rsidRPr="00F06717">
          <w:rPr>
            <w:rFonts w:asciiTheme="majorHAnsi" w:hAnsiTheme="majorHAnsi"/>
            <w:sz w:val="20"/>
            <w:szCs w:val="20"/>
          </w:rPr>
          <w:t xml:space="preserve">il </w:t>
        </w:r>
      </w:ins>
      <w:ins w:id="38" w:author="David Modjeska" w:date="2016-04-24T15:11:00Z">
        <w:r w:rsidRPr="00F06717">
          <w:rPr>
            <w:rFonts w:asciiTheme="majorHAnsi" w:hAnsiTheme="majorHAnsi"/>
            <w:sz w:val="20"/>
            <w:szCs w:val="20"/>
          </w:rPr>
          <w:t>p</w:t>
        </w:r>
      </w:ins>
      <w:ins w:id="39" w:author="David Modjeska" w:date="2016-04-24T15:10:00Z">
        <w:r w:rsidRPr="00F06717">
          <w:rPr>
            <w:rFonts w:asciiTheme="majorHAnsi" w:hAnsiTheme="majorHAnsi"/>
            <w:sz w:val="20"/>
            <w:szCs w:val="20"/>
          </w:rPr>
          <w:t xml:space="preserve">rice, </w:t>
        </w:r>
      </w:ins>
      <w:ins w:id="40" w:author="David Modjeska" w:date="2016-04-24T15:11:00Z">
        <w:r w:rsidRPr="00F06717">
          <w:rPr>
            <w:rFonts w:asciiTheme="majorHAnsi" w:hAnsiTheme="majorHAnsi"/>
            <w:sz w:val="20"/>
            <w:szCs w:val="20"/>
          </w:rPr>
          <w:t>GDP</w:t>
        </w:r>
      </w:ins>
      <w:ins w:id="41" w:author="David Modjeska" w:date="2016-04-24T15:10:00Z">
        <w:r w:rsidRPr="00F06717">
          <w:rPr>
            <w:rFonts w:asciiTheme="majorHAnsi" w:hAnsiTheme="majorHAnsi"/>
            <w:sz w:val="20"/>
            <w:szCs w:val="20"/>
          </w:rPr>
          <w:t xml:space="preserve">, </w:t>
        </w:r>
      </w:ins>
      <w:ins w:id="42" w:author="David Modjeska" w:date="2016-04-24T15:11:00Z">
        <w:r w:rsidRPr="00F06717">
          <w:rPr>
            <w:rFonts w:asciiTheme="majorHAnsi" w:hAnsiTheme="majorHAnsi"/>
            <w:sz w:val="20"/>
            <w:szCs w:val="20"/>
          </w:rPr>
          <w:t>g</w:t>
        </w:r>
      </w:ins>
      <w:ins w:id="43" w:author="David Modjeska" w:date="2016-04-24T15:10:00Z">
        <w:r w:rsidRPr="00F06717">
          <w:rPr>
            <w:rFonts w:asciiTheme="majorHAnsi" w:hAnsiTheme="majorHAnsi"/>
            <w:sz w:val="20"/>
            <w:szCs w:val="20"/>
          </w:rPr>
          <w:t xml:space="preserve">old </w:t>
        </w:r>
      </w:ins>
      <w:ins w:id="44" w:author="David Modjeska" w:date="2016-04-24T15:11:00Z">
        <w:r w:rsidRPr="00F06717">
          <w:rPr>
            <w:rFonts w:asciiTheme="majorHAnsi" w:hAnsiTheme="majorHAnsi"/>
            <w:sz w:val="20"/>
            <w:szCs w:val="20"/>
          </w:rPr>
          <w:t>p</w:t>
        </w:r>
      </w:ins>
      <w:ins w:id="45" w:author="David Modjeska" w:date="2016-04-24T15:10:00Z">
        <w:r w:rsidRPr="00F06717">
          <w:rPr>
            <w:rFonts w:asciiTheme="majorHAnsi" w:hAnsiTheme="majorHAnsi"/>
            <w:sz w:val="20"/>
            <w:szCs w:val="20"/>
          </w:rPr>
          <w:t xml:space="preserve">rice, </w:t>
        </w:r>
      </w:ins>
      <w:ins w:id="46" w:author="David Modjeska" w:date="2016-04-24T15:11:00Z">
        <w:r w:rsidRPr="00F06717">
          <w:rPr>
            <w:rFonts w:asciiTheme="majorHAnsi" w:hAnsiTheme="majorHAnsi"/>
            <w:sz w:val="20"/>
            <w:szCs w:val="20"/>
          </w:rPr>
          <w:t>c</w:t>
        </w:r>
      </w:ins>
      <w:ins w:id="47" w:author="David Modjeska" w:date="2016-04-24T15:10:00Z">
        <w:r w:rsidRPr="00F06717">
          <w:rPr>
            <w:rFonts w:asciiTheme="majorHAnsi" w:hAnsiTheme="majorHAnsi"/>
            <w:sz w:val="20"/>
            <w:szCs w:val="20"/>
          </w:rPr>
          <w:t xml:space="preserve">ommodity </w:t>
        </w:r>
      </w:ins>
      <w:ins w:id="48" w:author="David Modjeska" w:date="2016-04-24T15:11:00Z">
        <w:r w:rsidRPr="00F06717">
          <w:rPr>
            <w:rFonts w:asciiTheme="majorHAnsi" w:hAnsiTheme="majorHAnsi"/>
            <w:sz w:val="20"/>
            <w:szCs w:val="20"/>
          </w:rPr>
          <w:t>p</w:t>
        </w:r>
      </w:ins>
      <w:ins w:id="49" w:author="David Modjeska" w:date="2016-04-24T15:10:00Z">
        <w:r w:rsidRPr="00F06717">
          <w:rPr>
            <w:rFonts w:asciiTheme="majorHAnsi" w:hAnsiTheme="majorHAnsi"/>
            <w:sz w:val="20"/>
            <w:szCs w:val="20"/>
          </w:rPr>
          <w:t>rices</w:t>
        </w:r>
      </w:ins>
    </w:p>
    <w:p w14:paraId="493659EE" w14:textId="77777777" w:rsidR="00F534B9" w:rsidRPr="00CB5914" w:rsidRDefault="00F534B9" w:rsidP="00915D39">
      <w:pPr>
        <w:spacing w:line="360" w:lineRule="auto"/>
        <w:jc w:val="center"/>
        <w:rPr>
          <w:rFonts w:asciiTheme="majorHAnsi" w:hAnsiTheme="majorHAnsi"/>
          <w:b/>
        </w:rPr>
      </w:pPr>
    </w:p>
    <w:p w14:paraId="29761140" w14:textId="301854FE" w:rsidR="00290A32" w:rsidRPr="00854A8E" w:rsidRDefault="00290A32" w:rsidP="00290A32">
      <w:pPr>
        <w:pStyle w:val="ListParagraph"/>
        <w:numPr>
          <w:ilvl w:val="0"/>
          <w:numId w:val="3"/>
        </w:numPr>
        <w:spacing w:line="480" w:lineRule="auto"/>
        <w:rPr>
          <w:rFonts w:asciiTheme="majorHAnsi" w:hAnsiTheme="majorHAnsi"/>
          <w:b/>
          <w:sz w:val="24"/>
          <w:szCs w:val="24"/>
        </w:rPr>
      </w:pPr>
      <w:r w:rsidRPr="00854A8E">
        <w:rPr>
          <w:rFonts w:asciiTheme="majorHAnsi" w:hAnsiTheme="majorHAnsi"/>
          <w:b/>
          <w:sz w:val="24"/>
          <w:szCs w:val="24"/>
        </w:rPr>
        <w:t>Introduction</w:t>
      </w:r>
    </w:p>
    <w:p w14:paraId="4A15AFCB" w14:textId="4CBC6FAC" w:rsidR="00766235" w:rsidRDefault="003168E8" w:rsidP="00F111A6">
      <w:pPr>
        <w:spacing w:line="360" w:lineRule="auto"/>
        <w:rPr>
          <w:rFonts w:asciiTheme="majorHAnsi" w:hAnsiTheme="majorHAnsi"/>
          <w:sz w:val="20"/>
        </w:rPr>
      </w:pPr>
      <w:r w:rsidRPr="00115B24">
        <w:rPr>
          <w:rFonts w:asciiTheme="majorHAnsi" w:hAnsiTheme="majorHAnsi"/>
          <w:sz w:val="20"/>
        </w:rPr>
        <w:t>Foreign</w:t>
      </w:r>
      <w:r w:rsidR="001053A4" w:rsidRPr="00115B24">
        <w:rPr>
          <w:rFonts w:asciiTheme="majorHAnsi" w:hAnsiTheme="majorHAnsi"/>
          <w:sz w:val="20"/>
        </w:rPr>
        <w:t xml:space="preserve"> exchange </w:t>
      </w:r>
      <w:r w:rsidR="00711AD9" w:rsidRPr="00115B24">
        <w:rPr>
          <w:rFonts w:asciiTheme="majorHAnsi" w:hAnsiTheme="majorHAnsi"/>
          <w:sz w:val="20"/>
        </w:rPr>
        <w:t xml:space="preserve">(FX) </w:t>
      </w:r>
      <w:r w:rsidR="001053A4" w:rsidRPr="00115B24">
        <w:rPr>
          <w:rFonts w:asciiTheme="majorHAnsi" w:hAnsiTheme="majorHAnsi"/>
          <w:sz w:val="20"/>
        </w:rPr>
        <w:t xml:space="preserve">allows goods and services to </w:t>
      </w:r>
      <w:r w:rsidR="00EE367F" w:rsidRPr="00115B24">
        <w:rPr>
          <w:rFonts w:asciiTheme="majorHAnsi" w:hAnsiTheme="majorHAnsi"/>
          <w:sz w:val="20"/>
        </w:rPr>
        <w:t>move</w:t>
      </w:r>
      <w:r w:rsidR="001053A4" w:rsidRPr="00115B24">
        <w:rPr>
          <w:rFonts w:asciiTheme="majorHAnsi" w:hAnsiTheme="majorHAnsi"/>
          <w:sz w:val="20"/>
        </w:rPr>
        <w:t xml:space="preserve"> around the w</w:t>
      </w:r>
      <w:r w:rsidR="00711AD9" w:rsidRPr="00115B24">
        <w:rPr>
          <w:rFonts w:asciiTheme="majorHAnsi" w:hAnsiTheme="majorHAnsi"/>
          <w:sz w:val="20"/>
        </w:rPr>
        <w:t xml:space="preserve">orld. The FX </w:t>
      </w:r>
      <w:r w:rsidR="001053A4" w:rsidRPr="00115B24">
        <w:rPr>
          <w:rFonts w:asciiTheme="majorHAnsi" w:hAnsiTheme="majorHAnsi"/>
          <w:sz w:val="20"/>
        </w:rPr>
        <w:t xml:space="preserve">market is global and </w:t>
      </w:r>
      <w:r w:rsidR="00041F1A" w:rsidRPr="00115B24">
        <w:rPr>
          <w:rFonts w:asciiTheme="majorHAnsi" w:hAnsiTheme="majorHAnsi"/>
          <w:sz w:val="20"/>
        </w:rPr>
        <w:t>decentrali</w:t>
      </w:r>
      <w:r w:rsidR="00041F1A">
        <w:rPr>
          <w:rFonts w:asciiTheme="majorHAnsi" w:hAnsiTheme="majorHAnsi"/>
          <w:sz w:val="20"/>
        </w:rPr>
        <w:t>z</w:t>
      </w:r>
      <w:r w:rsidR="00041F1A" w:rsidRPr="00115B24">
        <w:rPr>
          <w:rFonts w:asciiTheme="majorHAnsi" w:hAnsiTheme="majorHAnsi"/>
          <w:sz w:val="20"/>
        </w:rPr>
        <w:t>ed</w:t>
      </w:r>
      <w:r w:rsidR="001053A4" w:rsidRPr="00115B24">
        <w:rPr>
          <w:rFonts w:asciiTheme="majorHAnsi" w:hAnsiTheme="majorHAnsi"/>
          <w:sz w:val="20"/>
        </w:rPr>
        <w:t xml:space="preserve">. It is the </w:t>
      </w:r>
      <w:r w:rsidR="00711AD9" w:rsidRPr="00115B24">
        <w:rPr>
          <w:rFonts w:asciiTheme="majorHAnsi" w:hAnsiTheme="majorHAnsi"/>
          <w:sz w:val="20"/>
        </w:rPr>
        <w:t>world’s largest market, with the main participants being large banks.</w:t>
      </w:r>
    </w:p>
    <w:p w14:paraId="7A10803A" w14:textId="77777777" w:rsidR="00AA5725" w:rsidRPr="00115B24" w:rsidRDefault="00AA5725" w:rsidP="00F111A6">
      <w:pPr>
        <w:spacing w:line="360" w:lineRule="auto"/>
        <w:rPr>
          <w:rFonts w:asciiTheme="majorHAnsi" w:hAnsiTheme="majorHAnsi"/>
          <w:sz w:val="20"/>
        </w:rPr>
      </w:pPr>
    </w:p>
    <w:p w14:paraId="3D05CD45" w14:textId="5E54BC08" w:rsidR="00711AD9" w:rsidRDefault="00DB6E51" w:rsidP="00F111A6">
      <w:pPr>
        <w:spacing w:line="360" w:lineRule="auto"/>
        <w:rPr>
          <w:rFonts w:asciiTheme="majorHAnsi" w:hAnsiTheme="majorHAnsi"/>
          <w:sz w:val="20"/>
        </w:rPr>
      </w:pPr>
      <w:r>
        <w:rPr>
          <w:rFonts w:asciiTheme="majorHAnsi" w:hAnsiTheme="majorHAnsi"/>
          <w:sz w:val="20"/>
        </w:rPr>
        <w:t xml:space="preserve">The </w:t>
      </w:r>
      <w:r w:rsidR="009D084F" w:rsidRPr="00115B24">
        <w:rPr>
          <w:rFonts w:asciiTheme="majorHAnsi" w:hAnsiTheme="majorHAnsi"/>
          <w:sz w:val="20"/>
        </w:rPr>
        <w:t xml:space="preserve">FX </w:t>
      </w:r>
      <w:r w:rsidR="00711AD9" w:rsidRPr="00115B24">
        <w:rPr>
          <w:rFonts w:asciiTheme="majorHAnsi" w:hAnsiTheme="majorHAnsi"/>
          <w:sz w:val="20"/>
        </w:rPr>
        <w:t>market</w:t>
      </w:r>
      <w:r w:rsidR="00A34E78">
        <w:rPr>
          <w:rFonts w:asciiTheme="majorHAnsi" w:hAnsiTheme="majorHAnsi"/>
          <w:sz w:val="20"/>
        </w:rPr>
        <w:t>’s</w:t>
      </w:r>
      <w:r w:rsidR="00711AD9" w:rsidRPr="00115B24">
        <w:rPr>
          <w:rFonts w:asciiTheme="majorHAnsi" w:hAnsiTheme="majorHAnsi"/>
          <w:sz w:val="20"/>
        </w:rPr>
        <w:t xml:space="preserve"> </w:t>
      </w:r>
      <w:r>
        <w:rPr>
          <w:rFonts w:asciiTheme="majorHAnsi" w:hAnsiTheme="majorHAnsi"/>
          <w:sz w:val="20"/>
        </w:rPr>
        <w:t xml:space="preserve">three main </w:t>
      </w:r>
      <w:r w:rsidR="00A34E78" w:rsidRPr="00115B24">
        <w:rPr>
          <w:rFonts w:asciiTheme="majorHAnsi" w:hAnsiTheme="majorHAnsi"/>
          <w:sz w:val="20"/>
        </w:rPr>
        <w:t>participant</w:t>
      </w:r>
      <w:r w:rsidR="00A34E78">
        <w:rPr>
          <w:rFonts w:asciiTheme="majorHAnsi" w:hAnsiTheme="majorHAnsi"/>
          <w:sz w:val="20"/>
        </w:rPr>
        <w:t>s’ are</w:t>
      </w:r>
      <w:r w:rsidR="00711AD9" w:rsidRPr="00115B24">
        <w:rPr>
          <w:rFonts w:asciiTheme="majorHAnsi" w:hAnsiTheme="majorHAnsi"/>
          <w:sz w:val="20"/>
        </w:rPr>
        <w:t xml:space="preserve"> traders, corporate CFO’s, and governments. For tr</w:t>
      </w:r>
      <w:r w:rsidR="009D084F" w:rsidRPr="00115B24">
        <w:rPr>
          <w:rFonts w:asciiTheme="majorHAnsi" w:hAnsiTheme="majorHAnsi"/>
          <w:sz w:val="20"/>
        </w:rPr>
        <w:t>aders, rates support</w:t>
      </w:r>
      <w:r w:rsidR="00711AD9" w:rsidRPr="00115B24">
        <w:rPr>
          <w:rFonts w:asciiTheme="majorHAnsi" w:hAnsiTheme="majorHAnsi"/>
          <w:sz w:val="20"/>
        </w:rPr>
        <w:t xml:space="preserve"> hedging risk</w:t>
      </w:r>
      <w:ins w:id="50" w:author="David Modjeska" w:date="2016-04-21T23:29:00Z">
        <w:r w:rsidR="001E47AA">
          <w:rPr>
            <w:rFonts w:asciiTheme="majorHAnsi" w:hAnsiTheme="majorHAnsi"/>
            <w:sz w:val="20"/>
          </w:rPr>
          <w:t>,</w:t>
        </w:r>
      </w:ins>
      <w:del w:id="51" w:author="David Modjeska" w:date="2016-04-21T23:29:00Z">
        <w:r w:rsidR="009F0B0C" w:rsidRPr="00115B24" w:rsidDel="001E47AA">
          <w:rPr>
            <w:rFonts w:asciiTheme="majorHAnsi" w:hAnsiTheme="majorHAnsi"/>
            <w:sz w:val="20"/>
          </w:rPr>
          <w:delText>;</w:delText>
        </w:r>
      </w:del>
      <w:r w:rsidR="00711AD9" w:rsidRPr="00115B24">
        <w:rPr>
          <w:rFonts w:asciiTheme="majorHAnsi" w:hAnsiTheme="majorHAnsi"/>
          <w:sz w:val="20"/>
        </w:rPr>
        <w:t xml:space="preserve"> </w:t>
      </w:r>
      <w:r w:rsidR="007C1F3B">
        <w:rPr>
          <w:rFonts w:asciiTheme="majorHAnsi" w:hAnsiTheme="majorHAnsi"/>
          <w:sz w:val="20"/>
        </w:rPr>
        <w:t>pursuing</w:t>
      </w:r>
      <w:r w:rsidR="00711AD9" w:rsidRPr="00115B24">
        <w:rPr>
          <w:rFonts w:asciiTheme="majorHAnsi" w:hAnsiTheme="majorHAnsi"/>
          <w:sz w:val="20"/>
        </w:rPr>
        <w:t xml:space="preserve"> profits</w:t>
      </w:r>
      <w:del w:id="52" w:author="David Modjeska" w:date="2016-04-21T23:30:00Z">
        <w:r w:rsidR="009F0B0C" w:rsidRPr="00115B24" w:rsidDel="001E47AA">
          <w:rPr>
            <w:rFonts w:asciiTheme="majorHAnsi" w:hAnsiTheme="majorHAnsi"/>
            <w:sz w:val="20"/>
          </w:rPr>
          <w:delText>;</w:delText>
        </w:r>
      </w:del>
      <w:ins w:id="53" w:author="David Modjeska" w:date="2016-04-21T23:30:00Z">
        <w:r w:rsidR="001E47AA">
          <w:rPr>
            <w:rFonts w:asciiTheme="majorHAnsi" w:hAnsiTheme="majorHAnsi"/>
            <w:sz w:val="20"/>
          </w:rPr>
          <w:t>,</w:t>
        </w:r>
      </w:ins>
      <w:r w:rsidR="00711AD9" w:rsidRPr="00115B24">
        <w:rPr>
          <w:rFonts w:asciiTheme="majorHAnsi" w:hAnsiTheme="majorHAnsi"/>
          <w:sz w:val="20"/>
        </w:rPr>
        <w:t xml:space="preserve"> pricing </w:t>
      </w:r>
      <w:r w:rsidR="009D084F" w:rsidRPr="00115B24">
        <w:rPr>
          <w:rFonts w:asciiTheme="majorHAnsi" w:hAnsiTheme="majorHAnsi"/>
          <w:sz w:val="20"/>
        </w:rPr>
        <w:t>FX</w:t>
      </w:r>
      <w:r w:rsidR="009F0B0C" w:rsidRPr="00115B24">
        <w:rPr>
          <w:rFonts w:asciiTheme="majorHAnsi" w:hAnsiTheme="majorHAnsi"/>
          <w:sz w:val="20"/>
        </w:rPr>
        <w:t xml:space="preserve"> </w:t>
      </w:r>
      <w:r w:rsidR="009D084F" w:rsidRPr="00115B24">
        <w:rPr>
          <w:rFonts w:asciiTheme="majorHAnsi" w:hAnsiTheme="majorHAnsi"/>
          <w:sz w:val="20"/>
        </w:rPr>
        <w:t>derivatives</w:t>
      </w:r>
      <w:del w:id="54" w:author="David Modjeska" w:date="2016-04-21T23:30:00Z">
        <w:r w:rsidR="009F0B0C" w:rsidRPr="00115B24" w:rsidDel="001E47AA">
          <w:rPr>
            <w:rFonts w:asciiTheme="majorHAnsi" w:hAnsiTheme="majorHAnsi"/>
            <w:sz w:val="20"/>
          </w:rPr>
          <w:delText>;</w:delText>
        </w:r>
      </w:del>
      <w:ins w:id="55" w:author="David Modjeska" w:date="2016-04-21T23:30:00Z">
        <w:r w:rsidR="001E47AA">
          <w:rPr>
            <w:rFonts w:asciiTheme="majorHAnsi" w:hAnsiTheme="majorHAnsi"/>
            <w:sz w:val="20"/>
          </w:rPr>
          <w:t>,</w:t>
        </w:r>
      </w:ins>
      <w:r w:rsidR="009F0B0C" w:rsidRPr="00115B24">
        <w:rPr>
          <w:rFonts w:asciiTheme="majorHAnsi" w:hAnsiTheme="majorHAnsi"/>
          <w:sz w:val="20"/>
        </w:rPr>
        <w:t xml:space="preserve"> and algorithmic trading. Fo</w:t>
      </w:r>
      <w:r w:rsidR="009D084F" w:rsidRPr="00115B24">
        <w:rPr>
          <w:rFonts w:asciiTheme="majorHAnsi" w:hAnsiTheme="majorHAnsi"/>
          <w:sz w:val="20"/>
        </w:rPr>
        <w:t xml:space="preserve">r CFO’s, rates support </w:t>
      </w:r>
      <w:r w:rsidR="009F0B0C" w:rsidRPr="00115B24">
        <w:rPr>
          <w:rFonts w:asciiTheme="majorHAnsi" w:hAnsiTheme="majorHAnsi"/>
          <w:sz w:val="20"/>
        </w:rPr>
        <w:t>assess</w:t>
      </w:r>
      <w:r w:rsidR="009D084F" w:rsidRPr="00115B24">
        <w:rPr>
          <w:rFonts w:asciiTheme="majorHAnsi" w:hAnsiTheme="majorHAnsi"/>
          <w:sz w:val="20"/>
        </w:rPr>
        <w:t xml:space="preserve">ing risk and cross-border </w:t>
      </w:r>
      <w:r>
        <w:rPr>
          <w:rFonts w:asciiTheme="majorHAnsi" w:hAnsiTheme="majorHAnsi"/>
          <w:sz w:val="20"/>
        </w:rPr>
        <w:t>ventures</w:t>
      </w:r>
      <w:r w:rsidR="009F0B0C" w:rsidRPr="00115B24">
        <w:rPr>
          <w:rFonts w:asciiTheme="majorHAnsi" w:hAnsiTheme="majorHAnsi"/>
          <w:sz w:val="20"/>
        </w:rPr>
        <w:t>. For governm</w:t>
      </w:r>
      <w:r w:rsidR="009D084F" w:rsidRPr="00115B24">
        <w:rPr>
          <w:rFonts w:asciiTheme="majorHAnsi" w:hAnsiTheme="majorHAnsi"/>
          <w:sz w:val="20"/>
        </w:rPr>
        <w:t xml:space="preserve">ents, rates support budgeting </w:t>
      </w:r>
      <w:r w:rsidR="009F0B0C" w:rsidRPr="00115B24">
        <w:rPr>
          <w:rFonts w:asciiTheme="majorHAnsi" w:hAnsiTheme="majorHAnsi"/>
          <w:sz w:val="20"/>
        </w:rPr>
        <w:t>and setting monetary policy.</w:t>
      </w:r>
    </w:p>
    <w:p w14:paraId="4E1FF0CC" w14:textId="77777777" w:rsidR="00DB6E51" w:rsidRPr="00115B24" w:rsidRDefault="00DB6E51" w:rsidP="00F111A6">
      <w:pPr>
        <w:spacing w:line="360" w:lineRule="auto"/>
        <w:rPr>
          <w:rFonts w:asciiTheme="majorHAnsi" w:hAnsiTheme="majorHAnsi"/>
          <w:sz w:val="20"/>
        </w:rPr>
      </w:pPr>
    </w:p>
    <w:p w14:paraId="22A0B7B2" w14:textId="6FF9FBD7" w:rsidR="009F0B0C" w:rsidRDefault="001D7C76" w:rsidP="00F111A6">
      <w:pPr>
        <w:spacing w:line="360" w:lineRule="auto"/>
        <w:rPr>
          <w:rFonts w:asciiTheme="majorHAnsi" w:hAnsiTheme="majorHAnsi"/>
          <w:sz w:val="20"/>
        </w:rPr>
      </w:pPr>
      <w:r w:rsidRPr="00115B24">
        <w:rPr>
          <w:rFonts w:asciiTheme="majorHAnsi" w:hAnsiTheme="majorHAnsi"/>
          <w:sz w:val="20"/>
        </w:rPr>
        <w:t>Given the criticality of FX rates to the global economy</w:t>
      </w:r>
      <w:r w:rsidR="009F0B0C" w:rsidRPr="00115B24">
        <w:rPr>
          <w:rFonts w:asciiTheme="majorHAnsi" w:hAnsiTheme="majorHAnsi"/>
          <w:sz w:val="20"/>
        </w:rPr>
        <w:t xml:space="preserve">, and the </w:t>
      </w:r>
      <w:r w:rsidR="0032699E" w:rsidRPr="00115B24">
        <w:rPr>
          <w:rFonts w:asciiTheme="majorHAnsi" w:hAnsiTheme="majorHAnsi"/>
          <w:sz w:val="20"/>
        </w:rPr>
        <w:t>sizeable</w:t>
      </w:r>
      <w:r w:rsidR="009F0B0C" w:rsidRPr="00115B24">
        <w:rPr>
          <w:rFonts w:asciiTheme="majorHAnsi" w:hAnsiTheme="majorHAnsi"/>
          <w:sz w:val="20"/>
        </w:rPr>
        <w:t xml:space="preserve"> profit-making opportunities, both explanation and prediction are </w:t>
      </w:r>
      <w:r w:rsidR="00DB6E51">
        <w:rPr>
          <w:rFonts w:asciiTheme="majorHAnsi" w:hAnsiTheme="majorHAnsi"/>
          <w:sz w:val="20"/>
        </w:rPr>
        <w:t>interesting and valuable</w:t>
      </w:r>
      <w:r w:rsidR="00CA0E90">
        <w:rPr>
          <w:rFonts w:asciiTheme="majorHAnsi" w:hAnsiTheme="majorHAnsi"/>
          <w:sz w:val="20"/>
        </w:rPr>
        <w:t>. Explanation</w:t>
      </w:r>
      <w:r w:rsidR="009F0B0C" w:rsidRPr="00115B24">
        <w:rPr>
          <w:rFonts w:asciiTheme="majorHAnsi" w:hAnsiTheme="majorHAnsi"/>
          <w:sz w:val="20"/>
        </w:rPr>
        <w:t xml:space="preserve"> offer</w:t>
      </w:r>
      <w:r w:rsidR="00CA0E90">
        <w:rPr>
          <w:rFonts w:asciiTheme="majorHAnsi" w:hAnsiTheme="majorHAnsi"/>
          <w:sz w:val="20"/>
        </w:rPr>
        <w:t>s</w:t>
      </w:r>
      <w:r w:rsidR="009F0B0C" w:rsidRPr="00115B24">
        <w:rPr>
          <w:rFonts w:asciiTheme="majorHAnsi" w:hAnsiTheme="majorHAnsi"/>
          <w:sz w:val="20"/>
        </w:rPr>
        <w:t xml:space="preserve"> the promise of </w:t>
      </w:r>
      <w:r w:rsidR="0040040D" w:rsidRPr="00115B24">
        <w:rPr>
          <w:rFonts w:asciiTheme="majorHAnsi" w:hAnsiTheme="majorHAnsi"/>
          <w:sz w:val="20"/>
        </w:rPr>
        <w:t>helping</w:t>
      </w:r>
      <w:r w:rsidR="009F0B0C" w:rsidRPr="00115B24">
        <w:rPr>
          <w:rFonts w:asciiTheme="majorHAnsi" w:hAnsiTheme="majorHAnsi"/>
          <w:sz w:val="20"/>
        </w:rPr>
        <w:t xml:space="preserve"> with key tasks above. Prediction </w:t>
      </w:r>
      <w:r w:rsidR="0040040D" w:rsidRPr="00115B24">
        <w:rPr>
          <w:rFonts w:asciiTheme="majorHAnsi" w:hAnsiTheme="majorHAnsi"/>
          <w:sz w:val="20"/>
        </w:rPr>
        <w:t>offers more --</w:t>
      </w:r>
      <w:r w:rsidR="009F0B0C" w:rsidRPr="00115B24">
        <w:rPr>
          <w:rFonts w:asciiTheme="majorHAnsi" w:hAnsiTheme="majorHAnsi"/>
          <w:sz w:val="20"/>
        </w:rPr>
        <w:t xml:space="preserve"> the </w:t>
      </w:r>
      <w:r w:rsidR="00DB6E51">
        <w:rPr>
          <w:rFonts w:asciiTheme="majorHAnsi" w:hAnsiTheme="majorHAnsi"/>
          <w:sz w:val="20"/>
        </w:rPr>
        <w:t>allure</w:t>
      </w:r>
      <w:r w:rsidR="009F0B0C" w:rsidRPr="00115B24">
        <w:rPr>
          <w:rFonts w:asciiTheme="majorHAnsi" w:hAnsiTheme="majorHAnsi"/>
          <w:sz w:val="20"/>
        </w:rPr>
        <w:t xml:space="preserve"> of profit-making. </w:t>
      </w:r>
      <w:r w:rsidR="00DB6E51">
        <w:rPr>
          <w:rFonts w:asciiTheme="majorHAnsi" w:hAnsiTheme="majorHAnsi"/>
          <w:sz w:val="20"/>
        </w:rPr>
        <w:t>T</w:t>
      </w:r>
      <w:r w:rsidR="00DD65E2" w:rsidRPr="00115B24">
        <w:rPr>
          <w:rFonts w:asciiTheme="majorHAnsi" w:hAnsiTheme="majorHAnsi"/>
          <w:sz w:val="20"/>
        </w:rPr>
        <w:t>his</w:t>
      </w:r>
      <w:r w:rsidR="009F0B0C" w:rsidRPr="00115B24">
        <w:rPr>
          <w:rFonts w:asciiTheme="majorHAnsi" w:hAnsiTheme="majorHAnsi"/>
          <w:sz w:val="20"/>
        </w:rPr>
        <w:t xml:space="preserve"> </w:t>
      </w:r>
      <w:r w:rsidR="00DD65E2" w:rsidRPr="00115B24">
        <w:rPr>
          <w:rFonts w:asciiTheme="majorHAnsi" w:hAnsiTheme="majorHAnsi"/>
          <w:sz w:val="20"/>
        </w:rPr>
        <w:t xml:space="preserve">report </w:t>
      </w:r>
      <w:r w:rsidR="009F0B0C" w:rsidRPr="00115B24">
        <w:rPr>
          <w:rFonts w:asciiTheme="majorHAnsi" w:hAnsiTheme="majorHAnsi"/>
          <w:sz w:val="20"/>
        </w:rPr>
        <w:t>aim</w:t>
      </w:r>
      <w:r w:rsidR="00DD65E2" w:rsidRPr="00115B24">
        <w:rPr>
          <w:rFonts w:asciiTheme="majorHAnsi" w:hAnsiTheme="majorHAnsi"/>
          <w:sz w:val="20"/>
        </w:rPr>
        <w:t>s</w:t>
      </w:r>
      <w:r w:rsidR="009F0B0C" w:rsidRPr="00115B24">
        <w:rPr>
          <w:rFonts w:asciiTheme="majorHAnsi" w:hAnsiTheme="majorHAnsi"/>
          <w:sz w:val="20"/>
        </w:rPr>
        <w:t xml:space="preserve"> to </w:t>
      </w:r>
      <w:r w:rsidR="00DB6E51">
        <w:rPr>
          <w:rFonts w:asciiTheme="majorHAnsi" w:hAnsiTheme="majorHAnsi"/>
          <w:sz w:val="20"/>
        </w:rPr>
        <w:t xml:space="preserve">create an </w:t>
      </w:r>
      <w:r w:rsidR="009F0B0C" w:rsidRPr="00115B24">
        <w:rPr>
          <w:rFonts w:asciiTheme="majorHAnsi" w:hAnsiTheme="majorHAnsi"/>
          <w:sz w:val="20"/>
        </w:rPr>
        <w:t xml:space="preserve">explanation </w:t>
      </w:r>
      <w:r w:rsidR="00DB6E51">
        <w:rPr>
          <w:rFonts w:asciiTheme="majorHAnsi" w:hAnsiTheme="majorHAnsi"/>
          <w:sz w:val="20"/>
        </w:rPr>
        <w:t xml:space="preserve">model </w:t>
      </w:r>
      <w:del w:id="56" w:author="David Modjeska" w:date="2016-04-21T23:30:00Z">
        <w:r w:rsidR="00DB6E51" w:rsidDel="001E47AA">
          <w:rPr>
            <w:rFonts w:asciiTheme="majorHAnsi" w:hAnsiTheme="majorHAnsi"/>
            <w:sz w:val="20"/>
          </w:rPr>
          <w:delText xml:space="preserve">which </w:delText>
        </w:r>
      </w:del>
      <w:ins w:id="57" w:author="David Modjeska" w:date="2016-04-21T23:30:00Z">
        <w:r w:rsidR="001E47AA">
          <w:rPr>
            <w:rFonts w:asciiTheme="majorHAnsi" w:hAnsiTheme="majorHAnsi"/>
            <w:sz w:val="20"/>
          </w:rPr>
          <w:t xml:space="preserve">that </w:t>
        </w:r>
      </w:ins>
      <w:r w:rsidR="00DB6E51">
        <w:rPr>
          <w:rFonts w:asciiTheme="majorHAnsi" w:hAnsiTheme="majorHAnsi"/>
          <w:sz w:val="20"/>
        </w:rPr>
        <w:t>will form a foundation for our aspirational</w:t>
      </w:r>
      <w:r w:rsidR="009F0B0C" w:rsidRPr="00115B24">
        <w:rPr>
          <w:rFonts w:asciiTheme="majorHAnsi" w:hAnsiTheme="majorHAnsi"/>
          <w:sz w:val="20"/>
        </w:rPr>
        <w:t xml:space="preserve"> </w:t>
      </w:r>
      <w:r w:rsidR="00DB6E51">
        <w:rPr>
          <w:rFonts w:asciiTheme="majorHAnsi" w:hAnsiTheme="majorHAnsi"/>
          <w:sz w:val="20"/>
        </w:rPr>
        <w:t>goal of</w:t>
      </w:r>
      <w:r w:rsidR="009F0B0C" w:rsidRPr="00115B24">
        <w:rPr>
          <w:rFonts w:asciiTheme="majorHAnsi" w:hAnsiTheme="majorHAnsi"/>
          <w:sz w:val="20"/>
        </w:rPr>
        <w:t xml:space="preserve"> prediction. (Prediction is a bit harder.)</w:t>
      </w:r>
    </w:p>
    <w:p w14:paraId="66142655" w14:textId="77777777" w:rsidR="00AA5725" w:rsidRPr="00115B24" w:rsidRDefault="00AA5725" w:rsidP="00F111A6">
      <w:pPr>
        <w:spacing w:line="360" w:lineRule="auto"/>
        <w:rPr>
          <w:rFonts w:asciiTheme="majorHAnsi" w:hAnsiTheme="majorHAnsi"/>
          <w:sz w:val="20"/>
        </w:rPr>
      </w:pPr>
    </w:p>
    <w:p w14:paraId="0B3B7C70" w14:textId="7BB55D25" w:rsidR="00B3079A" w:rsidRDefault="00290A32" w:rsidP="00F111A6">
      <w:pPr>
        <w:spacing w:line="360" w:lineRule="auto"/>
        <w:rPr>
          <w:rFonts w:asciiTheme="majorHAnsi" w:hAnsiTheme="majorHAnsi"/>
          <w:sz w:val="20"/>
        </w:rPr>
      </w:pPr>
      <w:r w:rsidRPr="00115B24">
        <w:rPr>
          <w:rFonts w:asciiTheme="majorHAnsi" w:hAnsiTheme="majorHAnsi"/>
          <w:sz w:val="20"/>
        </w:rPr>
        <w:t>This report</w:t>
      </w:r>
      <w:r w:rsidR="00F17439" w:rsidRPr="00115B24">
        <w:rPr>
          <w:rFonts w:asciiTheme="majorHAnsi" w:hAnsiTheme="majorHAnsi"/>
          <w:sz w:val="20"/>
        </w:rPr>
        <w:t xml:space="preserve"> will focus on </w:t>
      </w:r>
      <w:r w:rsidR="009F5F72" w:rsidRPr="00115B24">
        <w:rPr>
          <w:rFonts w:asciiTheme="majorHAnsi" w:hAnsiTheme="majorHAnsi"/>
          <w:sz w:val="20"/>
        </w:rPr>
        <w:t xml:space="preserve">the exchange rate between </w:t>
      </w:r>
      <w:r w:rsidR="00F17439" w:rsidRPr="00115B24">
        <w:rPr>
          <w:rFonts w:asciiTheme="majorHAnsi" w:hAnsiTheme="majorHAnsi"/>
          <w:sz w:val="20"/>
        </w:rPr>
        <w:t>US and Canadian dollars</w:t>
      </w:r>
      <w:r w:rsidR="008E1FE7" w:rsidRPr="00115B24">
        <w:rPr>
          <w:rFonts w:asciiTheme="majorHAnsi" w:hAnsiTheme="majorHAnsi"/>
          <w:sz w:val="20"/>
        </w:rPr>
        <w:t xml:space="preserve"> (USD and CAD)</w:t>
      </w:r>
      <w:r w:rsidR="00F17439" w:rsidRPr="00115B24">
        <w:rPr>
          <w:rFonts w:asciiTheme="majorHAnsi" w:hAnsiTheme="majorHAnsi"/>
          <w:sz w:val="20"/>
        </w:rPr>
        <w:t xml:space="preserve">. </w:t>
      </w:r>
      <w:r w:rsidR="00545186" w:rsidRPr="00115B24">
        <w:rPr>
          <w:rFonts w:asciiTheme="majorHAnsi" w:hAnsiTheme="majorHAnsi"/>
          <w:sz w:val="20"/>
        </w:rPr>
        <w:t xml:space="preserve">The US is a major trading partner for much of the world, and the USD is often </w:t>
      </w:r>
      <w:r w:rsidR="009F5F72" w:rsidRPr="00115B24">
        <w:rPr>
          <w:rFonts w:asciiTheme="majorHAnsi" w:hAnsiTheme="majorHAnsi"/>
          <w:sz w:val="20"/>
        </w:rPr>
        <w:t>seen</w:t>
      </w:r>
      <w:r w:rsidR="00F643A5">
        <w:rPr>
          <w:rFonts w:asciiTheme="majorHAnsi" w:hAnsiTheme="majorHAnsi"/>
          <w:sz w:val="20"/>
        </w:rPr>
        <w:t xml:space="preserve"> as the benchmark currency i</w:t>
      </w:r>
      <w:r w:rsidR="00545186" w:rsidRPr="00115B24">
        <w:rPr>
          <w:rFonts w:asciiTheme="majorHAnsi" w:hAnsiTheme="majorHAnsi"/>
          <w:sz w:val="20"/>
        </w:rPr>
        <w:t xml:space="preserve">n global markets. </w:t>
      </w:r>
      <w:r w:rsidR="00F17439" w:rsidRPr="00115B24">
        <w:rPr>
          <w:rFonts w:asciiTheme="majorHAnsi" w:hAnsiTheme="majorHAnsi"/>
          <w:sz w:val="20"/>
        </w:rPr>
        <w:t xml:space="preserve">The Canadian dollar is a commodity currency with high volatility and trading volume. This is attractive to traders as there is </w:t>
      </w:r>
      <w:r w:rsidR="00A34E78">
        <w:rPr>
          <w:rFonts w:asciiTheme="majorHAnsi" w:hAnsiTheme="majorHAnsi"/>
          <w:sz w:val="20"/>
        </w:rPr>
        <w:t xml:space="preserve">liquidity and </w:t>
      </w:r>
      <w:r w:rsidR="00F17439" w:rsidRPr="00115B24">
        <w:rPr>
          <w:rFonts w:asciiTheme="majorHAnsi" w:hAnsiTheme="majorHAnsi"/>
          <w:sz w:val="20"/>
        </w:rPr>
        <w:t xml:space="preserve">profit potential. </w:t>
      </w:r>
      <w:r w:rsidR="00E90412">
        <w:rPr>
          <w:rFonts w:asciiTheme="majorHAnsi" w:hAnsiTheme="majorHAnsi"/>
          <w:sz w:val="20"/>
        </w:rPr>
        <w:t>(Also</w:t>
      </w:r>
      <w:r w:rsidR="00545186" w:rsidRPr="00115B24">
        <w:rPr>
          <w:rFonts w:asciiTheme="majorHAnsi" w:hAnsiTheme="majorHAnsi"/>
          <w:sz w:val="20"/>
        </w:rPr>
        <w:t>, the US is Canada’s largest trading partner.)</w:t>
      </w:r>
    </w:p>
    <w:p w14:paraId="2E0F6F0F" w14:textId="77777777" w:rsidR="00AA5725" w:rsidRPr="00115B24" w:rsidRDefault="00AA5725" w:rsidP="00F111A6">
      <w:pPr>
        <w:spacing w:line="360" w:lineRule="auto"/>
        <w:rPr>
          <w:rFonts w:asciiTheme="majorHAnsi" w:hAnsiTheme="majorHAnsi"/>
          <w:sz w:val="20"/>
        </w:rPr>
      </w:pPr>
    </w:p>
    <w:p w14:paraId="511E7F68" w14:textId="1116B64B" w:rsidR="00274DA8" w:rsidRPr="00274DA8" w:rsidRDefault="005536E0" w:rsidP="00B03B3A">
      <w:pPr>
        <w:pStyle w:val="ListParagraph"/>
        <w:keepNext/>
        <w:keepLines/>
        <w:numPr>
          <w:ilvl w:val="0"/>
          <w:numId w:val="3"/>
        </w:numPr>
        <w:spacing w:line="480" w:lineRule="auto"/>
        <w:ind w:left="357" w:hanging="357"/>
        <w:rPr>
          <w:rFonts w:asciiTheme="majorHAnsi" w:hAnsiTheme="majorHAnsi"/>
          <w:b/>
          <w:sz w:val="24"/>
          <w:szCs w:val="24"/>
        </w:rPr>
      </w:pPr>
      <w:r>
        <w:rPr>
          <w:rFonts w:asciiTheme="majorHAnsi" w:hAnsiTheme="majorHAnsi"/>
          <w:b/>
          <w:sz w:val="24"/>
          <w:szCs w:val="24"/>
        </w:rPr>
        <w:t xml:space="preserve">Problem Definition and </w:t>
      </w:r>
      <w:r w:rsidR="00A0126C">
        <w:rPr>
          <w:rFonts w:asciiTheme="majorHAnsi" w:hAnsiTheme="majorHAnsi"/>
          <w:b/>
          <w:sz w:val="24"/>
          <w:szCs w:val="24"/>
        </w:rPr>
        <w:t>Obtaining Data</w:t>
      </w:r>
    </w:p>
    <w:p w14:paraId="2782BED1" w14:textId="7553E532" w:rsidR="00C12941" w:rsidRDefault="00C12941" w:rsidP="00F111A6">
      <w:pPr>
        <w:spacing w:line="360" w:lineRule="auto"/>
        <w:rPr>
          <w:rFonts w:asciiTheme="majorHAnsi" w:hAnsiTheme="majorHAnsi"/>
          <w:sz w:val="20"/>
        </w:rPr>
      </w:pPr>
      <w:r w:rsidRPr="00871E90">
        <w:rPr>
          <w:rFonts w:asciiTheme="majorHAnsi" w:hAnsiTheme="majorHAnsi"/>
          <w:sz w:val="20"/>
        </w:rPr>
        <w:t>The project proceed</w:t>
      </w:r>
      <w:r w:rsidR="00871E90" w:rsidRPr="00871E90">
        <w:rPr>
          <w:rFonts w:asciiTheme="majorHAnsi" w:hAnsiTheme="majorHAnsi"/>
          <w:sz w:val="20"/>
        </w:rPr>
        <w:t>ed</w:t>
      </w:r>
      <w:r w:rsidRPr="00871E90">
        <w:rPr>
          <w:rFonts w:asciiTheme="majorHAnsi" w:hAnsiTheme="majorHAnsi"/>
          <w:sz w:val="20"/>
        </w:rPr>
        <w:t xml:space="preserve"> as follows.  Having identified currencies of interest, we conduct</w:t>
      </w:r>
      <w:r w:rsidR="00871E90" w:rsidRPr="00871E90">
        <w:rPr>
          <w:rFonts w:asciiTheme="majorHAnsi" w:hAnsiTheme="majorHAnsi"/>
          <w:sz w:val="20"/>
        </w:rPr>
        <w:t>ed</w:t>
      </w:r>
      <w:r w:rsidRPr="00871E90">
        <w:rPr>
          <w:rFonts w:asciiTheme="majorHAnsi" w:hAnsiTheme="majorHAnsi"/>
          <w:sz w:val="20"/>
        </w:rPr>
        <w:t xml:space="preserve"> informal research in public data, news articles, and white papers. </w:t>
      </w:r>
      <w:r w:rsidR="00A34E78">
        <w:rPr>
          <w:rFonts w:asciiTheme="majorHAnsi" w:hAnsiTheme="majorHAnsi"/>
          <w:sz w:val="20"/>
        </w:rPr>
        <w:t>O</w:t>
      </w:r>
      <w:r w:rsidRPr="00871E90">
        <w:rPr>
          <w:rFonts w:asciiTheme="majorHAnsi" w:hAnsiTheme="majorHAnsi"/>
          <w:sz w:val="20"/>
        </w:rPr>
        <w:t xml:space="preserve">ur data </w:t>
      </w:r>
      <w:r w:rsidR="00871E90" w:rsidRPr="00871E90">
        <w:rPr>
          <w:rFonts w:asciiTheme="majorHAnsi" w:hAnsiTheme="majorHAnsi"/>
          <w:sz w:val="20"/>
        </w:rPr>
        <w:t>was</w:t>
      </w:r>
      <w:r w:rsidRPr="00871E90">
        <w:rPr>
          <w:rFonts w:asciiTheme="majorHAnsi" w:hAnsiTheme="majorHAnsi"/>
          <w:sz w:val="20"/>
        </w:rPr>
        <w:t xml:space="preserve"> </w:t>
      </w:r>
      <w:r w:rsidR="00A34E78">
        <w:rPr>
          <w:rFonts w:asciiTheme="majorHAnsi" w:hAnsiTheme="majorHAnsi"/>
          <w:sz w:val="20"/>
        </w:rPr>
        <w:t xml:space="preserve">then </w:t>
      </w:r>
      <w:r w:rsidRPr="00871E90">
        <w:rPr>
          <w:rFonts w:asciiTheme="majorHAnsi" w:hAnsiTheme="majorHAnsi"/>
          <w:sz w:val="20"/>
        </w:rPr>
        <w:t xml:space="preserve">sourced from central banks, government statistics, and economic databases. </w:t>
      </w:r>
      <w:r w:rsidR="00A34E78">
        <w:rPr>
          <w:rFonts w:asciiTheme="majorHAnsi" w:hAnsiTheme="majorHAnsi"/>
          <w:sz w:val="20"/>
        </w:rPr>
        <w:t>W</w:t>
      </w:r>
      <w:r w:rsidRPr="00871E90">
        <w:rPr>
          <w:rFonts w:asciiTheme="majorHAnsi" w:hAnsiTheme="majorHAnsi"/>
          <w:sz w:val="20"/>
        </w:rPr>
        <w:t>e combine</w:t>
      </w:r>
      <w:r w:rsidR="00871E90">
        <w:rPr>
          <w:rFonts w:asciiTheme="majorHAnsi" w:hAnsiTheme="majorHAnsi"/>
          <w:sz w:val="20"/>
        </w:rPr>
        <w:t>d</w:t>
      </w:r>
      <w:r w:rsidRPr="00871E90">
        <w:rPr>
          <w:rFonts w:asciiTheme="majorHAnsi" w:hAnsiTheme="majorHAnsi"/>
          <w:sz w:val="20"/>
        </w:rPr>
        <w:t xml:space="preserve"> </w:t>
      </w:r>
      <w:r w:rsidR="00A34E78">
        <w:rPr>
          <w:rFonts w:asciiTheme="majorHAnsi" w:hAnsiTheme="majorHAnsi"/>
          <w:sz w:val="20"/>
        </w:rPr>
        <w:t xml:space="preserve">multiple </w:t>
      </w:r>
      <w:r w:rsidRPr="00871E90">
        <w:rPr>
          <w:rFonts w:asciiTheme="majorHAnsi" w:hAnsiTheme="majorHAnsi"/>
          <w:sz w:val="20"/>
        </w:rPr>
        <w:t xml:space="preserve">data </w:t>
      </w:r>
      <w:r w:rsidR="00A34E78">
        <w:rPr>
          <w:rFonts w:asciiTheme="majorHAnsi" w:hAnsiTheme="majorHAnsi"/>
          <w:sz w:val="20"/>
        </w:rPr>
        <w:t xml:space="preserve">sources </w:t>
      </w:r>
      <w:r w:rsidRPr="00871E90">
        <w:rPr>
          <w:rFonts w:asciiTheme="majorHAnsi" w:hAnsiTheme="majorHAnsi"/>
          <w:sz w:val="20"/>
        </w:rPr>
        <w:t>to unify grain, timing, and availability.</w:t>
      </w:r>
      <w:r w:rsidR="00871E90">
        <w:rPr>
          <w:rFonts w:asciiTheme="majorHAnsi" w:hAnsiTheme="majorHAnsi"/>
          <w:sz w:val="20"/>
        </w:rPr>
        <w:t xml:space="preserve"> </w:t>
      </w:r>
      <w:r w:rsidRPr="00871E90">
        <w:rPr>
          <w:rFonts w:asciiTheme="majorHAnsi" w:hAnsiTheme="majorHAnsi"/>
          <w:sz w:val="20"/>
        </w:rPr>
        <w:t>Finally, we proceed</w:t>
      </w:r>
      <w:r w:rsidR="002D1822">
        <w:rPr>
          <w:rFonts w:asciiTheme="majorHAnsi" w:hAnsiTheme="majorHAnsi"/>
          <w:sz w:val="20"/>
        </w:rPr>
        <w:t>ed</w:t>
      </w:r>
      <w:r w:rsidRPr="00871E90">
        <w:rPr>
          <w:rFonts w:asciiTheme="majorHAnsi" w:hAnsiTheme="majorHAnsi"/>
          <w:sz w:val="20"/>
        </w:rPr>
        <w:t xml:space="preserve"> with formal analysis and verification</w:t>
      </w:r>
      <w:r w:rsidR="00871E90">
        <w:rPr>
          <w:rFonts w:asciiTheme="majorHAnsi" w:hAnsiTheme="majorHAnsi"/>
          <w:sz w:val="20"/>
        </w:rPr>
        <w:t xml:space="preserve">, as </w:t>
      </w:r>
      <w:r w:rsidR="00871E90" w:rsidRPr="003F59EC">
        <w:rPr>
          <w:rFonts w:asciiTheme="majorHAnsi" w:hAnsiTheme="majorHAnsi"/>
          <w:sz w:val="20"/>
        </w:rPr>
        <w:t>described in the remainder of this report</w:t>
      </w:r>
      <w:r w:rsidRPr="003F59EC">
        <w:rPr>
          <w:rFonts w:asciiTheme="majorHAnsi" w:hAnsiTheme="majorHAnsi"/>
          <w:sz w:val="20"/>
        </w:rPr>
        <w:t>.</w:t>
      </w:r>
      <w:r w:rsidR="00041F1A" w:rsidRPr="00041F1A">
        <w:rPr>
          <w:rFonts w:asciiTheme="majorHAnsi" w:hAnsiTheme="majorHAnsi"/>
          <w:sz w:val="20"/>
        </w:rPr>
        <w:t xml:space="preserve"> </w:t>
      </w:r>
      <w:r w:rsidR="00041F1A">
        <w:rPr>
          <w:rFonts w:asciiTheme="majorHAnsi" w:hAnsiTheme="majorHAnsi"/>
          <w:sz w:val="20"/>
        </w:rPr>
        <w:t xml:space="preserve">(Data wrangling was </w:t>
      </w:r>
      <w:r w:rsidR="00041F1A" w:rsidRPr="00871E90">
        <w:rPr>
          <w:rFonts w:asciiTheme="majorHAnsi" w:hAnsiTheme="majorHAnsi"/>
          <w:sz w:val="20"/>
        </w:rPr>
        <w:t xml:space="preserve">done using Excel and R. Data sources are listed in the </w:t>
      </w:r>
      <w:r w:rsidR="00041F1A">
        <w:rPr>
          <w:rFonts w:asciiTheme="majorHAnsi" w:hAnsiTheme="majorHAnsi"/>
          <w:sz w:val="20"/>
        </w:rPr>
        <w:t>bibliography</w:t>
      </w:r>
      <w:r w:rsidR="00041F1A" w:rsidRPr="00871E90">
        <w:rPr>
          <w:rFonts w:asciiTheme="majorHAnsi" w:hAnsiTheme="majorHAnsi"/>
          <w:sz w:val="20"/>
        </w:rPr>
        <w:t>.)</w:t>
      </w:r>
    </w:p>
    <w:p w14:paraId="212466AC" w14:textId="77777777" w:rsidR="00AA5725" w:rsidRPr="003F59EC" w:rsidRDefault="00AA5725" w:rsidP="00F111A6">
      <w:pPr>
        <w:spacing w:line="360" w:lineRule="auto"/>
        <w:rPr>
          <w:rFonts w:asciiTheme="majorHAnsi" w:hAnsiTheme="majorHAnsi"/>
          <w:sz w:val="20"/>
        </w:rPr>
      </w:pPr>
    </w:p>
    <w:p w14:paraId="5DDF1EBB" w14:textId="1BE1E3EC" w:rsidR="00C12941" w:rsidRDefault="00C12941" w:rsidP="00F111A6">
      <w:pPr>
        <w:spacing w:line="360" w:lineRule="auto"/>
        <w:rPr>
          <w:rFonts w:asciiTheme="majorHAnsi" w:hAnsiTheme="majorHAnsi"/>
          <w:sz w:val="20"/>
        </w:rPr>
      </w:pPr>
      <w:r w:rsidRPr="003F59EC">
        <w:rPr>
          <w:rFonts w:asciiTheme="majorHAnsi" w:hAnsiTheme="majorHAnsi"/>
          <w:sz w:val="20"/>
        </w:rPr>
        <w:t xml:space="preserve">On the basis of </w:t>
      </w:r>
      <w:r w:rsidR="002419D7">
        <w:rPr>
          <w:rFonts w:asciiTheme="majorHAnsi" w:hAnsiTheme="majorHAnsi"/>
          <w:sz w:val="20"/>
        </w:rPr>
        <w:t>this research</w:t>
      </w:r>
      <w:r w:rsidRPr="003F59EC">
        <w:rPr>
          <w:rFonts w:asciiTheme="majorHAnsi" w:hAnsiTheme="majorHAnsi"/>
          <w:sz w:val="20"/>
        </w:rPr>
        <w:t xml:space="preserve">, we identified potentially useful variables: oil price, gold price, USD FX rates (relative to JPY, GBP, SEK, CHF, and EUR), Canadian interest rates, and </w:t>
      </w:r>
      <w:r w:rsidR="00A34E78">
        <w:rPr>
          <w:rFonts w:asciiTheme="majorHAnsi" w:hAnsiTheme="majorHAnsi"/>
          <w:sz w:val="20"/>
        </w:rPr>
        <w:t>Gross Domestic Product (</w:t>
      </w:r>
      <w:r w:rsidRPr="003F59EC">
        <w:rPr>
          <w:rFonts w:asciiTheme="majorHAnsi" w:hAnsiTheme="majorHAnsi"/>
          <w:sz w:val="20"/>
        </w:rPr>
        <w:t>GDP</w:t>
      </w:r>
      <w:r w:rsidR="00A34E78">
        <w:rPr>
          <w:rFonts w:asciiTheme="majorHAnsi" w:hAnsiTheme="majorHAnsi"/>
          <w:sz w:val="20"/>
        </w:rPr>
        <w:t xml:space="preserve">) </w:t>
      </w:r>
      <w:ins w:id="58" w:author="David Modjeska" w:date="2016-04-21T23:31:00Z">
        <w:r w:rsidR="001E47AA">
          <w:rPr>
            <w:rFonts w:asciiTheme="majorHAnsi" w:hAnsiTheme="majorHAnsi"/>
            <w:sz w:val="20"/>
          </w:rPr>
          <w:t>b</w:t>
        </w:r>
      </w:ins>
      <w:del w:id="59" w:author="David Modjeska" w:date="2016-04-21T23:31:00Z">
        <w:r w:rsidR="00A34E78" w:rsidDel="001E47AA">
          <w:rPr>
            <w:rFonts w:asciiTheme="majorHAnsi" w:hAnsiTheme="majorHAnsi"/>
            <w:sz w:val="20"/>
          </w:rPr>
          <w:delText>B</w:delText>
        </w:r>
      </w:del>
      <w:r w:rsidR="00A34E78">
        <w:rPr>
          <w:rFonts w:asciiTheme="majorHAnsi" w:hAnsiTheme="majorHAnsi"/>
          <w:sz w:val="20"/>
        </w:rPr>
        <w:t xml:space="preserve">y </w:t>
      </w:r>
      <w:del w:id="60" w:author="David Modjeska" w:date="2016-04-21T23:31:00Z">
        <w:r w:rsidRPr="003F59EC" w:rsidDel="001E47AA">
          <w:rPr>
            <w:rFonts w:asciiTheme="majorHAnsi" w:hAnsiTheme="majorHAnsi"/>
            <w:sz w:val="20"/>
          </w:rPr>
          <w:delText xml:space="preserve">nationally </w:delText>
        </w:r>
      </w:del>
      <w:ins w:id="61" w:author="David Modjeska" w:date="2016-04-21T23:31:00Z">
        <w:r w:rsidR="001E47AA">
          <w:rPr>
            <w:rFonts w:asciiTheme="majorHAnsi" w:hAnsiTheme="majorHAnsi"/>
            <w:sz w:val="20"/>
          </w:rPr>
          <w:t>country</w:t>
        </w:r>
        <w:r w:rsidR="001E47AA" w:rsidRPr="003F59EC">
          <w:rPr>
            <w:rFonts w:asciiTheme="majorHAnsi" w:hAnsiTheme="majorHAnsi"/>
            <w:sz w:val="20"/>
          </w:rPr>
          <w:t xml:space="preserve"> </w:t>
        </w:r>
      </w:ins>
      <w:r w:rsidRPr="003F59EC">
        <w:rPr>
          <w:rFonts w:asciiTheme="majorHAnsi" w:hAnsiTheme="majorHAnsi"/>
          <w:sz w:val="20"/>
        </w:rPr>
        <w:t xml:space="preserve">and </w:t>
      </w:r>
      <w:r w:rsidR="00A34E78">
        <w:rPr>
          <w:rFonts w:asciiTheme="majorHAnsi" w:hAnsiTheme="majorHAnsi"/>
          <w:sz w:val="20"/>
        </w:rPr>
        <w:t xml:space="preserve">industry </w:t>
      </w:r>
      <w:r w:rsidRPr="003F59EC">
        <w:rPr>
          <w:rFonts w:asciiTheme="majorHAnsi" w:hAnsiTheme="majorHAnsi"/>
          <w:sz w:val="20"/>
        </w:rPr>
        <w:t xml:space="preserve">sector. Resource </w:t>
      </w:r>
      <w:r w:rsidR="00A34E78">
        <w:rPr>
          <w:rFonts w:asciiTheme="majorHAnsi" w:hAnsiTheme="majorHAnsi"/>
          <w:sz w:val="20"/>
        </w:rPr>
        <w:t xml:space="preserve">data </w:t>
      </w:r>
      <w:r w:rsidRPr="003F59EC">
        <w:rPr>
          <w:rFonts w:asciiTheme="majorHAnsi" w:hAnsiTheme="majorHAnsi"/>
          <w:sz w:val="20"/>
        </w:rPr>
        <w:t>include</w:t>
      </w:r>
      <w:r w:rsidR="00A34E78">
        <w:rPr>
          <w:rFonts w:asciiTheme="majorHAnsi" w:hAnsiTheme="majorHAnsi"/>
          <w:sz w:val="20"/>
        </w:rPr>
        <w:t>s both</w:t>
      </w:r>
      <w:r w:rsidRPr="003F59EC">
        <w:rPr>
          <w:rFonts w:asciiTheme="majorHAnsi" w:hAnsiTheme="majorHAnsi"/>
          <w:sz w:val="20"/>
        </w:rPr>
        <w:t xml:space="preserve"> spot </w:t>
      </w:r>
      <w:r w:rsidR="00A34E78">
        <w:rPr>
          <w:rFonts w:asciiTheme="majorHAnsi" w:hAnsiTheme="majorHAnsi"/>
          <w:sz w:val="20"/>
        </w:rPr>
        <w:t xml:space="preserve">(current) </w:t>
      </w:r>
      <w:r w:rsidRPr="003F59EC">
        <w:rPr>
          <w:rFonts w:asciiTheme="majorHAnsi" w:hAnsiTheme="majorHAnsi"/>
          <w:sz w:val="20"/>
        </w:rPr>
        <w:t xml:space="preserve">and </w:t>
      </w:r>
      <w:r w:rsidR="00A34E78">
        <w:rPr>
          <w:rFonts w:asciiTheme="majorHAnsi" w:hAnsiTheme="majorHAnsi"/>
          <w:sz w:val="20"/>
        </w:rPr>
        <w:t>forward (</w:t>
      </w:r>
      <w:r w:rsidRPr="003F59EC">
        <w:rPr>
          <w:rFonts w:asciiTheme="majorHAnsi" w:hAnsiTheme="majorHAnsi"/>
          <w:sz w:val="20"/>
        </w:rPr>
        <w:t>futures</w:t>
      </w:r>
      <w:r w:rsidR="00A34E78">
        <w:rPr>
          <w:rFonts w:asciiTheme="majorHAnsi" w:hAnsiTheme="majorHAnsi"/>
          <w:sz w:val="20"/>
        </w:rPr>
        <w:t>) prices</w:t>
      </w:r>
      <w:r w:rsidRPr="003F59EC">
        <w:rPr>
          <w:rFonts w:asciiTheme="majorHAnsi" w:hAnsiTheme="majorHAnsi"/>
          <w:sz w:val="20"/>
        </w:rPr>
        <w:t xml:space="preserve">. The study population includes all </w:t>
      </w:r>
      <w:r w:rsidR="00A34E78">
        <w:rPr>
          <w:rFonts w:asciiTheme="majorHAnsi" w:hAnsiTheme="majorHAnsi"/>
          <w:sz w:val="20"/>
        </w:rPr>
        <w:t>days after the introduction of the Euro in 1999</w:t>
      </w:r>
      <w:r w:rsidRPr="003F59EC">
        <w:rPr>
          <w:rFonts w:asciiTheme="majorHAnsi" w:hAnsiTheme="majorHAnsi"/>
          <w:sz w:val="20"/>
        </w:rPr>
        <w:t>. From this population, we examine</w:t>
      </w:r>
      <w:r w:rsidR="00B85365">
        <w:rPr>
          <w:rFonts w:asciiTheme="majorHAnsi" w:hAnsiTheme="majorHAnsi"/>
          <w:sz w:val="20"/>
        </w:rPr>
        <w:t>d</w:t>
      </w:r>
      <w:r w:rsidRPr="003F59EC">
        <w:rPr>
          <w:rFonts w:asciiTheme="majorHAnsi" w:hAnsiTheme="majorHAnsi"/>
          <w:sz w:val="20"/>
        </w:rPr>
        <w:t xml:space="preserve"> the last 10 years (i.e., 2006-2016), for which reliable and consistent data is available. </w:t>
      </w:r>
      <w:r w:rsidR="00A34E78">
        <w:rPr>
          <w:rFonts w:asciiTheme="majorHAnsi" w:hAnsiTheme="majorHAnsi"/>
          <w:sz w:val="20"/>
        </w:rPr>
        <w:t>As</w:t>
      </w:r>
      <w:r w:rsidR="005945BE">
        <w:rPr>
          <w:rFonts w:asciiTheme="majorHAnsi" w:hAnsiTheme="majorHAnsi"/>
          <w:sz w:val="20"/>
        </w:rPr>
        <w:t xml:space="preserve"> our study sample contains 3</w:t>
      </w:r>
      <w:r w:rsidR="00A34E78">
        <w:rPr>
          <w:rFonts w:asciiTheme="majorHAnsi" w:hAnsiTheme="majorHAnsi"/>
          <w:sz w:val="20"/>
        </w:rPr>
        <w:t>,</w:t>
      </w:r>
      <w:r w:rsidR="005945BE">
        <w:rPr>
          <w:rFonts w:asciiTheme="majorHAnsi" w:hAnsiTheme="majorHAnsi"/>
          <w:sz w:val="20"/>
        </w:rPr>
        <w:t>596 observations, we</w:t>
      </w:r>
      <w:r w:rsidR="00A34E78">
        <w:rPr>
          <w:rFonts w:asciiTheme="majorHAnsi" w:hAnsiTheme="majorHAnsi"/>
          <w:sz w:val="20"/>
        </w:rPr>
        <w:t xml:space="preserve"> used a 10% </w:t>
      </w:r>
      <w:r w:rsidR="005945BE">
        <w:rPr>
          <w:rFonts w:asciiTheme="majorHAnsi" w:hAnsiTheme="majorHAnsi"/>
          <w:sz w:val="20"/>
        </w:rPr>
        <w:t xml:space="preserve">random sample for </w:t>
      </w:r>
      <w:r w:rsidR="00A34E78">
        <w:rPr>
          <w:rFonts w:asciiTheme="majorHAnsi" w:hAnsiTheme="majorHAnsi"/>
          <w:sz w:val="20"/>
        </w:rPr>
        <w:t>constructing the</w:t>
      </w:r>
      <w:r w:rsidR="004A4333">
        <w:rPr>
          <w:rFonts w:asciiTheme="majorHAnsi" w:hAnsiTheme="majorHAnsi"/>
          <w:sz w:val="20"/>
        </w:rPr>
        <w:t xml:space="preserve"> model</w:t>
      </w:r>
      <w:r w:rsidR="005945BE">
        <w:rPr>
          <w:rFonts w:asciiTheme="majorHAnsi" w:hAnsiTheme="majorHAnsi"/>
          <w:sz w:val="20"/>
        </w:rPr>
        <w:t xml:space="preserve">. </w:t>
      </w:r>
      <w:r w:rsidR="00A34E78">
        <w:rPr>
          <w:rFonts w:asciiTheme="majorHAnsi" w:hAnsiTheme="majorHAnsi"/>
          <w:sz w:val="20"/>
        </w:rPr>
        <w:t>The aim of s</w:t>
      </w:r>
      <w:r w:rsidR="00B71AB1">
        <w:rPr>
          <w:rFonts w:asciiTheme="majorHAnsi" w:hAnsiTheme="majorHAnsi"/>
          <w:sz w:val="20"/>
        </w:rPr>
        <w:t>ampling</w:t>
      </w:r>
      <w:r w:rsidR="00977FFA">
        <w:rPr>
          <w:rFonts w:asciiTheme="majorHAnsi" w:hAnsiTheme="majorHAnsi"/>
          <w:sz w:val="20"/>
        </w:rPr>
        <w:t xml:space="preserve"> </w:t>
      </w:r>
      <w:r w:rsidR="00A34E78">
        <w:rPr>
          <w:rFonts w:asciiTheme="majorHAnsi" w:hAnsiTheme="majorHAnsi"/>
          <w:sz w:val="20"/>
        </w:rPr>
        <w:t>was to</w:t>
      </w:r>
      <w:r w:rsidR="00977FFA">
        <w:rPr>
          <w:rFonts w:asciiTheme="majorHAnsi" w:hAnsiTheme="majorHAnsi"/>
          <w:sz w:val="20"/>
        </w:rPr>
        <w:t xml:space="preserve"> avoid auto-correlation, improve the generalizability of results, and offset the statistical power of large sample sizes. </w:t>
      </w:r>
      <w:r w:rsidR="00245E50">
        <w:rPr>
          <w:rFonts w:asciiTheme="majorHAnsi" w:hAnsiTheme="majorHAnsi"/>
          <w:sz w:val="20"/>
        </w:rPr>
        <w:t xml:space="preserve">With 360 cases in the random sample and approximately </w:t>
      </w:r>
      <w:del w:id="62" w:author="David Modjeska" w:date="2016-04-21T23:31:00Z">
        <w:r w:rsidR="00245E50" w:rsidDel="00B15146">
          <w:rPr>
            <w:rFonts w:asciiTheme="majorHAnsi" w:hAnsiTheme="majorHAnsi"/>
            <w:sz w:val="20"/>
          </w:rPr>
          <w:delText xml:space="preserve">40 </w:delText>
        </w:r>
      </w:del>
      <w:ins w:id="63" w:author="David Modjeska" w:date="2016-04-21T23:31:00Z">
        <w:r w:rsidR="00B15146">
          <w:rPr>
            <w:rFonts w:asciiTheme="majorHAnsi" w:hAnsiTheme="majorHAnsi"/>
            <w:sz w:val="20"/>
          </w:rPr>
          <w:t xml:space="preserve">35 </w:t>
        </w:r>
      </w:ins>
      <w:r w:rsidR="00245E50">
        <w:rPr>
          <w:rFonts w:asciiTheme="majorHAnsi" w:hAnsiTheme="majorHAnsi"/>
          <w:sz w:val="20"/>
        </w:rPr>
        <w:t xml:space="preserve">variables, the ratio of cases to variables remains above the 5-to-1 threshold recommended by </w:t>
      </w:r>
      <w:proofErr w:type="spellStart"/>
      <w:r w:rsidR="00245E50">
        <w:rPr>
          <w:rFonts w:asciiTheme="majorHAnsi" w:hAnsiTheme="majorHAnsi"/>
          <w:sz w:val="20"/>
        </w:rPr>
        <w:t>Anscombe</w:t>
      </w:r>
      <w:proofErr w:type="spellEnd"/>
      <w:r w:rsidR="00245E50">
        <w:rPr>
          <w:rFonts w:asciiTheme="majorHAnsi" w:hAnsiTheme="majorHAnsi"/>
          <w:sz w:val="20"/>
        </w:rPr>
        <w:t xml:space="preserve">. </w:t>
      </w:r>
      <w:r w:rsidRPr="003F59EC">
        <w:rPr>
          <w:rFonts w:asciiTheme="majorHAnsi" w:hAnsiTheme="majorHAnsi"/>
          <w:sz w:val="20"/>
        </w:rPr>
        <w:t>(</w:t>
      </w:r>
      <w:r w:rsidR="002419D7">
        <w:rPr>
          <w:rFonts w:asciiTheme="majorHAnsi" w:hAnsiTheme="majorHAnsi"/>
          <w:sz w:val="20"/>
        </w:rPr>
        <w:t>Bootstrapping is discussed</w:t>
      </w:r>
      <w:r w:rsidRPr="003F59EC">
        <w:rPr>
          <w:rFonts w:asciiTheme="majorHAnsi" w:hAnsiTheme="majorHAnsi"/>
          <w:sz w:val="20"/>
        </w:rPr>
        <w:t xml:space="preserve"> below.)</w:t>
      </w:r>
      <w:r w:rsidR="00977FFA">
        <w:rPr>
          <w:rFonts w:asciiTheme="majorHAnsi" w:hAnsiTheme="majorHAnsi"/>
          <w:sz w:val="20"/>
        </w:rPr>
        <w:t xml:space="preserve"> O</w:t>
      </w:r>
      <w:r w:rsidR="00977FFA" w:rsidRPr="003F59EC">
        <w:rPr>
          <w:rFonts w:asciiTheme="majorHAnsi" w:hAnsiTheme="majorHAnsi"/>
          <w:sz w:val="20"/>
        </w:rPr>
        <w:t xml:space="preserve">ur observational unit </w:t>
      </w:r>
      <w:r w:rsidR="009753AB">
        <w:rPr>
          <w:rFonts w:asciiTheme="majorHAnsi" w:hAnsiTheme="majorHAnsi"/>
          <w:sz w:val="20"/>
        </w:rPr>
        <w:t>was</w:t>
      </w:r>
      <w:r w:rsidR="00977FFA" w:rsidRPr="003F59EC">
        <w:rPr>
          <w:rFonts w:asciiTheme="majorHAnsi" w:hAnsiTheme="majorHAnsi"/>
          <w:sz w:val="20"/>
        </w:rPr>
        <w:t xml:space="preserve"> one day in this time series.</w:t>
      </w:r>
    </w:p>
    <w:p w14:paraId="0C838E42" w14:textId="77777777" w:rsidR="00AA5725" w:rsidRPr="003F59EC" w:rsidRDefault="00AA5725" w:rsidP="00F111A6">
      <w:pPr>
        <w:spacing w:line="360" w:lineRule="auto"/>
        <w:rPr>
          <w:rFonts w:asciiTheme="majorHAnsi" w:hAnsiTheme="majorHAnsi"/>
          <w:sz w:val="20"/>
        </w:rPr>
      </w:pPr>
    </w:p>
    <w:p w14:paraId="5876831A" w14:textId="0DE9F376" w:rsidR="00DD65E2" w:rsidRPr="00115B24" w:rsidRDefault="009753AB" w:rsidP="00F111A6">
      <w:pPr>
        <w:spacing w:line="360" w:lineRule="auto"/>
        <w:rPr>
          <w:rFonts w:asciiTheme="majorHAnsi" w:hAnsiTheme="majorHAnsi"/>
          <w:sz w:val="20"/>
        </w:rPr>
      </w:pPr>
      <w:r>
        <w:rPr>
          <w:rFonts w:asciiTheme="majorHAnsi" w:hAnsiTheme="majorHAnsi"/>
          <w:sz w:val="20"/>
        </w:rPr>
        <w:t>The</w:t>
      </w:r>
      <w:r w:rsidR="007472E9" w:rsidRPr="003F59EC">
        <w:rPr>
          <w:rFonts w:asciiTheme="majorHAnsi" w:hAnsiTheme="majorHAnsi"/>
          <w:sz w:val="20"/>
        </w:rPr>
        <w:t xml:space="preserve"> study question</w:t>
      </w:r>
      <w:r w:rsidR="00DD65E2" w:rsidRPr="003F59EC">
        <w:rPr>
          <w:rFonts w:asciiTheme="majorHAnsi" w:hAnsiTheme="majorHAnsi"/>
          <w:sz w:val="20"/>
        </w:rPr>
        <w:t xml:space="preserve"> </w:t>
      </w:r>
      <w:r w:rsidR="007472E9" w:rsidRPr="003F59EC">
        <w:rPr>
          <w:rFonts w:asciiTheme="majorHAnsi" w:hAnsiTheme="majorHAnsi"/>
          <w:sz w:val="20"/>
        </w:rPr>
        <w:t>is</w:t>
      </w:r>
      <w:r w:rsidR="00DD65E2" w:rsidRPr="003F59EC">
        <w:rPr>
          <w:rFonts w:asciiTheme="majorHAnsi" w:hAnsiTheme="majorHAnsi"/>
          <w:sz w:val="20"/>
        </w:rPr>
        <w:t xml:space="preserve"> as follows: How can we</w:t>
      </w:r>
      <w:r>
        <w:rPr>
          <w:rFonts w:asciiTheme="majorHAnsi" w:hAnsiTheme="majorHAnsi"/>
          <w:sz w:val="20"/>
        </w:rPr>
        <w:t xml:space="preserve"> best</w:t>
      </w:r>
      <w:r w:rsidR="00DD65E2" w:rsidRPr="003F59EC">
        <w:rPr>
          <w:rFonts w:asciiTheme="majorHAnsi" w:hAnsiTheme="majorHAnsi"/>
          <w:sz w:val="20"/>
        </w:rPr>
        <w:t xml:space="preserve"> predict the </w:t>
      </w:r>
      <w:r w:rsidR="007F7209">
        <w:rPr>
          <w:rFonts w:asciiTheme="majorHAnsi" w:hAnsiTheme="majorHAnsi"/>
          <w:sz w:val="20"/>
        </w:rPr>
        <w:t xml:space="preserve">average </w:t>
      </w:r>
      <w:r w:rsidR="00DD65E2" w:rsidRPr="003F59EC">
        <w:rPr>
          <w:rFonts w:asciiTheme="majorHAnsi" w:hAnsiTheme="majorHAnsi"/>
          <w:sz w:val="20"/>
        </w:rPr>
        <w:t>FX rate between the US and</w:t>
      </w:r>
      <w:r w:rsidR="00DD65E2" w:rsidRPr="00115B24">
        <w:rPr>
          <w:rFonts w:asciiTheme="majorHAnsi" w:hAnsiTheme="majorHAnsi"/>
          <w:sz w:val="20"/>
        </w:rPr>
        <w:t xml:space="preserve"> Canadian dollars?</w:t>
      </w:r>
    </w:p>
    <w:p w14:paraId="1D482053" w14:textId="77777777" w:rsidR="00DD65E2" w:rsidRDefault="00DD65E2" w:rsidP="00F111A6">
      <w:pPr>
        <w:spacing w:line="360" w:lineRule="auto"/>
        <w:rPr>
          <w:rFonts w:asciiTheme="majorHAnsi" w:hAnsiTheme="majorHAnsi"/>
          <w:sz w:val="20"/>
        </w:rPr>
      </w:pPr>
      <w:r w:rsidRPr="00115B24">
        <w:rPr>
          <w:rFonts w:asciiTheme="majorHAnsi" w:hAnsiTheme="majorHAnsi"/>
          <w:sz w:val="20"/>
        </w:rPr>
        <w:t>Our hypotheses are as follows:</w:t>
      </w:r>
    </w:p>
    <w:p w14:paraId="2DF52F2D" w14:textId="77777777" w:rsidR="00AA5725" w:rsidRPr="00115B24" w:rsidRDefault="00AA5725" w:rsidP="00F111A6">
      <w:pPr>
        <w:spacing w:line="360" w:lineRule="auto"/>
        <w:rPr>
          <w:rFonts w:asciiTheme="majorHAnsi" w:hAnsiTheme="majorHAnsi"/>
          <w:sz w:val="20"/>
        </w:rPr>
      </w:pPr>
    </w:p>
    <w:p w14:paraId="730CC74C" w14:textId="4FB9A86A" w:rsidR="00DD65E2" w:rsidRPr="00CB5914" w:rsidRDefault="00DD65E2" w:rsidP="00F111A6">
      <w:pPr>
        <w:pStyle w:val="ListParagraph"/>
        <w:numPr>
          <w:ilvl w:val="0"/>
          <w:numId w:val="2"/>
        </w:numPr>
        <w:spacing w:line="360" w:lineRule="auto"/>
        <w:rPr>
          <w:rFonts w:asciiTheme="majorHAnsi" w:hAnsiTheme="majorHAnsi"/>
          <w:sz w:val="20"/>
        </w:rPr>
      </w:pPr>
      <w:r w:rsidRPr="00CB5914">
        <w:rPr>
          <w:rFonts w:asciiTheme="majorHAnsi" w:hAnsiTheme="majorHAnsi"/>
          <w:sz w:val="20"/>
        </w:rPr>
        <w:t>Oil price will explain a significant amount of the variability in USD/CAD FX rate, after accounting for other variables in the model. Oil accounts for 20% of Canada's exports, so an increase in the price of oil moves the balance of trade favorably and increases the value of the CAD.</w:t>
      </w:r>
      <w:sdt>
        <w:sdtPr>
          <w:rPr>
            <w:rFonts w:asciiTheme="majorHAnsi" w:hAnsiTheme="majorHAnsi"/>
            <w:sz w:val="20"/>
          </w:rPr>
          <w:id w:val="-1698538851"/>
          <w:citation/>
        </w:sdtPr>
        <w:sdtContent>
          <w:r w:rsidR="00810B5C">
            <w:rPr>
              <w:rFonts w:asciiTheme="majorHAnsi" w:hAnsiTheme="majorHAnsi"/>
              <w:sz w:val="20"/>
            </w:rPr>
            <w:fldChar w:fldCharType="begin"/>
          </w:r>
          <w:r w:rsidR="00D60444">
            <w:rPr>
              <w:rFonts w:asciiTheme="majorHAnsi" w:hAnsiTheme="majorHAnsi"/>
              <w:sz w:val="20"/>
              <w:lang w:val="en-GB"/>
            </w:rPr>
            <w:instrText xml:space="preserve">CITATION BoC \l 2057 </w:instrText>
          </w:r>
          <w:r w:rsidR="00810B5C">
            <w:rPr>
              <w:rFonts w:asciiTheme="majorHAnsi" w:hAnsiTheme="majorHAnsi"/>
              <w:sz w:val="20"/>
            </w:rPr>
            <w:fldChar w:fldCharType="separate"/>
          </w:r>
          <w:r w:rsidR="00D60444">
            <w:rPr>
              <w:rFonts w:asciiTheme="majorHAnsi" w:hAnsiTheme="majorHAnsi"/>
              <w:noProof/>
              <w:sz w:val="20"/>
              <w:lang w:val="en-GB"/>
            </w:rPr>
            <w:t xml:space="preserve"> </w:t>
          </w:r>
          <w:r w:rsidR="00D60444" w:rsidRPr="00D60444">
            <w:rPr>
              <w:rFonts w:asciiTheme="majorHAnsi" w:hAnsiTheme="majorHAnsi"/>
              <w:noProof/>
              <w:sz w:val="20"/>
              <w:lang w:val="en-GB"/>
            </w:rPr>
            <w:t>(Lafrance, Zhang, Issa R, &amp; Helliwell, 2010)</w:t>
          </w:r>
          <w:r w:rsidR="00810B5C">
            <w:rPr>
              <w:rFonts w:asciiTheme="majorHAnsi" w:hAnsiTheme="majorHAnsi"/>
              <w:sz w:val="20"/>
            </w:rPr>
            <w:fldChar w:fldCharType="end"/>
          </w:r>
        </w:sdtContent>
      </w:sdt>
    </w:p>
    <w:p w14:paraId="4C46A2D3" w14:textId="207ED941" w:rsidR="00DD65E2" w:rsidRPr="00CB5914" w:rsidRDefault="00DD65E2" w:rsidP="00F111A6">
      <w:pPr>
        <w:pStyle w:val="ListParagraph"/>
        <w:numPr>
          <w:ilvl w:val="0"/>
          <w:numId w:val="2"/>
        </w:numPr>
        <w:spacing w:line="360" w:lineRule="auto"/>
        <w:rPr>
          <w:rFonts w:asciiTheme="majorHAnsi" w:hAnsiTheme="majorHAnsi"/>
          <w:sz w:val="20"/>
        </w:rPr>
      </w:pPr>
      <w:r w:rsidRPr="00CB5914">
        <w:rPr>
          <w:rFonts w:asciiTheme="majorHAnsi" w:hAnsiTheme="majorHAnsi"/>
          <w:sz w:val="20"/>
        </w:rPr>
        <w:t xml:space="preserve">Gold price will explain a significant amount of the variability in USD/CAD FX rate, after accounting for other variables in the model. </w:t>
      </w:r>
      <w:r w:rsidRPr="00812367">
        <w:rPr>
          <w:rFonts w:asciiTheme="majorHAnsi" w:hAnsiTheme="majorHAnsi"/>
          <w:sz w:val="20"/>
        </w:rPr>
        <w:t>USD a</w:t>
      </w:r>
      <w:r>
        <w:rPr>
          <w:rFonts w:asciiTheme="majorHAnsi" w:hAnsiTheme="majorHAnsi"/>
          <w:sz w:val="20"/>
        </w:rPr>
        <w:t>nd Gold are inversely related: a</w:t>
      </w:r>
      <w:r w:rsidRPr="00812367">
        <w:rPr>
          <w:rFonts w:asciiTheme="majorHAnsi" w:hAnsiTheme="majorHAnsi"/>
          <w:sz w:val="20"/>
        </w:rPr>
        <w:t>s the USD falls relative to its trading partners</w:t>
      </w:r>
      <w:r>
        <w:rPr>
          <w:rFonts w:asciiTheme="majorHAnsi" w:hAnsiTheme="majorHAnsi"/>
          <w:sz w:val="20"/>
        </w:rPr>
        <w:t>,</w:t>
      </w:r>
      <w:r w:rsidRPr="00812367">
        <w:rPr>
          <w:rFonts w:asciiTheme="majorHAnsi" w:hAnsiTheme="majorHAnsi"/>
          <w:sz w:val="20"/>
        </w:rPr>
        <w:t xml:space="preserve"> the CAD increases against the USD. </w:t>
      </w:r>
      <w:sdt>
        <w:sdtPr>
          <w:rPr>
            <w:rFonts w:asciiTheme="majorHAnsi" w:hAnsiTheme="majorHAnsi"/>
            <w:sz w:val="20"/>
          </w:rPr>
          <w:id w:val="-1344478703"/>
          <w:citation/>
        </w:sdtPr>
        <w:sdtContent>
          <w:r w:rsidR="00242903">
            <w:rPr>
              <w:rFonts w:asciiTheme="majorHAnsi" w:hAnsiTheme="majorHAnsi"/>
              <w:sz w:val="20"/>
            </w:rPr>
            <w:fldChar w:fldCharType="begin"/>
          </w:r>
          <w:r w:rsidR="00242903">
            <w:rPr>
              <w:rFonts w:asciiTheme="majorHAnsi" w:hAnsiTheme="majorHAnsi"/>
              <w:sz w:val="20"/>
              <w:lang w:val="en-GB"/>
            </w:rPr>
            <w:instrText xml:space="preserve"> CITATION Gil14 \l 2057 </w:instrText>
          </w:r>
          <w:r w:rsidR="00242903">
            <w:rPr>
              <w:rFonts w:asciiTheme="majorHAnsi" w:hAnsiTheme="majorHAnsi"/>
              <w:sz w:val="20"/>
            </w:rPr>
            <w:fldChar w:fldCharType="separate"/>
          </w:r>
          <w:r w:rsidR="00242903" w:rsidRPr="00242903">
            <w:rPr>
              <w:rFonts w:asciiTheme="majorHAnsi" w:hAnsiTheme="majorHAnsi"/>
              <w:noProof/>
              <w:sz w:val="20"/>
              <w:lang w:val="en-GB"/>
            </w:rPr>
            <w:t>(Gilroy, 2014)</w:t>
          </w:r>
          <w:r w:rsidR="00242903">
            <w:rPr>
              <w:rFonts w:asciiTheme="majorHAnsi" w:hAnsiTheme="majorHAnsi"/>
              <w:sz w:val="20"/>
            </w:rPr>
            <w:fldChar w:fldCharType="end"/>
          </w:r>
        </w:sdtContent>
      </w:sdt>
    </w:p>
    <w:p w14:paraId="573844D7" w14:textId="3D6157EC" w:rsidR="008772F8" w:rsidRPr="004D2FEF" w:rsidRDefault="00DD65E2" w:rsidP="00F111A6">
      <w:pPr>
        <w:pStyle w:val="ListParagraph"/>
        <w:numPr>
          <w:ilvl w:val="0"/>
          <w:numId w:val="2"/>
        </w:numPr>
        <w:spacing w:line="360" w:lineRule="auto"/>
        <w:rPr>
          <w:rFonts w:asciiTheme="majorHAnsi" w:hAnsiTheme="majorHAnsi"/>
          <w:sz w:val="20"/>
        </w:rPr>
      </w:pPr>
      <w:r w:rsidRPr="00CB5914">
        <w:rPr>
          <w:rFonts w:asciiTheme="majorHAnsi" w:hAnsiTheme="majorHAnsi"/>
          <w:sz w:val="20"/>
        </w:rPr>
        <w:t xml:space="preserve">Canadian GDP will explain a significant amount of the variability in USD/CAD FX rate, after accounting for other variables in the model. </w:t>
      </w:r>
      <w:r>
        <w:rPr>
          <w:rFonts w:asciiTheme="majorHAnsi" w:hAnsiTheme="majorHAnsi"/>
          <w:sz w:val="20"/>
        </w:rPr>
        <w:t xml:space="preserve">Poor GDP data releases effects trader sentiment. </w:t>
      </w:r>
      <w:r w:rsidRPr="00CB5914">
        <w:rPr>
          <w:rFonts w:asciiTheme="majorHAnsi" w:hAnsiTheme="majorHAnsi"/>
          <w:sz w:val="20"/>
        </w:rPr>
        <w:t>When GDP decreases, the value of the CAD decreases.</w:t>
      </w:r>
      <w:sdt>
        <w:sdtPr>
          <w:rPr>
            <w:rFonts w:asciiTheme="majorHAnsi" w:hAnsiTheme="majorHAnsi"/>
            <w:sz w:val="20"/>
          </w:rPr>
          <w:id w:val="707840533"/>
          <w:citation/>
        </w:sdtPr>
        <w:sdtContent>
          <w:r w:rsidR="00242903">
            <w:rPr>
              <w:rFonts w:asciiTheme="majorHAnsi" w:hAnsiTheme="majorHAnsi"/>
              <w:sz w:val="20"/>
            </w:rPr>
            <w:fldChar w:fldCharType="begin"/>
          </w:r>
          <w:r w:rsidR="00242903">
            <w:rPr>
              <w:rFonts w:asciiTheme="majorHAnsi" w:hAnsiTheme="majorHAnsi"/>
              <w:sz w:val="20"/>
              <w:lang w:val="en-GB"/>
            </w:rPr>
            <w:instrText xml:space="preserve"> CITATION Cof11 \l 2057 </w:instrText>
          </w:r>
          <w:r w:rsidR="00242903">
            <w:rPr>
              <w:rFonts w:asciiTheme="majorHAnsi" w:hAnsiTheme="majorHAnsi"/>
              <w:sz w:val="20"/>
            </w:rPr>
            <w:fldChar w:fldCharType="separate"/>
          </w:r>
          <w:r w:rsidR="00242903">
            <w:rPr>
              <w:rFonts w:asciiTheme="majorHAnsi" w:hAnsiTheme="majorHAnsi"/>
              <w:noProof/>
              <w:sz w:val="20"/>
              <w:lang w:val="en-GB"/>
            </w:rPr>
            <w:t xml:space="preserve"> </w:t>
          </w:r>
          <w:r w:rsidR="00242903" w:rsidRPr="00242903">
            <w:rPr>
              <w:rFonts w:asciiTheme="majorHAnsi" w:hAnsiTheme="majorHAnsi"/>
              <w:noProof/>
              <w:sz w:val="20"/>
              <w:lang w:val="en-GB"/>
            </w:rPr>
            <w:t>(Cofnas, 2011)</w:t>
          </w:r>
          <w:r w:rsidR="00242903">
            <w:rPr>
              <w:rFonts w:asciiTheme="majorHAnsi" w:hAnsiTheme="majorHAnsi"/>
              <w:sz w:val="20"/>
            </w:rPr>
            <w:fldChar w:fldCharType="end"/>
          </w:r>
        </w:sdtContent>
      </w:sdt>
    </w:p>
    <w:p w14:paraId="6F0E39B4" w14:textId="77777777" w:rsidR="00301C89" w:rsidRDefault="00301C89" w:rsidP="00301C89">
      <w:pPr>
        <w:pStyle w:val="ListParagraph"/>
        <w:widowControl w:val="0"/>
        <w:autoSpaceDE w:val="0"/>
        <w:autoSpaceDN w:val="0"/>
        <w:adjustRightInd w:val="0"/>
        <w:spacing w:after="0" w:line="240" w:lineRule="auto"/>
        <w:rPr>
          <w:rFonts w:asciiTheme="majorHAnsi" w:hAnsiTheme="majorHAnsi" w:cs="Times New Roman"/>
          <w:i/>
          <w:sz w:val="20"/>
          <w:szCs w:val="20"/>
        </w:rPr>
      </w:pPr>
    </w:p>
    <w:p w14:paraId="0FC8AB86" w14:textId="77777777" w:rsidR="00301C89" w:rsidRPr="00301C89" w:rsidRDefault="00301C89" w:rsidP="00301C89">
      <w:pPr>
        <w:pStyle w:val="ListParagraph"/>
        <w:widowControl w:val="0"/>
        <w:autoSpaceDE w:val="0"/>
        <w:autoSpaceDN w:val="0"/>
        <w:adjustRightInd w:val="0"/>
        <w:spacing w:after="0" w:line="240" w:lineRule="auto"/>
        <w:rPr>
          <w:rFonts w:asciiTheme="majorHAnsi" w:hAnsiTheme="majorHAnsi" w:cs="Times New Roman"/>
          <w:i/>
          <w:sz w:val="20"/>
          <w:szCs w:val="20"/>
        </w:rPr>
      </w:pPr>
    </w:p>
    <w:p w14:paraId="1E2D6442" w14:textId="107D2D95" w:rsidR="00027A21" w:rsidRDefault="00274DA8">
      <w:pPr>
        <w:pStyle w:val="ListParagraph"/>
        <w:keepNext/>
        <w:keepLines/>
        <w:numPr>
          <w:ilvl w:val="0"/>
          <w:numId w:val="3"/>
        </w:numPr>
        <w:spacing w:line="480" w:lineRule="auto"/>
        <w:ind w:left="357" w:hanging="357"/>
        <w:rPr>
          <w:rFonts w:asciiTheme="majorHAnsi" w:hAnsiTheme="majorHAnsi"/>
          <w:b/>
          <w:sz w:val="24"/>
          <w:szCs w:val="24"/>
        </w:rPr>
        <w:pPrChange w:id="64" w:author="David Modjeska" w:date="2016-04-24T15:18:00Z">
          <w:pPr>
            <w:pStyle w:val="ListParagraph"/>
            <w:numPr>
              <w:numId w:val="3"/>
            </w:numPr>
            <w:spacing w:line="480" w:lineRule="auto"/>
            <w:ind w:left="360" w:hanging="360"/>
          </w:pPr>
        </w:pPrChange>
      </w:pPr>
      <w:r>
        <w:rPr>
          <w:rFonts w:asciiTheme="majorHAnsi" w:hAnsiTheme="majorHAnsi"/>
          <w:b/>
          <w:sz w:val="24"/>
          <w:szCs w:val="24"/>
        </w:rPr>
        <w:t>Formal Analysis</w:t>
      </w:r>
    </w:p>
    <w:p w14:paraId="5BE275ED" w14:textId="5A76D33F" w:rsidR="00286E4B" w:rsidRDefault="00972C14" w:rsidP="00AA5725">
      <w:pPr>
        <w:pStyle w:val="ListParagraph"/>
        <w:spacing w:line="360" w:lineRule="auto"/>
        <w:ind w:left="0"/>
        <w:rPr>
          <w:rFonts w:asciiTheme="majorHAnsi" w:hAnsiTheme="majorHAnsi"/>
          <w:sz w:val="20"/>
        </w:rPr>
      </w:pPr>
      <w:r>
        <w:rPr>
          <w:rFonts w:asciiTheme="majorHAnsi" w:hAnsiTheme="majorHAnsi"/>
          <w:sz w:val="20"/>
        </w:rPr>
        <w:t>In order to choose, fit, assess</w:t>
      </w:r>
      <w:r w:rsidR="00286E4B">
        <w:rPr>
          <w:rFonts w:asciiTheme="majorHAnsi" w:hAnsiTheme="majorHAnsi"/>
          <w:sz w:val="20"/>
        </w:rPr>
        <w:t xml:space="preserve">, </w:t>
      </w:r>
      <w:r w:rsidR="00E759B8">
        <w:rPr>
          <w:rFonts w:asciiTheme="majorHAnsi" w:hAnsiTheme="majorHAnsi"/>
          <w:sz w:val="20"/>
        </w:rPr>
        <w:t xml:space="preserve">verify, </w:t>
      </w:r>
      <w:r>
        <w:rPr>
          <w:rFonts w:asciiTheme="majorHAnsi" w:hAnsiTheme="majorHAnsi"/>
          <w:sz w:val="20"/>
        </w:rPr>
        <w:t xml:space="preserve">and contextualize a multiple regression model for </w:t>
      </w:r>
      <w:r w:rsidR="003D5E76">
        <w:rPr>
          <w:rFonts w:asciiTheme="majorHAnsi" w:hAnsiTheme="majorHAnsi"/>
          <w:sz w:val="20"/>
        </w:rPr>
        <w:t xml:space="preserve">average </w:t>
      </w:r>
      <w:r>
        <w:rPr>
          <w:rFonts w:asciiTheme="majorHAnsi" w:hAnsiTheme="majorHAnsi"/>
          <w:sz w:val="20"/>
        </w:rPr>
        <w:t>USD/CAD FX rate, we’</w:t>
      </w:r>
      <w:r w:rsidR="00E759B8">
        <w:rPr>
          <w:rFonts w:asciiTheme="majorHAnsi" w:hAnsiTheme="majorHAnsi"/>
          <w:sz w:val="20"/>
        </w:rPr>
        <w:t xml:space="preserve">ll proceed in </w:t>
      </w:r>
      <w:del w:id="65" w:author="David Modjeska" w:date="2016-04-21T23:32:00Z">
        <w:r w:rsidR="00E759B8" w:rsidDel="000A3E7A">
          <w:rPr>
            <w:rFonts w:asciiTheme="majorHAnsi" w:hAnsiTheme="majorHAnsi"/>
            <w:sz w:val="20"/>
          </w:rPr>
          <w:delText xml:space="preserve">eight </w:delText>
        </w:r>
      </w:del>
      <w:ins w:id="66" w:author="David Modjeska" w:date="2016-04-21T23:32:00Z">
        <w:r w:rsidR="000A3E7A">
          <w:rPr>
            <w:rFonts w:asciiTheme="majorHAnsi" w:hAnsiTheme="majorHAnsi"/>
            <w:sz w:val="20"/>
          </w:rPr>
          <w:t xml:space="preserve">seven </w:t>
        </w:r>
      </w:ins>
      <w:r w:rsidR="00E759B8">
        <w:rPr>
          <w:rFonts w:asciiTheme="majorHAnsi" w:hAnsiTheme="majorHAnsi"/>
          <w:sz w:val="20"/>
        </w:rPr>
        <w:t>steps:</w:t>
      </w:r>
    </w:p>
    <w:p w14:paraId="4CFB499D" w14:textId="123F5777" w:rsidR="00286E4B" w:rsidRDefault="006A1678" w:rsidP="00286E4B">
      <w:pPr>
        <w:pStyle w:val="ListParagraph"/>
        <w:numPr>
          <w:ilvl w:val="0"/>
          <w:numId w:val="6"/>
        </w:numPr>
        <w:spacing w:line="360" w:lineRule="auto"/>
        <w:ind w:left="714" w:hanging="357"/>
        <w:rPr>
          <w:rFonts w:asciiTheme="majorHAnsi" w:hAnsiTheme="majorHAnsi"/>
          <w:sz w:val="20"/>
        </w:rPr>
      </w:pPr>
      <w:r>
        <w:rPr>
          <w:rFonts w:asciiTheme="majorHAnsi" w:hAnsiTheme="majorHAnsi"/>
          <w:sz w:val="20"/>
        </w:rPr>
        <w:t>To start, w</w:t>
      </w:r>
      <w:r w:rsidR="00286E4B">
        <w:rPr>
          <w:rFonts w:asciiTheme="majorHAnsi" w:hAnsiTheme="majorHAnsi"/>
          <w:sz w:val="20"/>
        </w:rPr>
        <w:t xml:space="preserve">e’ll get a general overview of possible predictor variables </w:t>
      </w:r>
      <w:r>
        <w:rPr>
          <w:rFonts w:asciiTheme="majorHAnsi" w:hAnsiTheme="majorHAnsi"/>
          <w:sz w:val="20"/>
        </w:rPr>
        <w:t>via</w:t>
      </w:r>
      <w:r w:rsidR="00286E4B">
        <w:rPr>
          <w:rFonts w:asciiTheme="majorHAnsi" w:hAnsiTheme="majorHAnsi"/>
          <w:sz w:val="20"/>
        </w:rPr>
        <w:t xml:space="preserve"> a correlations matrix. </w:t>
      </w:r>
    </w:p>
    <w:p w14:paraId="4B2150AF" w14:textId="281B31F2" w:rsidR="00286E4B" w:rsidRDefault="00286E4B" w:rsidP="00286E4B">
      <w:pPr>
        <w:pStyle w:val="ListParagraph"/>
        <w:numPr>
          <w:ilvl w:val="0"/>
          <w:numId w:val="6"/>
        </w:numPr>
        <w:spacing w:line="360" w:lineRule="auto"/>
        <w:ind w:left="714" w:hanging="357"/>
        <w:rPr>
          <w:rFonts w:asciiTheme="majorHAnsi" w:hAnsiTheme="majorHAnsi"/>
          <w:sz w:val="20"/>
        </w:rPr>
      </w:pPr>
      <w:r>
        <w:rPr>
          <w:rFonts w:asciiTheme="majorHAnsi" w:hAnsiTheme="majorHAnsi"/>
          <w:sz w:val="20"/>
        </w:rPr>
        <w:t xml:space="preserve">We’ll attempt stepwise regression to leverage automated tools. </w:t>
      </w:r>
    </w:p>
    <w:p w14:paraId="0B77DE40" w14:textId="6850E411" w:rsidR="00286E4B" w:rsidRDefault="00286E4B" w:rsidP="00286E4B">
      <w:pPr>
        <w:pStyle w:val="ListParagraph"/>
        <w:numPr>
          <w:ilvl w:val="0"/>
          <w:numId w:val="6"/>
        </w:numPr>
        <w:spacing w:line="360" w:lineRule="auto"/>
        <w:ind w:left="714" w:hanging="357"/>
        <w:rPr>
          <w:rFonts w:asciiTheme="majorHAnsi" w:hAnsiTheme="majorHAnsi"/>
          <w:sz w:val="20"/>
        </w:rPr>
      </w:pPr>
      <w:r>
        <w:rPr>
          <w:rFonts w:asciiTheme="majorHAnsi" w:hAnsiTheme="majorHAnsi"/>
          <w:sz w:val="20"/>
        </w:rPr>
        <w:t xml:space="preserve">If needed, we’ll </w:t>
      </w:r>
      <w:r w:rsidR="006A1678">
        <w:rPr>
          <w:rFonts w:asciiTheme="majorHAnsi" w:hAnsiTheme="majorHAnsi"/>
          <w:sz w:val="20"/>
        </w:rPr>
        <w:t xml:space="preserve">choose and fit </w:t>
      </w:r>
      <w:r>
        <w:rPr>
          <w:rFonts w:asciiTheme="majorHAnsi" w:hAnsiTheme="majorHAnsi"/>
          <w:sz w:val="20"/>
        </w:rPr>
        <w:t xml:space="preserve">a simple model upon which to base further exploration. </w:t>
      </w:r>
    </w:p>
    <w:p w14:paraId="24B5C9D8" w14:textId="2219783A" w:rsidR="008772F8" w:rsidRDefault="00286E4B" w:rsidP="00286E4B">
      <w:pPr>
        <w:pStyle w:val="ListParagraph"/>
        <w:numPr>
          <w:ilvl w:val="0"/>
          <w:numId w:val="6"/>
        </w:numPr>
        <w:spacing w:line="360" w:lineRule="auto"/>
        <w:ind w:left="714" w:hanging="357"/>
        <w:rPr>
          <w:rFonts w:asciiTheme="majorHAnsi" w:hAnsiTheme="majorHAnsi"/>
          <w:sz w:val="20"/>
        </w:rPr>
      </w:pPr>
      <w:r>
        <w:rPr>
          <w:rFonts w:asciiTheme="majorHAnsi" w:hAnsiTheme="majorHAnsi"/>
          <w:sz w:val="20"/>
        </w:rPr>
        <w:t>We’ll run a series of nested F-tests to deter</w:t>
      </w:r>
      <w:r w:rsidR="00A4047D">
        <w:rPr>
          <w:rFonts w:asciiTheme="majorHAnsi" w:hAnsiTheme="majorHAnsi"/>
          <w:sz w:val="20"/>
        </w:rPr>
        <w:t xml:space="preserve">mine which candidate predictor subsets </w:t>
      </w:r>
      <w:r>
        <w:rPr>
          <w:rFonts w:asciiTheme="majorHAnsi" w:hAnsiTheme="majorHAnsi"/>
          <w:sz w:val="20"/>
        </w:rPr>
        <w:t xml:space="preserve">explain significant variability in the response. </w:t>
      </w:r>
    </w:p>
    <w:p w14:paraId="64AB10F2" w14:textId="23C00F36" w:rsidR="00286E4B" w:rsidRDefault="00286E4B" w:rsidP="00286E4B">
      <w:pPr>
        <w:pStyle w:val="ListParagraph"/>
        <w:numPr>
          <w:ilvl w:val="0"/>
          <w:numId w:val="6"/>
        </w:numPr>
        <w:spacing w:line="360" w:lineRule="auto"/>
        <w:ind w:left="714" w:hanging="357"/>
        <w:rPr>
          <w:rFonts w:asciiTheme="majorHAnsi" w:hAnsiTheme="majorHAnsi"/>
          <w:sz w:val="20"/>
        </w:rPr>
      </w:pPr>
      <w:r>
        <w:rPr>
          <w:rFonts w:asciiTheme="majorHAnsi" w:hAnsiTheme="majorHAnsi"/>
          <w:sz w:val="20"/>
        </w:rPr>
        <w:t xml:space="preserve">Using the core model and nested F-tests, we’ll explore which variables explain significant </w:t>
      </w:r>
      <w:r w:rsidR="006A1678">
        <w:rPr>
          <w:rFonts w:asciiTheme="majorHAnsi" w:hAnsiTheme="majorHAnsi"/>
          <w:sz w:val="20"/>
        </w:rPr>
        <w:t xml:space="preserve">additional </w:t>
      </w:r>
      <w:r>
        <w:rPr>
          <w:rFonts w:asciiTheme="majorHAnsi" w:hAnsiTheme="majorHAnsi"/>
          <w:sz w:val="20"/>
        </w:rPr>
        <w:t xml:space="preserve">variability without </w:t>
      </w:r>
      <w:r w:rsidR="006A1678">
        <w:rPr>
          <w:rFonts w:asciiTheme="majorHAnsi" w:hAnsiTheme="majorHAnsi"/>
          <w:sz w:val="20"/>
        </w:rPr>
        <w:t>introducing</w:t>
      </w:r>
      <w:r>
        <w:rPr>
          <w:rFonts w:asciiTheme="majorHAnsi" w:hAnsiTheme="majorHAnsi"/>
          <w:sz w:val="20"/>
        </w:rPr>
        <w:t xml:space="preserve"> excessive collinearity.</w:t>
      </w:r>
    </w:p>
    <w:p w14:paraId="4FB55769" w14:textId="5FF2F29D" w:rsidR="00286E4B" w:rsidRDefault="00286E4B" w:rsidP="00286E4B">
      <w:pPr>
        <w:pStyle w:val="ListParagraph"/>
        <w:numPr>
          <w:ilvl w:val="0"/>
          <w:numId w:val="6"/>
        </w:numPr>
        <w:spacing w:line="360" w:lineRule="auto"/>
        <w:ind w:left="714" w:hanging="357"/>
        <w:rPr>
          <w:rFonts w:asciiTheme="majorHAnsi" w:hAnsiTheme="majorHAnsi"/>
          <w:sz w:val="20"/>
        </w:rPr>
      </w:pPr>
      <w:r>
        <w:rPr>
          <w:rFonts w:asciiTheme="majorHAnsi" w:hAnsiTheme="majorHAnsi"/>
          <w:sz w:val="20"/>
        </w:rPr>
        <w:t>We’ll assess and check the final model.</w:t>
      </w:r>
    </w:p>
    <w:p w14:paraId="09E637AF" w14:textId="0898EB29" w:rsidR="00286E4B" w:rsidRDefault="006A1678" w:rsidP="00286E4B">
      <w:pPr>
        <w:pStyle w:val="ListParagraph"/>
        <w:numPr>
          <w:ilvl w:val="0"/>
          <w:numId w:val="6"/>
        </w:numPr>
        <w:spacing w:line="360" w:lineRule="auto"/>
        <w:ind w:left="714" w:hanging="357"/>
        <w:rPr>
          <w:rFonts w:asciiTheme="majorHAnsi" w:hAnsiTheme="majorHAnsi"/>
          <w:sz w:val="20"/>
        </w:rPr>
      </w:pPr>
      <w:r>
        <w:rPr>
          <w:rFonts w:asciiTheme="majorHAnsi" w:hAnsiTheme="majorHAnsi"/>
          <w:sz w:val="20"/>
        </w:rPr>
        <w:lastRenderedPageBreak/>
        <w:t xml:space="preserve">Bootstrapping will be used to </w:t>
      </w:r>
      <w:r w:rsidR="00A1590A">
        <w:rPr>
          <w:rFonts w:asciiTheme="majorHAnsi" w:hAnsiTheme="majorHAnsi"/>
          <w:sz w:val="20"/>
        </w:rPr>
        <w:t>estimate</w:t>
      </w:r>
      <w:r>
        <w:rPr>
          <w:rFonts w:asciiTheme="majorHAnsi" w:hAnsiTheme="majorHAnsi"/>
          <w:sz w:val="20"/>
        </w:rPr>
        <w:t xml:space="preserve"> how much variability </w:t>
      </w:r>
      <w:r w:rsidR="00A1590A">
        <w:rPr>
          <w:rFonts w:asciiTheme="majorHAnsi" w:hAnsiTheme="majorHAnsi"/>
          <w:sz w:val="20"/>
        </w:rPr>
        <w:t xml:space="preserve">in the response </w:t>
      </w:r>
      <w:r w:rsidR="00286E4B">
        <w:rPr>
          <w:rFonts w:asciiTheme="majorHAnsi" w:hAnsiTheme="majorHAnsi"/>
          <w:sz w:val="20"/>
        </w:rPr>
        <w:t>the final model explains</w:t>
      </w:r>
      <w:r>
        <w:rPr>
          <w:rFonts w:asciiTheme="majorHAnsi" w:hAnsiTheme="majorHAnsi"/>
          <w:sz w:val="20"/>
        </w:rPr>
        <w:t xml:space="preserve">, </w:t>
      </w:r>
      <w:r w:rsidR="00A1590A">
        <w:rPr>
          <w:rFonts w:asciiTheme="majorHAnsi" w:hAnsiTheme="majorHAnsi"/>
          <w:sz w:val="20"/>
        </w:rPr>
        <w:t>accounting for sampling variability</w:t>
      </w:r>
      <w:r w:rsidR="00286E4B">
        <w:rPr>
          <w:rFonts w:asciiTheme="majorHAnsi" w:hAnsiTheme="majorHAnsi"/>
          <w:sz w:val="20"/>
        </w:rPr>
        <w:t>.</w:t>
      </w:r>
    </w:p>
    <w:p w14:paraId="06525A2A" w14:textId="0BE45E0D" w:rsidR="00286E4B" w:rsidDel="000A3E7A" w:rsidRDefault="00286E4B" w:rsidP="00286E4B">
      <w:pPr>
        <w:pStyle w:val="ListParagraph"/>
        <w:numPr>
          <w:ilvl w:val="0"/>
          <w:numId w:val="6"/>
        </w:numPr>
        <w:spacing w:line="360" w:lineRule="auto"/>
        <w:ind w:left="714" w:hanging="357"/>
        <w:rPr>
          <w:del w:id="67" w:author="David Modjeska" w:date="2016-04-21T23:32:00Z"/>
          <w:rFonts w:asciiTheme="majorHAnsi" w:hAnsiTheme="majorHAnsi"/>
          <w:sz w:val="20"/>
        </w:rPr>
      </w:pPr>
      <w:del w:id="68" w:author="David Modjeska" w:date="2016-04-21T23:32:00Z">
        <w:r w:rsidDel="000A3E7A">
          <w:rPr>
            <w:rFonts w:asciiTheme="majorHAnsi" w:hAnsiTheme="majorHAnsi"/>
            <w:sz w:val="20"/>
          </w:rPr>
          <w:delText xml:space="preserve">Finally, the machine-learning technique of random forests will be used to estimate an upper limit on the predictability </w:delText>
        </w:r>
        <w:r w:rsidR="00084AA9" w:rsidDel="000A3E7A">
          <w:rPr>
            <w:rFonts w:asciiTheme="majorHAnsi" w:hAnsiTheme="majorHAnsi"/>
            <w:sz w:val="20"/>
          </w:rPr>
          <w:delText xml:space="preserve">that’s </w:delText>
        </w:r>
        <w:r w:rsidDel="000A3E7A">
          <w:rPr>
            <w:rFonts w:asciiTheme="majorHAnsi" w:hAnsiTheme="majorHAnsi"/>
            <w:sz w:val="20"/>
          </w:rPr>
          <w:delText>possible with our data set.</w:delText>
        </w:r>
      </w:del>
    </w:p>
    <w:p w14:paraId="02680D63" w14:textId="77777777" w:rsidR="00274DA8" w:rsidRDefault="00274DA8" w:rsidP="00274DA8">
      <w:pPr>
        <w:pStyle w:val="ListParagraph"/>
        <w:spacing w:line="360" w:lineRule="auto"/>
        <w:ind w:left="714"/>
        <w:rPr>
          <w:rFonts w:asciiTheme="majorHAnsi" w:hAnsiTheme="majorHAnsi"/>
          <w:sz w:val="20"/>
        </w:rPr>
      </w:pPr>
    </w:p>
    <w:p w14:paraId="5F9BD1FB" w14:textId="77F139DE" w:rsidR="00920062" w:rsidRDefault="00920062" w:rsidP="00AA5725">
      <w:pPr>
        <w:pStyle w:val="ListParagraph"/>
        <w:keepNext/>
        <w:keepLines/>
        <w:numPr>
          <w:ilvl w:val="1"/>
          <w:numId w:val="6"/>
        </w:numPr>
        <w:spacing w:line="480" w:lineRule="auto"/>
        <w:ind w:left="357" w:hanging="357"/>
        <w:rPr>
          <w:rFonts w:asciiTheme="majorHAnsi" w:hAnsiTheme="majorHAnsi"/>
          <w:b/>
          <w:sz w:val="24"/>
          <w:szCs w:val="24"/>
        </w:rPr>
      </w:pPr>
      <w:r>
        <w:rPr>
          <w:rFonts w:asciiTheme="majorHAnsi" w:hAnsiTheme="majorHAnsi"/>
          <w:b/>
          <w:sz w:val="24"/>
          <w:szCs w:val="24"/>
        </w:rPr>
        <w:t>Cor</w:t>
      </w:r>
      <w:r w:rsidR="00754027">
        <w:rPr>
          <w:rFonts w:asciiTheme="majorHAnsi" w:hAnsiTheme="majorHAnsi"/>
          <w:b/>
          <w:sz w:val="24"/>
          <w:szCs w:val="24"/>
        </w:rPr>
        <w:t>relations Matrix</w:t>
      </w:r>
    </w:p>
    <w:p w14:paraId="7302757C" w14:textId="2603FF55" w:rsidR="001E0567" w:rsidRPr="001E0567" w:rsidRDefault="001E0567" w:rsidP="00A4047D">
      <w:pPr>
        <w:pStyle w:val="ListParagraph"/>
        <w:widowControl w:val="0"/>
        <w:autoSpaceDE w:val="0"/>
        <w:autoSpaceDN w:val="0"/>
        <w:adjustRightInd w:val="0"/>
        <w:spacing w:after="0" w:line="360" w:lineRule="auto"/>
        <w:ind w:left="0"/>
        <w:rPr>
          <w:rFonts w:asciiTheme="majorHAnsi" w:hAnsiTheme="majorHAnsi" w:cs="Times New Roman"/>
          <w:sz w:val="20"/>
          <w:szCs w:val="20"/>
        </w:rPr>
      </w:pPr>
      <w:r>
        <w:rPr>
          <w:rFonts w:asciiTheme="majorHAnsi" w:hAnsiTheme="majorHAnsi" w:cs="Times New Roman"/>
          <w:sz w:val="20"/>
          <w:szCs w:val="20"/>
        </w:rPr>
        <w:t xml:space="preserve">In order to determine which variables in the </w:t>
      </w:r>
      <w:r w:rsidR="00372C9F">
        <w:rPr>
          <w:rFonts w:asciiTheme="majorHAnsi" w:hAnsiTheme="majorHAnsi" w:cs="Times New Roman"/>
          <w:sz w:val="20"/>
          <w:szCs w:val="20"/>
        </w:rPr>
        <w:t>data</w:t>
      </w:r>
      <w:r>
        <w:rPr>
          <w:rFonts w:asciiTheme="majorHAnsi" w:hAnsiTheme="majorHAnsi" w:cs="Times New Roman"/>
          <w:sz w:val="20"/>
          <w:szCs w:val="20"/>
        </w:rPr>
        <w:t xml:space="preserve"> set might be most useful as predictors, we can first consider a bivariate matrix of Pearson correlations. The results show that the variables most highly correlated with </w:t>
      </w:r>
      <w:proofErr w:type="spellStart"/>
      <w:r>
        <w:rPr>
          <w:rFonts w:asciiTheme="majorHAnsi" w:hAnsiTheme="majorHAnsi" w:cs="Times New Roman"/>
          <w:i/>
          <w:sz w:val="20"/>
          <w:szCs w:val="20"/>
        </w:rPr>
        <w:t>FXRate</w:t>
      </w:r>
      <w:proofErr w:type="spellEnd"/>
      <w:r>
        <w:rPr>
          <w:rFonts w:asciiTheme="majorHAnsi" w:hAnsiTheme="majorHAnsi" w:cs="Times New Roman"/>
          <w:sz w:val="20"/>
          <w:szCs w:val="20"/>
        </w:rPr>
        <w:t xml:space="preserve"> are </w:t>
      </w:r>
      <w:proofErr w:type="spellStart"/>
      <w:r w:rsidRPr="00F023D5">
        <w:rPr>
          <w:rFonts w:asciiTheme="majorHAnsi" w:hAnsiTheme="majorHAnsi" w:cs="Times New Roman"/>
          <w:i/>
          <w:sz w:val="20"/>
          <w:szCs w:val="20"/>
        </w:rPr>
        <w:t>OilPrice</w:t>
      </w:r>
      <w:proofErr w:type="spellEnd"/>
      <w:r>
        <w:rPr>
          <w:rFonts w:asciiTheme="majorHAnsi" w:hAnsiTheme="majorHAnsi" w:cs="Times New Roman"/>
          <w:sz w:val="20"/>
          <w:szCs w:val="20"/>
        </w:rPr>
        <w:t xml:space="preserve"> (</w:t>
      </w:r>
      <w:r w:rsidR="00C21801">
        <w:rPr>
          <w:rFonts w:asciiTheme="majorHAnsi" w:hAnsiTheme="majorHAnsi" w:cs="Times New Roman"/>
          <w:sz w:val="20"/>
          <w:szCs w:val="20"/>
        </w:rPr>
        <w:t>.816</w:t>
      </w:r>
      <w:r>
        <w:rPr>
          <w:rFonts w:asciiTheme="majorHAnsi" w:hAnsiTheme="majorHAnsi" w:cs="Times New Roman"/>
          <w:sz w:val="20"/>
          <w:szCs w:val="20"/>
        </w:rPr>
        <w:t xml:space="preserve">), </w:t>
      </w:r>
      <w:r w:rsidR="00CB735B">
        <w:rPr>
          <w:rFonts w:asciiTheme="majorHAnsi" w:hAnsiTheme="majorHAnsi" w:cs="Times New Roman"/>
          <w:sz w:val="20"/>
          <w:szCs w:val="20"/>
        </w:rPr>
        <w:t xml:space="preserve">the mining variables (.415 to .503), </w:t>
      </w:r>
      <w:r w:rsidR="00FD7A67">
        <w:rPr>
          <w:rFonts w:asciiTheme="majorHAnsi" w:hAnsiTheme="majorHAnsi" w:cs="Times New Roman"/>
          <w:sz w:val="20"/>
          <w:szCs w:val="20"/>
        </w:rPr>
        <w:t>some</w:t>
      </w:r>
      <w:r w:rsidR="00C21801">
        <w:rPr>
          <w:rFonts w:asciiTheme="majorHAnsi" w:hAnsiTheme="majorHAnsi" w:cs="Times New Roman"/>
          <w:sz w:val="20"/>
          <w:szCs w:val="20"/>
        </w:rPr>
        <w:t xml:space="preserve"> of the Canadian government statistics</w:t>
      </w:r>
      <w:r w:rsidR="006A6803">
        <w:rPr>
          <w:rFonts w:asciiTheme="majorHAnsi" w:hAnsiTheme="majorHAnsi" w:cs="Times New Roman"/>
          <w:sz w:val="20"/>
          <w:szCs w:val="20"/>
        </w:rPr>
        <w:t xml:space="preserve"> </w:t>
      </w:r>
      <w:r w:rsidR="00C21801">
        <w:rPr>
          <w:rFonts w:asciiTheme="majorHAnsi" w:hAnsiTheme="majorHAnsi" w:cs="Times New Roman"/>
          <w:sz w:val="20"/>
          <w:szCs w:val="20"/>
        </w:rPr>
        <w:t>(</w:t>
      </w:r>
      <w:r w:rsidR="00271A40">
        <w:rPr>
          <w:rFonts w:asciiTheme="majorHAnsi" w:hAnsiTheme="majorHAnsi" w:cs="Times New Roman"/>
          <w:sz w:val="20"/>
          <w:szCs w:val="20"/>
        </w:rPr>
        <w:t>.346</w:t>
      </w:r>
      <w:r w:rsidR="000E4257">
        <w:rPr>
          <w:rFonts w:asciiTheme="majorHAnsi" w:hAnsiTheme="majorHAnsi" w:cs="Times New Roman"/>
          <w:sz w:val="20"/>
          <w:szCs w:val="20"/>
        </w:rPr>
        <w:t xml:space="preserve"> to .708)</w:t>
      </w:r>
      <w:r w:rsidR="00C21801">
        <w:rPr>
          <w:rFonts w:asciiTheme="majorHAnsi" w:hAnsiTheme="majorHAnsi" w:cs="Times New Roman"/>
          <w:sz w:val="20"/>
          <w:szCs w:val="20"/>
        </w:rPr>
        <w:t xml:space="preserve">, </w:t>
      </w:r>
      <w:r w:rsidR="00FD7A67">
        <w:rPr>
          <w:rFonts w:asciiTheme="majorHAnsi" w:hAnsiTheme="majorHAnsi" w:cs="Times New Roman"/>
          <w:sz w:val="20"/>
          <w:szCs w:val="20"/>
        </w:rPr>
        <w:t>some</w:t>
      </w:r>
      <w:r w:rsidR="00C21801">
        <w:rPr>
          <w:rFonts w:asciiTheme="majorHAnsi" w:hAnsiTheme="majorHAnsi" w:cs="Times New Roman"/>
          <w:sz w:val="20"/>
          <w:szCs w:val="20"/>
        </w:rPr>
        <w:t xml:space="preserve"> of the FX variables (.249 to .868)</w:t>
      </w:r>
      <w:r>
        <w:rPr>
          <w:rFonts w:asciiTheme="majorHAnsi" w:hAnsiTheme="majorHAnsi" w:cs="Times New Roman"/>
          <w:sz w:val="20"/>
          <w:szCs w:val="20"/>
        </w:rPr>
        <w:t xml:space="preserve">, </w:t>
      </w:r>
      <w:r w:rsidR="00CB735B">
        <w:rPr>
          <w:rFonts w:asciiTheme="majorHAnsi" w:hAnsiTheme="majorHAnsi" w:cs="Times New Roman"/>
          <w:sz w:val="20"/>
          <w:szCs w:val="20"/>
        </w:rPr>
        <w:t xml:space="preserve">and </w:t>
      </w:r>
      <w:r w:rsidR="00FD7A67">
        <w:rPr>
          <w:rFonts w:asciiTheme="majorHAnsi" w:hAnsiTheme="majorHAnsi" w:cs="Times New Roman"/>
          <w:sz w:val="20"/>
          <w:szCs w:val="20"/>
        </w:rPr>
        <w:t>some</w:t>
      </w:r>
      <w:r w:rsidR="00C21801">
        <w:rPr>
          <w:rFonts w:asciiTheme="majorHAnsi" w:hAnsiTheme="majorHAnsi" w:cs="Times New Roman"/>
          <w:sz w:val="20"/>
          <w:szCs w:val="20"/>
        </w:rPr>
        <w:t xml:space="preserve"> of the oil futures variables (app</w:t>
      </w:r>
      <w:r w:rsidR="00CB735B">
        <w:rPr>
          <w:rFonts w:asciiTheme="majorHAnsi" w:hAnsiTheme="majorHAnsi" w:cs="Times New Roman"/>
          <w:sz w:val="20"/>
          <w:szCs w:val="20"/>
        </w:rPr>
        <w:t>roximately .835).</w:t>
      </w:r>
      <w:r w:rsidR="00C21801">
        <w:rPr>
          <w:rFonts w:asciiTheme="majorHAnsi" w:hAnsiTheme="majorHAnsi" w:cs="Times New Roman"/>
          <w:sz w:val="20"/>
          <w:szCs w:val="20"/>
        </w:rPr>
        <w:t xml:space="preserve"> T</w:t>
      </w:r>
      <w:r>
        <w:rPr>
          <w:rFonts w:asciiTheme="majorHAnsi" w:hAnsiTheme="majorHAnsi" w:cs="Times New Roman"/>
          <w:sz w:val="20"/>
          <w:szCs w:val="20"/>
        </w:rPr>
        <w:t>he results also</w:t>
      </w:r>
      <w:r w:rsidR="00FD7A67">
        <w:rPr>
          <w:rFonts w:asciiTheme="majorHAnsi" w:hAnsiTheme="majorHAnsi" w:cs="Times New Roman"/>
          <w:sz w:val="20"/>
          <w:szCs w:val="20"/>
        </w:rPr>
        <w:t xml:space="preserve"> show</w:t>
      </w:r>
      <w:r>
        <w:rPr>
          <w:rFonts w:asciiTheme="majorHAnsi" w:hAnsiTheme="majorHAnsi" w:cs="Times New Roman"/>
          <w:sz w:val="20"/>
          <w:szCs w:val="20"/>
        </w:rPr>
        <w:t xml:space="preserve"> that many of the predictors are highly correlated with each other. So the challenges in choos</w:t>
      </w:r>
      <w:r w:rsidR="00372C9F">
        <w:rPr>
          <w:rFonts w:asciiTheme="majorHAnsi" w:hAnsiTheme="majorHAnsi" w:cs="Times New Roman"/>
          <w:sz w:val="20"/>
          <w:szCs w:val="20"/>
        </w:rPr>
        <w:t>ing and fitting a model are two</w:t>
      </w:r>
      <w:r>
        <w:rPr>
          <w:rFonts w:asciiTheme="majorHAnsi" w:hAnsiTheme="majorHAnsi" w:cs="Times New Roman"/>
          <w:sz w:val="20"/>
          <w:szCs w:val="20"/>
        </w:rPr>
        <w:t xml:space="preserve">: first, to include the most </w:t>
      </w:r>
      <w:r w:rsidR="00CB1FA1">
        <w:rPr>
          <w:rFonts w:asciiTheme="majorHAnsi" w:hAnsiTheme="majorHAnsi" w:cs="Times New Roman"/>
          <w:sz w:val="20"/>
          <w:szCs w:val="20"/>
        </w:rPr>
        <w:t>explanatory</w:t>
      </w:r>
      <w:r>
        <w:rPr>
          <w:rFonts w:asciiTheme="majorHAnsi" w:hAnsiTheme="majorHAnsi" w:cs="Times New Roman"/>
          <w:sz w:val="20"/>
          <w:szCs w:val="20"/>
        </w:rPr>
        <w:t xml:space="preserve"> predictors; second, to exclude the </w:t>
      </w:r>
      <w:r w:rsidR="00CB1FA1">
        <w:rPr>
          <w:rFonts w:asciiTheme="majorHAnsi" w:hAnsiTheme="majorHAnsi" w:cs="Times New Roman"/>
          <w:sz w:val="20"/>
          <w:szCs w:val="20"/>
        </w:rPr>
        <w:t>excessively</w:t>
      </w:r>
      <w:r>
        <w:rPr>
          <w:rFonts w:asciiTheme="majorHAnsi" w:hAnsiTheme="majorHAnsi" w:cs="Times New Roman"/>
          <w:sz w:val="20"/>
          <w:szCs w:val="20"/>
        </w:rPr>
        <w:t xml:space="preserve"> collinear predictors. </w:t>
      </w:r>
      <w:r w:rsidR="00F534B9">
        <w:rPr>
          <w:rFonts w:asciiTheme="majorHAnsi" w:hAnsiTheme="majorHAnsi" w:cs="Times New Roman"/>
          <w:sz w:val="20"/>
          <w:szCs w:val="20"/>
        </w:rPr>
        <w:t>(</w:t>
      </w:r>
      <w:r>
        <w:rPr>
          <w:rFonts w:asciiTheme="majorHAnsi" w:hAnsiTheme="majorHAnsi" w:cs="Times New Roman"/>
          <w:sz w:val="20"/>
          <w:szCs w:val="20"/>
        </w:rPr>
        <w:t xml:space="preserve">The SPSS output for correlations with </w:t>
      </w:r>
      <w:proofErr w:type="spellStart"/>
      <w:r>
        <w:rPr>
          <w:rFonts w:asciiTheme="majorHAnsi" w:hAnsiTheme="majorHAnsi" w:cs="Times New Roman"/>
          <w:i/>
          <w:sz w:val="20"/>
          <w:szCs w:val="20"/>
        </w:rPr>
        <w:t>FXRate</w:t>
      </w:r>
      <w:proofErr w:type="spellEnd"/>
      <w:r w:rsidR="00F534B9">
        <w:rPr>
          <w:rFonts w:asciiTheme="majorHAnsi" w:hAnsiTheme="majorHAnsi" w:cs="Times New Roman"/>
          <w:sz w:val="20"/>
          <w:szCs w:val="20"/>
        </w:rPr>
        <w:t xml:space="preserve"> is shown in </w:t>
      </w:r>
      <w:del w:id="69" w:author="David Modjeska" w:date="2016-04-26T20:48:00Z">
        <w:r w:rsidR="00F534B9" w:rsidDel="006C7FC7">
          <w:rPr>
            <w:rFonts w:asciiTheme="majorHAnsi" w:hAnsiTheme="majorHAnsi" w:cs="Times New Roman"/>
            <w:sz w:val="20"/>
            <w:szCs w:val="20"/>
          </w:rPr>
          <w:delText xml:space="preserve">the </w:delText>
        </w:r>
      </w:del>
      <w:r w:rsidR="00F534B9">
        <w:rPr>
          <w:rFonts w:asciiTheme="majorHAnsi" w:hAnsiTheme="majorHAnsi" w:cs="Times New Roman"/>
          <w:sz w:val="20"/>
          <w:szCs w:val="20"/>
        </w:rPr>
        <w:t>Appendix</w:t>
      </w:r>
      <w:ins w:id="70" w:author="David Modjeska" w:date="2016-04-26T20:48:00Z">
        <w:r w:rsidR="006C7FC7">
          <w:rPr>
            <w:rFonts w:asciiTheme="majorHAnsi" w:hAnsiTheme="majorHAnsi" w:cs="Times New Roman"/>
            <w:sz w:val="20"/>
            <w:szCs w:val="20"/>
          </w:rPr>
          <w:t xml:space="preserve"> 2</w:t>
        </w:r>
      </w:ins>
      <w:r w:rsidR="00F534B9">
        <w:rPr>
          <w:rFonts w:asciiTheme="majorHAnsi" w:hAnsiTheme="majorHAnsi" w:cs="Times New Roman"/>
          <w:sz w:val="20"/>
          <w:szCs w:val="20"/>
        </w:rPr>
        <w:t xml:space="preserve"> for space reasons</w:t>
      </w:r>
      <w:r>
        <w:rPr>
          <w:rFonts w:asciiTheme="majorHAnsi" w:hAnsiTheme="majorHAnsi" w:cs="Times New Roman"/>
          <w:i/>
          <w:sz w:val="20"/>
          <w:szCs w:val="20"/>
        </w:rPr>
        <w:t>.</w:t>
      </w:r>
      <w:r w:rsidR="00F534B9">
        <w:rPr>
          <w:rFonts w:asciiTheme="majorHAnsi" w:hAnsiTheme="majorHAnsi" w:cs="Times New Roman"/>
          <w:sz w:val="20"/>
          <w:szCs w:val="20"/>
        </w:rPr>
        <w:t>)</w:t>
      </w:r>
    </w:p>
    <w:p w14:paraId="5C2081E0" w14:textId="77777777" w:rsidR="006E7D50" w:rsidRPr="00754027" w:rsidRDefault="006E7D50" w:rsidP="00854A8E">
      <w:pPr>
        <w:pStyle w:val="ListParagraph"/>
        <w:widowControl w:val="0"/>
        <w:autoSpaceDE w:val="0"/>
        <w:autoSpaceDN w:val="0"/>
        <w:adjustRightInd w:val="0"/>
        <w:spacing w:after="0" w:line="240" w:lineRule="auto"/>
        <w:ind w:left="-360"/>
        <w:rPr>
          <w:rFonts w:ascii="Times New Roman" w:hAnsi="Times New Roman" w:cs="Times New Roman"/>
          <w:sz w:val="24"/>
          <w:szCs w:val="24"/>
        </w:rPr>
      </w:pPr>
    </w:p>
    <w:p w14:paraId="77D37554" w14:textId="1EBE78CE" w:rsidR="00920062" w:rsidRDefault="00920062" w:rsidP="00286E4B">
      <w:pPr>
        <w:pStyle w:val="ListParagraph"/>
        <w:keepNext/>
        <w:keepLines/>
        <w:numPr>
          <w:ilvl w:val="1"/>
          <w:numId w:val="6"/>
        </w:numPr>
        <w:spacing w:line="480" w:lineRule="auto"/>
        <w:ind w:left="357" w:hanging="357"/>
        <w:rPr>
          <w:rFonts w:asciiTheme="majorHAnsi" w:hAnsiTheme="majorHAnsi"/>
          <w:b/>
          <w:sz w:val="24"/>
          <w:szCs w:val="24"/>
        </w:rPr>
      </w:pPr>
      <w:r>
        <w:rPr>
          <w:rFonts w:asciiTheme="majorHAnsi" w:hAnsiTheme="majorHAnsi"/>
          <w:b/>
          <w:sz w:val="24"/>
          <w:szCs w:val="24"/>
        </w:rPr>
        <w:t>Stepwise Regression</w:t>
      </w:r>
      <w:r w:rsidR="00027CD7">
        <w:rPr>
          <w:rFonts w:asciiTheme="majorHAnsi" w:hAnsiTheme="majorHAnsi"/>
          <w:b/>
          <w:sz w:val="24"/>
          <w:szCs w:val="24"/>
        </w:rPr>
        <w:t xml:space="preserve"> with Verification</w:t>
      </w:r>
    </w:p>
    <w:p w14:paraId="3C9C05EE" w14:textId="1DB1E66D" w:rsidR="009D642F" w:rsidRDefault="005838C7" w:rsidP="00F111A6">
      <w:pPr>
        <w:pStyle w:val="ListParagraph"/>
        <w:widowControl w:val="0"/>
        <w:autoSpaceDE w:val="0"/>
        <w:autoSpaceDN w:val="0"/>
        <w:adjustRightInd w:val="0"/>
        <w:spacing w:after="0" w:line="360" w:lineRule="auto"/>
        <w:ind w:left="0"/>
        <w:rPr>
          <w:ins w:id="71" w:author="David Modjeska" w:date="2016-04-23T22:10:00Z"/>
          <w:rFonts w:asciiTheme="majorHAnsi" w:hAnsiTheme="majorHAnsi" w:cs="Times New Roman"/>
          <w:sz w:val="20"/>
          <w:szCs w:val="20"/>
        </w:rPr>
      </w:pPr>
      <w:r>
        <w:rPr>
          <w:rFonts w:asciiTheme="majorHAnsi" w:hAnsiTheme="majorHAnsi" w:cs="Times New Roman"/>
          <w:sz w:val="20"/>
          <w:szCs w:val="20"/>
        </w:rPr>
        <w:t xml:space="preserve">Since </w:t>
      </w:r>
      <w:r w:rsidR="009D642F">
        <w:rPr>
          <w:rFonts w:asciiTheme="majorHAnsi" w:hAnsiTheme="majorHAnsi" w:cs="Times New Roman"/>
          <w:sz w:val="20"/>
          <w:szCs w:val="20"/>
        </w:rPr>
        <w:t>our data set includes approximately 40 variables, choosing and fitting a multiple regression model could in principle proceed best by an automated method such as stepwise regression.</w:t>
      </w:r>
      <w:r w:rsidR="00F852B2">
        <w:rPr>
          <w:rFonts w:asciiTheme="majorHAnsi" w:hAnsiTheme="majorHAnsi" w:cs="Times New Roman"/>
          <w:sz w:val="20"/>
          <w:szCs w:val="20"/>
        </w:rPr>
        <w:t xml:space="preserve"> The </w:t>
      </w:r>
      <w:r w:rsidR="00A4047D">
        <w:rPr>
          <w:rFonts w:asciiTheme="majorHAnsi" w:hAnsiTheme="majorHAnsi" w:cs="Times New Roman"/>
          <w:sz w:val="20"/>
          <w:szCs w:val="20"/>
        </w:rPr>
        <w:t xml:space="preserve">SPSS </w:t>
      </w:r>
      <w:r w:rsidR="00F852B2">
        <w:rPr>
          <w:rFonts w:asciiTheme="majorHAnsi" w:hAnsiTheme="majorHAnsi" w:cs="Times New Roman"/>
          <w:sz w:val="20"/>
          <w:szCs w:val="20"/>
        </w:rPr>
        <w:t xml:space="preserve">output is shown </w:t>
      </w:r>
      <w:r w:rsidR="005D2995">
        <w:rPr>
          <w:rFonts w:asciiTheme="majorHAnsi" w:hAnsiTheme="majorHAnsi" w:cs="Times New Roman"/>
          <w:sz w:val="20"/>
          <w:szCs w:val="20"/>
        </w:rPr>
        <w:t>below</w:t>
      </w:r>
      <w:r w:rsidR="003B547E">
        <w:rPr>
          <w:rFonts w:asciiTheme="majorHAnsi" w:hAnsiTheme="majorHAnsi" w:cs="Times New Roman"/>
          <w:sz w:val="20"/>
          <w:szCs w:val="20"/>
        </w:rPr>
        <w:t xml:space="preserve">, </w:t>
      </w:r>
      <w:r w:rsidR="00E0331B">
        <w:rPr>
          <w:rFonts w:asciiTheme="majorHAnsi" w:hAnsiTheme="majorHAnsi" w:cs="Times New Roman"/>
          <w:sz w:val="20"/>
          <w:szCs w:val="20"/>
        </w:rPr>
        <w:t>condensed</w:t>
      </w:r>
      <w:r w:rsidR="00B91CDF">
        <w:rPr>
          <w:rFonts w:asciiTheme="majorHAnsi" w:hAnsiTheme="majorHAnsi" w:cs="Times New Roman"/>
          <w:sz w:val="20"/>
          <w:szCs w:val="20"/>
        </w:rPr>
        <w:t xml:space="preserve"> for efficiency to show just the last model</w:t>
      </w:r>
      <w:r w:rsidR="003B547E">
        <w:rPr>
          <w:rFonts w:asciiTheme="majorHAnsi" w:hAnsiTheme="majorHAnsi" w:cs="Times New Roman"/>
          <w:sz w:val="20"/>
          <w:szCs w:val="20"/>
        </w:rPr>
        <w:t xml:space="preserve"> </w:t>
      </w:r>
      <w:r w:rsidR="00B91CDF">
        <w:rPr>
          <w:rFonts w:asciiTheme="majorHAnsi" w:hAnsiTheme="majorHAnsi" w:cs="Times New Roman"/>
          <w:sz w:val="20"/>
          <w:szCs w:val="20"/>
        </w:rPr>
        <w:t>in the process</w:t>
      </w:r>
      <w:r w:rsidR="00146006">
        <w:rPr>
          <w:rFonts w:asciiTheme="majorHAnsi" w:hAnsiTheme="majorHAnsi" w:cs="Times New Roman"/>
          <w:sz w:val="20"/>
          <w:szCs w:val="20"/>
        </w:rPr>
        <w:t xml:space="preserve">, model </w:t>
      </w:r>
      <w:r w:rsidR="00AC11E0">
        <w:rPr>
          <w:rFonts w:asciiTheme="majorHAnsi" w:hAnsiTheme="majorHAnsi" w:cs="Times New Roman"/>
          <w:sz w:val="20"/>
          <w:szCs w:val="20"/>
        </w:rPr>
        <w:t>21</w:t>
      </w:r>
      <w:r w:rsidR="005D2995">
        <w:rPr>
          <w:rFonts w:asciiTheme="majorHAnsi" w:hAnsiTheme="majorHAnsi" w:cs="Times New Roman"/>
          <w:sz w:val="20"/>
          <w:szCs w:val="20"/>
        </w:rPr>
        <w:t>.</w:t>
      </w:r>
      <w:r w:rsidR="00146006">
        <w:rPr>
          <w:rFonts w:asciiTheme="majorHAnsi" w:hAnsiTheme="majorHAnsi" w:cs="Times New Roman"/>
          <w:sz w:val="20"/>
          <w:szCs w:val="20"/>
        </w:rPr>
        <w:t xml:space="preserve"> (Writing out the </w:t>
      </w:r>
      <w:r w:rsidR="00316E68">
        <w:rPr>
          <w:rFonts w:asciiTheme="majorHAnsi" w:hAnsiTheme="majorHAnsi" w:cs="Times New Roman"/>
          <w:sz w:val="20"/>
          <w:szCs w:val="20"/>
        </w:rPr>
        <w:t>fitted</w:t>
      </w:r>
      <w:r w:rsidR="00146006">
        <w:rPr>
          <w:rFonts w:asciiTheme="majorHAnsi" w:hAnsiTheme="majorHAnsi" w:cs="Times New Roman"/>
          <w:sz w:val="20"/>
          <w:szCs w:val="20"/>
        </w:rPr>
        <w:t xml:space="preserve"> model is </w:t>
      </w:r>
      <w:r w:rsidR="00AC11E0">
        <w:rPr>
          <w:rFonts w:asciiTheme="majorHAnsi" w:hAnsiTheme="majorHAnsi" w:cs="Times New Roman"/>
          <w:sz w:val="20"/>
          <w:szCs w:val="20"/>
        </w:rPr>
        <w:t>cumbersome</w:t>
      </w:r>
      <w:r w:rsidR="00C70BF3">
        <w:rPr>
          <w:rFonts w:asciiTheme="majorHAnsi" w:hAnsiTheme="majorHAnsi" w:cs="Times New Roman"/>
          <w:sz w:val="20"/>
          <w:szCs w:val="20"/>
        </w:rPr>
        <w:t xml:space="preserve">, because there are </w:t>
      </w:r>
      <w:r w:rsidR="00146006">
        <w:rPr>
          <w:rFonts w:asciiTheme="majorHAnsi" w:hAnsiTheme="majorHAnsi" w:cs="Times New Roman"/>
          <w:sz w:val="20"/>
          <w:szCs w:val="20"/>
        </w:rPr>
        <w:t>13 predictors, but all of the coefficients are shown in the</w:t>
      </w:r>
      <w:r w:rsidR="00F62281">
        <w:rPr>
          <w:rFonts w:asciiTheme="majorHAnsi" w:hAnsiTheme="majorHAnsi" w:cs="Times New Roman"/>
          <w:sz w:val="20"/>
          <w:szCs w:val="20"/>
        </w:rPr>
        <w:t xml:space="preserve"> ‘B’ column of the</w:t>
      </w:r>
      <w:r w:rsidR="00146006">
        <w:rPr>
          <w:rFonts w:asciiTheme="majorHAnsi" w:hAnsiTheme="majorHAnsi" w:cs="Times New Roman"/>
          <w:sz w:val="20"/>
          <w:szCs w:val="20"/>
        </w:rPr>
        <w:t xml:space="preserve"> table below.)</w:t>
      </w:r>
    </w:p>
    <w:p w14:paraId="616A2ECC" w14:textId="77777777" w:rsidR="002419D7" w:rsidRDefault="002419D7" w:rsidP="002419D7">
      <w:pPr>
        <w:keepNext/>
        <w:keepLines/>
        <w:ind w:left="720"/>
        <w:rPr>
          <w:rFonts w:asciiTheme="majorHAnsi" w:hAnsiTheme="majorHAnsi"/>
          <w:i/>
          <w:sz w:val="16"/>
          <w:szCs w:val="20"/>
        </w:rPr>
      </w:pPr>
    </w:p>
    <w:p w14:paraId="5F8249C3" w14:textId="1BAD462F" w:rsidR="003B43C6" w:rsidRPr="003B43C6" w:rsidRDefault="002419D7">
      <w:pPr>
        <w:keepNext/>
        <w:keepLines/>
        <w:ind w:left="720"/>
        <w:rPr>
          <w:ins w:id="72" w:author="David Modjeska" w:date="2016-04-23T22:56:00Z"/>
        </w:rPr>
        <w:pPrChange w:id="73" w:author="David Modjeska" w:date="2016-04-23T22:57:00Z">
          <w:pPr/>
        </w:pPrChange>
      </w:pPr>
      <w:r w:rsidRPr="00AC53B3">
        <w:rPr>
          <w:rFonts w:asciiTheme="majorHAnsi" w:hAnsiTheme="majorHAnsi"/>
          <w:i/>
          <w:sz w:val="16"/>
          <w:szCs w:val="20"/>
        </w:rPr>
        <w:t xml:space="preserve"> </w:t>
      </w:r>
      <w:ins w:id="74" w:author="David Modjeska" w:date="2016-04-23T22:44:00Z">
        <w:r w:rsidR="004E75CF" w:rsidRPr="00AC53B3">
          <w:rPr>
            <w:rFonts w:asciiTheme="majorHAnsi" w:hAnsiTheme="majorHAnsi"/>
            <w:i/>
            <w:sz w:val="16"/>
            <w:szCs w:val="20"/>
          </w:rPr>
          <w:t>[Note: SPSS output below has been condensed - showing the last model only]</w:t>
        </w:r>
      </w:ins>
    </w:p>
    <w:tbl>
      <w:tblPr>
        <w:tblW w:w="921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Change w:id="75" w:author="David Modjeska" w:date="2016-04-23T23:00:00Z">
          <w:tblPr>
            <w:tblW w:w="92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PrChange>
      </w:tblPr>
      <w:tblGrid>
        <w:gridCol w:w="709"/>
        <w:gridCol w:w="1993"/>
        <w:gridCol w:w="984"/>
        <w:gridCol w:w="826"/>
        <w:gridCol w:w="1300"/>
        <w:gridCol w:w="709"/>
        <w:gridCol w:w="697"/>
        <w:gridCol w:w="1004"/>
        <w:gridCol w:w="992"/>
        <w:tblGridChange w:id="76">
          <w:tblGrid>
            <w:gridCol w:w="709"/>
            <w:gridCol w:w="11"/>
            <w:gridCol w:w="709"/>
            <w:gridCol w:w="1273"/>
            <w:gridCol w:w="720"/>
            <w:gridCol w:w="264"/>
            <w:gridCol w:w="720"/>
            <w:gridCol w:w="106"/>
            <w:gridCol w:w="720"/>
            <w:gridCol w:w="580"/>
            <w:gridCol w:w="709"/>
            <w:gridCol w:w="11"/>
            <w:gridCol w:w="686"/>
            <w:gridCol w:w="23"/>
            <w:gridCol w:w="697"/>
            <w:gridCol w:w="284"/>
            <w:gridCol w:w="720"/>
            <w:gridCol w:w="272"/>
            <w:gridCol w:w="709"/>
            <w:gridCol w:w="11"/>
          </w:tblGrid>
        </w:tblGridChange>
      </w:tblGrid>
      <w:tr w:rsidR="00B82616" w:rsidRPr="003B43C6" w14:paraId="60EC0A99" w14:textId="77777777" w:rsidTr="005C6586">
        <w:trPr>
          <w:cantSplit/>
          <w:ins w:id="77" w:author="David Modjeska" w:date="2016-04-23T22:56:00Z"/>
          <w:trPrChange w:id="78" w:author="David Modjeska" w:date="2016-04-23T23:00:00Z">
            <w:trPr>
              <w:gridAfter w:val="0"/>
              <w:cantSplit/>
            </w:trPr>
          </w:trPrChange>
        </w:trPr>
        <w:tc>
          <w:tcPr>
            <w:tcW w:w="9214" w:type="dxa"/>
            <w:gridSpan w:val="9"/>
            <w:tcBorders>
              <w:top w:val="nil"/>
              <w:left w:val="nil"/>
              <w:bottom w:val="nil"/>
              <w:right w:val="nil"/>
            </w:tcBorders>
            <w:shd w:val="clear" w:color="auto" w:fill="FFFFFF"/>
            <w:vAlign w:val="center"/>
            <w:tcPrChange w:id="79" w:author="David Modjeska" w:date="2016-04-23T23:00:00Z">
              <w:tcPr>
                <w:tcW w:w="9214" w:type="dxa"/>
                <w:gridSpan w:val="18"/>
                <w:tcBorders>
                  <w:top w:val="nil"/>
                  <w:left w:val="nil"/>
                  <w:bottom w:val="nil"/>
                  <w:right w:val="nil"/>
                </w:tcBorders>
                <w:shd w:val="clear" w:color="auto" w:fill="FFFFFF"/>
                <w:vAlign w:val="center"/>
              </w:tcPr>
            </w:tcPrChange>
          </w:tcPr>
          <w:p w14:paraId="2454B68D" w14:textId="77777777" w:rsidR="003B43C6" w:rsidRPr="003B43C6" w:rsidRDefault="003B43C6">
            <w:pPr>
              <w:ind w:right="60"/>
              <w:rPr>
                <w:ins w:id="80" w:author="David Modjeska" w:date="2016-04-23T22:56:00Z"/>
                <w:rFonts w:ascii="Arial Unicode MS" w:eastAsia="Arial Unicode MS" w:hAnsi="Arial Unicode MS" w:cs="Arial Unicode MS"/>
                <w:sz w:val="16"/>
                <w:szCs w:val="16"/>
                <w:rPrChange w:id="81" w:author="David Modjeska" w:date="2016-04-23T22:57:00Z">
                  <w:rPr>
                    <w:ins w:id="82" w:author="David Modjeska" w:date="2016-04-23T22:56:00Z"/>
                    <w:rFonts w:ascii="Arial" w:hAnsi="Arial" w:cs="Arial"/>
                  </w:rPr>
                </w:rPrChange>
              </w:rPr>
              <w:pPrChange w:id="83" w:author="David Modjeska" w:date="2016-04-23T22:57:00Z">
                <w:pPr>
                  <w:spacing w:line="320" w:lineRule="atLeast"/>
                  <w:ind w:left="60" w:right="60"/>
                  <w:jc w:val="center"/>
                </w:pPr>
              </w:pPrChange>
            </w:pPr>
            <w:proofErr w:type="spellStart"/>
            <w:ins w:id="84" w:author="David Modjeska" w:date="2016-04-23T22:56:00Z">
              <w:r w:rsidRPr="003B43C6">
                <w:rPr>
                  <w:rFonts w:ascii="Arial Unicode MS" w:eastAsia="Arial Unicode MS" w:hAnsi="Arial Unicode MS" w:cs="Arial Unicode MS"/>
                  <w:b/>
                  <w:bCs/>
                  <w:sz w:val="16"/>
                  <w:szCs w:val="16"/>
                  <w:rPrChange w:id="85" w:author="David Modjeska" w:date="2016-04-23T22:57:00Z">
                    <w:rPr>
                      <w:rFonts w:ascii="Arial" w:hAnsi="Arial" w:cs="Arial"/>
                      <w:b/>
                      <w:bCs/>
                    </w:rPr>
                  </w:rPrChange>
                </w:rPr>
                <w:t>Coefficients</w:t>
              </w:r>
              <w:r w:rsidRPr="003B43C6">
                <w:rPr>
                  <w:rFonts w:ascii="Arial Unicode MS" w:eastAsia="Arial Unicode MS" w:hAnsi="Arial Unicode MS" w:cs="Arial Unicode MS"/>
                  <w:b/>
                  <w:bCs/>
                  <w:sz w:val="16"/>
                  <w:szCs w:val="16"/>
                  <w:vertAlign w:val="superscript"/>
                  <w:rPrChange w:id="86" w:author="David Modjeska" w:date="2016-04-23T22:57:00Z">
                    <w:rPr>
                      <w:rFonts w:ascii="Arial" w:hAnsi="Arial" w:cs="Arial"/>
                      <w:b/>
                      <w:bCs/>
                      <w:vertAlign w:val="superscript"/>
                    </w:rPr>
                  </w:rPrChange>
                </w:rPr>
                <w:t>a</w:t>
              </w:r>
              <w:proofErr w:type="spellEnd"/>
            </w:ins>
          </w:p>
        </w:tc>
      </w:tr>
      <w:tr w:rsidR="00B82616" w:rsidRPr="003B43C6" w14:paraId="2A38CD90" w14:textId="77777777" w:rsidTr="005C6586">
        <w:tblPrEx>
          <w:tblPrExChange w:id="87" w:author="David Modjeska" w:date="2016-04-23T23:00:00Z">
            <w:tblPrEx>
              <w:tblW w:w="9923" w:type="dxa"/>
            </w:tblPrEx>
          </w:tblPrExChange>
        </w:tblPrEx>
        <w:trPr>
          <w:cantSplit/>
          <w:ins w:id="88" w:author="David Modjeska" w:date="2016-04-23T22:56:00Z"/>
          <w:trPrChange w:id="89" w:author="David Modjeska" w:date="2016-04-23T23:00:00Z">
            <w:trPr>
              <w:gridAfter w:val="0"/>
              <w:cantSplit/>
            </w:trPr>
          </w:trPrChange>
        </w:trPr>
        <w:tc>
          <w:tcPr>
            <w:tcW w:w="2702" w:type="dxa"/>
            <w:gridSpan w:val="2"/>
            <w:vMerge w:val="restart"/>
            <w:tcBorders>
              <w:top w:val="single" w:sz="16" w:space="0" w:color="000000"/>
              <w:left w:val="single" w:sz="16" w:space="0" w:color="000000"/>
              <w:bottom w:val="nil"/>
              <w:right w:val="nil"/>
            </w:tcBorders>
            <w:shd w:val="clear" w:color="auto" w:fill="FFFFFF"/>
            <w:vAlign w:val="bottom"/>
            <w:tcPrChange w:id="90" w:author="David Modjeska" w:date="2016-04-23T23:00:00Z">
              <w:tcPr>
                <w:tcW w:w="2702" w:type="dxa"/>
                <w:gridSpan w:val="4"/>
                <w:vMerge w:val="restart"/>
                <w:tcBorders>
                  <w:top w:val="single" w:sz="16" w:space="0" w:color="000000"/>
                  <w:left w:val="single" w:sz="16" w:space="0" w:color="000000"/>
                  <w:bottom w:val="nil"/>
                  <w:right w:val="nil"/>
                </w:tcBorders>
                <w:shd w:val="clear" w:color="auto" w:fill="FFFFFF"/>
                <w:vAlign w:val="bottom"/>
              </w:tcPr>
            </w:tcPrChange>
          </w:tcPr>
          <w:p w14:paraId="5A5F8571" w14:textId="77777777" w:rsidR="003B43C6" w:rsidRPr="003B43C6" w:rsidRDefault="003B43C6">
            <w:pPr>
              <w:ind w:left="60" w:right="60"/>
              <w:rPr>
                <w:ins w:id="91" w:author="David Modjeska" w:date="2016-04-23T22:56:00Z"/>
                <w:rFonts w:ascii="Arial Unicode MS" w:eastAsia="Arial Unicode MS" w:hAnsi="Arial Unicode MS" w:cs="Arial Unicode MS"/>
                <w:sz w:val="16"/>
                <w:szCs w:val="16"/>
                <w:rPrChange w:id="92" w:author="David Modjeska" w:date="2016-04-23T22:57:00Z">
                  <w:rPr>
                    <w:ins w:id="93" w:author="David Modjeska" w:date="2016-04-23T22:56:00Z"/>
                    <w:rFonts w:ascii="Arial" w:hAnsi="Arial" w:cs="Arial"/>
                  </w:rPr>
                </w:rPrChange>
              </w:rPr>
              <w:pPrChange w:id="94" w:author="David Modjeska" w:date="2016-04-23T22:57:00Z">
                <w:pPr>
                  <w:spacing w:line="320" w:lineRule="atLeast"/>
                  <w:ind w:left="60" w:right="60"/>
                </w:pPr>
              </w:pPrChange>
            </w:pPr>
            <w:ins w:id="95" w:author="David Modjeska" w:date="2016-04-23T22:56:00Z">
              <w:r w:rsidRPr="003B43C6">
                <w:rPr>
                  <w:rFonts w:ascii="Arial Unicode MS" w:eastAsia="Arial Unicode MS" w:hAnsi="Arial Unicode MS" w:cs="Arial Unicode MS"/>
                  <w:sz w:val="16"/>
                  <w:szCs w:val="16"/>
                  <w:rPrChange w:id="96" w:author="David Modjeska" w:date="2016-04-23T22:57:00Z">
                    <w:rPr>
                      <w:rFonts w:ascii="Arial" w:hAnsi="Arial" w:cs="Arial"/>
                    </w:rPr>
                  </w:rPrChange>
                </w:rPr>
                <w:t>Model</w:t>
              </w:r>
            </w:ins>
          </w:p>
        </w:tc>
        <w:tc>
          <w:tcPr>
            <w:tcW w:w="1810" w:type="dxa"/>
            <w:gridSpan w:val="2"/>
            <w:tcBorders>
              <w:top w:val="single" w:sz="16" w:space="0" w:color="000000"/>
              <w:left w:val="single" w:sz="16" w:space="0" w:color="000000"/>
            </w:tcBorders>
            <w:shd w:val="clear" w:color="auto" w:fill="FFFFFF"/>
            <w:vAlign w:val="bottom"/>
            <w:tcPrChange w:id="97" w:author="David Modjeska" w:date="2016-04-23T23:00:00Z">
              <w:tcPr>
                <w:tcW w:w="1810" w:type="dxa"/>
                <w:gridSpan w:val="4"/>
                <w:tcBorders>
                  <w:top w:val="single" w:sz="16" w:space="0" w:color="000000"/>
                  <w:left w:val="single" w:sz="16" w:space="0" w:color="000000"/>
                </w:tcBorders>
                <w:shd w:val="clear" w:color="auto" w:fill="FFFFFF"/>
                <w:vAlign w:val="bottom"/>
              </w:tcPr>
            </w:tcPrChange>
          </w:tcPr>
          <w:p w14:paraId="1D8F358A" w14:textId="77777777" w:rsidR="003B43C6" w:rsidRPr="003B43C6" w:rsidRDefault="003B43C6">
            <w:pPr>
              <w:ind w:left="60" w:right="60"/>
              <w:jc w:val="center"/>
              <w:rPr>
                <w:ins w:id="98" w:author="David Modjeska" w:date="2016-04-23T22:56:00Z"/>
                <w:rFonts w:ascii="Arial Unicode MS" w:eastAsia="Arial Unicode MS" w:hAnsi="Arial Unicode MS" w:cs="Arial Unicode MS"/>
                <w:sz w:val="16"/>
                <w:szCs w:val="16"/>
                <w:rPrChange w:id="99" w:author="David Modjeska" w:date="2016-04-23T22:57:00Z">
                  <w:rPr>
                    <w:ins w:id="100" w:author="David Modjeska" w:date="2016-04-23T22:56:00Z"/>
                    <w:rFonts w:ascii="Arial" w:hAnsi="Arial" w:cs="Arial"/>
                  </w:rPr>
                </w:rPrChange>
              </w:rPr>
              <w:pPrChange w:id="101" w:author="David Modjeska" w:date="2016-04-23T22:57:00Z">
                <w:pPr>
                  <w:spacing w:line="320" w:lineRule="atLeast"/>
                  <w:ind w:left="60" w:right="60"/>
                  <w:jc w:val="center"/>
                </w:pPr>
              </w:pPrChange>
            </w:pPr>
            <w:ins w:id="102" w:author="David Modjeska" w:date="2016-04-23T22:56:00Z">
              <w:r w:rsidRPr="003B43C6">
                <w:rPr>
                  <w:rFonts w:ascii="Arial Unicode MS" w:eastAsia="Arial Unicode MS" w:hAnsi="Arial Unicode MS" w:cs="Arial Unicode MS"/>
                  <w:sz w:val="16"/>
                  <w:szCs w:val="16"/>
                  <w:rPrChange w:id="103" w:author="David Modjeska" w:date="2016-04-23T22:57:00Z">
                    <w:rPr>
                      <w:rFonts w:ascii="Arial" w:hAnsi="Arial" w:cs="Arial"/>
                    </w:rPr>
                  </w:rPrChange>
                </w:rPr>
                <w:t>Unstandardized Coefficients</w:t>
              </w:r>
            </w:ins>
          </w:p>
        </w:tc>
        <w:tc>
          <w:tcPr>
            <w:tcW w:w="1300" w:type="dxa"/>
            <w:tcBorders>
              <w:top w:val="single" w:sz="16" w:space="0" w:color="000000"/>
            </w:tcBorders>
            <w:shd w:val="clear" w:color="auto" w:fill="FFFFFF"/>
            <w:vAlign w:val="bottom"/>
            <w:tcPrChange w:id="104" w:author="David Modjeska" w:date="2016-04-23T23:00:00Z">
              <w:tcPr>
                <w:tcW w:w="1300" w:type="dxa"/>
                <w:gridSpan w:val="2"/>
                <w:tcBorders>
                  <w:top w:val="single" w:sz="16" w:space="0" w:color="000000"/>
                </w:tcBorders>
                <w:shd w:val="clear" w:color="auto" w:fill="FFFFFF"/>
                <w:vAlign w:val="bottom"/>
              </w:tcPr>
            </w:tcPrChange>
          </w:tcPr>
          <w:p w14:paraId="1A05C1C8" w14:textId="77777777" w:rsidR="003B43C6" w:rsidRPr="003B43C6" w:rsidRDefault="003B43C6">
            <w:pPr>
              <w:ind w:left="60" w:right="60"/>
              <w:jc w:val="center"/>
              <w:rPr>
                <w:ins w:id="105" w:author="David Modjeska" w:date="2016-04-23T22:56:00Z"/>
                <w:rFonts w:ascii="Arial Unicode MS" w:eastAsia="Arial Unicode MS" w:hAnsi="Arial Unicode MS" w:cs="Arial Unicode MS"/>
                <w:sz w:val="16"/>
                <w:szCs w:val="16"/>
                <w:rPrChange w:id="106" w:author="David Modjeska" w:date="2016-04-23T22:57:00Z">
                  <w:rPr>
                    <w:ins w:id="107" w:author="David Modjeska" w:date="2016-04-23T22:56:00Z"/>
                    <w:rFonts w:ascii="Arial" w:hAnsi="Arial" w:cs="Arial"/>
                  </w:rPr>
                </w:rPrChange>
              </w:rPr>
              <w:pPrChange w:id="108" w:author="David Modjeska" w:date="2016-04-23T22:57:00Z">
                <w:pPr>
                  <w:spacing w:line="320" w:lineRule="atLeast"/>
                  <w:ind w:left="60" w:right="60"/>
                  <w:jc w:val="center"/>
                </w:pPr>
              </w:pPrChange>
            </w:pPr>
            <w:ins w:id="109" w:author="David Modjeska" w:date="2016-04-23T22:56:00Z">
              <w:r w:rsidRPr="003B43C6">
                <w:rPr>
                  <w:rFonts w:ascii="Arial Unicode MS" w:eastAsia="Arial Unicode MS" w:hAnsi="Arial Unicode MS" w:cs="Arial Unicode MS"/>
                  <w:sz w:val="16"/>
                  <w:szCs w:val="16"/>
                  <w:rPrChange w:id="110" w:author="David Modjeska" w:date="2016-04-23T22:57:00Z">
                    <w:rPr>
                      <w:rFonts w:ascii="Arial" w:hAnsi="Arial" w:cs="Arial"/>
                    </w:rPr>
                  </w:rPrChange>
                </w:rPr>
                <w:t>Standardized Coefficients</w:t>
              </w:r>
            </w:ins>
          </w:p>
        </w:tc>
        <w:tc>
          <w:tcPr>
            <w:tcW w:w="709" w:type="dxa"/>
            <w:vMerge w:val="restart"/>
            <w:tcBorders>
              <w:top w:val="single" w:sz="16" w:space="0" w:color="000000"/>
            </w:tcBorders>
            <w:shd w:val="clear" w:color="auto" w:fill="FFFFFF"/>
            <w:vAlign w:val="bottom"/>
            <w:tcPrChange w:id="111" w:author="David Modjeska" w:date="2016-04-23T23:00:00Z">
              <w:tcPr>
                <w:tcW w:w="709" w:type="dxa"/>
                <w:vMerge w:val="restart"/>
                <w:tcBorders>
                  <w:top w:val="single" w:sz="16" w:space="0" w:color="000000"/>
                </w:tcBorders>
                <w:shd w:val="clear" w:color="auto" w:fill="FFFFFF"/>
                <w:vAlign w:val="bottom"/>
              </w:tcPr>
            </w:tcPrChange>
          </w:tcPr>
          <w:p w14:paraId="69E7D68B" w14:textId="77777777" w:rsidR="003B43C6" w:rsidRPr="003B43C6" w:rsidRDefault="003B43C6">
            <w:pPr>
              <w:ind w:left="60" w:right="60"/>
              <w:jc w:val="center"/>
              <w:rPr>
                <w:ins w:id="112" w:author="David Modjeska" w:date="2016-04-23T22:56:00Z"/>
                <w:rFonts w:ascii="Arial Unicode MS" w:eastAsia="Arial Unicode MS" w:hAnsi="Arial Unicode MS" w:cs="Arial Unicode MS"/>
                <w:sz w:val="16"/>
                <w:szCs w:val="16"/>
                <w:rPrChange w:id="113" w:author="David Modjeska" w:date="2016-04-23T22:57:00Z">
                  <w:rPr>
                    <w:ins w:id="114" w:author="David Modjeska" w:date="2016-04-23T22:56:00Z"/>
                    <w:rFonts w:ascii="Arial" w:hAnsi="Arial" w:cs="Arial"/>
                  </w:rPr>
                </w:rPrChange>
              </w:rPr>
              <w:pPrChange w:id="115" w:author="David Modjeska" w:date="2016-04-23T22:57:00Z">
                <w:pPr>
                  <w:spacing w:line="320" w:lineRule="atLeast"/>
                  <w:ind w:left="60" w:right="60"/>
                  <w:jc w:val="center"/>
                </w:pPr>
              </w:pPrChange>
            </w:pPr>
            <w:ins w:id="116" w:author="David Modjeska" w:date="2016-04-23T22:56:00Z">
              <w:r w:rsidRPr="003B43C6">
                <w:rPr>
                  <w:rFonts w:ascii="Arial Unicode MS" w:eastAsia="Arial Unicode MS" w:hAnsi="Arial Unicode MS" w:cs="Arial Unicode MS"/>
                  <w:sz w:val="16"/>
                  <w:szCs w:val="16"/>
                  <w:rPrChange w:id="117" w:author="David Modjeska" w:date="2016-04-23T22:57:00Z">
                    <w:rPr>
                      <w:rFonts w:ascii="Arial" w:hAnsi="Arial" w:cs="Arial"/>
                    </w:rPr>
                  </w:rPrChange>
                </w:rPr>
                <w:t>t</w:t>
              </w:r>
            </w:ins>
          </w:p>
        </w:tc>
        <w:tc>
          <w:tcPr>
            <w:tcW w:w="697" w:type="dxa"/>
            <w:vMerge w:val="restart"/>
            <w:tcBorders>
              <w:top w:val="single" w:sz="16" w:space="0" w:color="000000"/>
            </w:tcBorders>
            <w:shd w:val="clear" w:color="auto" w:fill="FFFFFF"/>
            <w:vAlign w:val="bottom"/>
            <w:tcPrChange w:id="118" w:author="David Modjeska" w:date="2016-04-23T23:00:00Z">
              <w:tcPr>
                <w:tcW w:w="697" w:type="dxa"/>
                <w:gridSpan w:val="2"/>
                <w:vMerge w:val="restart"/>
                <w:tcBorders>
                  <w:top w:val="single" w:sz="16" w:space="0" w:color="000000"/>
                </w:tcBorders>
                <w:shd w:val="clear" w:color="auto" w:fill="FFFFFF"/>
                <w:vAlign w:val="bottom"/>
              </w:tcPr>
            </w:tcPrChange>
          </w:tcPr>
          <w:p w14:paraId="7E1E77DF" w14:textId="77777777" w:rsidR="003B43C6" w:rsidRPr="003B43C6" w:rsidRDefault="003B43C6">
            <w:pPr>
              <w:ind w:left="60" w:right="60"/>
              <w:jc w:val="center"/>
              <w:rPr>
                <w:ins w:id="119" w:author="David Modjeska" w:date="2016-04-23T22:56:00Z"/>
                <w:rFonts w:ascii="Arial Unicode MS" w:eastAsia="Arial Unicode MS" w:hAnsi="Arial Unicode MS" w:cs="Arial Unicode MS"/>
                <w:sz w:val="16"/>
                <w:szCs w:val="16"/>
                <w:rPrChange w:id="120" w:author="David Modjeska" w:date="2016-04-23T22:57:00Z">
                  <w:rPr>
                    <w:ins w:id="121" w:author="David Modjeska" w:date="2016-04-23T22:56:00Z"/>
                    <w:rFonts w:ascii="Arial" w:hAnsi="Arial" w:cs="Arial"/>
                  </w:rPr>
                </w:rPrChange>
              </w:rPr>
              <w:pPrChange w:id="122" w:author="David Modjeska" w:date="2016-04-23T22:57:00Z">
                <w:pPr>
                  <w:spacing w:line="320" w:lineRule="atLeast"/>
                  <w:ind w:left="60" w:right="60"/>
                  <w:jc w:val="center"/>
                </w:pPr>
              </w:pPrChange>
            </w:pPr>
            <w:ins w:id="123" w:author="David Modjeska" w:date="2016-04-23T22:56:00Z">
              <w:r w:rsidRPr="003B43C6">
                <w:rPr>
                  <w:rFonts w:ascii="Arial Unicode MS" w:eastAsia="Arial Unicode MS" w:hAnsi="Arial Unicode MS" w:cs="Arial Unicode MS"/>
                  <w:sz w:val="16"/>
                  <w:szCs w:val="16"/>
                  <w:rPrChange w:id="124" w:author="David Modjeska" w:date="2016-04-23T22:57:00Z">
                    <w:rPr>
                      <w:rFonts w:ascii="Arial" w:hAnsi="Arial" w:cs="Arial"/>
                    </w:rPr>
                  </w:rPrChange>
                </w:rPr>
                <w:t>Sig.</w:t>
              </w:r>
            </w:ins>
          </w:p>
        </w:tc>
        <w:tc>
          <w:tcPr>
            <w:tcW w:w="1996" w:type="dxa"/>
            <w:gridSpan w:val="2"/>
            <w:tcBorders>
              <w:top w:val="single" w:sz="16" w:space="0" w:color="000000"/>
              <w:right w:val="single" w:sz="16" w:space="0" w:color="000000"/>
            </w:tcBorders>
            <w:shd w:val="clear" w:color="auto" w:fill="FFFFFF"/>
            <w:vAlign w:val="bottom"/>
            <w:tcPrChange w:id="125" w:author="David Modjeska" w:date="2016-04-23T23:00:00Z">
              <w:tcPr>
                <w:tcW w:w="2705" w:type="dxa"/>
                <w:gridSpan w:val="6"/>
                <w:tcBorders>
                  <w:top w:val="single" w:sz="16" w:space="0" w:color="000000"/>
                  <w:right w:val="single" w:sz="16" w:space="0" w:color="000000"/>
                </w:tcBorders>
                <w:shd w:val="clear" w:color="auto" w:fill="FFFFFF"/>
                <w:vAlign w:val="bottom"/>
              </w:tcPr>
            </w:tcPrChange>
          </w:tcPr>
          <w:p w14:paraId="71E99CFF" w14:textId="77777777" w:rsidR="003B43C6" w:rsidRPr="003B43C6" w:rsidRDefault="003B43C6">
            <w:pPr>
              <w:ind w:left="60" w:right="60"/>
              <w:jc w:val="center"/>
              <w:rPr>
                <w:ins w:id="126" w:author="David Modjeska" w:date="2016-04-23T22:56:00Z"/>
                <w:rFonts w:ascii="Arial Unicode MS" w:eastAsia="Arial Unicode MS" w:hAnsi="Arial Unicode MS" w:cs="Arial Unicode MS"/>
                <w:sz w:val="16"/>
                <w:szCs w:val="16"/>
                <w:rPrChange w:id="127" w:author="David Modjeska" w:date="2016-04-23T22:57:00Z">
                  <w:rPr>
                    <w:ins w:id="128" w:author="David Modjeska" w:date="2016-04-23T22:56:00Z"/>
                    <w:rFonts w:ascii="Arial" w:hAnsi="Arial" w:cs="Arial"/>
                  </w:rPr>
                </w:rPrChange>
              </w:rPr>
              <w:pPrChange w:id="129" w:author="David Modjeska" w:date="2016-04-23T22:57:00Z">
                <w:pPr>
                  <w:spacing w:line="320" w:lineRule="atLeast"/>
                  <w:ind w:left="60" w:right="60"/>
                  <w:jc w:val="center"/>
                </w:pPr>
              </w:pPrChange>
            </w:pPr>
            <w:ins w:id="130" w:author="David Modjeska" w:date="2016-04-23T22:56:00Z">
              <w:r w:rsidRPr="003B43C6">
                <w:rPr>
                  <w:rFonts w:ascii="Arial Unicode MS" w:eastAsia="Arial Unicode MS" w:hAnsi="Arial Unicode MS" w:cs="Arial Unicode MS"/>
                  <w:sz w:val="16"/>
                  <w:szCs w:val="16"/>
                  <w:rPrChange w:id="131" w:author="David Modjeska" w:date="2016-04-23T22:57:00Z">
                    <w:rPr>
                      <w:rFonts w:ascii="Arial" w:hAnsi="Arial" w:cs="Arial"/>
                    </w:rPr>
                  </w:rPrChange>
                </w:rPr>
                <w:t>Collinearity Statistics</w:t>
              </w:r>
            </w:ins>
          </w:p>
        </w:tc>
      </w:tr>
      <w:tr w:rsidR="00B82616" w:rsidRPr="003B43C6" w14:paraId="229AAE63" w14:textId="77777777" w:rsidTr="005C6586">
        <w:tblPrEx>
          <w:tblPrExChange w:id="132" w:author="David Modjeska" w:date="2016-04-23T23:00:00Z">
            <w:tblPrEx>
              <w:tblW w:w="9923" w:type="dxa"/>
            </w:tblPrEx>
          </w:tblPrExChange>
        </w:tblPrEx>
        <w:trPr>
          <w:cantSplit/>
          <w:ins w:id="133" w:author="David Modjeska" w:date="2016-04-23T22:56:00Z"/>
          <w:trPrChange w:id="134" w:author="David Modjeska" w:date="2016-04-23T23:00:00Z">
            <w:trPr>
              <w:gridAfter w:val="0"/>
              <w:cantSplit/>
            </w:trPr>
          </w:trPrChange>
        </w:trPr>
        <w:tc>
          <w:tcPr>
            <w:tcW w:w="2702" w:type="dxa"/>
            <w:gridSpan w:val="2"/>
            <w:vMerge/>
            <w:tcBorders>
              <w:top w:val="single" w:sz="16" w:space="0" w:color="000000"/>
              <w:left w:val="single" w:sz="16" w:space="0" w:color="000000"/>
              <w:bottom w:val="nil"/>
              <w:right w:val="nil"/>
            </w:tcBorders>
            <w:shd w:val="clear" w:color="auto" w:fill="FFFFFF"/>
            <w:vAlign w:val="bottom"/>
            <w:tcPrChange w:id="135" w:author="David Modjeska" w:date="2016-04-23T23:00:00Z">
              <w:tcPr>
                <w:tcW w:w="2702" w:type="dxa"/>
                <w:gridSpan w:val="4"/>
                <w:vMerge/>
                <w:tcBorders>
                  <w:top w:val="single" w:sz="16" w:space="0" w:color="000000"/>
                  <w:left w:val="single" w:sz="16" w:space="0" w:color="000000"/>
                  <w:bottom w:val="nil"/>
                  <w:right w:val="nil"/>
                </w:tcBorders>
                <w:shd w:val="clear" w:color="auto" w:fill="FFFFFF"/>
                <w:vAlign w:val="bottom"/>
              </w:tcPr>
            </w:tcPrChange>
          </w:tcPr>
          <w:p w14:paraId="6032C894" w14:textId="77777777" w:rsidR="003B43C6" w:rsidRPr="003B43C6" w:rsidRDefault="003B43C6">
            <w:pPr>
              <w:rPr>
                <w:ins w:id="136" w:author="David Modjeska" w:date="2016-04-23T22:56:00Z"/>
                <w:rFonts w:ascii="Arial Unicode MS" w:eastAsia="Arial Unicode MS" w:hAnsi="Arial Unicode MS" w:cs="Arial Unicode MS"/>
                <w:sz w:val="16"/>
                <w:szCs w:val="16"/>
                <w:rPrChange w:id="137" w:author="David Modjeska" w:date="2016-04-23T22:57:00Z">
                  <w:rPr>
                    <w:ins w:id="138" w:author="David Modjeska" w:date="2016-04-23T22:56:00Z"/>
                    <w:rFonts w:ascii="Arial" w:hAnsi="Arial" w:cs="Arial"/>
                  </w:rPr>
                </w:rPrChange>
              </w:rPr>
            </w:pPr>
          </w:p>
        </w:tc>
        <w:tc>
          <w:tcPr>
            <w:tcW w:w="984" w:type="dxa"/>
            <w:tcBorders>
              <w:left w:val="single" w:sz="16" w:space="0" w:color="000000"/>
              <w:bottom w:val="single" w:sz="16" w:space="0" w:color="000000"/>
            </w:tcBorders>
            <w:shd w:val="clear" w:color="auto" w:fill="FFFFFF"/>
            <w:vAlign w:val="bottom"/>
            <w:tcPrChange w:id="139" w:author="David Modjeska" w:date="2016-04-23T23:00:00Z">
              <w:tcPr>
                <w:tcW w:w="984" w:type="dxa"/>
                <w:gridSpan w:val="2"/>
                <w:tcBorders>
                  <w:left w:val="single" w:sz="16" w:space="0" w:color="000000"/>
                  <w:bottom w:val="single" w:sz="16" w:space="0" w:color="000000"/>
                </w:tcBorders>
                <w:shd w:val="clear" w:color="auto" w:fill="FFFFFF"/>
                <w:vAlign w:val="bottom"/>
              </w:tcPr>
            </w:tcPrChange>
          </w:tcPr>
          <w:p w14:paraId="1745C99C" w14:textId="77777777" w:rsidR="003B43C6" w:rsidRPr="003B43C6" w:rsidRDefault="003B43C6">
            <w:pPr>
              <w:ind w:left="60" w:right="60"/>
              <w:jc w:val="center"/>
              <w:rPr>
                <w:ins w:id="140" w:author="David Modjeska" w:date="2016-04-23T22:56:00Z"/>
                <w:rFonts w:ascii="Arial Unicode MS" w:eastAsia="Arial Unicode MS" w:hAnsi="Arial Unicode MS" w:cs="Arial Unicode MS"/>
                <w:sz w:val="16"/>
                <w:szCs w:val="16"/>
                <w:rPrChange w:id="141" w:author="David Modjeska" w:date="2016-04-23T22:57:00Z">
                  <w:rPr>
                    <w:ins w:id="142" w:author="David Modjeska" w:date="2016-04-23T22:56:00Z"/>
                    <w:rFonts w:ascii="Arial" w:hAnsi="Arial" w:cs="Arial"/>
                  </w:rPr>
                </w:rPrChange>
              </w:rPr>
              <w:pPrChange w:id="143" w:author="David Modjeska" w:date="2016-04-23T22:57:00Z">
                <w:pPr>
                  <w:spacing w:line="320" w:lineRule="atLeast"/>
                  <w:ind w:left="60" w:right="60"/>
                  <w:jc w:val="center"/>
                </w:pPr>
              </w:pPrChange>
            </w:pPr>
            <w:ins w:id="144" w:author="David Modjeska" w:date="2016-04-23T22:56:00Z">
              <w:r w:rsidRPr="003B43C6">
                <w:rPr>
                  <w:rFonts w:ascii="Arial Unicode MS" w:eastAsia="Arial Unicode MS" w:hAnsi="Arial Unicode MS" w:cs="Arial Unicode MS"/>
                  <w:sz w:val="16"/>
                  <w:szCs w:val="16"/>
                  <w:rPrChange w:id="145" w:author="David Modjeska" w:date="2016-04-23T22:57:00Z">
                    <w:rPr>
                      <w:rFonts w:ascii="Arial" w:hAnsi="Arial" w:cs="Arial"/>
                    </w:rPr>
                  </w:rPrChange>
                </w:rPr>
                <w:t>B</w:t>
              </w:r>
            </w:ins>
          </w:p>
        </w:tc>
        <w:tc>
          <w:tcPr>
            <w:tcW w:w="826" w:type="dxa"/>
            <w:tcBorders>
              <w:bottom w:val="single" w:sz="16" w:space="0" w:color="000000"/>
            </w:tcBorders>
            <w:shd w:val="clear" w:color="auto" w:fill="FFFFFF"/>
            <w:vAlign w:val="bottom"/>
            <w:tcPrChange w:id="146" w:author="David Modjeska" w:date="2016-04-23T23:00:00Z">
              <w:tcPr>
                <w:tcW w:w="826" w:type="dxa"/>
                <w:gridSpan w:val="2"/>
                <w:tcBorders>
                  <w:bottom w:val="single" w:sz="16" w:space="0" w:color="000000"/>
                </w:tcBorders>
                <w:shd w:val="clear" w:color="auto" w:fill="FFFFFF"/>
                <w:vAlign w:val="bottom"/>
              </w:tcPr>
            </w:tcPrChange>
          </w:tcPr>
          <w:p w14:paraId="6B54121A" w14:textId="77777777" w:rsidR="003B43C6" w:rsidRPr="003B43C6" w:rsidRDefault="003B43C6">
            <w:pPr>
              <w:ind w:left="60" w:right="60"/>
              <w:jc w:val="center"/>
              <w:rPr>
                <w:ins w:id="147" w:author="David Modjeska" w:date="2016-04-23T22:56:00Z"/>
                <w:rFonts w:ascii="Arial Unicode MS" w:eastAsia="Arial Unicode MS" w:hAnsi="Arial Unicode MS" w:cs="Arial Unicode MS"/>
                <w:sz w:val="16"/>
                <w:szCs w:val="16"/>
                <w:rPrChange w:id="148" w:author="David Modjeska" w:date="2016-04-23T22:57:00Z">
                  <w:rPr>
                    <w:ins w:id="149" w:author="David Modjeska" w:date="2016-04-23T22:56:00Z"/>
                    <w:rFonts w:ascii="Arial" w:hAnsi="Arial" w:cs="Arial"/>
                  </w:rPr>
                </w:rPrChange>
              </w:rPr>
              <w:pPrChange w:id="150" w:author="David Modjeska" w:date="2016-04-23T22:57:00Z">
                <w:pPr>
                  <w:spacing w:line="320" w:lineRule="atLeast"/>
                  <w:ind w:left="60" w:right="60"/>
                  <w:jc w:val="center"/>
                </w:pPr>
              </w:pPrChange>
            </w:pPr>
            <w:ins w:id="151" w:author="David Modjeska" w:date="2016-04-23T22:56:00Z">
              <w:r w:rsidRPr="003B43C6">
                <w:rPr>
                  <w:rFonts w:ascii="Arial Unicode MS" w:eastAsia="Arial Unicode MS" w:hAnsi="Arial Unicode MS" w:cs="Arial Unicode MS"/>
                  <w:sz w:val="16"/>
                  <w:szCs w:val="16"/>
                  <w:rPrChange w:id="152" w:author="David Modjeska" w:date="2016-04-23T22:57:00Z">
                    <w:rPr>
                      <w:rFonts w:ascii="Arial" w:hAnsi="Arial" w:cs="Arial"/>
                    </w:rPr>
                  </w:rPrChange>
                </w:rPr>
                <w:t>Std. Error</w:t>
              </w:r>
            </w:ins>
          </w:p>
        </w:tc>
        <w:tc>
          <w:tcPr>
            <w:tcW w:w="1300" w:type="dxa"/>
            <w:tcBorders>
              <w:bottom w:val="single" w:sz="16" w:space="0" w:color="000000"/>
            </w:tcBorders>
            <w:shd w:val="clear" w:color="auto" w:fill="FFFFFF"/>
            <w:vAlign w:val="bottom"/>
            <w:tcPrChange w:id="153" w:author="David Modjeska" w:date="2016-04-23T23:00:00Z">
              <w:tcPr>
                <w:tcW w:w="1300" w:type="dxa"/>
                <w:gridSpan w:val="2"/>
                <w:tcBorders>
                  <w:bottom w:val="single" w:sz="16" w:space="0" w:color="000000"/>
                </w:tcBorders>
                <w:shd w:val="clear" w:color="auto" w:fill="FFFFFF"/>
                <w:vAlign w:val="bottom"/>
              </w:tcPr>
            </w:tcPrChange>
          </w:tcPr>
          <w:p w14:paraId="134764A3" w14:textId="77777777" w:rsidR="003B43C6" w:rsidRPr="003B43C6" w:rsidRDefault="003B43C6">
            <w:pPr>
              <w:ind w:left="60" w:right="60"/>
              <w:jc w:val="center"/>
              <w:rPr>
                <w:ins w:id="154" w:author="David Modjeska" w:date="2016-04-23T22:56:00Z"/>
                <w:rFonts w:ascii="Arial Unicode MS" w:eastAsia="Arial Unicode MS" w:hAnsi="Arial Unicode MS" w:cs="Arial Unicode MS"/>
                <w:sz w:val="16"/>
                <w:szCs w:val="16"/>
                <w:rPrChange w:id="155" w:author="David Modjeska" w:date="2016-04-23T22:57:00Z">
                  <w:rPr>
                    <w:ins w:id="156" w:author="David Modjeska" w:date="2016-04-23T22:56:00Z"/>
                    <w:rFonts w:ascii="Arial" w:hAnsi="Arial" w:cs="Arial"/>
                  </w:rPr>
                </w:rPrChange>
              </w:rPr>
              <w:pPrChange w:id="157" w:author="David Modjeska" w:date="2016-04-23T22:57:00Z">
                <w:pPr>
                  <w:spacing w:line="320" w:lineRule="atLeast"/>
                  <w:ind w:left="60" w:right="60"/>
                  <w:jc w:val="center"/>
                </w:pPr>
              </w:pPrChange>
            </w:pPr>
            <w:ins w:id="158" w:author="David Modjeska" w:date="2016-04-23T22:56:00Z">
              <w:r w:rsidRPr="003B43C6">
                <w:rPr>
                  <w:rFonts w:ascii="Arial Unicode MS" w:eastAsia="Arial Unicode MS" w:hAnsi="Arial Unicode MS" w:cs="Arial Unicode MS"/>
                  <w:sz w:val="16"/>
                  <w:szCs w:val="16"/>
                  <w:rPrChange w:id="159" w:author="David Modjeska" w:date="2016-04-23T22:57:00Z">
                    <w:rPr>
                      <w:rFonts w:ascii="Arial" w:hAnsi="Arial" w:cs="Arial"/>
                    </w:rPr>
                  </w:rPrChange>
                </w:rPr>
                <w:t>Beta</w:t>
              </w:r>
            </w:ins>
          </w:p>
        </w:tc>
        <w:tc>
          <w:tcPr>
            <w:tcW w:w="709" w:type="dxa"/>
            <w:vMerge/>
            <w:tcBorders>
              <w:top w:val="single" w:sz="16" w:space="0" w:color="000000"/>
            </w:tcBorders>
            <w:shd w:val="clear" w:color="auto" w:fill="FFFFFF"/>
            <w:vAlign w:val="bottom"/>
            <w:tcPrChange w:id="160" w:author="David Modjeska" w:date="2016-04-23T23:00:00Z">
              <w:tcPr>
                <w:tcW w:w="709" w:type="dxa"/>
                <w:vMerge/>
                <w:tcBorders>
                  <w:top w:val="single" w:sz="16" w:space="0" w:color="000000"/>
                </w:tcBorders>
                <w:shd w:val="clear" w:color="auto" w:fill="FFFFFF"/>
                <w:vAlign w:val="bottom"/>
              </w:tcPr>
            </w:tcPrChange>
          </w:tcPr>
          <w:p w14:paraId="34EC77FD" w14:textId="77777777" w:rsidR="003B43C6" w:rsidRPr="003B43C6" w:rsidRDefault="003B43C6">
            <w:pPr>
              <w:rPr>
                <w:ins w:id="161" w:author="David Modjeska" w:date="2016-04-23T22:56:00Z"/>
                <w:rFonts w:ascii="Arial Unicode MS" w:eastAsia="Arial Unicode MS" w:hAnsi="Arial Unicode MS" w:cs="Arial Unicode MS"/>
                <w:sz w:val="16"/>
                <w:szCs w:val="16"/>
                <w:rPrChange w:id="162" w:author="David Modjeska" w:date="2016-04-23T22:57:00Z">
                  <w:rPr>
                    <w:ins w:id="163" w:author="David Modjeska" w:date="2016-04-23T22:56:00Z"/>
                    <w:rFonts w:ascii="Arial" w:hAnsi="Arial" w:cs="Arial"/>
                  </w:rPr>
                </w:rPrChange>
              </w:rPr>
            </w:pPr>
          </w:p>
        </w:tc>
        <w:tc>
          <w:tcPr>
            <w:tcW w:w="697" w:type="dxa"/>
            <w:vMerge/>
            <w:tcBorders>
              <w:top w:val="single" w:sz="16" w:space="0" w:color="000000"/>
            </w:tcBorders>
            <w:shd w:val="clear" w:color="auto" w:fill="FFFFFF"/>
            <w:vAlign w:val="bottom"/>
            <w:tcPrChange w:id="164" w:author="David Modjeska" w:date="2016-04-23T23:00:00Z">
              <w:tcPr>
                <w:tcW w:w="697" w:type="dxa"/>
                <w:gridSpan w:val="2"/>
                <w:vMerge/>
                <w:tcBorders>
                  <w:top w:val="single" w:sz="16" w:space="0" w:color="000000"/>
                </w:tcBorders>
                <w:shd w:val="clear" w:color="auto" w:fill="FFFFFF"/>
                <w:vAlign w:val="bottom"/>
              </w:tcPr>
            </w:tcPrChange>
          </w:tcPr>
          <w:p w14:paraId="6EC3F648" w14:textId="77777777" w:rsidR="003B43C6" w:rsidRPr="003B43C6" w:rsidRDefault="003B43C6">
            <w:pPr>
              <w:rPr>
                <w:ins w:id="165" w:author="David Modjeska" w:date="2016-04-23T22:56:00Z"/>
                <w:rFonts w:ascii="Arial Unicode MS" w:eastAsia="Arial Unicode MS" w:hAnsi="Arial Unicode MS" w:cs="Arial Unicode MS"/>
                <w:sz w:val="16"/>
                <w:szCs w:val="16"/>
                <w:rPrChange w:id="166" w:author="David Modjeska" w:date="2016-04-23T22:57:00Z">
                  <w:rPr>
                    <w:ins w:id="167" w:author="David Modjeska" w:date="2016-04-23T22:56:00Z"/>
                    <w:rFonts w:ascii="Arial" w:hAnsi="Arial" w:cs="Arial"/>
                  </w:rPr>
                </w:rPrChange>
              </w:rPr>
            </w:pPr>
          </w:p>
        </w:tc>
        <w:tc>
          <w:tcPr>
            <w:tcW w:w="1004" w:type="dxa"/>
            <w:tcBorders>
              <w:bottom w:val="single" w:sz="16" w:space="0" w:color="000000"/>
            </w:tcBorders>
            <w:shd w:val="clear" w:color="auto" w:fill="FFFFFF"/>
            <w:vAlign w:val="bottom"/>
            <w:tcPrChange w:id="168" w:author="David Modjeska" w:date="2016-04-23T23:00:00Z">
              <w:tcPr>
                <w:tcW w:w="1004" w:type="dxa"/>
                <w:gridSpan w:val="3"/>
                <w:tcBorders>
                  <w:bottom w:val="single" w:sz="16" w:space="0" w:color="000000"/>
                </w:tcBorders>
                <w:shd w:val="clear" w:color="auto" w:fill="FFFFFF"/>
                <w:vAlign w:val="bottom"/>
              </w:tcPr>
            </w:tcPrChange>
          </w:tcPr>
          <w:p w14:paraId="6ECC0C08" w14:textId="77777777" w:rsidR="003B43C6" w:rsidRPr="003B43C6" w:rsidRDefault="003B43C6">
            <w:pPr>
              <w:ind w:left="60" w:right="60"/>
              <w:jc w:val="center"/>
              <w:rPr>
                <w:ins w:id="169" w:author="David Modjeska" w:date="2016-04-23T22:56:00Z"/>
                <w:rFonts w:ascii="Arial Unicode MS" w:eastAsia="Arial Unicode MS" w:hAnsi="Arial Unicode MS" w:cs="Arial Unicode MS"/>
                <w:sz w:val="16"/>
                <w:szCs w:val="16"/>
                <w:rPrChange w:id="170" w:author="David Modjeska" w:date="2016-04-23T22:57:00Z">
                  <w:rPr>
                    <w:ins w:id="171" w:author="David Modjeska" w:date="2016-04-23T22:56:00Z"/>
                    <w:rFonts w:ascii="Arial" w:hAnsi="Arial" w:cs="Arial"/>
                  </w:rPr>
                </w:rPrChange>
              </w:rPr>
              <w:pPrChange w:id="172" w:author="David Modjeska" w:date="2016-04-23T22:57:00Z">
                <w:pPr>
                  <w:spacing w:line="320" w:lineRule="atLeast"/>
                  <w:ind w:left="60" w:right="60"/>
                  <w:jc w:val="center"/>
                </w:pPr>
              </w:pPrChange>
            </w:pPr>
            <w:ins w:id="173" w:author="David Modjeska" w:date="2016-04-23T22:56:00Z">
              <w:r w:rsidRPr="003B43C6">
                <w:rPr>
                  <w:rFonts w:ascii="Arial Unicode MS" w:eastAsia="Arial Unicode MS" w:hAnsi="Arial Unicode MS" w:cs="Arial Unicode MS"/>
                  <w:sz w:val="16"/>
                  <w:szCs w:val="16"/>
                  <w:rPrChange w:id="174" w:author="David Modjeska" w:date="2016-04-23T22:57:00Z">
                    <w:rPr>
                      <w:rFonts w:ascii="Arial" w:hAnsi="Arial" w:cs="Arial"/>
                    </w:rPr>
                  </w:rPrChange>
                </w:rPr>
                <w:t>Tolerance</w:t>
              </w:r>
            </w:ins>
          </w:p>
        </w:tc>
        <w:tc>
          <w:tcPr>
            <w:tcW w:w="992" w:type="dxa"/>
            <w:tcBorders>
              <w:bottom w:val="single" w:sz="16" w:space="0" w:color="000000"/>
              <w:right w:val="single" w:sz="16" w:space="0" w:color="000000"/>
            </w:tcBorders>
            <w:shd w:val="clear" w:color="auto" w:fill="FFFFFF"/>
            <w:vAlign w:val="bottom"/>
            <w:tcPrChange w:id="175" w:author="David Modjeska" w:date="2016-04-23T23:00:00Z">
              <w:tcPr>
                <w:tcW w:w="1701" w:type="dxa"/>
                <w:gridSpan w:val="3"/>
                <w:tcBorders>
                  <w:bottom w:val="single" w:sz="16" w:space="0" w:color="000000"/>
                  <w:right w:val="single" w:sz="16" w:space="0" w:color="000000"/>
                </w:tcBorders>
                <w:shd w:val="clear" w:color="auto" w:fill="FFFFFF"/>
                <w:vAlign w:val="bottom"/>
              </w:tcPr>
            </w:tcPrChange>
          </w:tcPr>
          <w:p w14:paraId="24F6940E" w14:textId="77777777" w:rsidR="003B43C6" w:rsidRPr="003B43C6" w:rsidRDefault="003B43C6">
            <w:pPr>
              <w:ind w:left="60" w:right="60"/>
              <w:jc w:val="center"/>
              <w:rPr>
                <w:ins w:id="176" w:author="David Modjeska" w:date="2016-04-23T22:56:00Z"/>
                <w:rFonts w:ascii="Arial Unicode MS" w:eastAsia="Arial Unicode MS" w:hAnsi="Arial Unicode MS" w:cs="Arial Unicode MS"/>
                <w:sz w:val="16"/>
                <w:szCs w:val="16"/>
                <w:rPrChange w:id="177" w:author="David Modjeska" w:date="2016-04-23T22:57:00Z">
                  <w:rPr>
                    <w:ins w:id="178" w:author="David Modjeska" w:date="2016-04-23T22:56:00Z"/>
                    <w:rFonts w:ascii="Arial" w:hAnsi="Arial" w:cs="Arial"/>
                  </w:rPr>
                </w:rPrChange>
              </w:rPr>
              <w:pPrChange w:id="179" w:author="David Modjeska" w:date="2016-04-23T22:57:00Z">
                <w:pPr>
                  <w:spacing w:line="320" w:lineRule="atLeast"/>
                  <w:ind w:left="60" w:right="60"/>
                  <w:jc w:val="center"/>
                </w:pPr>
              </w:pPrChange>
            </w:pPr>
            <w:ins w:id="180" w:author="David Modjeska" w:date="2016-04-23T22:56:00Z">
              <w:r w:rsidRPr="003B43C6">
                <w:rPr>
                  <w:rFonts w:ascii="Arial Unicode MS" w:eastAsia="Arial Unicode MS" w:hAnsi="Arial Unicode MS" w:cs="Arial Unicode MS"/>
                  <w:sz w:val="16"/>
                  <w:szCs w:val="16"/>
                  <w:rPrChange w:id="181" w:author="David Modjeska" w:date="2016-04-23T22:57:00Z">
                    <w:rPr>
                      <w:rFonts w:ascii="Arial" w:hAnsi="Arial" w:cs="Arial"/>
                    </w:rPr>
                  </w:rPrChange>
                </w:rPr>
                <w:t>VIF</w:t>
              </w:r>
            </w:ins>
          </w:p>
        </w:tc>
      </w:tr>
      <w:tr w:rsidR="00B82616" w:rsidRPr="003B43C6" w14:paraId="2DBD5250" w14:textId="77777777" w:rsidTr="005C6586">
        <w:tblPrEx>
          <w:tblPrExChange w:id="182" w:author="David Modjeska" w:date="2016-04-23T23:00:00Z">
            <w:tblPrEx>
              <w:tblW w:w="9923" w:type="dxa"/>
            </w:tblPrEx>
          </w:tblPrExChange>
        </w:tblPrEx>
        <w:trPr>
          <w:cantSplit/>
          <w:ins w:id="183" w:author="David Modjeska" w:date="2016-04-23T22:56:00Z"/>
          <w:trPrChange w:id="184" w:author="David Modjeska" w:date="2016-04-23T23:00:00Z">
            <w:trPr>
              <w:gridAfter w:val="0"/>
              <w:cantSplit/>
            </w:trPr>
          </w:trPrChange>
        </w:trPr>
        <w:tc>
          <w:tcPr>
            <w:tcW w:w="709" w:type="dxa"/>
            <w:vMerge w:val="restart"/>
            <w:tcBorders>
              <w:top w:val="nil"/>
              <w:left w:val="single" w:sz="16" w:space="0" w:color="000000"/>
              <w:bottom w:val="single" w:sz="16" w:space="0" w:color="000000"/>
              <w:right w:val="nil"/>
            </w:tcBorders>
            <w:shd w:val="clear" w:color="auto" w:fill="FFFFFF"/>
            <w:tcPrChange w:id="185" w:author="David Modjeska" w:date="2016-04-23T23:00:00Z">
              <w:tcPr>
                <w:tcW w:w="709" w:type="dxa"/>
                <w:vMerge w:val="restart"/>
                <w:tcBorders>
                  <w:top w:val="nil"/>
                  <w:left w:val="single" w:sz="16" w:space="0" w:color="000000"/>
                  <w:bottom w:val="single" w:sz="16" w:space="0" w:color="000000"/>
                  <w:right w:val="nil"/>
                </w:tcBorders>
                <w:shd w:val="clear" w:color="auto" w:fill="FFFFFF"/>
              </w:tcPr>
            </w:tcPrChange>
          </w:tcPr>
          <w:p w14:paraId="3AAA4A4F" w14:textId="77777777" w:rsidR="003B43C6" w:rsidRPr="003B43C6" w:rsidRDefault="003B43C6">
            <w:pPr>
              <w:ind w:left="60" w:right="60"/>
              <w:rPr>
                <w:ins w:id="186" w:author="David Modjeska" w:date="2016-04-23T22:56:00Z"/>
                <w:rFonts w:ascii="Arial Unicode MS" w:eastAsia="Arial Unicode MS" w:hAnsi="Arial Unicode MS" w:cs="Arial Unicode MS"/>
                <w:sz w:val="16"/>
                <w:szCs w:val="16"/>
                <w:rPrChange w:id="187" w:author="David Modjeska" w:date="2016-04-23T22:57:00Z">
                  <w:rPr>
                    <w:ins w:id="188" w:author="David Modjeska" w:date="2016-04-23T22:56:00Z"/>
                    <w:rFonts w:ascii="Arial" w:hAnsi="Arial" w:cs="Arial"/>
                  </w:rPr>
                </w:rPrChange>
              </w:rPr>
              <w:pPrChange w:id="189" w:author="David Modjeska" w:date="2016-04-23T22:57:00Z">
                <w:pPr>
                  <w:spacing w:line="320" w:lineRule="atLeast"/>
                  <w:ind w:left="60" w:right="60"/>
                </w:pPr>
              </w:pPrChange>
            </w:pPr>
            <w:ins w:id="190" w:author="David Modjeska" w:date="2016-04-23T22:56:00Z">
              <w:r w:rsidRPr="003B43C6">
                <w:rPr>
                  <w:rFonts w:ascii="Arial Unicode MS" w:eastAsia="Arial Unicode MS" w:hAnsi="Arial Unicode MS" w:cs="Arial Unicode MS"/>
                  <w:sz w:val="16"/>
                  <w:szCs w:val="16"/>
                  <w:rPrChange w:id="191" w:author="David Modjeska" w:date="2016-04-23T22:57:00Z">
                    <w:rPr>
                      <w:rFonts w:ascii="Arial" w:hAnsi="Arial" w:cs="Arial"/>
                    </w:rPr>
                  </w:rPrChange>
                </w:rPr>
                <w:t>21</w:t>
              </w:r>
            </w:ins>
          </w:p>
        </w:tc>
        <w:tc>
          <w:tcPr>
            <w:tcW w:w="1993" w:type="dxa"/>
            <w:tcBorders>
              <w:top w:val="nil"/>
              <w:left w:val="nil"/>
              <w:bottom w:val="nil"/>
              <w:right w:val="single" w:sz="16" w:space="0" w:color="000000"/>
            </w:tcBorders>
            <w:shd w:val="clear" w:color="auto" w:fill="FFFFFF"/>
            <w:tcPrChange w:id="192" w:author="David Modjeska" w:date="2016-04-23T23:00:00Z">
              <w:tcPr>
                <w:tcW w:w="1993" w:type="dxa"/>
                <w:gridSpan w:val="3"/>
                <w:tcBorders>
                  <w:top w:val="nil"/>
                  <w:left w:val="nil"/>
                  <w:bottom w:val="nil"/>
                  <w:right w:val="single" w:sz="16" w:space="0" w:color="000000"/>
                </w:tcBorders>
                <w:shd w:val="clear" w:color="auto" w:fill="FFFFFF"/>
              </w:tcPr>
            </w:tcPrChange>
          </w:tcPr>
          <w:p w14:paraId="31F17A6A" w14:textId="77777777" w:rsidR="003B43C6" w:rsidRPr="003B43C6" w:rsidRDefault="003B43C6">
            <w:pPr>
              <w:ind w:left="60" w:right="60"/>
              <w:rPr>
                <w:ins w:id="193" w:author="David Modjeska" w:date="2016-04-23T22:56:00Z"/>
                <w:rFonts w:ascii="Arial Unicode MS" w:eastAsia="Arial Unicode MS" w:hAnsi="Arial Unicode MS" w:cs="Arial Unicode MS"/>
                <w:sz w:val="16"/>
                <w:szCs w:val="16"/>
                <w:rPrChange w:id="194" w:author="David Modjeska" w:date="2016-04-23T22:57:00Z">
                  <w:rPr>
                    <w:ins w:id="195" w:author="David Modjeska" w:date="2016-04-23T22:56:00Z"/>
                    <w:rFonts w:ascii="Arial" w:hAnsi="Arial" w:cs="Arial"/>
                  </w:rPr>
                </w:rPrChange>
              </w:rPr>
              <w:pPrChange w:id="196" w:author="David Modjeska" w:date="2016-04-23T22:57:00Z">
                <w:pPr>
                  <w:spacing w:line="320" w:lineRule="atLeast"/>
                  <w:ind w:left="60" w:right="60"/>
                </w:pPr>
              </w:pPrChange>
            </w:pPr>
            <w:ins w:id="197" w:author="David Modjeska" w:date="2016-04-23T22:56:00Z">
              <w:r w:rsidRPr="003B43C6">
                <w:rPr>
                  <w:rFonts w:ascii="Arial Unicode MS" w:eastAsia="Arial Unicode MS" w:hAnsi="Arial Unicode MS" w:cs="Arial Unicode MS"/>
                  <w:sz w:val="16"/>
                  <w:szCs w:val="16"/>
                  <w:rPrChange w:id="198" w:author="David Modjeska" w:date="2016-04-23T22:57:00Z">
                    <w:rPr>
                      <w:rFonts w:ascii="Arial" w:hAnsi="Arial" w:cs="Arial"/>
                    </w:rPr>
                  </w:rPrChange>
                </w:rPr>
                <w:t>(Constant)</w:t>
              </w:r>
            </w:ins>
          </w:p>
        </w:tc>
        <w:tc>
          <w:tcPr>
            <w:tcW w:w="984" w:type="dxa"/>
            <w:tcBorders>
              <w:top w:val="nil"/>
              <w:left w:val="single" w:sz="16" w:space="0" w:color="000000"/>
              <w:bottom w:val="nil"/>
            </w:tcBorders>
            <w:shd w:val="clear" w:color="auto" w:fill="FFFFFF"/>
            <w:vAlign w:val="center"/>
            <w:tcPrChange w:id="199" w:author="David Modjeska" w:date="2016-04-23T23:00:00Z">
              <w:tcPr>
                <w:tcW w:w="984" w:type="dxa"/>
                <w:gridSpan w:val="2"/>
                <w:tcBorders>
                  <w:top w:val="nil"/>
                  <w:left w:val="single" w:sz="16" w:space="0" w:color="000000"/>
                  <w:bottom w:val="nil"/>
                </w:tcBorders>
                <w:shd w:val="clear" w:color="auto" w:fill="FFFFFF"/>
                <w:vAlign w:val="center"/>
              </w:tcPr>
            </w:tcPrChange>
          </w:tcPr>
          <w:p w14:paraId="17F1F373" w14:textId="77777777" w:rsidR="003B43C6" w:rsidRPr="003B43C6" w:rsidRDefault="003B43C6">
            <w:pPr>
              <w:ind w:left="60" w:right="60"/>
              <w:jc w:val="right"/>
              <w:rPr>
                <w:ins w:id="200" w:author="David Modjeska" w:date="2016-04-23T22:56:00Z"/>
                <w:rFonts w:ascii="Arial Unicode MS" w:eastAsia="Arial Unicode MS" w:hAnsi="Arial Unicode MS" w:cs="Arial Unicode MS"/>
                <w:sz w:val="16"/>
                <w:szCs w:val="16"/>
                <w:rPrChange w:id="201" w:author="David Modjeska" w:date="2016-04-23T22:57:00Z">
                  <w:rPr>
                    <w:ins w:id="202" w:author="David Modjeska" w:date="2016-04-23T22:56:00Z"/>
                    <w:rFonts w:ascii="Arial" w:hAnsi="Arial" w:cs="Arial"/>
                  </w:rPr>
                </w:rPrChange>
              </w:rPr>
              <w:pPrChange w:id="203" w:author="David Modjeska" w:date="2016-04-23T22:57:00Z">
                <w:pPr>
                  <w:spacing w:line="320" w:lineRule="atLeast"/>
                  <w:ind w:left="60" w:right="60"/>
                  <w:jc w:val="right"/>
                </w:pPr>
              </w:pPrChange>
            </w:pPr>
            <w:ins w:id="204" w:author="David Modjeska" w:date="2016-04-23T22:56:00Z">
              <w:r w:rsidRPr="003B43C6">
                <w:rPr>
                  <w:rFonts w:ascii="Arial Unicode MS" w:eastAsia="Arial Unicode MS" w:hAnsi="Arial Unicode MS" w:cs="Arial Unicode MS"/>
                  <w:sz w:val="16"/>
                  <w:szCs w:val="16"/>
                  <w:rPrChange w:id="205" w:author="David Modjeska" w:date="2016-04-23T22:57:00Z">
                    <w:rPr>
                      <w:rFonts w:ascii="Arial" w:hAnsi="Arial" w:cs="Arial"/>
                    </w:rPr>
                  </w:rPrChange>
                </w:rPr>
                <w:t>1.392</w:t>
              </w:r>
            </w:ins>
          </w:p>
        </w:tc>
        <w:tc>
          <w:tcPr>
            <w:tcW w:w="826" w:type="dxa"/>
            <w:tcBorders>
              <w:top w:val="nil"/>
              <w:bottom w:val="nil"/>
            </w:tcBorders>
            <w:shd w:val="clear" w:color="auto" w:fill="FFFFFF"/>
            <w:vAlign w:val="center"/>
            <w:tcPrChange w:id="206" w:author="David Modjeska" w:date="2016-04-23T23:00:00Z">
              <w:tcPr>
                <w:tcW w:w="826" w:type="dxa"/>
                <w:gridSpan w:val="2"/>
                <w:tcBorders>
                  <w:top w:val="nil"/>
                  <w:bottom w:val="nil"/>
                </w:tcBorders>
                <w:shd w:val="clear" w:color="auto" w:fill="FFFFFF"/>
                <w:vAlign w:val="center"/>
              </w:tcPr>
            </w:tcPrChange>
          </w:tcPr>
          <w:p w14:paraId="38154C6F" w14:textId="77777777" w:rsidR="003B43C6" w:rsidRPr="003B43C6" w:rsidRDefault="003B43C6">
            <w:pPr>
              <w:ind w:left="60" w:right="60"/>
              <w:jc w:val="right"/>
              <w:rPr>
                <w:ins w:id="207" w:author="David Modjeska" w:date="2016-04-23T22:56:00Z"/>
                <w:rFonts w:ascii="Arial Unicode MS" w:eastAsia="Arial Unicode MS" w:hAnsi="Arial Unicode MS" w:cs="Arial Unicode MS"/>
                <w:sz w:val="16"/>
                <w:szCs w:val="16"/>
                <w:rPrChange w:id="208" w:author="David Modjeska" w:date="2016-04-23T22:57:00Z">
                  <w:rPr>
                    <w:ins w:id="209" w:author="David Modjeska" w:date="2016-04-23T22:56:00Z"/>
                    <w:rFonts w:ascii="Arial" w:hAnsi="Arial" w:cs="Arial"/>
                  </w:rPr>
                </w:rPrChange>
              </w:rPr>
              <w:pPrChange w:id="210" w:author="David Modjeska" w:date="2016-04-23T22:57:00Z">
                <w:pPr>
                  <w:spacing w:line="320" w:lineRule="atLeast"/>
                  <w:ind w:left="60" w:right="60"/>
                  <w:jc w:val="right"/>
                </w:pPr>
              </w:pPrChange>
            </w:pPr>
            <w:ins w:id="211" w:author="David Modjeska" w:date="2016-04-23T22:56:00Z">
              <w:r w:rsidRPr="003B43C6">
                <w:rPr>
                  <w:rFonts w:ascii="Arial Unicode MS" w:eastAsia="Arial Unicode MS" w:hAnsi="Arial Unicode MS" w:cs="Arial Unicode MS"/>
                  <w:sz w:val="16"/>
                  <w:szCs w:val="16"/>
                  <w:rPrChange w:id="212" w:author="David Modjeska" w:date="2016-04-23T22:57:00Z">
                    <w:rPr>
                      <w:rFonts w:ascii="Arial" w:hAnsi="Arial" w:cs="Arial"/>
                    </w:rPr>
                  </w:rPrChange>
                </w:rPr>
                <w:t>.097</w:t>
              </w:r>
            </w:ins>
          </w:p>
        </w:tc>
        <w:tc>
          <w:tcPr>
            <w:tcW w:w="1300" w:type="dxa"/>
            <w:tcBorders>
              <w:top w:val="nil"/>
              <w:bottom w:val="nil"/>
            </w:tcBorders>
            <w:shd w:val="clear" w:color="auto" w:fill="FFFFFF"/>
            <w:vAlign w:val="center"/>
            <w:tcPrChange w:id="213" w:author="David Modjeska" w:date="2016-04-23T23:00:00Z">
              <w:tcPr>
                <w:tcW w:w="1300" w:type="dxa"/>
                <w:gridSpan w:val="2"/>
                <w:tcBorders>
                  <w:top w:val="nil"/>
                  <w:bottom w:val="nil"/>
                </w:tcBorders>
                <w:shd w:val="clear" w:color="auto" w:fill="FFFFFF"/>
                <w:vAlign w:val="center"/>
              </w:tcPr>
            </w:tcPrChange>
          </w:tcPr>
          <w:p w14:paraId="24220702" w14:textId="77777777" w:rsidR="003B43C6" w:rsidRPr="003B43C6" w:rsidRDefault="003B43C6">
            <w:pPr>
              <w:rPr>
                <w:ins w:id="214" w:author="David Modjeska" w:date="2016-04-23T22:56:00Z"/>
                <w:rFonts w:ascii="Arial Unicode MS" w:eastAsia="Arial Unicode MS" w:hAnsi="Arial Unicode MS" w:cs="Arial Unicode MS"/>
                <w:sz w:val="16"/>
                <w:szCs w:val="16"/>
                <w:rPrChange w:id="215" w:author="David Modjeska" w:date="2016-04-23T22:57:00Z">
                  <w:rPr>
                    <w:ins w:id="216" w:author="David Modjeska" w:date="2016-04-23T22:56:00Z"/>
                  </w:rPr>
                </w:rPrChange>
              </w:rPr>
            </w:pPr>
          </w:p>
        </w:tc>
        <w:tc>
          <w:tcPr>
            <w:tcW w:w="709" w:type="dxa"/>
            <w:tcBorders>
              <w:top w:val="nil"/>
              <w:bottom w:val="nil"/>
            </w:tcBorders>
            <w:shd w:val="clear" w:color="auto" w:fill="FFFFFF"/>
            <w:vAlign w:val="center"/>
            <w:tcPrChange w:id="217" w:author="David Modjeska" w:date="2016-04-23T23:00:00Z">
              <w:tcPr>
                <w:tcW w:w="709" w:type="dxa"/>
                <w:tcBorders>
                  <w:top w:val="nil"/>
                  <w:bottom w:val="nil"/>
                </w:tcBorders>
                <w:shd w:val="clear" w:color="auto" w:fill="FFFFFF"/>
                <w:vAlign w:val="center"/>
              </w:tcPr>
            </w:tcPrChange>
          </w:tcPr>
          <w:p w14:paraId="4873928C" w14:textId="77777777" w:rsidR="003B43C6" w:rsidRPr="003B43C6" w:rsidRDefault="003B43C6">
            <w:pPr>
              <w:ind w:left="60" w:right="60"/>
              <w:jc w:val="right"/>
              <w:rPr>
                <w:ins w:id="218" w:author="David Modjeska" w:date="2016-04-23T22:56:00Z"/>
                <w:rFonts w:ascii="Arial Unicode MS" w:eastAsia="Arial Unicode MS" w:hAnsi="Arial Unicode MS" w:cs="Arial Unicode MS"/>
                <w:sz w:val="16"/>
                <w:szCs w:val="16"/>
                <w:rPrChange w:id="219" w:author="David Modjeska" w:date="2016-04-23T22:57:00Z">
                  <w:rPr>
                    <w:ins w:id="220" w:author="David Modjeska" w:date="2016-04-23T22:56:00Z"/>
                    <w:rFonts w:ascii="Arial" w:hAnsi="Arial" w:cs="Arial"/>
                  </w:rPr>
                </w:rPrChange>
              </w:rPr>
              <w:pPrChange w:id="221" w:author="David Modjeska" w:date="2016-04-23T22:57:00Z">
                <w:pPr>
                  <w:spacing w:line="320" w:lineRule="atLeast"/>
                  <w:ind w:left="60" w:right="60"/>
                  <w:jc w:val="right"/>
                </w:pPr>
              </w:pPrChange>
            </w:pPr>
            <w:ins w:id="222" w:author="David Modjeska" w:date="2016-04-23T22:56:00Z">
              <w:r w:rsidRPr="003B43C6">
                <w:rPr>
                  <w:rFonts w:ascii="Arial Unicode MS" w:eastAsia="Arial Unicode MS" w:hAnsi="Arial Unicode MS" w:cs="Arial Unicode MS"/>
                  <w:sz w:val="16"/>
                  <w:szCs w:val="16"/>
                  <w:rPrChange w:id="223" w:author="David Modjeska" w:date="2016-04-23T22:57:00Z">
                    <w:rPr>
                      <w:rFonts w:ascii="Arial" w:hAnsi="Arial" w:cs="Arial"/>
                    </w:rPr>
                  </w:rPrChange>
                </w:rPr>
                <w:t>14.283</w:t>
              </w:r>
            </w:ins>
          </w:p>
        </w:tc>
        <w:tc>
          <w:tcPr>
            <w:tcW w:w="697" w:type="dxa"/>
            <w:tcBorders>
              <w:top w:val="nil"/>
              <w:bottom w:val="nil"/>
            </w:tcBorders>
            <w:shd w:val="clear" w:color="auto" w:fill="FFFFFF"/>
            <w:vAlign w:val="center"/>
            <w:tcPrChange w:id="224" w:author="David Modjeska" w:date="2016-04-23T23:00:00Z">
              <w:tcPr>
                <w:tcW w:w="697" w:type="dxa"/>
                <w:gridSpan w:val="2"/>
                <w:tcBorders>
                  <w:top w:val="nil"/>
                  <w:bottom w:val="nil"/>
                </w:tcBorders>
                <w:shd w:val="clear" w:color="auto" w:fill="FFFFFF"/>
                <w:vAlign w:val="center"/>
              </w:tcPr>
            </w:tcPrChange>
          </w:tcPr>
          <w:p w14:paraId="14C9CEE4" w14:textId="77777777" w:rsidR="003B43C6" w:rsidRPr="003B43C6" w:rsidRDefault="003B43C6">
            <w:pPr>
              <w:ind w:left="60" w:right="60"/>
              <w:jc w:val="right"/>
              <w:rPr>
                <w:ins w:id="225" w:author="David Modjeska" w:date="2016-04-23T22:56:00Z"/>
                <w:rFonts w:ascii="Arial Unicode MS" w:eastAsia="Arial Unicode MS" w:hAnsi="Arial Unicode MS" w:cs="Arial Unicode MS"/>
                <w:sz w:val="16"/>
                <w:szCs w:val="16"/>
                <w:rPrChange w:id="226" w:author="David Modjeska" w:date="2016-04-23T22:57:00Z">
                  <w:rPr>
                    <w:ins w:id="227" w:author="David Modjeska" w:date="2016-04-23T22:56:00Z"/>
                    <w:rFonts w:ascii="Arial" w:hAnsi="Arial" w:cs="Arial"/>
                  </w:rPr>
                </w:rPrChange>
              </w:rPr>
              <w:pPrChange w:id="228" w:author="David Modjeska" w:date="2016-04-23T22:57:00Z">
                <w:pPr>
                  <w:spacing w:line="320" w:lineRule="atLeast"/>
                  <w:ind w:left="60" w:right="60"/>
                  <w:jc w:val="right"/>
                </w:pPr>
              </w:pPrChange>
            </w:pPr>
            <w:ins w:id="229" w:author="David Modjeska" w:date="2016-04-23T22:56:00Z">
              <w:r w:rsidRPr="003B43C6">
                <w:rPr>
                  <w:rFonts w:ascii="Arial Unicode MS" w:eastAsia="Arial Unicode MS" w:hAnsi="Arial Unicode MS" w:cs="Arial Unicode MS"/>
                  <w:sz w:val="16"/>
                  <w:szCs w:val="16"/>
                  <w:rPrChange w:id="230" w:author="David Modjeska" w:date="2016-04-23T22:57:00Z">
                    <w:rPr>
                      <w:rFonts w:ascii="Arial" w:hAnsi="Arial" w:cs="Arial"/>
                    </w:rPr>
                  </w:rPrChange>
                </w:rPr>
                <w:t>.000</w:t>
              </w:r>
            </w:ins>
          </w:p>
        </w:tc>
        <w:tc>
          <w:tcPr>
            <w:tcW w:w="1004" w:type="dxa"/>
            <w:tcBorders>
              <w:top w:val="nil"/>
              <w:bottom w:val="nil"/>
            </w:tcBorders>
            <w:shd w:val="clear" w:color="auto" w:fill="FFFFFF"/>
            <w:vAlign w:val="center"/>
            <w:tcPrChange w:id="231" w:author="David Modjeska" w:date="2016-04-23T23:00:00Z">
              <w:tcPr>
                <w:tcW w:w="1004" w:type="dxa"/>
                <w:gridSpan w:val="3"/>
                <w:tcBorders>
                  <w:top w:val="nil"/>
                  <w:bottom w:val="nil"/>
                </w:tcBorders>
                <w:shd w:val="clear" w:color="auto" w:fill="FFFFFF"/>
                <w:vAlign w:val="center"/>
              </w:tcPr>
            </w:tcPrChange>
          </w:tcPr>
          <w:p w14:paraId="1D12C5FD" w14:textId="77777777" w:rsidR="003B43C6" w:rsidRPr="003B43C6" w:rsidRDefault="003B43C6">
            <w:pPr>
              <w:rPr>
                <w:ins w:id="232" w:author="David Modjeska" w:date="2016-04-23T22:56:00Z"/>
                <w:rFonts w:ascii="Arial Unicode MS" w:eastAsia="Arial Unicode MS" w:hAnsi="Arial Unicode MS" w:cs="Arial Unicode MS"/>
                <w:sz w:val="16"/>
                <w:szCs w:val="16"/>
                <w:rPrChange w:id="233" w:author="David Modjeska" w:date="2016-04-23T22:57:00Z">
                  <w:rPr>
                    <w:ins w:id="234" w:author="David Modjeska" w:date="2016-04-23T22:56:00Z"/>
                  </w:rPr>
                </w:rPrChange>
              </w:rPr>
            </w:pPr>
          </w:p>
        </w:tc>
        <w:tc>
          <w:tcPr>
            <w:tcW w:w="992" w:type="dxa"/>
            <w:tcBorders>
              <w:top w:val="nil"/>
              <w:bottom w:val="nil"/>
              <w:right w:val="single" w:sz="16" w:space="0" w:color="000000"/>
            </w:tcBorders>
            <w:shd w:val="clear" w:color="auto" w:fill="FFFFFF"/>
            <w:vAlign w:val="center"/>
            <w:tcPrChange w:id="235" w:author="David Modjeska" w:date="2016-04-23T23:00:00Z">
              <w:tcPr>
                <w:tcW w:w="1701" w:type="dxa"/>
                <w:gridSpan w:val="3"/>
                <w:tcBorders>
                  <w:top w:val="nil"/>
                  <w:bottom w:val="nil"/>
                  <w:right w:val="single" w:sz="16" w:space="0" w:color="000000"/>
                </w:tcBorders>
                <w:shd w:val="clear" w:color="auto" w:fill="FFFFFF"/>
                <w:vAlign w:val="center"/>
              </w:tcPr>
            </w:tcPrChange>
          </w:tcPr>
          <w:p w14:paraId="7442477C" w14:textId="77777777" w:rsidR="003B43C6" w:rsidRPr="003B43C6" w:rsidRDefault="003B43C6">
            <w:pPr>
              <w:rPr>
                <w:ins w:id="236" w:author="David Modjeska" w:date="2016-04-23T22:56:00Z"/>
                <w:rFonts w:ascii="Arial Unicode MS" w:eastAsia="Arial Unicode MS" w:hAnsi="Arial Unicode MS" w:cs="Arial Unicode MS"/>
                <w:sz w:val="16"/>
                <w:szCs w:val="16"/>
                <w:rPrChange w:id="237" w:author="David Modjeska" w:date="2016-04-23T22:57:00Z">
                  <w:rPr>
                    <w:ins w:id="238" w:author="David Modjeska" w:date="2016-04-23T22:56:00Z"/>
                  </w:rPr>
                </w:rPrChange>
              </w:rPr>
            </w:pPr>
          </w:p>
        </w:tc>
      </w:tr>
      <w:tr w:rsidR="00B82616" w:rsidRPr="003B43C6" w14:paraId="6448961E" w14:textId="77777777" w:rsidTr="005C6586">
        <w:tblPrEx>
          <w:tblPrExChange w:id="239" w:author="David Modjeska" w:date="2016-04-23T23:00:00Z">
            <w:tblPrEx>
              <w:tblW w:w="9923" w:type="dxa"/>
            </w:tblPrEx>
          </w:tblPrExChange>
        </w:tblPrEx>
        <w:trPr>
          <w:cantSplit/>
          <w:ins w:id="240" w:author="David Modjeska" w:date="2016-04-23T22:56:00Z"/>
          <w:trPrChange w:id="241" w:author="David Modjeska" w:date="2016-04-23T23:00:00Z">
            <w:trPr>
              <w:gridAfter w:val="0"/>
              <w:cantSplit/>
            </w:trPr>
          </w:trPrChange>
        </w:trPr>
        <w:tc>
          <w:tcPr>
            <w:tcW w:w="709" w:type="dxa"/>
            <w:vMerge/>
            <w:tcBorders>
              <w:top w:val="nil"/>
              <w:left w:val="single" w:sz="16" w:space="0" w:color="000000"/>
              <w:bottom w:val="single" w:sz="16" w:space="0" w:color="000000"/>
              <w:right w:val="nil"/>
            </w:tcBorders>
            <w:shd w:val="clear" w:color="auto" w:fill="FFFFFF"/>
            <w:tcPrChange w:id="242" w:author="David Modjeska" w:date="2016-04-23T23:00:00Z">
              <w:tcPr>
                <w:tcW w:w="709" w:type="dxa"/>
                <w:vMerge/>
                <w:tcBorders>
                  <w:top w:val="nil"/>
                  <w:left w:val="single" w:sz="16" w:space="0" w:color="000000"/>
                  <w:bottom w:val="single" w:sz="16" w:space="0" w:color="000000"/>
                  <w:right w:val="nil"/>
                </w:tcBorders>
                <w:shd w:val="clear" w:color="auto" w:fill="FFFFFF"/>
              </w:tcPr>
            </w:tcPrChange>
          </w:tcPr>
          <w:p w14:paraId="530BA10D" w14:textId="77777777" w:rsidR="003B43C6" w:rsidRPr="003B43C6" w:rsidRDefault="003B43C6">
            <w:pPr>
              <w:rPr>
                <w:ins w:id="243" w:author="David Modjeska" w:date="2016-04-23T22:56:00Z"/>
                <w:rFonts w:ascii="Arial Unicode MS" w:eastAsia="Arial Unicode MS" w:hAnsi="Arial Unicode MS" w:cs="Arial Unicode MS"/>
                <w:sz w:val="16"/>
                <w:szCs w:val="16"/>
                <w:rPrChange w:id="244" w:author="David Modjeska" w:date="2016-04-23T22:57:00Z">
                  <w:rPr>
                    <w:ins w:id="245" w:author="David Modjeska" w:date="2016-04-23T22:56:00Z"/>
                  </w:rPr>
                </w:rPrChange>
              </w:rPr>
            </w:pPr>
          </w:p>
        </w:tc>
        <w:tc>
          <w:tcPr>
            <w:tcW w:w="1993" w:type="dxa"/>
            <w:tcBorders>
              <w:top w:val="nil"/>
              <w:left w:val="nil"/>
              <w:bottom w:val="nil"/>
              <w:right w:val="single" w:sz="16" w:space="0" w:color="000000"/>
            </w:tcBorders>
            <w:shd w:val="clear" w:color="auto" w:fill="FFFFFF"/>
            <w:tcPrChange w:id="246" w:author="David Modjeska" w:date="2016-04-23T23:00:00Z">
              <w:tcPr>
                <w:tcW w:w="1993" w:type="dxa"/>
                <w:gridSpan w:val="3"/>
                <w:tcBorders>
                  <w:top w:val="nil"/>
                  <w:left w:val="nil"/>
                  <w:bottom w:val="nil"/>
                  <w:right w:val="single" w:sz="16" w:space="0" w:color="000000"/>
                </w:tcBorders>
                <w:shd w:val="clear" w:color="auto" w:fill="FFFFFF"/>
              </w:tcPr>
            </w:tcPrChange>
          </w:tcPr>
          <w:p w14:paraId="002E4F56" w14:textId="77777777" w:rsidR="003B43C6" w:rsidRPr="003B43C6" w:rsidRDefault="003B43C6">
            <w:pPr>
              <w:ind w:left="60" w:right="60"/>
              <w:rPr>
                <w:ins w:id="247" w:author="David Modjeska" w:date="2016-04-23T22:56:00Z"/>
                <w:rFonts w:ascii="Arial Unicode MS" w:eastAsia="Arial Unicode MS" w:hAnsi="Arial Unicode MS" w:cs="Arial Unicode MS"/>
                <w:sz w:val="16"/>
                <w:szCs w:val="16"/>
                <w:rPrChange w:id="248" w:author="David Modjeska" w:date="2016-04-23T22:57:00Z">
                  <w:rPr>
                    <w:ins w:id="249" w:author="David Modjeska" w:date="2016-04-23T22:56:00Z"/>
                    <w:rFonts w:ascii="Arial" w:hAnsi="Arial" w:cs="Arial"/>
                  </w:rPr>
                </w:rPrChange>
              </w:rPr>
              <w:pPrChange w:id="250" w:author="David Modjeska" w:date="2016-04-23T22:57:00Z">
                <w:pPr>
                  <w:spacing w:line="320" w:lineRule="atLeast"/>
                  <w:ind w:left="60" w:right="60"/>
                </w:pPr>
              </w:pPrChange>
            </w:pPr>
            <w:proofErr w:type="spellStart"/>
            <w:ins w:id="251" w:author="David Modjeska" w:date="2016-04-23T22:56:00Z">
              <w:r w:rsidRPr="003B43C6">
                <w:rPr>
                  <w:rFonts w:ascii="Arial Unicode MS" w:eastAsia="Arial Unicode MS" w:hAnsi="Arial Unicode MS" w:cs="Arial Unicode MS"/>
                  <w:sz w:val="16"/>
                  <w:szCs w:val="16"/>
                  <w:rPrChange w:id="252" w:author="David Modjeska" w:date="2016-04-23T22:57:00Z">
                    <w:rPr>
                      <w:rFonts w:ascii="Arial" w:hAnsi="Arial" w:cs="Arial"/>
                    </w:rPr>
                  </w:rPrChange>
                </w:rPr>
                <w:t>FX_USD_Per_AUD</w:t>
              </w:r>
              <w:proofErr w:type="spellEnd"/>
            </w:ins>
          </w:p>
        </w:tc>
        <w:tc>
          <w:tcPr>
            <w:tcW w:w="984" w:type="dxa"/>
            <w:tcBorders>
              <w:top w:val="nil"/>
              <w:left w:val="single" w:sz="16" w:space="0" w:color="000000"/>
              <w:bottom w:val="nil"/>
            </w:tcBorders>
            <w:shd w:val="clear" w:color="auto" w:fill="FFFFFF"/>
            <w:vAlign w:val="center"/>
            <w:tcPrChange w:id="253" w:author="David Modjeska" w:date="2016-04-23T23:00:00Z">
              <w:tcPr>
                <w:tcW w:w="984" w:type="dxa"/>
                <w:gridSpan w:val="2"/>
                <w:tcBorders>
                  <w:top w:val="nil"/>
                  <w:left w:val="single" w:sz="16" w:space="0" w:color="000000"/>
                  <w:bottom w:val="nil"/>
                </w:tcBorders>
                <w:shd w:val="clear" w:color="auto" w:fill="FFFFFF"/>
                <w:vAlign w:val="center"/>
              </w:tcPr>
            </w:tcPrChange>
          </w:tcPr>
          <w:p w14:paraId="0BA64108" w14:textId="77777777" w:rsidR="003B43C6" w:rsidRPr="003B43C6" w:rsidRDefault="003B43C6">
            <w:pPr>
              <w:ind w:left="60" w:right="60"/>
              <w:jc w:val="right"/>
              <w:rPr>
                <w:ins w:id="254" w:author="David Modjeska" w:date="2016-04-23T22:56:00Z"/>
                <w:rFonts w:ascii="Arial Unicode MS" w:eastAsia="Arial Unicode MS" w:hAnsi="Arial Unicode MS" w:cs="Arial Unicode MS"/>
                <w:sz w:val="16"/>
                <w:szCs w:val="16"/>
                <w:rPrChange w:id="255" w:author="David Modjeska" w:date="2016-04-23T22:57:00Z">
                  <w:rPr>
                    <w:ins w:id="256" w:author="David Modjeska" w:date="2016-04-23T22:56:00Z"/>
                    <w:rFonts w:ascii="Arial" w:hAnsi="Arial" w:cs="Arial"/>
                  </w:rPr>
                </w:rPrChange>
              </w:rPr>
              <w:pPrChange w:id="257" w:author="David Modjeska" w:date="2016-04-23T22:57:00Z">
                <w:pPr>
                  <w:spacing w:line="320" w:lineRule="atLeast"/>
                  <w:ind w:left="60" w:right="60"/>
                  <w:jc w:val="right"/>
                </w:pPr>
              </w:pPrChange>
            </w:pPr>
            <w:ins w:id="258" w:author="David Modjeska" w:date="2016-04-23T22:56:00Z">
              <w:r w:rsidRPr="003B43C6">
                <w:rPr>
                  <w:rFonts w:ascii="Arial Unicode MS" w:eastAsia="Arial Unicode MS" w:hAnsi="Arial Unicode MS" w:cs="Arial Unicode MS"/>
                  <w:sz w:val="16"/>
                  <w:szCs w:val="16"/>
                  <w:rPrChange w:id="259" w:author="David Modjeska" w:date="2016-04-23T22:57:00Z">
                    <w:rPr>
                      <w:rFonts w:ascii="Arial" w:hAnsi="Arial" w:cs="Arial"/>
                    </w:rPr>
                  </w:rPrChange>
                </w:rPr>
                <w:t>.291</w:t>
              </w:r>
            </w:ins>
          </w:p>
        </w:tc>
        <w:tc>
          <w:tcPr>
            <w:tcW w:w="826" w:type="dxa"/>
            <w:tcBorders>
              <w:top w:val="nil"/>
              <w:bottom w:val="nil"/>
            </w:tcBorders>
            <w:shd w:val="clear" w:color="auto" w:fill="FFFFFF"/>
            <w:vAlign w:val="center"/>
            <w:tcPrChange w:id="260" w:author="David Modjeska" w:date="2016-04-23T23:00:00Z">
              <w:tcPr>
                <w:tcW w:w="826" w:type="dxa"/>
                <w:gridSpan w:val="2"/>
                <w:tcBorders>
                  <w:top w:val="nil"/>
                  <w:bottom w:val="nil"/>
                </w:tcBorders>
                <w:shd w:val="clear" w:color="auto" w:fill="FFFFFF"/>
                <w:vAlign w:val="center"/>
              </w:tcPr>
            </w:tcPrChange>
          </w:tcPr>
          <w:p w14:paraId="04197886" w14:textId="77777777" w:rsidR="003B43C6" w:rsidRPr="003B43C6" w:rsidRDefault="003B43C6">
            <w:pPr>
              <w:ind w:left="60" w:right="60"/>
              <w:jc w:val="right"/>
              <w:rPr>
                <w:ins w:id="261" w:author="David Modjeska" w:date="2016-04-23T22:56:00Z"/>
                <w:rFonts w:ascii="Arial Unicode MS" w:eastAsia="Arial Unicode MS" w:hAnsi="Arial Unicode MS" w:cs="Arial Unicode MS"/>
                <w:sz w:val="16"/>
                <w:szCs w:val="16"/>
                <w:rPrChange w:id="262" w:author="David Modjeska" w:date="2016-04-23T22:57:00Z">
                  <w:rPr>
                    <w:ins w:id="263" w:author="David Modjeska" w:date="2016-04-23T22:56:00Z"/>
                    <w:rFonts w:ascii="Arial" w:hAnsi="Arial" w:cs="Arial"/>
                  </w:rPr>
                </w:rPrChange>
              </w:rPr>
              <w:pPrChange w:id="264" w:author="David Modjeska" w:date="2016-04-23T22:57:00Z">
                <w:pPr>
                  <w:spacing w:line="320" w:lineRule="atLeast"/>
                  <w:ind w:left="60" w:right="60"/>
                  <w:jc w:val="right"/>
                </w:pPr>
              </w:pPrChange>
            </w:pPr>
            <w:ins w:id="265" w:author="David Modjeska" w:date="2016-04-23T22:56:00Z">
              <w:r w:rsidRPr="003B43C6">
                <w:rPr>
                  <w:rFonts w:ascii="Arial Unicode MS" w:eastAsia="Arial Unicode MS" w:hAnsi="Arial Unicode MS" w:cs="Arial Unicode MS"/>
                  <w:sz w:val="16"/>
                  <w:szCs w:val="16"/>
                  <w:rPrChange w:id="266" w:author="David Modjeska" w:date="2016-04-23T22:57:00Z">
                    <w:rPr>
                      <w:rFonts w:ascii="Arial" w:hAnsi="Arial" w:cs="Arial"/>
                    </w:rPr>
                  </w:rPrChange>
                </w:rPr>
                <w:t>.033</w:t>
              </w:r>
            </w:ins>
          </w:p>
        </w:tc>
        <w:tc>
          <w:tcPr>
            <w:tcW w:w="1300" w:type="dxa"/>
            <w:tcBorders>
              <w:top w:val="nil"/>
              <w:bottom w:val="nil"/>
            </w:tcBorders>
            <w:shd w:val="clear" w:color="auto" w:fill="FFFFFF"/>
            <w:vAlign w:val="center"/>
            <w:tcPrChange w:id="267" w:author="David Modjeska" w:date="2016-04-23T23:00:00Z">
              <w:tcPr>
                <w:tcW w:w="1300" w:type="dxa"/>
                <w:gridSpan w:val="2"/>
                <w:tcBorders>
                  <w:top w:val="nil"/>
                  <w:bottom w:val="nil"/>
                </w:tcBorders>
                <w:shd w:val="clear" w:color="auto" w:fill="FFFFFF"/>
                <w:vAlign w:val="center"/>
              </w:tcPr>
            </w:tcPrChange>
          </w:tcPr>
          <w:p w14:paraId="60315967" w14:textId="77777777" w:rsidR="003B43C6" w:rsidRPr="003B43C6" w:rsidRDefault="003B43C6">
            <w:pPr>
              <w:ind w:left="60" w:right="60"/>
              <w:jc w:val="right"/>
              <w:rPr>
                <w:ins w:id="268" w:author="David Modjeska" w:date="2016-04-23T22:56:00Z"/>
                <w:rFonts w:ascii="Arial Unicode MS" w:eastAsia="Arial Unicode MS" w:hAnsi="Arial Unicode MS" w:cs="Arial Unicode MS"/>
                <w:sz w:val="16"/>
                <w:szCs w:val="16"/>
                <w:rPrChange w:id="269" w:author="David Modjeska" w:date="2016-04-23T22:57:00Z">
                  <w:rPr>
                    <w:ins w:id="270" w:author="David Modjeska" w:date="2016-04-23T22:56:00Z"/>
                    <w:rFonts w:ascii="Arial" w:hAnsi="Arial" w:cs="Arial"/>
                  </w:rPr>
                </w:rPrChange>
              </w:rPr>
              <w:pPrChange w:id="271" w:author="David Modjeska" w:date="2016-04-23T22:57:00Z">
                <w:pPr>
                  <w:spacing w:line="320" w:lineRule="atLeast"/>
                  <w:ind w:left="60" w:right="60"/>
                  <w:jc w:val="right"/>
                </w:pPr>
              </w:pPrChange>
            </w:pPr>
            <w:ins w:id="272" w:author="David Modjeska" w:date="2016-04-23T22:56:00Z">
              <w:r w:rsidRPr="003B43C6">
                <w:rPr>
                  <w:rFonts w:ascii="Arial Unicode MS" w:eastAsia="Arial Unicode MS" w:hAnsi="Arial Unicode MS" w:cs="Arial Unicode MS"/>
                  <w:sz w:val="16"/>
                  <w:szCs w:val="16"/>
                  <w:rPrChange w:id="273" w:author="David Modjeska" w:date="2016-04-23T22:57:00Z">
                    <w:rPr>
                      <w:rFonts w:ascii="Arial" w:hAnsi="Arial" w:cs="Arial"/>
                    </w:rPr>
                  </w:rPrChange>
                </w:rPr>
                <w:t>.370</w:t>
              </w:r>
            </w:ins>
          </w:p>
        </w:tc>
        <w:tc>
          <w:tcPr>
            <w:tcW w:w="709" w:type="dxa"/>
            <w:tcBorders>
              <w:top w:val="nil"/>
              <w:bottom w:val="nil"/>
            </w:tcBorders>
            <w:shd w:val="clear" w:color="auto" w:fill="FFFFFF"/>
            <w:vAlign w:val="center"/>
            <w:tcPrChange w:id="274" w:author="David Modjeska" w:date="2016-04-23T23:00:00Z">
              <w:tcPr>
                <w:tcW w:w="709" w:type="dxa"/>
                <w:tcBorders>
                  <w:top w:val="nil"/>
                  <w:bottom w:val="nil"/>
                </w:tcBorders>
                <w:shd w:val="clear" w:color="auto" w:fill="FFFFFF"/>
                <w:vAlign w:val="center"/>
              </w:tcPr>
            </w:tcPrChange>
          </w:tcPr>
          <w:p w14:paraId="603F9FDB" w14:textId="77777777" w:rsidR="003B43C6" w:rsidRPr="003B43C6" w:rsidRDefault="003B43C6">
            <w:pPr>
              <w:ind w:left="60" w:right="60"/>
              <w:jc w:val="right"/>
              <w:rPr>
                <w:ins w:id="275" w:author="David Modjeska" w:date="2016-04-23T22:56:00Z"/>
                <w:rFonts w:ascii="Arial Unicode MS" w:eastAsia="Arial Unicode MS" w:hAnsi="Arial Unicode MS" w:cs="Arial Unicode MS"/>
                <w:sz w:val="16"/>
                <w:szCs w:val="16"/>
                <w:rPrChange w:id="276" w:author="David Modjeska" w:date="2016-04-23T22:57:00Z">
                  <w:rPr>
                    <w:ins w:id="277" w:author="David Modjeska" w:date="2016-04-23T22:56:00Z"/>
                    <w:rFonts w:ascii="Arial" w:hAnsi="Arial" w:cs="Arial"/>
                  </w:rPr>
                </w:rPrChange>
              </w:rPr>
              <w:pPrChange w:id="278" w:author="David Modjeska" w:date="2016-04-23T22:57:00Z">
                <w:pPr>
                  <w:spacing w:line="320" w:lineRule="atLeast"/>
                  <w:ind w:left="60" w:right="60"/>
                  <w:jc w:val="right"/>
                </w:pPr>
              </w:pPrChange>
            </w:pPr>
            <w:ins w:id="279" w:author="David Modjeska" w:date="2016-04-23T22:56:00Z">
              <w:r w:rsidRPr="003B43C6">
                <w:rPr>
                  <w:rFonts w:ascii="Arial Unicode MS" w:eastAsia="Arial Unicode MS" w:hAnsi="Arial Unicode MS" w:cs="Arial Unicode MS"/>
                  <w:sz w:val="16"/>
                  <w:szCs w:val="16"/>
                  <w:rPrChange w:id="280" w:author="David Modjeska" w:date="2016-04-23T22:57:00Z">
                    <w:rPr>
                      <w:rFonts w:ascii="Arial" w:hAnsi="Arial" w:cs="Arial"/>
                    </w:rPr>
                  </w:rPrChange>
                </w:rPr>
                <w:t>8.861</w:t>
              </w:r>
            </w:ins>
          </w:p>
        </w:tc>
        <w:tc>
          <w:tcPr>
            <w:tcW w:w="697" w:type="dxa"/>
            <w:tcBorders>
              <w:top w:val="nil"/>
              <w:bottom w:val="nil"/>
            </w:tcBorders>
            <w:shd w:val="clear" w:color="auto" w:fill="FFFFFF"/>
            <w:vAlign w:val="center"/>
            <w:tcPrChange w:id="281" w:author="David Modjeska" w:date="2016-04-23T23:00:00Z">
              <w:tcPr>
                <w:tcW w:w="697" w:type="dxa"/>
                <w:gridSpan w:val="2"/>
                <w:tcBorders>
                  <w:top w:val="nil"/>
                  <w:bottom w:val="nil"/>
                </w:tcBorders>
                <w:shd w:val="clear" w:color="auto" w:fill="FFFFFF"/>
                <w:vAlign w:val="center"/>
              </w:tcPr>
            </w:tcPrChange>
          </w:tcPr>
          <w:p w14:paraId="03E48CE6" w14:textId="77777777" w:rsidR="003B43C6" w:rsidRPr="003B43C6" w:rsidRDefault="003B43C6">
            <w:pPr>
              <w:ind w:left="60" w:right="60"/>
              <w:jc w:val="right"/>
              <w:rPr>
                <w:ins w:id="282" w:author="David Modjeska" w:date="2016-04-23T22:56:00Z"/>
                <w:rFonts w:ascii="Arial Unicode MS" w:eastAsia="Arial Unicode MS" w:hAnsi="Arial Unicode MS" w:cs="Arial Unicode MS"/>
                <w:sz w:val="16"/>
                <w:szCs w:val="16"/>
                <w:rPrChange w:id="283" w:author="David Modjeska" w:date="2016-04-23T22:57:00Z">
                  <w:rPr>
                    <w:ins w:id="284" w:author="David Modjeska" w:date="2016-04-23T22:56:00Z"/>
                    <w:rFonts w:ascii="Arial" w:hAnsi="Arial" w:cs="Arial"/>
                  </w:rPr>
                </w:rPrChange>
              </w:rPr>
              <w:pPrChange w:id="285" w:author="David Modjeska" w:date="2016-04-23T22:57:00Z">
                <w:pPr>
                  <w:spacing w:line="320" w:lineRule="atLeast"/>
                  <w:ind w:left="60" w:right="60"/>
                  <w:jc w:val="right"/>
                </w:pPr>
              </w:pPrChange>
            </w:pPr>
            <w:ins w:id="286" w:author="David Modjeska" w:date="2016-04-23T22:56:00Z">
              <w:r w:rsidRPr="003B43C6">
                <w:rPr>
                  <w:rFonts w:ascii="Arial Unicode MS" w:eastAsia="Arial Unicode MS" w:hAnsi="Arial Unicode MS" w:cs="Arial Unicode MS"/>
                  <w:sz w:val="16"/>
                  <w:szCs w:val="16"/>
                  <w:rPrChange w:id="287" w:author="David Modjeska" w:date="2016-04-23T22:57:00Z">
                    <w:rPr>
                      <w:rFonts w:ascii="Arial" w:hAnsi="Arial" w:cs="Arial"/>
                    </w:rPr>
                  </w:rPrChange>
                </w:rPr>
                <w:t>.000</w:t>
              </w:r>
            </w:ins>
          </w:p>
        </w:tc>
        <w:tc>
          <w:tcPr>
            <w:tcW w:w="1004" w:type="dxa"/>
            <w:tcBorders>
              <w:top w:val="nil"/>
              <w:bottom w:val="nil"/>
            </w:tcBorders>
            <w:shd w:val="clear" w:color="auto" w:fill="FFFFFF"/>
            <w:vAlign w:val="center"/>
            <w:tcPrChange w:id="288" w:author="David Modjeska" w:date="2016-04-23T23:00:00Z">
              <w:tcPr>
                <w:tcW w:w="1004" w:type="dxa"/>
                <w:gridSpan w:val="3"/>
                <w:tcBorders>
                  <w:top w:val="nil"/>
                  <w:bottom w:val="nil"/>
                </w:tcBorders>
                <w:shd w:val="clear" w:color="auto" w:fill="FFFFFF"/>
                <w:vAlign w:val="center"/>
              </w:tcPr>
            </w:tcPrChange>
          </w:tcPr>
          <w:p w14:paraId="71FDFC17" w14:textId="77777777" w:rsidR="003B43C6" w:rsidRPr="003B43C6" w:rsidRDefault="003B43C6">
            <w:pPr>
              <w:ind w:left="60" w:right="60"/>
              <w:jc w:val="right"/>
              <w:rPr>
                <w:ins w:id="289" w:author="David Modjeska" w:date="2016-04-23T22:56:00Z"/>
                <w:rFonts w:ascii="Arial Unicode MS" w:eastAsia="Arial Unicode MS" w:hAnsi="Arial Unicode MS" w:cs="Arial Unicode MS"/>
                <w:sz w:val="16"/>
                <w:szCs w:val="16"/>
                <w:rPrChange w:id="290" w:author="David Modjeska" w:date="2016-04-23T22:57:00Z">
                  <w:rPr>
                    <w:ins w:id="291" w:author="David Modjeska" w:date="2016-04-23T22:56:00Z"/>
                    <w:rFonts w:ascii="Arial" w:hAnsi="Arial" w:cs="Arial"/>
                  </w:rPr>
                </w:rPrChange>
              </w:rPr>
              <w:pPrChange w:id="292" w:author="David Modjeska" w:date="2016-04-23T22:57:00Z">
                <w:pPr>
                  <w:spacing w:line="320" w:lineRule="atLeast"/>
                  <w:ind w:left="60" w:right="60"/>
                  <w:jc w:val="right"/>
                </w:pPr>
              </w:pPrChange>
            </w:pPr>
            <w:ins w:id="293" w:author="David Modjeska" w:date="2016-04-23T22:56:00Z">
              <w:r w:rsidRPr="003B43C6">
                <w:rPr>
                  <w:rFonts w:ascii="Arial Unicode MS" w:eastAsia="Arial Unicode MS" w:hAnsi="Arial Unicode MS" w:cs="Arial Unicode MS"/>
                  <w:sz w:val="16"/>
                  <w:szCs w:val="16"/>
                  <w:rPrChange w:id="294" w:author="David Modjeska" w:date="2016-04-23T22:57:00Z">
                    <w:rPr>
                      <w:rFonts w:ascii="Arial" w:hAnsi="Arial" w:cs="Arial"/>
                    </w:rPr>
                  </w:rPrChange>
                </w:rPr>
                <w:t>.056</w:t>
              </w:r>
            </w:ins>
          </w:p>
        </w:tc>
        <w:tc>
          <w:tcPr>
            <w:tcW w:w="992" w:type="dxa"/>
            <w:tcBorders>
              <w:top w:val="nil"/>
              <w:bottom w:val="nil"/>
              <w:right w:val="single" w:sz="16" w:space="0" w:color="000000"/>
            </w:tcBorders>
            <w:shd w:val="clear" w:color="auto" w:fill="FFFFFF"/>
            <w:vAlign w:val="center"/>
            <w:tcPrChange w:id="295" w:author="David Modjeska" w:date="2016-04-23T23:00:00Z">
              <w:tcPr>
                <w:tcW w:w="1701" w:type="dxa"/>
                <w:gridSpan w:val="3"/>
                <w:tcBorders>
                  <w:top w:val="nil"/>
                  <w:bottom w:val="nil"/>
                  <w:right w:val="single" w:sz="16" w:space="0" w:color="000000"/>
                </w:tcBorders>
                <w:shd w:val="clear" w:color="auto" w:fill="FFFFFF"/>
                <w:vAlign w:val="center"/>
              </w:tcPr>
            </w:tcPrChange>
          </w:tcPr>
          <w:p w14:paraId="37BCE276" w14:textId="77777777" w:rsidR="003B43C6" w:rsidRPr="003B43C6" w:rsidRDefault="003B43C6">
            <w:pPr>
              <w:ind w:left="60" w:right="60"/>
              <w:jc w:val="right"/>
              <w:rPr>
                <w:ins w:id="296" w:author="David Modjeska" w:date="2016-04-23T22:56:00Z"/>
                <w:rFonts w:ascii="Arial Unicode MS" w:eastAsia="Arial Unicode MS" w:hAnsi="Arial Unicode MS" w:cs="Arial Unicode MS"/>
                <w:sz w:val="16"/>
                <w:szCs w:val="16"/>
                <w:rPrChange w:id="297" w:author="David Modjeska" w:date="2016-04-23T22:57:00Z">
                  <w:rPr>
                    <w:ins w:id="298" w:author="David Modjeska" w:date="2016-04-23T22:56:00Z"/>
                    <w:rFonts w:ascii="Arial" w:hAnsi="Arial" w:cs="Arial"/>
                  </w:rPr>
                </w:rPrChange>
              </w:rPr>
              <w:pPrChange w:id="299" w:author="David Modjeska" w:date="2016-04-23T22:57:00Z">
                <w:pPr>
                  <w:spacing w:line="320" w:lineRule="atLeast"/>
                  <w:ind w:left="60" w:right="60"/>
                  <w:jc w:val="right"/>
                </w:pPr>
              </w:pPrChange>
            </w:pPr>
            <w:ins w:id="300" w:author="David Modjeska" w:date="2016-04-23T22:56:00Z">
              <w:r w:rsidRPr="003B43C6">
                <w:rPr>
                  <w:rFonts w:ascii="Arial Unicode MS" w:eastAsia="Arial Unicode MS" w:hAnsi="Arial Unicode MS" w:cs="Arial Unicode MS"/>
                  <w:sz w:val="16"/>
                  <w:szCs w:val="16"/>
                  <w:rPrChange w:id="301" w:author="David Modjeska" w:date="2016-04-23T22:57:00Z">
                    <w:rPr>
                      <w:rFonts w:ascii="Arial" w:hAnsi="Arial" w:cs="Arial"/>
                    </w:rPr>
                  </w:rPrChange>
                </w:rPr>
                <w:t>17.776</w:t>
              </w:r>
            </w:ins>
          </w:p>
        </w:tc>
      </w:tr>
      <w:tr w:rsidR="00B82616" w:rsidRPr="003B43C6" w14:paraId="6C52254D" w14:textId="77777777" w:rsidTr="005C6586">
        <w:tblPrEx>
          <w:tblPrExChange w:id="302" w:author="David Modjeska" w:date="2016-04-23T23:00:00Z">
            <w:tblPrEx>
              <w:tblW w:w="9923" w:type="dxa"/>
            </w:tblPrEx>
          </w:tblPrExChange>
        </w:tblPrEx>
        <w:trPr>
          <w:cantSplit/>
          <w:ins w:id="303" w:author="David Modjeska" w:date="2016-04-23T22:56:00Z"/>
          <w:trPrChange w:id="304" w:author="David Modjeska" w:date="2016-04-23T23:00:00Z">
            <w:trPr>
              <w:gridAfter w:val="0"/>
              <w:cantSplit/>
            </w:trPr>
          </w:trPrChange>
        </w:trPr>
        <w:tc>
          <w:tcPr>
            <w:tcW w:w="709" w:type="dxa"/>
            <w:vMerge/>
            <w:tcBorders>
              <w:top w:val="nil"/>
              <w:left w:val="single" w:sz="16" w:space="0" w:color="000000"/>
              <w:bottom w:val="single" w:sz="16" w:space="0" w:color="000000"/>
              <w:right w:val="nil"/>
            </w:tcBorders>
            <w:shd w:val="clear" w:color="auto" w:fill="FFFFFF"/>
            <w:tcPrChange w:id="305" w:author="David Modjeska" w:date="2016-04-23T23:00:00Z">
              <w:tcPr>
                <w:tcW w:w="709" w:type="dxa"/>
                <w:vMerge/>
                <w:tcBorders>
                  <w:top w:val="nil"/>
                  <w:left w:val="single" w:sz="16" w:space="0" w:color="000000"/>
                  <w:bottom w:val="single" w:sz="16" w:space="0" w:color="000000"/>
                  <w:right w:val="nil"/>
                </w:tcBorders>
                <w:shd w:val="clear" w:color="auto" w:fill="FFFFFF"/>
              </w:tcPr>
            </w:tcPrChange>
          </w:tcPr>
          <w:p w14:paraId="4FB3E127" w14:textId="77777777" w:rsidR="003B43C6" w:rsidRPr="003B43C6" w:rsidRDefault="003B43C6">
            <w:pPr>
              <w:rPr>
                <w:ins w:id="306" w:author="David Modjeska" w:date="2016-04-23T22:56:00Z"/>
                <w:rFonts w:ascii="Arial Unicode MS" w:eastAsia="Arial Unicode MS" w:hAnsi="Arial Unicode MS" w:cs="Arial Unicode MS"/>
                <w:sz w:val="16"/>
                <w:szCs w:val="16"/>
                <w:rPrChange w:id="307" w:author="David Modjeska" w:date="2016-04-23T22:57:00Z">
                  <w:rPr>
                    <w:ins w:id="308" w:author="David Modjeska" w:date="2016-04-23T22:56:00Z"/>
                    <w:rFonts w:ascii="Arial" w:hAnsi="Arial" w:cs="Arial"/>
                  </w:rPr>
                </w:rPrChange>
              </w:rPr>
            </w:pPr>
          </w:p>
        </w:tc>
        <w:tc>
          <w:tcPr>
            <w:tcW w:w="1993" w:type="dxa"/>
            <w:tcBorders>
              <w:top w:val="nil"/>
              <w:left w:val="nil"/>
              <w:bottom w:val="nil"/>
              <w:right w:val="single" w:sz="16" w:space="0" w:color="000000"/>
            </w:tcBorders>
            <w:shd w:val="clear" w:color="auto" w:fill="FFFFFF"/>
            <w:tcPrChange w:id="309" w:author="David Modjeska" w:date="2016-04-23T23:00:00Z">
              <w:tcPr>
                <w:tcW w:w="1993" w:type="dxa"/>
                <w:gridSpan w:val="3"/>
                <w:tcBorders>
                  <w:top w:val="nil"/>
                  <w:left w:val="nil"/>
                  <w:bottom w:val="nil"/>
                  <w:right w:val="single" w:sz="16" w:space="0" w:color="000000"/>
                </w:tcBorders>
                <w:shd w:val="clear" w:color="auto" w:fill="FFFFFF"/>
              </w:tcPr>
            </w:tcPrChange>
          </w:tcPr>
          <w:p w14:paraId="42D1705B" w14:textId="77777777" w:rsidR="003B43C6" w:rsidRPr="003B43C6" w:rsidRDefault="003B43C6">
            <w:pPr>
              <w:ind w:left="60" w:right="60"/>
              <w:rPr>
                <w:ins w:id="310" w:author="David Modjeska" w:date="2016-04-23T22:56:00Z"/>
                <w:rFonts w:ascii="Arial Unicode MS" w:eastAsia="Arial Unicode MS" w:hAnsi="Arial Unicode MS" w:cs="Arial Unicode MS"/>
                <w:sz w:val="16"/>
                <w:szCs w:val="16"/>
                <w:rPrChange w:id="311" w:author="David Modjeska" w:date="2016-04-23T22:57:00Z">
                  <w:rPr>
                    <w:ins w:id="312" w:author="David Modjeska" w:date="2016-04-23T22:56:00Z"/>
                    <w:rFonts w:ascii="Arial" w:hAnsi="Arial" w:cs="Arial"/>
                  </w:rPr>
                </w:rPrChange>
              </w:rPr>
              <w:pPrChange w:id="313" w:author="David Modjeska" w:date="2016-04-23T22:57:00Z">
                <w:pPr>
                  <w:spacing w:line="320" w:lineRule="atLeast"/>
                  <w:ind w:left="60" w:right="60"/>
                </w:pPr>
              </w:pPrChange>
            </w:pPr>
            <w:proofErr w:type="spellStart"/>
            <w:ins w:id="314" w:author="David Modjeska" w:date="2016-04-23T22:56:00Z">
              <w:r w:rsidRPr="003B43C6">
                <w:rPr>
                  <w:rFonts w:ascii="Arial Unicode MS" w:eastAsia="Arial Unicode MS" w:hAnsi="Arial Unicode MS" w:cs="Arial Unicode MS"/>
                  <w:sz w:val="16"/>
                  <w:szCs w:val="16"/>
                  <w:rPrChange w:id="315" w:author="David Modjeska" w:date="2016-04-23T22:57:00Z">
                    <w:rPr>
                      <w:rFonts w:ascii="Arial" w:hAnsi="Arial" w:cs="Arial"/>
                    </w:rPr>
                  </w:rPrChange>
                </w:rPr>
                <w:t>CA_GDP_Growth</w:t>
              </w:r>
              <w:proofErr w:type="spellEnd"/>
            </w:ins>
          </w:p>
        </w:tc>
        <w:tc>
          <w:tcPr>
            <w:tcW w:w="984" w:type="dxa"/>
            <w:tcBorders>
              <w:top w:val="nil"/>
              <w:left w:val="single" w:sz="16" w:space="0" w:color="000000"/>
              <w:bottom w:val="nil"/>
            </w:tcBorders>
            <w:shd w:val="clear" w:color="auto" w:fill="FFFFFF"/>
            <w:vAlign w:val="center"/>
            <w:tcPrChange w:id="316" w:author="David Modjeska" w:date="2016-04-23T23:00:00Z">
              <w:tcPr>
                <w:tcW w:w="984" w:type="dxa"/>
                <w:gridSpan w:val="2"/>
                <w:tcBorders>
                  <w:top w:val="nil"/>
                  <w:left w:val="single" w:sz="16" w:space="0" w:color="000000"/>
                  <w:bottom w:val="nil"/>
                </w:tcBorders>
                <w:shd w:val="clear" w:color="auto" w:fill="FFFFFF"/>
                <w:vAlign w:val="center"/>
              </w:tcPr>
            </w:tcPrChange>
          </w:tcPr>
          <w:p w14:paraId="77D02F11" w14:textId="77777777" w:rsidR="003B43C6" w:rsidRPr="003B43C6" w:rsidRDefault="003B43C6">
            <w:pPr>
              <w:ind w:left="60" w:right="60"/>
              <w:jc w:val="right"/>
              <w:rPr>
                <w:ins w:id="317" w:author="David Modjeska" w:date="2016-04-23T22:56:00Z"/>
                <w:rFonts w:ascii="Arial Unicode MS" w:eastAsia="Arial Unicode MS" w:hAnsi="Arial Unicode MS" w:cs="Arial Unicode MS"/>
                <w:sz w:val="16"/>
                <w:szCs w:val="16"/>
                <w:rPrChange w:id="318" w:author="David Modjeska" w:date="2016-04-23T22:57:00Z">
                  <w:rPr>
                    <w:ins w:id="319" w:author="David Modjeska" w:date="2016-04-23T22:56:00Z"/>
                    <w:rFonts w:ascii="Arial" w:hAnsi="Arial" w:cs="Arial"/>
                  </w:rPr>
                </w:rPrChange>
              </w:rPr>
              <w:pPrChange w:id="320" w:author="David Modjeska" w:date="2016-04-23T22:57:00Z">
                <w:pPr>
                  <w:spacing w:line="320" w:lineRule="atLeast"/>
                  <w:ind w:left="60" w:right="60"/>
                  <w:jc w:val="right"/>
                </w:pPr>
              </w:pPrChange>
            </w:pPr>
            <w:ins w:id="321" w:author="David Modjeska" w:date="2016-04-23T22:56:00Z">
              <w:r w:rsidRPr="003B43C6">
                <w:rPr>
                  <w:rFonts w:ascii="Arial Unicode MS" w:eastAsia="Arial Unicode MS" w:hAnsi="Arial Unicode MS" w:cs="Arial Unicode MS"/>
                  <w:sz w:val="16"/>
                  <w:szCs w:val="16"/>
                  <w:rPrChange w:id="322" w:author="David Modjeska" w:date="2016-04-23T22:57:00Z">
                    <w:rPr>
                      <w:rFonts w:ascii="Arial" w:hAnsi="Arial" w:cs="Arial"/>
                    </w:rPr>
                  </w:rPrChange>
                </w:rPr>
                <w:t>.004</w:t>
              </w:r>
            </w:ins>
          </w:p>
        </w:tc>
        <w:tc>
          <w:tcPr>
            <w:tcW w:w="826" w:type="dxa"/>
            <w:tcBorders>
              <w:top w:val="nil"/>
              <w:bottom w:val="nil"/>
            </w:tcBorders>
            <w:shd w:val="clear" w:color="auto" w:fill="FFFFFF"/>
            <w:vAlign w:val="center"/>
            <w:tcPrChange w:id="323" w:author="David Modjeska" w:date="2016-04-23T23:00:00Z">
              <w:tcPr>
                <w:tcW w:w="826" w:type="dxa"/>
                <w:gridSpan w:val="2"/>
                <w:tcBorders>
                  <w:top w:val="nil"/>
                  <w:bottom w:val="nil"/>
                </w:tcBorders>
                <w:shd w:val="clear" w:color="auto" w:fill="FFFFFF"/>
                <w:vAlign w:val="center"/>
              </w:tcPr>
            </w:tcPrChange>
          </w:tcPr>
          <w:p w14:paraId="08AAA17B" w14:textId="77777777" w:rsidR="003B43C6" w:rsidRPr="003B43C6" w:rsidRDefault="003B43C6">
            <w:pPr>
              <w:ind w:left="60" w:right="60"/>
              <w:jc w:val="right"/>
              <w:rPr>
                <w:ins w:id="324" w:author="David Modjeska" w:date="2016-04-23T22:56:00Z"/>
                <w:rFonts w:ascii="Arial Unicode MS" w:eastAsia="Arial Unicode MS" w:hAnsi="Arial Unicode MS" w:cs="Arial Unicode MS"/>
                <w:sz w:val="16"/>
                <w:szCs w:val="16"/>
                <w:rPrChange w:id="325" w:author="David Modjeska" w:date="2016-04-23T22:57:00Z">
                  <w:rPr>
                    <w:ins w:id="326" w:author="David Modjeska" w:date="2016-04-23T22:56:00Z"/>
                    <w:rFonts w:ascii="Arial" w:hAnsi="Arial" w:cs="Arial"/>
                  </w:rPr>
                </w:rPrChange>
              </w:rPr>
              <w:pPrChange w:id="327" w:author="David Modjeska" w:date="2016-04-23T22:57:00Z">
                <w:pPr>
                  <w:spacing w:line="320" w:lineRule="atLeast"/>
                  <w:ind w:left="60" w:right="60"/>
                  <w:jc w:val="right"/>
                </w:pPr>
              </w:pPrChange>
            </w:pPr>
            <w:ins w:id="328" w:author="David Modjeska" w:date="2016-04-23T22:56:00Z">
              <w:r w:rsidRPr="003B43C6">
                <w:rPr>
                  <w:rFonts w:ascii="Arial Unicode MS" w:eastAsia="Arial Unicode MS" w:hAnsi="Arial Unicode MS" w:cs="Arial Unicode MS"/>
                  <w:sz w:val="16"/>
                  <w:szCs w:val="16"/>
                  <w:rPrChange w:id="329" w:author="David Modjeska" w:date="2016-04-23T22:57:00Z">
                    <w:rPr>
                      <w:rFonts w:ascii="Arial" w:hAnsi="Arial" w:cs="Arial"/>
                    </w:rPr>
                  </w:rPrChange>
                </w:rPr>
                <w:t>.001</w:t>
              </w:r>
            </w:ins>
          </w:p>
        </w:tc>
        <w:tc>
          <w:tcPr>
            <w:tcW w:w="1300" w:type="dxa"/>
            <w:tcBorders>
              <w:top w:val="nil"/>
              <w:bottom w:val="nil"/>
            </w:tcBorders>
            <w:shd w:val="clear" w:color="auto" w:fill="FFFFFF"/>
            <w:vAlign w:val="center"/>
            <w:tcPrChange w:id="330" w:author="David Modjeska" w:date="2016-04-23T23:00:00Z">
              <w:tcPr>
                <w:tcW w:w="1300" w:type="dxa"/>
                <w:gridSpan w:val="2"/>
                <w:tcBorders>
                  <w:top w:val="nil"/>
                  <w:bottom w:val="nil"/>
                </w:tcBorders>
                <w:shd w:val="clear" w:color="auto" w:fill="FFFFFF"/>
                <w:vAlign w:val="center"/>
              </w:tcPr>
            </w:tcPrChange>
          </w:tcPr>
          <w:p w14:paraId="15019A5E" w14:textId="77777777" w:rsidR="003B43C6" w:rsidRPr="003B43C6" w:rsidRDefault="003B43C6">
            <w:pPr>
              <w:ind w:left="60" w:right="60"/>
              <w:jc w:val="right"/>
              <w:rPr>
                <w:ins w:id="331" w:author="David Modjeska" w:date="2016-04-23T22:56:00Z"/>
                <w:rFonts w:ascii="Arial Unicode MS" w:eastAsia="Arial Unicode MS" w:hAnsi="Arial Unicode MS" w:cs="Arial Unicode MS"/>
                <w:sz w:val="16"/>
                <w:szCs w:val="16"/>
                <w:rPrChange w:id="332" w:author="David Modjeska" w:date="2016-04-23T22:57:00Z">
                  <w:rPr>
                    <w:ins w:id="333" w:author="David Modjeska" w:date="2016-04-23T22:56:00Z"/>
                    <w:rFonts w:ascii="Arial" w:hAnsi="Arial" w:cs="Arial"/>
                  </w:rPr>
                </w:rPrChange>
              </w:rPr>
              <w:pPrChange w:id="334" w:author="David Modjeska" w:date="2016-04-23T22:57:00Z">
                <w:pPr>
                  <w:spacing w:line="320" w:lineRule="atLeast"/>
                  <w:ind w:left="60" w:right="60"/>
                  <w:jc w:val="right"/>
                </w:pPr>
              </w:pPrChange>
            </w:pPr>
            <w:ins w:id="335" w:author="David Modjeska" w:date="2016-04-23T22:56:00Z">
              <w:r w:rsidRPr="003B43C6">
                <w:rPr>
                  <w:rFonts w:ascii="Arial Unicode MS" w:eastAsia="Arial Unicode MS" w:hAnsi="Arial Unicode MS" w:cs="Arial Unicode MS"/>
                  <w:sz w:val="16"/>
                  <w:szCs w:val="16"/>
                  <w:rPrChange w:id="336" w:author="David Modjeska" w:date="2016-04-23T22:57:00Z">
                    <w:rPr>
                      <w:rFonts w:ascii="Arial" w:hAnsi="Arial" w:cs="Arial"/>
                    </w:rPr>
                  </w:rPrChange>
                </w:rPr>
                <w:t>.066</w:t>
              </w:r>
            </w:ins>
          </w:p>
        </w:tc>
        <w:tc>
          <w:tcPr>
            <w:tcW w:w="709" w:type="dxa"/>
            <w:tcBorders>
              <w:top w:val="nil"/>
              <w:bottom w:val="nil"/>
            </w:tcBorders>
            <w:shd w:val="clear" w:color="auto" w:fill="FFFFFF"/>
            <w:vAlign w:val="center"/>
            <w:tcPrChange w:id="337" w:author="David Modjeska" w:date="2016-04-23T23:00:00Z">
              <w:tcPr>
                <w:tcW w:w="709" w:type="dxa"/>
                <w:tcBorders>
                  <w:top w:val="nil"/>
                  <w:bottom w:val="nil"/>
                </w:tcBorders>
                <w:shd w:val="clear" w:color="auto" w:fill="FFFFFF"/>
                <w:vAlign w:val="center"/>
              </w:tcPr>
            </w:tcPrChange>
          </w:tcPr>
          <w:p w14:paraId="798BC1D7" w14:textId="77777777" w:rsidR="003B43C6" w:rsidRPr="003B43C6" w:rsidRDefault="003B43C6">
            <w:pPr>
              <w:ind w:left="60" w:right="60"/>
              <w:jc w:val="right"/>
              <w:rPr>
                <w:ins w:id="338" w:author="David Modjeska" w:date="2016-04-23T22:56:00Z"/>
                <w:rFonts w:ascii="Arial Unicode MS" w:eastAsia="Arial Unicode MS" w:hAnsi="Arial Unicode MS" w:cs="Arial Unicode MS"/>
                <w:sz w:val="16"/>
                <w:szCs w:val="16"/>
                <w:rPrChange w:id="339" w:author="David Modjeska" w:date="2016-04-23T22:57:00Z">
                  <w:rPr>
                    <w:ins w:id="340" w:author="David Modjeska" w:date="2016-04-23T22:56:00Z"/>
                    <w:rFonts w:ascii="Arial" w:hAnsi="Arial" w:cs="Arial"/>
                  </w:rPr>
                </w:rPrChange>
              </w:rPr>
              <w:pPrChange w:id="341" w:author="David Modjeska" w:date="2016-04-23T22:57:00Z">
                <w:pPr>
                  <w:spacing w:line="320" w:lineRule="atLeast"/>
                  <w:ind w:left="60" w:right="60"/>
                  <w:jc w:val="right"/>
                </w:pPr>
              </w:pPrChange>
            </w:pPr>
            <w:ins w:id="342" w:author="David Modjeska" w:date="2016-04-23T22:56:00Z">
              <w:r w:rsidRPr="003B43C6">
                <w:rPr>
                  <w:rFonts w:ascii="Arial Unicode MS" w:eastAsia="Arial Unicode MS" w:hAnsi="Arial Unicode MS" w:cs="Arial Unicode MS"/>
                  <w:sz w:val="16"/>
                  <w:szCs w:val="16"/>
                  <w:rPrChange w:id="343" w:author="David Modjeska" w:date="2016-04-23T22:57:00Z">
                    <w:rPr>
                      <w:rFonts w:ascii="Arial" w:hAnsi="Arial" w:cs="Arial"/>
                    </w:rPr>
                  </w:rPrChange>
                </w:rPr>
                <w:t>4.324</w:t>
              </w:r>
            </w:ins>
          </w:p>
        </w:tc>
        <w:tc>
          <w:tcPr>
            <w:tcW w:w="697" w:type="dxa"/>
            <w:tcBorders>
              <w:top w:val="nil"/>
              <w:bottom w:val="nil"/>
            </w:tcBorders>
            <w:shd w:val="clear" w:color="auto" w:fill="FFFFFF"/>
            <w:vAlign w:val="center"/>
            <w:tcPrChange w:id="344" w:author="David Modjeska" w:date="2016-04-23T23:00:00Z">
              <w:tcPr>
                <w:tcW w:w="697" w:type="dxa"/>
                <w:gridSpan w:val="2"/>
                <w:tcBorders>
                  <w:top w:val="nil"/>
                  <w:bottom w:val="nil"/>
                </w:tcBorders>
                <w:shd w:val="clear" w:color="auto" w:fill="FFFFFF"/>
                <w:vAlign w:val="center"/>
              </w:tcPr>
            </w:tcPrChange>
          </w:tcPr>
          <w:p w14:paraId="01985011" w14:textId="77777777" w:rsidR="003B43C6" w:rsidRPr="003B43C6" w:rsidRDefault="003B43C6">
            <w:pPr>
              <w:ind w:left="60" w:right="60"/>
              <w:jc w:val="right"/>
              <w:rPr>
                <w:ins w:id="345" w:author="David Modjeska" w:date="2016-04-23T22:56:00Z"/>
                <w:rFonts w:ascii="Arial Unicode MS" w:eastAsia="Arial Unicode MS" w:hAnsi="Arial Unicode MS" w:cs="Arial Unicode MS"/>
                <w:sz w:val="16"/>
                <w:szCs w:val="16"/>
                <w:rPrChange w:id="346" w:author="David Modjeska" w:date="2016-04-23T22:57:00Z">
                  <w:rPr>
                    <w:ins w:id="347" w:author="David Modjeska" w:date="2016-04-23T22:56:00Z"/>
                    <w:rFonts w:ascii="Arial" w:hAnsi="Arial" w:cs="Arial"/>
                  </w:rPr>
                </w:rPrChange>
              </w:rPr>
              <w:pPrChange w:id="348" w:author="David Modjeska" w:date="2016-04-23T22:57:00Z">
                <w:pPr>
                  <w:spacing w:line="320" w:lineRule="atLeast"/>
                  <w:ind w:left="60" w:right="60"/>
                  <w:jc w:val="right"/>
                </w:pPr>
              </w:pPrChange>
            </w:pPr>
            <w:ins w:id="349" w:author="David Modjeska" w:date="2016-04-23T22:56:00Z">
              <w:r w:rsidRPr="003B43C6">
                <w:rPr>
                  <w:rFonts w:ascii="Arial Unicode MS" w:eastAsia="Arial Unicode MS" w:hAnsi="Arial Unicode MS" w:cs="Arial Unicode MS"/>
                  <w:sz w:val="16"/>
                  <w:szCs w:val="16"/>
                  <w:rPrChange w:id="350" w:author="David Modjeska" w:date="2016-04-23T22:57:00Z">
                    <w:rPr>
                      <w:rFonts w:ascii="Arial" w:hAnsi="Arial" w:cs="Arial"/>
                    </w:rPr>
                  </w:rPrChange>
                </w:rPr>
                <w:t>.000</w:t>
              </w:r>
            </w:ins>
          </w:p>
        </w:tc>
        <w:tc>
          <w:tcPr>
            <w:tcW w:w="1004" w:type="dxa"/>
            <w:tcBorders>
              <w:top w:val="nil"/>
              <w:bottom w:val="nil"/>
            </w:tcBorders>
            <w:shd w:val="clear" w:color="auto" w:fill="FFFFFF"/>
            <w:vAlign w:val="center"/>
            <w:tcPrChange w:id="351" w:author="David Modjeska" w:date="2016-04-23T23:00:00Z">
              <w:tcPr>
                <w:tcW w:w="1004" w:type="dxa"/>
                <w:gridSpan w:val="3"/>
                <w:tcBorders>
                  <w:top w:val="nil"/>
                  <w:bottom w:val="nil"/>
                </w:tcBorders>
                <w:shd w:val="clear" w:color="auto" w:fill="FFFFFF"/>
                <w:vAlign w:val="center"/>
              </w:tcPr>
            </w:tcPrChange>
          </w:tcPr>
          <w:p w14:paraId="4B445280" w14:textId="77777777" w:rsidR="003B43C6" w:rsidRPr="003B43C6" w:rsidRDefault="003B43C6">
            <w:pPr>
              <w:ind w:left="60" w:right="60"/>
              <w:jc w:val="right"/>
              <w:rPr>
                <w:ins w:id="352" w:author="David Modjeska" w:date="2016-04-23T22:56:00Z"/>
                <w:rFonts w:ascii="Arial Unicode MS" w:eastAsia="Arial Unicode MS" w:hAnsi="Arial Unicode MS" w:cs="Arial Unicode MS"/>
                <w:sz w:val="16"/>
                <w:szCs w:val="16"/>
                <w:rPrChange w:id="353" w:author="David Modjeska" w:date="2016-04-23T22:57:00Z">
                  <w:rPr>
                    <w:ins w:id="354" w:author="David Modjeska" w:date="2016-04-23T22:56:00Z"/>
                    <w:rFonts w:ascii="Arial" w:hAnsi="Arial" w:cs="Arial"/>
                  </w:rPr>
                </w:rPrChange>
              </w:rPr>
              <w:pPrChange w:id="355" w:author="David Modjeska" w:date="2016-04-23T22:57:00Z">
                <w:pPr>
                  <w:spacing w:line="320" w:lineRule="atLeast"/>
                  <w:ind w:left="60" w:right="60"/>
                  <w:jc w:val="right"/>
                </w:pPr>
              </w:pPrChange>
            </w:pPr>
            <w:ins w:id="356" w:author="David Modjeska" w:date="2016-04-23T22:56:00Z">
              <w:r w:rsidRPr="003B43C6">
                <w:rPr>
                  <w:rFonts w:ascii="Arial Unicode MS" w:eastAsia="Arial Unicode MS" w:hAnsi="Arial Unicode MS" w:cs="Arial Unicode MS"/>
                  <w:sz w:val="16"/>
                  <w:szCs w:val="16"/>
                  <w:rPrChange w:id="357" w:author="David Modjeska" w:date="2016-04-23T22:57:00Z">
                    <w:rPr>
                      <w:rFonts w:ascii="Arial" w:hAnsi="Arial" w:cs="Arial"/>
                    </w:rPr>
                  </w:rPrChange>
                </w:rPr>
                <w:t>.420</w:t>
              </w:r>
            </w:ins>
          </w:p>
        </w:tc>
        <w:tc>
          <w:tcPr>
            <w:tcW w:w="992" w:type="dxa"/>
            <w:tcBorders>
              <w:top w:val="nil"/>
              <w:bottom w:val="nil"/>
              <w:right w:val="single" w:sz="16" w:space="0" w:color="000000"/>
            </w:tcBorders>
            <w:shd w:val="clear" w:color="auto" w:fill="FFFFFF"/>
            <w:vAlign w:val="center"/>
            <w:tcPrChange w:id="358" w:author="David Modjeska" w:date="2016-04-23T23:00:00Z">
              <w:tcPr>
                <w:tcW w:w="1701" w:type="dxa"/>
                <w:gridSpan w:val="3"/>
                <w:tcBorders>
                  <w:top w:val="nil"/>
                  <w:bottom w:val="nil"/>
                  <w:right w:val="single" w:sz="16" w:space="0" w:color="000000"/>
                </w:tcBorders>
                <w:shd w:val="clear" w:color="auto" w:fill="FFFFFF"/>
                <w:vAlign w:val="center"/>
              </w:tcPr>
            </w:tcPrChange>
          </w:tcPr>
          <w:p w14:paraId="171DC66E" w14:textId="77777777" w:rsidR="003B43C6" w:rsidRPr="003B43C6" w:rsidRDefault="003B43C6">
            <w:pPr>
              <w:ind w:left="60" w:right="60"/>
              <w:jc w:val="right"/>
              <w:rPr>
                <w:ins w:id="359" w:author="David Modjeska" w:date="2016-04-23T22:56:00Z"/>
                <w:rFonts w:ascii="Arial Unicode MS" w:eastAsia="Arial Unicode MS" w:hAnsi="Arial Unicode MS" w:cs="Arial Unicode MS"/>
                <w:sz w:val="16"/>
                <w:szCs w:val="16"/>
                <w:rPrChange w:id="360" w:author="David Modjeska" w:date="2016-04-23T22:57:00Z">
                  <w:rPr>
                    <w:ins w:id="361" w:author="David Modjeska" w:date="2016-04-23T22:56:00Z"/>
                    <w:rFonts w:ascii="Arial" w:hAnsi="Arial" w:cs="Arial"/>
                  </w:rPr>
                </w:rPrChange>
              </w:rPr>
              <w:pPrChange w:id="362" w:author="David Modjeska" w:date="2016-04-23T22:57:00Z">
                <w:pPr>
                  <w:spacing w:line="320" w:lineRule="atLeast"/>
                  <w:ind w:left="60" w:right="60"/>
                  <w:jc w:val="right"/>
                </w:pPr>
              </w:pPrChange>
            </w:pPr>
            <w:ins w:id="363" w:author="David Modjeska" w:date="2016-04-23T22:56:00Z">
              <w:r w:rsidRPr="003B43C6">
                <w:rPr>
                  <w:rFonts w:ascii="Arial Unicode MS" w:eastAsia="Arial Unicode MS" w:hAnsi="Arial Unicode MS" w:cs="Arial Unicode MS"/>
                  <w:sz w:val="16"/>
                  <w:szCs w:val="16"/>
                  <w:rPrChange w:id="364" w:author="David Modjeska" w:date="2016-04-23T22:57:00Z">
                    <w:rPr>
                      <w:rFonts w:ascii="Arial" w:hAnsi="Arial" w:cs="Arial"/>
                    </w:rPr>
                  </w:rPrChange>
                </w:rPr>
                <w:t>2.380</w:t>
              </w:r>
            </w:ins>
          </w:p>
        </w:tc>
      </w:tr>
      <w:tr w:rsidR="00B82616" w:rsidRPr="003B43C6" w14:paraId="3B955820" w14:textId="77777777" w:rsidTr="005C6586">
        <w:tblPrEx>
          <w:tblPrExChange w:id="365" w:author="David Modjeska" w:date="2016-04-23T23:00:00Z">
            <w:tblPrEx>
              <w:tblW w:w="9923" w:type="dxa"/>
            </w:tblPrEx>
          </w:tblPrExChange>
        </w:tblPrEx>
        <w:trPr>
          <w:cantSplit/>
          <w:ins w:id="366" w:author="David Modjeska" w:date="2016-04-23T22:56:00Z"/>
          <w:trPrChange w:id="367" w:author="David Modjeska" w:date="2016-04-23T23:00:00Z">
            <w:trPr>
              <w:gridAfter w:val="0"/>
              <w:cantSplit/>
            </w:trPr>
          </w:trPrChange>
        </w:trPr>
        <w:tc>
          <w:tcPr>
            <w:tcW w:w="709" w:type="dxa"/>
            <w:vMerge/>
            <w:tcBorders>
              <w:top w:val="nil"/>
              <w:left w:val="single" w:sz="16" w:space="0" w:color="000000"/>
              <w:bottom w:val="single" w:sz="16" w:space="0" w:color="000000"/>
              <w:right w:val="nil"/>
            </w:tcBorders>
            <w:shd w:val="clear" w:color="auto" w:fill="FFFFFF"/>
            <w:tcPrChange w:id="368" w:author="David Modjeska" w:date="2016-04-23T23:00:00Z">
              <w:tcPr>
                <w:tcW w:w="709" w:type="dxa"/>
                <w:vMerge/>
                <w:tcBorders>
                  <w:top w:val="nil"/>
                  <w:left w:val="single" w:sz="16" w:space="0" w:color="000000"/>
                  <w:bottom w:val="single" w:sz="16" w:space="0" w:color="000000"/>
                  <w:right w:val="nil"/>
                </w:tcBorders>
                <w:shd w:val="clear" w:color="auto" w:fill="FFFFFF"/>
              </w:tcPr>
            </w:tcPrChange>
          </w:tcPr>
          <w:p w14:paraId="266DF5C8" w14:textId="77777777" w:rsidR="003B43C6" w:rsidRPr="003B43C6" w:rsidRDefault="003B43C6">
            <w:pPr>
              <w:rPr>
                <w:ins w:id="369" w:author="David Modjeska" w:date="2016-04-23T22:56:00Z"/>
                <w:rFonts w:ascii="Arial Unicode MS" w:eastAsia="Arial Unicode MS" w:hAnsi="Arial Unicode MS" w:cs="Arial Unicode MS"/>
                <w:sz w:val="16"/>
                <w:szCs w:val="16"/>
                <w:rPrChange w:id="370" w:author="David Modjeska" w:date="2016-04-23T22:57:00Z">
                  <w:rPr>
                    <w:ins w:id="371" w:author="David Modjeska" w:date="2016-04-23T22:56:00Z"/>
                    <w:rFonts w:ascii="Arial" w:hAnsi="Arial" w:cs="Arial"/>
                  </w:rPr>
                </w:rPrChange>
              </w:rPr>
            </w:pPr>
          </w:p>
        </w:tc>
        <w:tc>
          <w:tcPr>
            <w:tcW w:w="1993" w:type="dxa"/>
            <w:tcBorders>
              <w:top w:val="nil"/>
              <w:left w:val="nil"/>
              <w:bottom w:val="nil"/>
              <w:right w:val="single" w:sz="16" w:space="0" w:color="000000"/>
            </w:tcBorders>
            <w:shd w:val="clear" w:color="auto" w:fill="FFFFFF"/>
            <w:tcPrChange w:id="372" w:author="David Modjeska" w:date="2016-04-23T23:00:00Z">
              <w:tcPr>
                <w:tcW w:w="1993" w:type="dxa"/>
                <w:gridSpan w:val="3"/>
                <w:tcBorders>
                  <w:top w:val="nil"/>
                  <w:left w:val="nil"/>
                  <w:bottom w:val="nil"/>
                  <w:right w:val="single" w:sz="16" w:space="0" w:color="000000"/>
                </w:tcBorders>
                <w:shd w:val="clear" w:color="auto" w:fill="FFFFFF"/>
              </w:tcPr>
            </w:tcPrChange>
          </w:tcPr>
          <w:p w14:paraId="637AC867" w14:textId="77777777" w:rsidR="003B43C6" w:rsidRPr="003B43C6" w:rsidRDefault="003B43C6">
            <w:pPr>
              <w:ind w:left="60" w:right="60"/>
              <w:rPr>
                <w:ins w:id="373" w:author="David Modjeska" w:date="2016-04-23T22:56:00Z"/>
                <w:rFonts w:ascii="Arial Unicode MS" w:eastAsia="Arial Unicode MS" w:hAnsi="Arial Unicode MS" w:cs="Arial Unicode MS"/>
                <w:sz w:val="16"/>
                <w:szCs w:val="16"/>
                <w:rPrChange w:id="374" w:author="David Modjeska" w:date="2016-04-23T22:57:00Z">
                  <w:rPr>
                    <w:ins w:id="375" w:author="David Modjeska" w:date="2016-04-23T22:56:00Z"/>
                    <w:rFonts w:ascii="Arial" w:hAnsi="Arial" w:cs="Arial"/>
                  </w:rPr>
                </w:rPrChange>
              </w:rPr>
              <w:pPrChange w:id="376" w:author="David Modjeska" w:date="2016-04-23T22:57:00Z">
                <w:pPr>
                  <w:spacing w:line="320" w:lineRule="atLeast"/>
                  <w:ind w:left="60" w:right="60"/>
                </w:pPr>
              </w:pPrChange>
            </w:pPr>
            <w:ins w:id="377" w:author="David Modjeska" w:date="2016-04-23T22:56:00Z">
              <w:r w:rsidRPr="003B43C6">
                <w:rPr>
                  <w:rFonts w:ascii="Arial Unicode MS" w:eastAsia="Arial Unicode MS" w:hAnsi="Arial Unicode MS" w:cs="Arial Unicode MS"/>
                  <w:sz w:val="16"/>
                  <w:szCs w:val="16"/>
                  <w:rPrChange w:id="378" w:author="David Modjeska" w:date="2016-04-23T22:57:00Z">
                    <w:rPr>
                      <w:rFonts w:ascii="Arial" w:hAnsi="Arial" w:cs="Arial"/>
                    </w:rPr>
                  </w:rPrChange>
                </w:rPr>
                <w:t>USDInterest3M</w:t>
              </w:r>
            </w:ins>
          </w:p>
        </w:tc>
        <w:tc>
          <w:tcPr>
            <w:tcW w:w="984" w:type="dxa"/>
            <w:tcBorders>
              <w:top w:val="nil"/>
              <w:left w:val="single" w:sz="16" w:space="0" w:color="000000"/>
              <w:bottom w:val="nil"/>
            </w:tcBorders>
            <w:shd w:val="clear" w:color="auto" w:fill="FFFFFF"/>
            <w:vAlign w:val="center"/>
            <w:tcPrChange w:id="379" w:author="David Modjeska" w:date="2016-04-23T23:00:00Z">
              <w:tcPr>
                <w:tcW w:w="984" w:type="dxa"/>
                <w:gridSpan w:val="2"/>
                <w:tcBorders>
                  <w:top w:val="nil"/>
                  <w:left w:val="single" w:sz="16" w:space="0" w:color="000000"/>
                  <w:bottom w:val="nil"/>
                </w:tcBorders>
                <w:shd w:val="clear" w:color="auto" w:fill="FFFFFF"/>
                <w:vAlign w:val="center"/>
              </w:tcPr>
            </w:tcPrChange>
          </w:tcPr>
          <w:p w14:paraId="786713F2" w14:textId="77777777" w:rsidR="003B43C6" w:rsidRPr="003B43C6" w:rsidRDefault="003B43C6">
            <w:pPr>
              <w:ind w:left="60" w:right="60"/>
              <w:jc w:val="right"/>
              <w:rPr>
                <w:ins w:id="380" w:author="David Modjeska" w:date="2016-04-23T22:56:00Z"/>
                <w:rFonts w:ascii="Arial Unicode MS" w:eastAsia="Arial Unicode MS" w:hAnsi="Arial Unicode MS" w:cs="Arial Unicode MS"/>
                <w:sz w:val="16"/>
                <w:szCs w:val="16"/>
                <w:rPrChange w:id="381" w:author="David Modjeska" w:date="2016-04-23T22:57:00Z">
                  <w:rPr>
                    <w:ins w:id="382" w:author="David Modjeska" w:date="2016-04-23T22:56:00Z"/>
                    <w:rFonts w:ascii="Arial" w:hAnsi="Arial" w:cs="Arial"/>
                  </w:rPr>
                </w:rPrChange>
              </w:rPr>
              <w:pPrChange w:id="383" w:author="David Modjeska" w:date="2016-04-23T22:57:00Z">
                <w:pPr>
                  <w:spacing w:line="320" w:lineRule="atLeast"/>
                  <w:ind w:left="60" w:right="60"/>
                  <w:jc w:val="right"/>
                </w:pPr>
              </w:pPrChange>
            </w:pPr>
            <w:ins w:id="384" w:author="David Modjeska" w:date="2016-04-23T22:56:00Z">
              <w:r w:rsidRPr="003B43C6">
                <w:rPr>
                  <w:rFonts w:ascii="Arial Unicode MS" w:eastAsia="Arial Unicode MS" w:hAnsi="Arial Unicode MS" w:cs="Arial Unicode MS"/>
                  <w:sz w:val="16"/>
                  <w:szCs w:val="16"/>
                  <w:rPrChange w:id="385" w:author="David Modjeska" w:date="2016-04-23T22:57:00Z">
                    <w:rPr>
                      <w:rFonts w:ascii="Arial" w:hAnsi="Arial" w:cs="Arial"/>
                    </w:rPr>
                  </w:rPrChange>
                </w:rPr>
                <w:t>-.300</w:t>
              </w:r>
            </w:ins>
          </w:p>
        </w:tc>
        <w:tc>
          <w:tcPr>
            <w:tcW w:w="826" w:type="dxa"/>
            <w:tcBorders>
              <w:top w:val="nil"/>
              <w:bottom w:val="nil"/>
            </w:tcBorders>
            <w:shd w:val="clear" w:color="auto" w:fill="FFFFFF"/>
            <w:vAlign w:val="center"/>
            <w:tcPrChange w:id="386" w:author="David Modjeska" w:date="2016-04-23T23:00:00Z">
              <w:tcPr>
                <w:tcW w:w="826" w:type="dxa"/>
                <w:gridSpan w:val="2"/>
                <w:tcBorders>
                  <w:top w:val="nil"/>
                  <w:bottom w:val="nil"/>
                </w:tcBorders>
                <w:shd w:val="clear" w:color="auto" w:fill="FFFFFF"/>
                <w:vAlign w:val="center"/>
              </w:tcPr>
            </w:tcPrChange>
          </w:tcPr>
          <w:p w14:paraId="257526C6" w14:textId="77777777" w:rsidR="003B43C6" w:rsidRPr="003B43C6" w:rsidRDefault="003B43C6">
            <w:pPr>
              <w:ind w:left="60" w:right="60"/>
              <w:jc w:val="right"/>
              <w:rPr>
                <w:ins w:id="387" w:author="David Modjeska" w:date="2016-04-23T22:56:00Z"/>
                <w:rFonts w:ascii="Arial Unicode MS" w:eastAsia="Arial Unicode MS" w:hAnsi="Arial Unicode MS" w:cs="Arial Unicode MS"/>
                <w:sz w:val="16"/>
                <w:szCs w:val="16"/>
                <w:rPrChange w:id="388" w:author="David Modjeska" w:date="2016-04-23T22:57:00Z">
                  <w:rPr>
                    <w:ins w:id="389" w:author="David Modjeska" w:date="2016-04-23T22:56:00Z"/>
                    <w:rFonts w:ascii="Arial" w:hAnsi="Arial" w:cs="Arial"/>
                  </w:rPr>
                </w:rPrChange>
              </w:rPr>
              <w:pPrChange w:id="390" w:author="David Modjeska" w:date="2016-04-23T22:57:00Z">
                <w:pPr>
                  <w:spacing w:line="320" w:lineRule="atLeast"/>
                  <w:ind w:left="60" w:right="60"/>
                  <w:jc w:val="right"/>
                </w:pPr>
              </w:pPrChange>
            </w:pPr>
            <w:ins w:id="391" w:author="David Modjeska" w:date="2016-04-23T22:56:00Z">
              <w:r w:rsidRPr="003B43C6">
                <w:rPr>
                  <w:rFonts w:ascii="Arial Unicode MS" w:eastAsia="Arial Unicode MS" w:hAnsi="Arial Unicode MS" w:cs="Arial Unicode MS"/>
                  <w:sz w:val="16"/>
                  <w:szCs w:val="16"/>
                  <w:rPrChange w:id="392" w:author="David Modjeska" w:date="2016-04-23T22:57:00Z">
                    <w:rPr>
                      <w:rFonts w:ascii="Arial" w:hAnsi="Arial" w:cs="Arial"/>
                    </w:rPr>
                  </w:rPrChange>
                </w:rPr>
                <w:t>.035</w:t>
              </w:r>
            </w:ins>
          </w:p>
        </w:tc>
        <w:tc>
          <w:tcPr>
            <w:tcW w:w="1300" w:type="dxa"/>
            <w:tcBorders>
              <w:top w:val="nil"/>
              <w:bottom w:val="nil"/>
            </w:tcBorders>
            <w:shd w:val="clear" w:color="auto" w:fill="FFFFFF"/>
            <w:vAlign w:val="center"/>
            <w:tcPrChange w:id="393" w:author="David Modjeska" w:date="2016-04-23T23:00:00Z">
              <w:tcPr>
                <w:tcW w:w="1300" w:type="dxa"/>
                <w:gridSpan w:val="2"/>
                <w:tcBorders>
                  <w:top w:val="nil"/>
                  <w:bottom w:val="nil"/>
                </w:tcBorders>
                <w:shd w:val="clear" w:color="auto" w:fill="FFFFFF"/>
                <w:vAlign w:val="center"/>
              </w:tcPr>
            </w:tcPrChange>
          </w:tcPr>
          <w:p w14:paraId="1A5D3726" w14:textId="77777777" w:rsidR="003B43C6" w:rsidRPr="003B43C6" w:rsidRDefault="003B43C6">
            <w:pPr>
              <w:ind w:left="60" w:right="60"/>
              <w:jc w:val="right"/>
              <w:rPr>
                <w:ins w:id="394" w:author="David Modjeska" w:date="2016-04-23T22:56:00Z"/>
                <w:rFonts w:ascii="Arial Unicode MS" w:eastAsia="Arial Unicode MS" w:hAnsi="Arial Unicode MS" w:cs="Arial Unicode MS"/>
                <w:sz w:val="16"/>
                <w:szCs w:val="16"/>
                <w:rPrChange w:id="395" w:author="David Modjeska" w:date="2016-04-23T22:57:00Z">
                  <w:rPr>
                    <w:ins w:id="396" w:author="David Modjeska" w:date="2016-04-23T22:56:00Z"/>
                    <w:rFonts w:ascii="Arial" w:hAnsi="Arial" w:cs="Arial"/>
                  </w:rPr>
                </w:rPrChange>
              </w:rPr>
              <w:pPrChange w:id="397" w:author="David Modjeska" w:date="2016-04-23T22:57:00Z">
                <w:pPr>
                  <w:spacing w:line="320" w:lineRule="atLeast"/>
                  <w:ind w:left="60" w:right="60"/>
                  <w:jc w:val="right"/>
                </w:pPr>
              </w:pPrChange>
            </w:pPr>
            <w:ins w:id="398" w:author="David Modjeska" w:date="2016-04-23T22:56:00Z">
              <w:r w:rsidRPr="003B43C6">
                <w:rPr>
                  <w:rFonts w:ascii="Arial Unicode MS" w:eastAsia="Arial Unicode MS" w:hAnsi="Arial Unicode MS" w:cs="Arial Unicode MS"/>
                  <w:sz w:val="16"/>
                  <w:szCs w:val="16"/>
                  <w:rPrChange w:id="399" w:author="David Modjeska" w:date="2016-04-23T22:57:00Z">
                    <w:rPr>
                      <w:rFonts w:ascii="Arial" w:hAnsi="Arial" w:cs="Arial"/>
                    </w:rPr>
                  </w:rPrChange>
                </w:rPr>
                <w:t>-.240</w:t>
              </w:r>
            </w:ins>
          </w:p>
        </w:tc>
        <w:tc>
          <w:tcPr>
            <w:tcW w:w="709" w:type="dxa"/>
            <w:tcBorders>
              <w:top w:val="nil"/>
              <w:bottom w:val="nil"/>
            </w:tcBorders>
            <w:shd w:val="clear" w:color="auto" w:fill="FFFFFF"/>
            <w:vAlign w:val="center"/>
            <w:tcPrChange w:id="400" w:author="David Modjeska" w:date="2016-04-23T23:00:00Z">
              <w:tcPr>
                <w:tcW w:w="709" w:type="dxa"/>
                <w:tcBorders>
                  <w:top w:val="nil"/>
                  <w:bottom w:val="nil"/>
                </w:tcBorders>
                <w:shd w:val="clear" w:color="auto" w:fill="FFFFFF"/>
                <w:vAlign w:val="center"/>
              </w:tcPr>
            </w:tcPrChange>
          </w:tcPr>
          <w:p w14:paraId="05196FA5" w14:textId="77777777" w:rsidR="003B43C6" w:rsidRPr="003B43C6" w:rsidRDefault="003B43C6">
            <w:pPr>
              <w:ind w:left="60" w:right="60"/>
              <w:jc w:val="right"/>
              <w:rPr>
                <w:ins w:id="401" w:author="David Modjeska" w:date="2016-04-23T22:56:00Z"/>
                <w:rFonts w:ascii="Arial Unicode MS" w:eastAsia="Arial Unicode MS" w:hAnsi="Arial Unicode MS" w:cs="Arial Unicode MS"/>
                <w:sz w:val="16"/>
                <w:szCs w:val="16"/>
                <w:rPrChange w:id="402" w:author="David Modjeska" w:date="2016-04-23T22:57:00Z">
                  <w:rPr>
                    <w:ins w:id="403" w:author="David Modjeska" w:date="2016-04-23T22:56:00Z"/>
                    <w:rFonts w:ascii="Arial" w:hAnsi="Arial" w:cs="Arial"/>
                  </w:rPr>
                </w:rPrChange>
              </w:rPr>
              <w:pPrChange w:id="404" w:author="David Modjeska" w:date="2016-04-23T22:57:00Z">
                <w:pPr>
                  <w:spacing w:line="320" w:lineRule="atLeast"/>
                  <w:ind w:left="60" w:right="60"/>
                  <w:jc w:val="right"/>
                </w:pPr>
              </w:pPrChange>
            </w:pPr>
            <w:ins w:id="405" w:author="David Modjeska" w:date="2016-04-23T22:56:00Z">
              <w:r w:rsidRPr="003B43C6">
                <w:rPr>
                  <w:rFonts w:ascii="Arial Unicode MS" w:eastAsia="Arial Unicode MS" w:hAnsi="Arial Unicode MS" w:cs="Arial Unicode MS"/>
                  <w:sz w:val="16"/>
                  <w:szCs w:val="16"/>
                  <w:rPrChange w:id="406" w:author="David Modjeska" w:date="2016-04-23T22:57:00Z">
                    <w:rPr>
                      <w:rFonts w:ascii="Arial" w:hAnsi="Arial" w:cs="Arial"/>
                    </w:rPr>
                  </w:rPrChange>
                </w:rPr>
                <w:t>-8.652</w:t>
              </w:r>
            </w:ins>
          </w:p>
        </w:tc>
        <w:tc>
          <w:tcPr>
            <w:tcW w:w="697" w:type="dxa"/>
            <w:tcBorders>
              <w:top w:val="nil"/>
              <w:bottom w:val="nil"/>
            </w:tcBorders>
            <w:shd w:val="clear" w:color="auto" w:fill="FFFFFF"/>
            <w:vAlign w:val="center"/>
            <w:tcPrChange w:id="407" w:author="David Modjeska" w:date="2016-04-23T23:00:00Z">
              <w:tcPr>
                <w:tcW w:w="697" w:type="dxa"/>
                <w:gridSpan w:val="2"/>
                <w:tcBorders>
                  <w:top w:val="nil"/>
                  <w:bottom w:val="nil"/>
                </w:tcBorders>
                <w:shd w:val="clear" w:color="auto" w:fill="FFFFFF"/>
                <w:vAlign w:val="center"/>
              </w:tcPr>
            </w:tcPrChange>
          </w:tcPr>
          <w:p w14:paraId="3BDCC151" w14:textId="77777777" w:rsidR="003B43C6" w:rsidRPr="003B43C6" w:rsidRDefault="003B43C6">
            <w:pPr>
              <w:ind w:left="60" w:right="60"/>
              <w:jc w:val="right"/>
              <w:rPr>
                <w:ins w:id="408" w:author="David Modjeska" w:date="2016-04-23T22:56:00Z"/>
                <w:rFonts w:ascii="Arial Unicode MS" w:eastAsia="Arial Unicode MS" w:hAnsi="Arial Unicode MS" w:cs="Arial Unicode MS"/>
                <w:sz w:val="16"/>
                <w:szCs w:val="16"/>
                <w:rPrChange w:id="409" w:author="David Modjeska" w:date="2016-04-23T22:57:00Z">
                  <w:rPr>
                    <w:ins w:id="410" w:author="David Modjeska" w:date="2016-04-23T22:56:00Z"/>
                    <w:rFonts w:ascii="Arial" w:hAnsi="Arial" w:cs="Arial"/>
                  </w:rPr>
                </w:rPrChange>
              </w:rPr>
              <w:pPrChange w:id="411" w:author="David Modjeska" w:date="2016-04-23T22:57:00Z">
                <w:pPr>
                  <w:spacing w:line="320" w:lineRule="atLeast"/>
                  <w:ind w:left="60" w:right="60"/>
                  <w:jc w:val="right"/>
                </w:pPr>
              </w:pPrChange>
            </w:pPr>
            <w:ins w:id="412" w:author="David Modjeska" w:date="2016-04-23T22:56:00Z">
              <w:r w:rsidRPr="003B43C6">
                <w:rPr>
                  <w:rFonts w:ascii="Arial Unicode MS" w:eastAsia="Arial Unicode MS" w:hAnsi="Arial Unicode MS" w:cs="Arial Unicode MS"/>
                  <w:sz w:val="16"/>
                  <w:szCs w:val="16"/>
                  <w:rPrChange w:id="413" w:author="David Modjeska" w:date="2016-04-23T22:57:00Z">
                    <w:rPr>
                      <w:rFonts w:ascii="Arial" w:hAnsi="Arial" w:cs="Arial"/>
                    </w:rPr>
                  </w:rPrChange>
                </w:rPr>
                <w:t>.000</w:t>
              </w:r>
            </w:ins>
          </w:p>
        </w:tc>
        <w:tc>
          <w:tcPr>
            <w:tcW w:w="1004" w:type="dxa"/>
            <w:tcBorders>
              <w:top w:val="nil"/>
              <w:bottom w:val="nil"/>
            </w:tcBorders>
            <w:shd w:val="clear" w:color="auto" w:fill="FFFFFF"/>
            <w:vAlign w:val="center"/>
            <w:tcPrChange w:id="414" w:author="David Modjeska" w:date="2016-04-23T23:00:00Z">
              <w:tcPr>
                <w:tcW w:w="1004" w:type="dxa"/>
                <w:gridSpan w:val="3"/>
                <w:tcBorders>
                  <w:top w:val="nil"/>
                  <w:bottom w:val="nil"/>
                </w:tcBorders>
                <w:shd w:val="clear" w:color="auto" w:fill="FFFFFF"/>
                <w:vAlign w:val="center"/>
              </w:tcPr>
            </w:tcPrChange>
          </w:tcPr>
          <w:p w14:paraId="1EF118FE" w14:textId="77777777" w:rsidR="003B43C6" w:rsidRPr="003B43C6" w:rsidRDefault="003B43C6">
            <w:pPr>
              <w:ind w:left="60" w:right="60"/>
              <w:jc w:val="right"/>
              <w:rPr>
                <w:ins w:id="415" w:author="David Modjeska" w:date="2016-04-23T22:56:00Z"/>
                <w:rFonts w:ascii="Arial Unicode MS" w:eastAsia="Arial Unicode MS" w:hAnsi="Arial Unicode MS" w:cs="Arial Unicode MS"/>
                <w:sz w:val="16"/>
                <w:szCs w:val="16"/>
                <w:rPrChange w:id="416" w:author="David Modjeska" w:date="2016-04-23T22:57:00Z">
                  <w:rPr>
                    <w:ins w:id="417" w:author="David Modjeska" w:date="2016-04-23T22:56:00Z"/>
                    <w:rFonts w:ascii="Arial" w:hAnsi="Arial" w:cs="Arial"/>
                  </w:rPr>
                </w:rPrChange>
              </w:rPr>
              <w:pPrChange w:id="418" w:author="David Modjeska" w:date="2016-04-23T22:57:00Z">
                <w:pPr>
                  <w:spacing w:line="320" w:lineRule="atLeast"/>
                  <w:ind w:left="60" w:right="60"/>
                  <w:jc w:val="right"/>
                </w:pPr>
              </w:pPrChange>
            </w:pPr>
            <w:ins w:id="419" w:author="David Modjeska" w:date="2016-04-23T22:56:00Z">
              <w:r w:rsidRPr="003B43C6">
                <w:rPr>
                  <w:rFonts w:ascii="Arial Unicode MS" w:eastAsia="Arial Unicode MS" w:hAnsi="Arial Unicode MS" w:cs="Arial Unicode MS"/>
                  <w:sz w:val="16"/>
                  <w:szCs w:val="16"/>
                  <w:rPrChange w:id="420" w:author="David Modjeska" w:date="2016-04-23T22:57:00Z">
                    <w:rPr>
                      <w:rFonts w:ascii="Arial" w:hAnsi="Arial" w:cs="Arial"/>
                    </w:rPr>
                  </w:rPrChange>
                </w:rPr>
                <w:t>.128</w:t>
              </w:r>
            </w:ins>
          </w:p>
        </w:tc>
        <w:tc>
          <w:tcPr>
            <w:tcW w:w="992" w:type="dxa"/>
            <w:tcBorders>
              <w:top w:val="nil"/>
              <w:bottom w:val="nil"/>
              <w:right w:val="single" w:sz="16" w:space="0" w:color="000000"/>
            </w:tcBorders>
            <w:shd w:val="clear" w:color="auto" w:fill="FFFFFF"/>
            <w:vAlign w:val="center"/>
            <w:tcPrChange w:id="421" w:author="David Modjeska" w:date="2016-04-23T23:00:00Z">
              <w:tcPr>
                <w:tcW w:w="1701" w:type="dxa"/>
                <w:gridSpan w:val="3"/>
                <w:tcBorders>
                  <w:top w:val="nil"/>
                  <w:bottom w:val="nil"/>
                  <w:right w:val="single" w:sz="16" w:space="0" w:color="000000"/>
                </w:tcBorders>
                <w:shd w:val="clear" w:color="auto" w:fill="FFFFFF"/>
                <w:vAlign w:val="center"/>
              </w:tcPr>
            </w:tcPrChange>
          </w:tcPr>
          <w:p w14:paraId="22589693" w14:textId="77777777" w:rsidR="003B43C6" w:rsidRPr="003B43C6" w:rsidRDefault="003B43C6">
            <w:pPr>
              <w:ind w:left="60" w:right="60"/>
              <w:jc w:val="right"/>
              <w:rPr>
                <w:ins w:id="422" w:author="David Modjeska" w:date="2016-04-23T22:56:00Z"/>
                <w:rFonts w:ascii="Arial Unicode MS" w:eastAsia="Arial Unicode MS" w:hAnsi="Arial Unicode MS" w:cs="Arial Unicode MS"/>
                <w:sz w:val="16"/>
                <w:szCs w:val="16"/>
                <w:rPrChange w:id="423" w:author="David Modjeska" w:date="2016-04-23T22:57:00Z">
                  <w:rPr>
                    <w:ins w:id="424" w:author="David Modjeska" w:date="2016-04-23T22:56:00Z"/>
                    <w:rFonts w:ascii="Arial" w:hAnsi="Arial" w:cs="Arial"/>
                  </w:rPr>
                </w:rPrChange>
              </w:rPr>
              <w:pPrChange w:id="425" w:author="David Modjeska" w:date="2016-04-23T22:57:00Z">
                <w:pPr>
                  <w:spacing w:line="320" w:lineRule="atLeast"/>
                  <w:ind w:left="60" w:right="60"/>
                  <w:jc w:val="right"/>
                </w:pPr>
              </w:pPrChange>
            </w:pPr>
            <w:ins w:id="426" w:author="David Modjeska" w:date="2016-04-23T22:56:00Z">
              <w:r w:rsidRPr="003B43C6">
                <w:rPr>
                  <w:rFonts w:ascii="Arial Unicode MS" w:eastAsia="Arial Unicode MS" w:hAnsi="Arial Unicode MS" w:cs="Arial Unicode MS"/>
                  <w:sz w:val="16"/>
                  <w:szCs w:val="16"/>
                  <w:rPrChange w:id="427" w:author="David Modjeska" w:date="2016-04-23T22:57:00Z">
                    <w:rPr>
                      <w:rFonts w:ascii="Arial" w:hAnsi="Arial" w:cs="Arial"/>
                    </w:rPr>
                  </w:rPrChange>
                </w:rPr>
                <w:t>7.838</w:t>
              </w:r>
            </w:ins>
          </w:p>
        </w:tc>
      </w:tr>
      <w:tr w:rsidR="00B82616" w:rsidRPr="003B43C6" w14:paraId="7F308787" w14:textId="77777777" w:rsidTr="005C6586">
        <w:tblPrEx>
          <w:tblPrExChange w:id="428" w:author="David Modjeska" w:date="2016-04-23T23:00:00Z">
            <w:tblPrEx>
              <w:tblW w:w="9923" w:type="dxa"/>
            </w:tblPrEx>
          </w:tblPrExChange>
        </w:tblPrEx>
        <w:trPr>
          <w:cantSplit/>
          <w:ins w:id="429" w:author="David Modjeska" w:date="2016-04-23T22:56:00Z"/>
          <w:trPrChange w:id="430" w:author="David Modjeska" w:date="2016-04-23T23:00:00Z">
            <w:trPr>
              <w:gridAfter w:val="0"/>
              <w:cantSplit/>
            </w:trPr>
          </w:trPrChange>
        </w:trPr>
        <w:tc>
          <w:tcPr>
            <w:tcW w:w="709" w:type="dxa"/>
            <w:vMerge/>
            <w:tcBorders>
              <w:top w:val="nil"/>
              <w:left w:val="single" w:sz="16" w:space="0" w:color="000000"/>
              <w:bottom w:val="single" w:sz="16" w:space="0" w:color="000000"/>
              <w:right w:val="nil"/>
            </w:tcBorders>
            <w:shd w:val="clear" w:color="auto" w:fill="FFFFFF"/>
            <w:tcPrChange w:id="431" w:author="David Modjeska" w:date="2016-04-23T23:00:00Z">
              <w:tcPr>
                <w:tcW w:w="709" w:type="dxa"/>
                <w:vMerge/>
                <w:tcBorders>
                  <w:top w:val="nil"/>
                  <w:left w:val="single" w:sz="16" w:space="0" w:color="000000"/>
                  <w:bottom w:val="single" w:sz="16" w:space="0" w:color="000000"/>
                  <w:right w:val="nil"/>
                </w:tcBorders>
                <w:shd w:val="clear" w:color="auto" w:fill="FFFFFF"/>
              </w:tcPr>
            </w:tcPrChange>
          </w:tcPr>
          <w:p w14:paraId="6B628B7B" w14:textId="77777777" w:rsidR="003B43C6" w:rsidRPr="003B43C6" w:rsidRDefault="003B43C6">
            <w:pPr>
              <w:rPr>
                <w:ins w:id="432" w:author="David Modjeska" w:date="2016-04-23T22:56:00Z"/>
                <w:rFonts w:ascii="Arial Unicode MS" w:eastAsia="Arial Unicode MS" w:hAnsi="Arial Unicode MS" w:cs="Arial Unicode MS"/>
                <w:sz w:val="16"/>
                <w:szCs w:val="16"/>
                <w:rPrChange w:id="433" w:author="David Modjeska" w:date="2016-04-23T22:57:00Z">
                  <w:rPr>
                    <w:ins w:id="434" w:author="David Modjeska" w:date="2016-04-23T22:56:00Z"/>
                    <w:rFonts w:ascii="Arial" w:hAnsi="Arial" w:cs="Arial"/>
                  </w:rPr>
                </w:rPrChange>
              </w:rPr>
            </w:pPr>
          </w:p>
        </w:tc>
        <w:tc>
          <w:tcPr>
            <w:tcW w:w="1993" w:type="dxa"/>
            <w:tcBorders>
              <w:top w:val="nil"/>
              <w:left w:val="nil"/>
              <w:bottom w:val="nil"/>
              <w:right w:val="single" w:sz="16" w:space="0" w:color="000000"/>
            </w:tcBorders>
            <w:shd w:val="clear" w:color="auto" w:fill="FFFFFF"/>
            <w:tcPrChange w:id="435" w:author="David Modjeska" w:date="2016-04-23T23:00:00Z">
              <w:tcPr>
                <w:tcW w:w="1993" w:type="dxa"/>
                <w:gridSpan w:val="3"/>
                <w:tcBorders>
                  <w:top w:val="nil"/>
                  <w:left w:val="nil"/>
                  <w:bottom w:val="nil"/>
                  <w:right w:val="single" w:sz="16" w:space="0" w:color="000000"/>
                </w:tcBorders>
                <w:shd w:val="clear" w:color="auto" w:fill="FFFFFF"/>
              </w:tcPr>
            </w:tcPrChange>
          </w:tcPr>
          <w:p w14:paraId="3E8DCEF1" w14:textId="77777777" w:rsidR="003B43C6" w:rsidRPr="003B43C6" w:rsidRDefault="003B43C6">
            <w:pPr>
              <w:ind w:left="60" w:right="60"/>
              <w:rPr>
                <w:ins w:id="436" w:author="David Modjeska" w:date="2016-04-23T22:56:00Z"/>
                <w:rFonts w:ascii="Arial Unicode MS" w:eastAsia="Arial Unicode MS" w:hAnsi="Arial Unicode MS" w:cs="Arial Unicode MS"/>
                <w:sz w:val="16"/>
                <w:szCs w:val="16"/>
                <w:rPrChange w:id="437" w:author="David Modjeska" w:date="2016-04-23T22:57:00Z">
                  <w:rPr>
                    <w:ins w:id="438" w:author="David Modjeska" w:date="2016-04-23T22:56:00Z"/>
                    <w:rFonts w:ascii="Arial" w:hAnsi="Arial" w:cs="Arial"/>
                  </w:rPr>
                </w:rPrChange>
              </w:rPr>
              <w:pPrChange w:id="439" w:author="David Modjeska" w:date="2016-04-23T22:57:00Z">
                <w:pPr>
                  <w:spacing w:line="320" w:lineRule="atLeast"/>
                  <w:ind w:left="60" w:right="60"/>
                </w:pPr>
              </w:pPrChange>
            </w:pPr>
            <w:proofErr w:type="spellStart"/>
            <w:ins w:id="440" w:author="David Modjeska" w:date="2016-04-23T22:56:00Z">
              <w:r w:rsidRPr="003B43C6">
                <w:rPr>
                  <w:rFonts w:ascii="Arial Unicode MS" w:eastAsia="Arial Unicode MS" w:hAnsi="Arial Unicode MS" w:cs="Arial Unicode MS"/>
                  <w:sz w:val="16"/>
                  <w:szCs w:val="16"/>
                  <w:rPrChange w:id="441" w:author="David Modjeska" w:date="2016-04-23T22:57:00Z">
                    <w:rPr>
                      <w:rFonts w:ascii="Arial" w:hAnsi="Arial" w:cs="Arial"/>
                    </w:rPr>
                  </w:rPrChange>
                </w:rPr>
                <w:t>OilAndGasPercentOfGDP</w:t>
              </w:r>
              <w:proofErr w:type="spellEnd"/>
            </w:ins>
          </w:p>
        </w:tc>
        <w:tc>
          <w:tcPr>
            <w:tcW w:w="984" w:type="dxa"/>
            <w:tcBorders>
              <w:top w:val="nil"/>
              <w:left w:val="single" w:sz="16" w:space="0" w:color="000000"/>
              <w:bottom w:val="nil"/>
            </w:tcBorders>
            <w:shd w:val="clear" w:color="auto" w:fill="FFFFFF"/>
            <w:vAlign w:val="center"/>
            <w:tcPrChange w:id="442" w:author="David Modjeska" w:date="2016-04-23T23:00:00Z">
              <w:tcPr>
                <w:tcW w:w="984" w:type="dxa"/>
                <w:gridSpan w:val="2"/>
                <w:tcBorders>
                  <w:top w:val="nil"/>
                  <w:left w:val="single" w:sz="16" w:space="0" w:color="000000"/>
                  <w:bottom w:val="nil"/>
                </w:tcBorders>
                <w:shd w:val="clear" w:color="auto" w:fill="FFFFFF"/>
                <w:vAlign w:val="center"/>
              </w:tcPr>
            </w:tcPrChange>
          </w:tcPr>
          <w:p w14:paraId="6148C4B2" w14:textId="77777777" w:rsidR="003B43C6" w:rsidRPr="003B43C6" w:rsidRDefault="003B43C6">
            <w:pPr>
              <w:ind w:left="60" w:right="60"/>
              <w:jc w:val="right"/>
              <w:rPr>
                <w:ins w:id="443" w:author="David Modjeska" w:date="2016-04-23T22:56:00Z"/>
                <w:rFonts w:ascii="Arial Unicode MS" w:eastAsia="Arial Unicode MS" w:hAnsi="Arial Unicode MS" w:cs="Arial Unicode MS"/>
                <w:sz w:val="16"/>
                <w:szCs w:val="16"/>
                <w:rPrChange w:id="444" w:author="David Modjeska" w:date="2016-04-23T22:57:00Z">
                  <w:rPr>
                    <w:ins w:id="445" w:author="David Modjeska" w:date="2016-04-23T22:56:00Z"/>
                    <w:rFonts w:ascii="Arial" w:hAnsi="Arial" w:cs="Arial"/>
                  </w:rPr>
                </w:rPrChange>
              </w:rPr>
              <w:pPrChange w:id="446" w:author="David Modjeska" w:date="2016-04-23T22:57:00Z">
                <w:pPr>
                  <w:spacing w:line="320" w:lineRule="atLeast"/>
                  <w:ind w:left="60" w:right="60"/>
                  <w:jc w:val="right"/>
                </w:pPr>
              </w:pPrChange>
            </w:pPr>
            <w:ins w:id="447" w:author="David Modjeska" w:date="2016-04-23T22:56:00Z">
              <w:r w:rsidRPr="003B43C6">
                <w:rPr>
                  <w:rFonts w:ascii="Arial Unicode MS" w:eastAsia="Arial Unicode MS" w:hAnsi="Arial Unicode MS" w:cs="Arial Unicode MS"/>
                  <w:sz w:val="16"/>
                  <w:szCs w:val="16"/>
                  <w:rPrChange w:id="448" w:author="David Modjeska" w:date="2016-04-23T22:57:00Z">
                    <w:rPr>
                      <w:rFonts w:ascii="Arial" w:hAnsi="Arial" w:cs="Arial"/>
                    </w:rPr>
                  </w:rPrChange>
                </w:rPr>
                <w:t>-.006</w:t>
              </w:r>
            </w:ins>
          </w:p>
        </w:tc>
        <w:tc>
          <w:tcPr>
            <w:tcW w:w="826" w:type="dxa"/>
            <w:tcBorders>
              <w:top w:val="nil"/>
              <w:bottom w:val="nil"/>
            </w:tcBorders>
            <w:shd w:val="clear" w:color="auto" w:fill="FFFFFF"/>
            <w:vAlign w:val="center"/>
            <w:tcPrChange w:id="449" w:author="David Modjeska" w:date="2016-04-23T23:00:00Z">
              <w:tcPr>
                <w:tcW w:w="826" w:type="dxa"/>
                <w:gridSpan w:val="2"/>
                <w:tcBorders>
                  <w:top w:val="nil"/>
                  <w:bottom w:val="nil"/>
                </w:tcBorders>
                <w:shd w:val="clear" w:color="auto" w:fill="FFFFFF"/>
                <w:vAlign w:val="center"/>
              </w:tcPr>
            </w:tcPrChange>
          </w:tcPr>
          <w:p w14:paraId="3FAED601" w14:textId="77777777" w:rsidR="003B43C6" w:rsidRPr="003B43C6" w:rsidRDefault="003B43C6">
            <w:pPr>
              <w:ind w:left="60" w:right="60"/>
              <w:jc w:val="right"/>
              <w:rPr>
                <w:ins w:id="450" w:author="David Modjeska" w:date="2016-04-23T22:56:00Z"/>
                <w:rFonts w:ascii="Arial Unicode MS" w:eastAsia="Arial Unicode MS" w:hAnsi="Arial Unicode MS" w:cs="Arial Unicode MS"/>
                <w:sz w:val="16"/>
                <w:szCs w:val="16"/>
                <w:rPrChange w:id="451" w:author="David Modjeska" w:date="2016-04-23T22:57:00Z">
                  <w:rPr>
                    <w:ins w:id="452" w:author="David Modjeska" w:date="2016-04-23T22:56:00Z"/>
                    <w:rFonts w:ascii="Arial" w:hAnsi="Arial" w:cs="Arial"/>
                  </w:rPr>
                </w:rPrChange>
              </w:rPr>
              <w:pPrChange w:id="453" w:author="David Modjeska" w:date="2016-04-23T22:57:00Z">
                <w:pPr>
                  <w:spacing w:line="320" w:lineRule="atLeast"/>
                  <w:ind w:left="60" w:right="60"/>
                  <w:jc w:val="right"/>
                </w:pPr>
              </w:pPrChange>
            </w:pPr>
            <w:ins w:id="454" w:author="David Modjeska" w:date="2016-04-23T22:56:00Z">
              <w:r w:rsidRPr="003B43C6">
                <w:rPr>
                  <w:rFonts w:ascii="Arial Unicode MS" w:eastAsia="Arial Unicode MS" w:hAnsi="Arial Unicode MS" w:cs="Arial Unicode MS"/>
                  <w:sz w:val="16"/>
                  <w:szCs w:val="16"/>
                  <w:rPrChange w:id="455" w:author="David Modjeska" w:date="2016-04-23T22:57:00Z">
                    <w:rPr>
                      <w:rFonts w:ascii="Arial" w:hAnsi="Arial" w:cs="Arial"/>
                    </w:rPr>
                  </w:rPrChange>
                </w:rPr>
                <w:t>.003</w:t>
              </w:r>
            </w:ins>
          </w:p>
        </w:tc>
        <w:tc>
          <w:tcPr>
            <w:tcW w:w="1300" w:type="dxa"/>
            <w:tcBorders>
              <w:top w:val="nil"/>
              <w:bottom w:val="nil"/>
            </w:tcBorders>
            <w:shd w:val="clear" w:color="auto" w:fill="FFFFFF"/>
            <w:vAlign w:val="center"/>
            <w:tcPrChange w:id="456" w:author="David Modjeska" w:date="2016-04-23T23:00:00Z">
              <w:tcPr>
                <w:tcW w:w="1300" w:type="dxa"/>
                <w:gridSpan w:val="2"/>
                <w:tcBorders>
                  <w:top w:val="nil"/>
                  <w:bottom w:val="nil"/>
                </w:tcBorders>
                <w:shd w:val="clear" w:color="auto" w:fill="FFFFFF"/>
                <w:vAlign w:val="center"/>
              </w:tcPr>
            </w:tcPrChange>
          </w:tcPr>
          <w:p w14:paraId="3154A913" w14:textId="77777777" w:rsidR="003B43C6" w:rsidRPr="003B43C6" w:rsidRDefault="003B43C6">
            <w:pPr>
              <w:ind w:left="60" w:right="60"/>
              <w:jc w:val="right"/>
              <w:rPr>
                <w:ins w:id="457" w:author="David Modjeska" w:date="2016-04-23T22:56:00Z"/>
                <w:rFonts w:ascii="Arial Unicode MS" w:eastAsia="Arial Unicode MS" w:hAnsi="Arial Unicode MS" w:cs="Arial Unicode MS"/>
                <w:sz w:val="16"/>
                <w:szCs w:val="16"/>
                <w:rPrChange w:id="458" w:author="David Modjeska" w:date="2016-04-23T22:57:00Z">
                  <w:rPr>
                    <w:ins w:id="459" w:author="David Modjeska" w:date="2016-04-23T22:56:00Z"/>
                    <w:rFonts w:ascii="Arial" w:hAnsi="Arial" w:cs="Arial"/>
                  </w:rPr>
                </w:rPrChange>
              </w:rPr>
              <w:pPrChange w:id="460" w:author="David Modjeska" w:date="2016-04-23T22:57:00Z">
                <w:pPr>
                  <w:spacing w:line="320" w:lineRule="atLeast"/>
                  <w:ind w:left="60" w:right="60"/>
                  <w:jc w:val="right"/>
                </w:pPr>
              </w:pPrChange>
            </w:pPr>
            <w:ins w:id="461" w:author="David Modjeska" w:date="2016-04-23T22:56:00Z">
              <w:r w:rsidRPr="003B43C6">
                <w:rPr>
                  <w:rFonts w:ascii="Arial Unicode MS" w:eastAsia="Arial Unicode MS" w:hAnsi="Arial Unicode MS" w:cs="Arial Unicode MS"/>
                  <w:sz w:val="16"/>
                  <w:szCs w:val="16"/>
                  <w:rPrChange w:id="462" w:author="David Modjeska" w:date="2016-04-23T22:57:00Z">
                    <w:rPr>
                      <w:rFonts w:ascii="Arial" w:hAnsi="Arial" w:cs="Arial"/>
                    </w:rPr>
                  </w:rPrChange>
                </w:rPr>
                <w:t>-.036</w:t>
              </w:r>
            </w:ins>
          </w:p>
        </w:tc>
        <w:tc>
          <w:tcPr>
            <w:tcW w:w="709" w:type="dxa"/>
            <w:tcBorders>
              <w:top w:val="nil"/>
              <w:bottom w:val="nil"/>
            </w:tcBorders>
            <w:shd w:val="clear" w:color="auto" w:fill="FFFFFF"/>
            <w:vAlign w:val="center"/>
            <w:tcPrChange w:id="463" w:author="David Modjeska" w:date="2016-04-23T23:00:00Z">
              <w:tcPr>
                <w:tcW w:w="709" w:type="dxa"/>
                <w:tcBorders>
                  <w:top w:val="nil"/>
                  <w:bottom w:val="nil"/>
                </w:tcBorders>
                <w:shd w:val="clear" w:color="auto" w:fill="FFFFFF"/>
                <w:vAlign w:val="center"/>
              </w:tcPr>
            </w:tcPrChange>
          </w:tcPr>
          <w:p w14:paraId="17E70709" w14:textId="77777777" w:rsidR="003B43C6" w:rsidRPr="003B43C6" w:rsidRDefault="003B43C6">
            <w:pPr>
              <w:ind w:left="60" w:right="60"/>
              <w:jc w:val="right"/>
              <w:rPr>
                <w:ins w:id="464" w:author="David Modjeska" w:date="2016-04-23T22:56:00Z"/>
                <w:rFonts w:ascii="Arial Unicode MS" w:eastAsia="Arial Unicode MS" w:hAnsi="Arial Unicode MS" w:cs="Arial Unicode MS"/>
                <w:sz w:val="16"/>
                <w:szCs w:val="16"/>
                <w:rPrChange w:id="465" w:author="David Modjeska" w:date="2016-04-23T22:57:00Z">
                  <w:rPr>
                    <w:ins w:id="466" w:author="David Modjeska" w:date="2016-04-23T22:56:00Z"/>
                    <w:rFonts w:ascii="Arial" w:hAnsi="Arial" w:cs="Arial"/>
                  </w:rPr>
                </w:rPrChange>
              </w:rPr>
              <w:pPrChange w:id="467" w:author="David Modjeska" w:date="2016-04-23T22:57:00Z">
                <w:pPr>
                  <w:spacing w:line="320" w:lineRule="atLeast"/>
                  <w:ind w:left="60" w:right="60"/>
                  <w:jc w:val="right"/>
                </w:pPr>
              </w:pPrChange>
            </w:pPr>
            <w:ins w:id="468" w:author="David Modjeska" w:date="2016-04-23T22:56:00Z">
              <w:r w:rsidRPr="003B43C6">
                <w:rPr>
                  <w:rFonts w:ascii="Arial Unicode MS" w:eastAsia="Arial Unicode MS" w:hAnsi="Arial Unicode MS" w:cs="Arial Unicode MS"/>
                  <w:sz w:val="16"/>
                  <w:szCs w:val="16"/>
                  <w:rPrChange w:id="469" w:author="David Modjeska" w:date="2016-04-23T22:57:00Z">
                    <w:rPr>
                      <w:rFonts w:ascii="Arial" w:hAnsi="Arial" w:cs="Arial"/>
                    </w:rPr>
                  </w:rPrChange>
                </w:rPr>
                <w:t>-2.173</w:t>
              </w:r>
            </w:ins>
          </w:p>
        </w:tc>
        <w:tc>
          <w:tcPr>
            <w:tcW w:w="697" w:type="dxa"/>
            <w:tcBorders>
              <w:top w:val="nil"/>
              <w:bottom w:val="nil"/>
            </w:tcBorders>
            <w:shd w:val="clear" w:color="auto" w:fill="FFFFFF"/>
            <w:vAlign w:val="center"/>
            <w:tcPrChange w:id="470" w:author="David Modjeska" w:date="2016-04-23T23:00:00Z">
              <w:tcPr>
                <w:tcW w:w="697" w:type="dxa"/>
                <w:gridSpan w:val="2"/>
                <w:tcBorders>
                  <w:top w:val="nil"/>
                  <w:bottom w:val="nil"/>
                </w:tcBorders>
                <w:shd w:val="clear" w:color="auto" w:fill="FFFFFF"/>
                <w:vAlign w:val="center"/>
              </w:tcPr>
            </w:tcPrChange>
          </w:tcPr>
          <w:p w14:paraId="1505A28A" w14:textId="77777777" w:rsidR="003B43C6" w:rsidRPr="003B43C6" w:rsidRDefault="003B43C6">
            <w:pPr>
              <w:ind w:left="60" w:right="60"/>
              <w:jc w:val="right"/>
              <w:rPr>
                <w:ins w:id="471" w:author="David Modjeska" w:date="2016-04-23T22:56:00Z"/>
                <w:rFonts w:ascii="Arial Unicode MS" w:eastAsia="Arial Unicode MS" w:hAnsi="Arial Unicode MS" w:cs="Arial Unicode MS"/>
                <w:sz w:val="16"/>
                <w:szCs w:val="16"/>
                <w:rPrChange w:id="472" w:author="David Modjeska" w:date="2016-04-23T22:57:00Z">
                  <w:rPr>
                    <w:ins w:id="473" w:author="David Modjeska" w:date="2016-04-23T22:56:00Z"/>
                    <w:rFonts w:ascii="Arial" w:hAnsi="Arial" w:cs="Arial"/>
                  </w:rPr>
                </w:rPrChange>
              </w:rPr>
              <w:pPrChange w:id="474" w:author="David Modjeska" w:date="2016-04-23T22:57:00Z">
                <w:pPr>
                  <w:spacing w:line="320" w:lineRule="atLeast"/>
                  <w:ind w:left="60" w:right="60"/>
                  <w:jc w:val="right"/>
                </w:pPr>
              </w:pPrChange>
            </w:pPr>
            <w:ins w:id="475" w:author="David Modjeska" w:date="2016-04-23T22:56:00Z">
              <w:r w:rsidRPr="003B43C6">
                <w:rPr>
                  <w:rFonts w:ascii="Arial Unicode MS" w:eastAsia="Arial Unicode MS" w:hAnsi="Arial Unicode MS" w:cs="Arial Unicode MS"/>
                  <w:sz w:val="16"/>
                  <w:szCs w:val="16"/>
                  <w:rPrChange w:id="476" w:author="David Modjeska" w:date="2016-04-23T22:57:00Z">
                    <w:rPr>
                      <w:rFonts w:ascii="Arial" w:hAnsi="Arial" w:cs="Arial"/>
                    </w:rPr>
                  </w:rPrChange>
                </w:rPr>
                <w:t>.031</w:t>
              </w:r>
            </w:ins>
          </w:p>
        </w:tc>
        <w:tc>
          <w:tcPr>
            <w:tcW w:w="1004" w:type="dxa"/>
            <w:tcBorders>
              <w:top w:val="nil"/>
              <w:bottom w:val="nil"/>
            </w:tcBorders>
            <w:shd w:val="clear" w:color="auto" w:fill="FFFFFF"/>
            <w:vAlign w:val="center"/>
            <w:tcPrChange w:id="477" w:author="David Modjeska" w:date="2016-04-23T23:00:00Z">
              <w:tcPr>
                <w:tcW w:w="1004" w:type="dxa"/>
                <w:gridSpan w:val="3"/>
                <w:tcBorders>
                  <w:top w:val="nil"/>
                  <w:bottom w:val="nil"/>
                </w:tcBorders>
                <w:shd w:val="clear" w:color="auto" w:fill="FFFFFF"/>
                <w:vAlign w:val="center"/>
              </w:tcPr>
            </w:tcPrChange>
          </w:tcPr>
          <w:p w14:paraId="14393970" w14:textId="77777777" w:rsidR="003B43C6" w:rsidRPr="003B43C6" w:rsidRDefault="003B43C6">
            <w:pPr>
              <w:ind w:left="60" w:right="60"/>
              <w:jc w:val="right"/>
              <w:rPr>
                <w:ins w:id="478" w:author="David Modjeska" w:date="2016-04-23T22:56:00Z"/>
                <w:rFonts w:ascii="Arial Unicode MS" w:eastAsia="Arial Unicode MS" w:hAnsi="Arial Unicode MS" w:cs="Arial Unicode MS"/>
                <w:sz w:val="16"/>
                <w:szCs w:val="16"/>
                <w:rPrChange w:id="479" w:author="David Modjeska" w:date="2016-04-23T22:57:00Z">
                  <w:rPr>
                    <w:ins w:id="480" w:author="David Modjeska" w:date="2016-04-23T22:56:00Z"/>
                    <w:rFonts w:ascii="Arial" w:hAnsi="Arial" w:cs="Arial"/>
                  </w:rPr>
                </w:rPrChange>
              </w:rPr>
              <w:pPrChange w:id="481" w:author="David Modjeska" w:date="2016-04-23T22:57:00Z">
                <w:pPr>
                  <w:spacing w:line="320" w:lineRule="atLeast"/>
                  <w:ind w:left="60" w:right="60"/>
                  <w:jc w:val="right"/>
                </w:pPr>
              </w:pPrChange>
            </w:pPr>
            <w:ins w:id="482" w:author="David Modjeska" w:date="2016-04-23T22:56:00Z">
              <w:r w:rsidRPr="003B43C6">
                <w:rPr>
                  <w:rFonts w:ascii="Arial Unicode MS" w:eastAsia="Arial Unicode MS" w:hAnsi="Arial Unicode MS" w:cs="Arial Unicode MS"/>
                  <w:sz w:val="16"/>
                  <w:szCs w:val="16"/>
                  <w:rPrChange w:id="483" w:author="David Modjeska" w:date="2016-04-23T22:57:00Z">
                    <w:rPr>
                      <w:rFonts w:ascii="Arial" w:hAnsi="Arial" w:cs="Arial"/>
                    </w:rPr>
                  </w:rPrChange>
                </w:rPr>
                <w:t>.357</w:t>
              </w:r>
            </w:ins>
          </w:p>
        </w:tc>
        <w:tc>
          <w:tcPr>
            <w:tcW w:w="992" w:type="dxa"/>
            <w:tcBorders>
              <w:top w:val="nil"/>
              <w:bottom w:val="nil"/>
              <w:right w:val="single" w:sz="16" w:space="0" w:color="000000"/>
            </w:tcBorders>
            <w:shd w:val="clear" w:color="auto" w:fill="FFFFFF"/>
            <w:vAlign w:val="center"/>
            <w:tcPrChange w:id="484" w:author="David Modjeska" w:date="2016-04-23T23:00:00Z">
              <w:tcPr>
                <w:tcW w:w="1701" w:type="dxa"/>
                <w:gridSpan w:val="3"/>
                <w:tcBorders>
                  <w:top w:val="nil"/>
                  <w:bottom w:val="nil"/>
                  <w:right w:val="single" w:sz="16" w:space="0" w:color="000000"/>
                </w:tcBorders>
                <w:shd w:val="clear" w:color="auto" w:fill="FFFFFF"/>
                <w:vAlign w:val="center"/>
              </w:tcPr>
            </w:tcPrChange>
          </w:tcPr>
          <w:p w14:paraId="725D4517" w14:textId="77777777" w:rsidR="003B43C6" w:rsidRPr="003B43C6" w:rsidRDefault="003B43C6">
            <w:pPr>
              <w:ind w:left="60" w:right="60"/>
              <w:jc w:val="right"/>
              <w:rPr>
                <w:ins w:id="485" w:author="David Modjeska" w:date="2016-04-23T22:56:00Z"/>
                <w:rFonts w:ascii="Arial Unicode MS" w:eastAsia="Arial Unicode MS" w:hAnsi="Arial Unicode MS" w:cs="Arial Unicode MS"/>
                <w:sz w:val="16"/>
                <w:szCs w:val="16"/>
                <w:rPrChange w:id="486" w:author="David Modjeska" w:date="2016-04-23T22:57:00Z">
                  <w:rPr>
                    <w:ins w:id="487" w:author="David Modjeska" w:date="2016-04-23T22:56:00Z"/>
                    <w:rFonts w:ascii="Arial" w:hAnsi="Arial" w:cs="Arial"/>
                  </w:rPr>
                </w:rPrChange>
              </w:rPr>
              <w:pPrChange w:id="488" w:author="David Modjeska" w:date="2016-04-23T22:57:00Z">
                <w:pPr>
                  <w:spacing w:line="320" w:lineRule="atLeast"/>
                  <w:ind w:left="60" w:right="60"/>
                  <w:jc w:val="right"/>
                </w:pPr>
              </w:pPrChange>
            </w:pPr>
            <w:ins w:id="489" w:author="David Modjeska" w:date="2016-04-23T22:56:00Z">
              <w:r w:rsidRPr="003B43C6">
                <w:rPr>
                  <w:rFonts w:ascii="Arial Unicode MS" w:eastAsia="Arial Unicode MS" w:hAnsi="Arial Unicode MS" w:cs="Arial Unicode MS"/>
                  <w:sz w:val="16"/>
                  <w:szCs w:val="16"/>
                  <w:rPrChange w:id="490" w:author="David Modjeska" w:date="2016-04-23T22:57:00Z">
                    <w:rPr>
                      <w:rFonts w:ascii="Arial" w:hAnsi="Arial" w:cs="Arial"/>
                    </w:rPr>
                  </w:rPrChange>
                </w:rPr>
                <w:t>2.803</w:t>
              </w:r>
            </w:ins>
          </w:p>
        </w:tc>
      </w:tr>
      <w:tr w:rsidR="00B82616" w:rsidRPr="003B43C6" w14:paraId="239CA0E4" w14:textId="77777777" w:rsidTr="005C6586">
        <w:tblPrEx>
          <w:tblPrExChange w:id="491" w:author="David Modjeska" w:date="2016-04-23T23:00:00Z">
            <w:tblPrEx>
              <w:tblW w:w="9923" w:type="dxa"/>
            </w:tblPrEx>
          </w:tblPrExChange>
        </w:tblPrEx>
        <w:trPr>
          <w:cantSplit/>
          <w:ins w:id="492" w:author="David Modjeska" w:date="2016-04-23T22:56:00Z"/>
          <w:trPrChange w:id="493" w:author="David Modjeska" w:date="2016-04-23T23:00:00Z">
            <w:trPr>
              <w:gridAfter w:val="0"/>
              <w:cantSplit/>
            </w:trPr>
          </w:trPrChange>
        </w:trPr>
        <w:tc>
          <w:tcPr>
            <w:tcW w:w="709" w:type="dxa"/>
            <w:vMerge/>
            <w:tcBorders>
              <w:top w:val="nil"/>
              <w:left w:val="single" w:sz="16" w:space="0" w:color="000000"/>
              <w:bottom w:val="single" w:sz="16" w:space="0" w:color="000000"/>
              <w:right w:val="nil"/>
            </w:tcBorders>
            <w:shd w:val="clear" w:color="auto" w:fill="FFFFFF"/>
            <w:tcPrChange w:id="494" w:author="David Modjeska" w:date="2016-04-23T23:00:00Z">
              <w:tcPr>
                <w:tcW w:w="709" w:type="dxa"/>
                <w:vMerge/>
                <w:tcBorders>
                  <w:top w:val="nil"/>
                  <w:left w:val="single" w:sz="16" w:space="0" w:color="000000"/>
                  <w:bottom w:val="single" w:sz="16" w:space="0" w:color="000000"/>
                  <w:right w:val="nil"/>
                </w:tcBorders>
                <w:shd w:val="clear" w:color="auto" w:fill="FFFFFF"/>
              </w:tcPr>
            </w:tcPrChange>
          </w:tcPr>
          <w:p w14:paraId="03CC2FC5" w14:textId="77777777" w:rsidR="003B43C6" w:rsidRPr="003B43C6" w:rsidRDefault="003B43C6">
            <w:pPr>
              <w:rPr>
                <w:ins w:id="495" w:author="David Modjeska" w:date="2016-04-23T22:56:00Z"/>
                <w:rFonts w:ascii="Arial Unicode MS" w:eastAsia="Arial Unicode MS" w:hAnsi="Arial Unicode MS" w:cs="Arial Unicode MS"/>
                <w:sz w:val="16"/>
                <w:szCs w:val="16"/>
                <w:rPrChange w:id="496" w:author="David Modjeska" w:date="2016-04-23T22:57:00Z">
                  <w:rPr>
                    <w:ins w:id="497" w:author="David Modjeska" w:date="2016-04-23T22:56:00Z"/>
                    <w:rFonts w:ascii="Arial" w:hAnsi="Arial" w:cs="Arial"/>
                  </w:rPr>
                </w:rPrChange>
              </w:rPr>
            </w:pPr>
          </w:p>
        </w:tc>
        <w:tc>
          <w:tcPr>
            <w:tcW w:w="1993" w:type="dxa"/>
            <w:tcBorders>
              <w:top w:val="nil"/>
              <w:left w:val="nil"/>
              <w:bottom w:val="nil"/>
              <w:right w:val="single" w:sz="16" w:space="0" w:color="000000"/>
            </w:tcBorders>
            <w:shd w:val="clear" w:color="auto" w:fill="FFFFFF"/>
            <w:tcPrChange w:id="498" w:author="David Modjeska" w:date="2016-04-23T23:00:00Z">
              <w:tcPr>
                <w:tcW w:w="1993" w:type="dxa"/>
                <w:gridSpan w:val="3"/>
                <w:tcBorders>
                  <w:top w:val="nil"/>
                  <w:left w:val="nil"/>
                  <w:bottom w:val="nil"/>
                  <w:right w:val="single" w:sz="16" w:space="0" w:color="000000"/>
                </w:tcBorders>
                <w:shd w:val="clear" w:color="auto" w:fill="FFFFFF"/>
              </w:tcPr>
            </w:tcPrChange>
          </w:tcPr>
          <w:p w14:paraId="4B51576E" w14:textId="77777777" w:rsidR="003B43C6" w:rsidRPr="003B43C6" w:rsidRDefault="003B43C6">
            <w:pPr>
              <w:ind w:left="60" w:right="60"/>
              <w:rPr>
                <w:ins w:id="499" w:author="David Modjeska" w:date="2016-04-23T22:56:00Z"/>
                <w:rFonts w:ascii="Arial Unicode MS" w:eastAsia="Arial Unicode MS" w:hAnsi="Arial Unicode MS" w:cs="Arial Unicode MS"/>
                <w:sz w:val="16"/>
                <w:szCs w:val="16"/>
                <w:rPrChange w:id="500" w:author="David Modjeska" w:date="2016-04-23T22:57:00Z">
                  <w:rPr>
                    <w:ins w:id="501" w:author="David Modjeska" w:date="2016-04-23T22:56:00Z"/>
                    <w:rFonts w:ascii="Arial" w:hAnsi="Arial" w:cs="Arial"/>
                  </w:rPr>
                </w:rPrChange>
              </w:rPr>
              <w:pPrChange w:id="502" w:author="David Modjeska" w:date="2016-04-23T22:57:00Z">
                <w:pPr>
                  <w:spacing w:line="320" w:lineRule="atLeast"/>
                  <w:ind w:left="60" w:right="60"/>
                </w:pPr>
              </w:pPrChange>
            </w:pPr>
            <w:proofErr w:type="spellStart"/>
            <w:ins w:id="503" w:author="David Modjeska" w:date="2016-04-23T22:56:00Z">
              <w:r w:rsidRPr="003B43C6">
                <w:rPr>
                  <w:rFonts w:ascii="Arial Unicode MS" w:eastAsia="Arial Unicode MS" w:hAnsi="Arial Unicode MS" w:cs="Arial Unicode MS"/>
                  <w:sz w:val="16"/>
                  <w:szCs w:val="16"/>
                  <w:rPrChange w:id="504" w:author="David Modjeska" w:date="2016-04-23T22:57:00Z">
                    <w:rPr>
                      <w:rFonts w:ascii="Arial" w:hAnsi="Arial" w:cs="Arial"/>
                    </w:rPr>
                  </w:rPrChange>
                </w:rPr>
                <w:t>USDInterestON</w:t>
              </w:r>
              <w:proofErr w:type="spellEnd"/>
            </w:ins>
          </w:p>
        </w:tc>
        <w:tc>
          <w:tcPr>
            <w:tcW w:w="984" w:type="dxa"/>
            <w:tcBorders>
              <w:top w:val="nil"/>
              <w:left w:val="single" w:sz="16" w:space="0" w:color="000000"/>
              <w:bottom w:val="nil"/>
            </w:tcBorders>
            <w:shd w:val="clear" w:color="auto" w:fill="FFFFFF"/>
            <w:vAlign w:val="center"/>
            <w:tcPrChange w:id="505" w:author="David Modjeska" w:date="2016-04-23T23:00:00Z">
              <w:tcPr>
                <w:tcW w:w="984" w:type="dxa"/>
                <w:gridSpan w:val="2"/>
                <w:tcBorders>
                  <w:top w:val="nil"/>
                  <w:left w:val="single" w:sz="16" w:space="0" w:color="000000"/>
                  <w:bottom w:val="nil"/>
                </w:tcBorders>
                <w:shd w:val="clear" w:color="auto" w:fill="FFFFFF"/>
                <w:vAlign w:val="center"/>
              </w:tcPr>
            </w:tcPrChange>
          </w:tcPr>
          <w:p w14:paraId="0A940004" w14:textId="77777777" w:rsidR="003B43C6" w:rsidRPr="003B43C6" w:rsidRDefault="003B43C6">
            <w:pPr>
              <w:ind w:left="60" w:right="60"/>
              <w:jc w:val="right"/>
              <w:rPr>
                <w:ins w:id="506" w:author="David Modjeska" w:date="2016-04-23T22:56:00Z"/>
                <w:rFonts w:ascii="Arial Unicode MS" w:eastAsia="Arial Unicode MS" w:hAnsi="Arial Unicode MS" w:cs="Arial Unicode MS"/>
                <w:sz w:val="16"/>
                <w:szCs w:val="16"/>
                <w:rPrChange w:id="507" w:author="David Modjeska" w:date="2016-04-23T22:57:00Z">
                  <w:rPr>
                    <w:ins w:id="508" w:author="David Modjeska" w:date="2016-04-23T22:56:00Z"/>
                    <w:rFonts w:ascii="Arial" w:hAnsi="Arial" w:cs="Arial"/>
                  </w:rPr>
                </w:rPrChange>
              </w:rPr>
              <w:pPrChange w:id="509" w:author="David Modjeska" w:date="2016-04-23T22:57:00Z">
                <w:pPr>
                  <w:spacing w:line="320" w:lineRule="atLeast"/>
                  <w:ind w:left="60" w:right="60"/>
                  <w:jc w:val="right"/>
                </w:pPr>
              </w:pPrChange>
            </w:pPr>
            <w:ins w:id="510" w:author="David Modjeska" w:date="2016-04-23T22:56:00Z">
              <w:r w:rsidRPr="003B43C6">
                <w:rPr>
                  <w:rFonts w:ascii="Arial Unicode MS" w:eastAsia="Arial Unicode MS" w:hAnsi="Arial Unicode MS" w:cs="Arial Unicode MS"/>
                  <w:sz w:val="16"/>
                  <w:szCs w:val="16"/>
                  <w:rPrChange w:id="511" w:author="David Modjeska" w:date="2016-04-23T22:57:00Z">
                    <w:rPr>
                      <w:rFonts w:ascii="Arial" w:hAnsi="Arial" w:cs="Arial"/>
                    </w:rPr>
                  </w:rPrChange>
                </w:rPr>
                <w:t>.151</w:t>
              </w:r>
            </w:ins>
          </w:p>
        </w:tc>
        <w:tc>
          <w:tcPr>
            <w:tcW w:w="826" w:type="dxa"/>
            <w:tcBorders>
              <w:top w:val="nil"/>
              <w:bottom w:val="nil"/>
            </w:tcBorders>
            <w:shd w:val="clear" w:color="auto" w:fill="FFFFFF"/>
            <w:vAlign w:val="center"/>
            <w:tcPrChange w:id="512" w:author="David Modjeska" w:date="2016-04-23T23:00:00Z">
              <w:tcPr>
                <w:tcW w:w="826" w:type="dxa"/>
                <w:gridSpan w:val="2"/>
                <w:tcBorders>
                  <w:top w:val="nil"/>
                  <w:bottom w:val="nil"/>
                </w:tcBorders>
                <w:shd w:val="clear" w:color="auto" w:fill="FFFFFF"/>
                <w:vAlign w:val="center"/>
              </w:tcPr>
            </w:tcPrChange>
          </w:tcPr>
          <w:p w14:paraId="6AD13FE4" w14:textId="77777777" w:rsidR="003B43C6" w:rsidRPr="003B43C6" w:rsidRDefault="003B43C6">
            <w:pPr>
              <w:ind w:left="60" w:right="60"/>
              <w:jc w:val="right"/>
              <w:rPr>
                <w:ins w:id="513" w:author="David Modjeska" w:date="2016-04-23T22:56:00Z"/>
                <w:rFonts w:ascii="Arial Unicode MS" w:eastAsia="Arial Unicode MS" w:hAnsi="Arial Unicode MS" w:cs="Arial Unicode MS"/>
                <w:sz w:val="16"/>
                <w:szCs w:val="16"/>
                <w:rPrChange w:id="514" w:author="David Modjeska" w:date="2016-04-23T22:57:00Z">
                  <w:rPr>
                    <w:ins w:id="515" w:author="David Modjeska" w:date="2016-04-23T22:56:00Z"/>
                    <w:rFonts w:ascii="Arial" w:hAnsi="Arial" w:cs="Arial"/>
                  </w:rPr>
                </w:rPrChange>
              </w:rPr>
              <w:pPrChange w:id="516" w:author="David Modjeska" w:date="2016-04-23T22:57:00Z">
                <w:pPr>
                  <w:spacing w:line="320" w:lineRule="atLeast"/>
                  <w:ind w:left="60" w:right="60"/>
                  <w:jc w:val="right"/>
                </w:pPr>
              </w:pPrChange>
            </w:pPr>
            <w:ins w:id="517" w:author="David Modjeska" w:date="2016-04-23T22:56:00Z">
              <w:r w:rsidRPr="003B43C6">
                <w:rPr>
                  <w:rFonts w:ascii="Arial Unicode MS" w:eastAsia="Arial Unicode MS" w:hAnsi="Arial Unicode MS" w:cs="Arial Unicode MS"/>
                  <w:sz w:val="16"/>
                  <w:szCs w:val="16"/>
                  <w:rPrChange w:id="518" w:author="David Modjeska" w:date="2016-04-23T22:57:00Z">
                    <w:rPr>
                      <w:rFonts w:ascii="Arial" w:hAnsi="Arial" w:cs="Arial"/>
                    </w:rPr>
                  </w:rPrChange>
                </w:rPr>
                <w:t>.031</w:t>
              </w:r>
            </w:ins>
          </w:p>
        </w:tc>
        <w:tc>
          <w:tcPr>
            <w:tcW w:w="1300" w:type="dxa"/>
            <w:tcBorders>
              <w:top w:val="nil"/>
              <w:bottom w:val="nil"/>
            </w:tcBorders>
            <w:shd w:val="clear" w:color="auto" w:fill="FFFFFF"/>
            <w:vAlign w:val="center"/>
            <w:tcPrChange w:id="519" w:author="David Modjeska" w:date="2016-04-23T23:00:00Z">
              <w:tcPr>
                <w:tcW w:w="1300" w:type="dxa"/>
                <w:gridSpan w:val="2"/>
                <w:tcBorders>
                  <w:top w:val="nil"/>
                  <w:bottom w:val="nil"/>
                </w:tcBorders>
                <w:shd w:val="clear" w:color="auto" w:fill="FFFFFF"/>
                <w:vAlign w:val="center"/>
              </w:tcPr>
            </w:tcPrChange>
          </w:tcPr>
          <w:p w14:paraId="788CEEA2" w14:textId="77777777" w:rsidR="003B43C6" w:rsidRPr="003B43C6" w:rsidRDefault="003B43C6">
            <w:pPr>
              <w:ind w:left="60" w:right="60"/>
              <w:jc w:val="right"/>
              <w:rPr>
                <w:ins w:id="520" w:author="David Modjeska" w:date="2016-04-23T22:56:00Z"/>
                <w:rFonts w:ascii="Arial Unicode MS" w:eastAsia="Arial Unicode MS" w:hAnsi="Arial Unicode MS" w:cs="Arial Unicode MS"/>
                <w:sz w:val="16"/>
                <w:szCs w:val="16"/>
                <w:rPrChange w:id="521" w:author="David Modjeska" w:date="2016-04-23T22:57:00Z">
                  <w:rPr>
                    <w:ins w:id="522" w:author="David Modjeska" w:date="2016-04-23T22:56:00Z"/>
                    <w:rFonts w:ascii="Arial" w:hAnsi="Arial" w:cs="Arial"/>
                  </w:rPr>
                </w:rPrChange>
              </w:rPr>
              <w:pPrChange w:id="523" w:author="David Modjeska" w:date="2016-04-23T22:57:00Z">
                <w:pPr>
                  <w:spacing w:line="320" w:lineRule="atLeast"/>
                  <w:ind w:left="60" w:right="60"/>
                  <w:jc w:val="right"/>
                </w:pPr>
              </w:pPrChange>
            </w:pPr>
            <w:ins w:id="524" w:author="David Modjeska" w:date="2016-04-23T22:56:00Z">
              <w:r w:rsidRPr="003B43C6">
                <w:rPr>
                  <w:rFonts w:ascii="Arial Unicode MS" w:eastAsia="Arial Unicode MS" w:hAnsi="Arial Unicode MS" w:cs="Arial Unicode MS"/>
                  <w:sz w:val="16"/>
                  <w:szCs w:val="16"/>
                  <w:rPrChange w:id="525" w:author="David Modjeska" w:date="2016-04-23T22:57:00Z">
                    <w:rPr>
                      <w:rFonts w:ascii="Arial" w:hAnsi="Arial" w:cs="Arial"/>
                    </w:rPr>
                  </w:rPrChange>
                </w:rPr>
                <w:t>.116</w:t>
              </w:r>
            </w:ins>
          </w:p>
        </w:tc>
        <w:tc>
          <w:tcPr>
            <w:tcW w:w="709" w:type="dxa"/>
            <w:tcBorders>
              <w:top w:val="nil"/>
              <w:bottom w:val="nil"/>
            </w:tcBorders>
            <w:shd w:val="clear" w:color="auto" w:fill="FFFFFF"/>
            <w:vAlign w:val="center"/>
            <w:tcPrChange w:id="526" w:author="David Modjeska" w:date="2016-04-23T23:00:00Z">
              <w:tcPr>
                <w:tcW w:w="709" w:type="dxa"/>
                <w:tcBorders>
                  <w:top w:val="nil"/>
                  <w:bottom w:val="nil"/>
                </w:tcBorders>
                <w:shd w:val="clear" w:color="auto" w:fill="FFFFFF"/>
                <w:vAlign w:val="center"/>
              </w:tcPr>
            </w:tcPrChange>
          </w:tcPr>
          <w:p w14:paraId="51ABB0C4" w14:textId="77777777" w:rsidR="003B43C6" w:rsidRPr="003B43C6" w:rsidRDefault="003B43C6">
            <w:pPr>
              <w:ind w:left="60" w:right="60"/>
              <w:jc w:val="right"/>
              <w:rPr>
                <w:ins w:id="527" w:author="David Modjeska" w:date="2016-04-23T22:56:00Z"/>
                <w:rFonts w:ascii="Arial Unicode MS" w:eastAsia="Arial Unicode MS" w:hAnsi="Arial Unicode MS" w:cs="Arial Unicode MS"/>
                <w:sz w:val="16"/>
                <w:szCs w:val="16"/>
                <w:rPrChange w:id="528" w:author="David Modjeska" w:date="2016-04-23T22:57:00Z">
                  <w:rPr>
                    <w:ins w:id="529" w:author="David Modjeska" w:date="2016-04-23T22:56:00Z"/>
                    <w:rFonts w:ascii="Arial" w:hAnsi="Arial" w:cs="Arial"/>
                  </w:rPr>
                </w:rPrChange>
              </w:rPr>
              <w:pPrChange w:id="530" w:author="David Modjeska" w:date="2016-04-23T22:57:00Z">
                <w:pPr>
                  <w:spacing w:line="320" w:lineRule="atLeast"/>
                  <w:ind w:left="60" w:right="60"/>
                  <w:jc w:val="right"/>
                </w:pPr>
              </w:pPrChange>
            </w:pPr>
            <w:ins w:id="531" w:author="David Modjeska" w:date="2016-04-23T22:56:00Z">
              <w:r w:rsidRPr="003B43C6">
                <w:rPr>
                  <w:rFonts w:ascii="Arial Unicode MS" w:eastAsia="Arial Unicode MS" w:hAnsi="Arial Unicode MS" w:cs="Arial Unicode MS"/>
                  <w:sz w:val="16"/>
                  <w:szCs w:val="16"/>
                  <w:rPrChange w:id="532" w:author="David Modjeska" w:date="2016-04-23T22:57:00Z">
                    <w:rPr>
                      <w:rFonts w:ascii="Arial" w:hAnsi="Arial" w:cs="Arial"/>
                    </w:rPr>
                  </w:rPrChange>
                </w:rPr>
                <w:t>4.821</w:t>
              </w:r>
            </w:ins>
          </w:p>
        </w:tc>
        <w:tc>
          <w:tcPr>
            <w:tcW w:w="697" w:type="dxa"/>
            <w:tcBorders>
              <w:top w:val="nil"/>
              <w:bottom w:val="nil"/>
            </w:tcBorders>
            <w:shd w:val="clear" w:color="auto" w:fill="FFFFFF"/>
            <w:vAlign w:val="center"/>
            <w:tcPrChange w:id="533" w:author="David Modjeska" w:date="2016-04-23T23:00:00Z">
              <w:tcPr>
                <w:tcW w:w="697" w:type="dxa"/>
                <w:gridSpan w:val="2"/>
                <w:tcBorders>
                  <w:top w:val="nil"/>
                  <w:bottom w:val="nil"/>
                </w:tcBorders>
                <w:shd w:val="clear" w:color="auto" w:fill="FFFFFF"/>
                <w:vAlign w:val="center"/>
              </w:tcPr>
            </w:tcPrChange>
          </w:tcPr>
          <w:p w14:paraId="42A9290B" w14:textId="77777777" w:rsidR="003B43C6" w:rsidRPr="003B43C6" w:rsidRDefault="003B43C6">
            <w:pPr>
              <w:ind w:left="60" w:right="60"/>
              <w:jc w:val="right"/>
              <w:rPr>
                <w:ins w:id="534" w:author="David Modjeska" w:date="2016-04-23T22:56:00Z"/>
                <w:rFonts w:ascii="Arial Unicode MS" w:eastAsia="Arial Unicode MS" w:hAnsi="Arial Unicode MS" w:cs="Arial Unicode MS"/>
                <w:sz w:val="16"/>
                <w:szCs w:val="16"/>
                <w:rPrChange w:id="535" w:author="David Modjeska" w:date="2016-04-23T22:57:00Z">
                  <w:rPr>
                    <w:ins w:id="536" w:author="David Modjeska" w:date="2016-04-23T22:56:00Z"/>
                    <w:rFonts w:ascii="Arial" w:hAnsi="Arial" w:cs="Arial"/>
                  </w:rPr>
                </w:rPrChange>
              </w:rPr>
              <w:pPrChange w:id="537" w:author="David Modjeska" w:date="2016-04-23T22:57:00Z">
                <w:pPr>
                  <w:spacing w:line="320" w:lineRule="atLeast"/>
                  <w:ind w:left="60" w:right="60"/>
                  <w:jc w:val="right"/>
                </w:pPr>
              </w:pPrChange>
            </w:pPr>
            <w:ins w:id="538" w:author="David Modjeska" w:date="2016-04-23T22:56:00Z">
              <w:r w:rsidRPr="003B43C6">
                <w:rPr>
                  <w:rFonts w:ascii="Arial Unicode MS" w:eastAsia="Arial Unicode MS" w:hAnsi="Arial Unicode MS" w:cs="Arial Unicode MS"/>
                  <w:sz w:val="16"/>
                  <w:szCs w:val="16"/>
                  <w:rPrChange w:id="539" w:author="David Modjeska" w:date="2016-04-23T22:57:00Z">
                    <w:rPr>
                      <w:rFonts w:ascii="Arial" w:hAnsi="Arial" w:cs="Arial"/>
                    </w:rPr>
                  </w:rPrChange>
                </w:rPr>
                <w:t>.000</w:t>
              </w:r>
            </w:ins>
          </w:p>
        </w:tc>
        <w:tc>
          <w:tcPr>
            <w:tcW w:w="1004" w:type="dxa"/>
            <w:tcBorders>
              <w:top w:val="nil"/>
              <w:bottom w:val="nil"/>
            </w:tcBorders>
            <w:shd w:val="clear" w:color="auto" w:fill="FFFFFF"/>
            <w:vAlign w:val="center"/>
            <w:tcPrChange w:id="540" w:author="David Modjeska" w:date="2016-04-23T23:00:00Z">
              <w:tcPr>
                <w:tcW w:w="1004" w:type="dxa"/>
                <w:gridSpan w:val="3"/>
                <w:tcBorders>
                  <w:top w:val="nil"/>
                  <w:bottom w:val="nil"/>
                </w:tcBorders>
                <w:shd w:val="clear" w:color="auto" w:fill="FFFFFF"/>
                <w:vAlign w:val="center"/>
              </w:tcPr>
            </w:tcPrChange>
          </w:tcPr>
          <w:p w14:paraId="6E985CAA" w14:textId="77777777" w:rsidR="003B43C6" w:rsidRPr="003B43C6" w:rsidRDefault="003B43C6">
            <w:pPr>
              <w:ind w:left="60" w:right="60"/>
              <w:jc w:val="right"/>
              <w:rPr>
                <w:ins w:id="541" w:author="David Modjeska" w:date="2016-04-23T22:56:00Z"/>
                <w:rFonts w:ascii="Arial Unicode MS" w:eastAsia="Arial Unicode MS" w:hAnsi="Arial Unicode MS" w:cs="Arial Unicode MS"/>
                <w:sz w:val="16"/>
                <w:szCs w:val="16"/>
                <w:rPrChange w:id="542" w:author="David Modjeska" w:date="2016-04-23T22:57:00Z">
                  <w:rPr>
                    <w:ins w:id="543" w:author="David Modjeska" w:date="2016-04-23T22:56:00Z"/>
                    <w:rFonts w:ascii="Arial" w:hAnsi="Arial" w:cs="Arial"/>
                  </w:rPr>
                </w:rPrChange>
              </w:rPr>
              <w:pPrChange w:id="544" w:author="David Modjeska" w:date="2016-04-23T22:57:00Z">
                <w:pPr>
                  <w:spacing w:line="320" w:lineRule="atLeast"/>
                  <w:ind w:left="60" w:right="60"/>
                  <w:jc w:val="right"/>
                </w:pPr>
              </w:pPrChange>
            </w:pPr>
            <w:ins w:id="545" w:author="David Modjeska" w:date="2016-04-23T22:56:00Z">
              <w:r w:rsidRPr="003B43C6">
                <w:rPr>
                  <w:rFonts w:ascii="Arial Unicode MS" w:eastAsia="Arial Unicode MS" w:hAnsi="Arial Unicode MS" w:cs="Arial Unicode MS"/>
                  <w:sz w:val="16"/>
                  <w:szCs w:val="16"/>
                  <w:rPrChange w:id="546" w:author="David Modjeska" w:date="2016-04-23T22:57:00Z">
                    <w:rPr>
                      <w:rFonts w:ascii="Arial" w:hAnsi="Arial" w:cs="Arial"/>
                    </w:rPr>
                  </w:rPrChange>
                </w:rPr>
                <w:t>.168</w:t>
              </w:r>
            </w:ins>
          </w:p>
        </w:tc>
        <w:tc>
          <w:tcPr>
            <w:tcW w:w="992" w:type="dxa"/>
            <w:tcBorders>
              <w:top w:val="nil"/>
              <w:bottom w:val="nil"/>
              <w:right w:val="single" w:sz="16" w:space="0" w:color="000000"/>
            </w:tcBorders>
            <w:shd w:val="clear" w:color="auto" w:fill="FFFFFF"/>
            <w:vAlign w:val="center"/>
            <w:tcPrChange w:id="547" w:author="David Modjeska" w:date="2016-04-23T23:00:00Z">
              <w:tcPr>
                <w:tcW w:w="1701" w:type="dxa"/>
                <w:gridSpan w:val="3"/>
                <w:tcBorders>
                  <w:top w:val="nil"/>
                  <w:bottom w:val="nil"/>
                  <w:right w:val="single" w:sz="16" w:space="0" w:color="000000"/>
                </w:tcBorders>
                <w:shd w:val="clear" w:color="auto" w:fill="FFFFFF"/>
                <w:vAlign w:val="center"/>
              </w:tcPr>
            </w:tcPrChange>
          </w:tcPr>
          <w:p w14:paraId="6627E582" w14:textId="77777777" w:rsidR="003B43C6" w:rsidRPr="003B43C6" w:rsidRDefault="003B43C6">
            <w:pPr>
              <w:ind w:left="60" w:right="60"/>
              <w:jc w:val="right"/>
              <w:rPr>
                <w:ins w:id="548" w:author="David Modjeska" w:date="2016-04-23T22:56:00Z"/>
                <w:rFonts w:ascii="Arial Unicode MS" w:eastAsia="Arial Unicode MS" w:hAnsi="Arial Unicode MS" w:cs="Arial Unicode MS"/>
                <w:sz w:val="16"/>
                <w:szCs w:val="16"/>
                <w:rPrChange w:id="549" w:author="David Modjeska" w:date="2016-04-23T22:57:00Z">
                  <w:rPr>
                    <w:ins w:id="550" w:author="David Modjeska" w:date="2016-04-23T22:56:00Z"/>
                    <w:rFonts w:ascii="Arial" w:hAnsi="Arial" w:cs="Arial"/>
                  </w:rPr>
                </w:rPrChange>
              </w:rPr>
              <w:pPrChange w:id="551" w:author="David Modjeska" w:date="2016-04-23T22:57:00Z">
                <w:pPr>
                  <w:spacing w:line="320" w:lineRule="atLeast"/>
                  <w:ind w:left="60" w:right="60"/>
                  <w:jc w:val="right"/>
                </w:pPr>
              </w:pPrChange>
            </w:pPr>
            <w:ins w:id="552" w:author="David Modjeska" w:date="2016-04-23T22:56:00Z">
              <w:r w:rsidRPr="003B43C6">
                <w:rPr>
                  <w:rFonts w:ascii="Arial Unicode MS" w:eastAsia="Arial Unicode MS" w:hAnsi="Arial Unicode MS" w:cs="Arial Unicode MS"/>
                  <w:sz w:val="16"/>
                  <w:szCs w:val="16"/>
                  <w:rPrChange w:id="553" w:author="David Modjeska" w:date="2016-04-23T22:57:00Z">
                    <w:rPr>
                      <w:rFonts w:ascii="Arial" w:hAnsi="Arial" w:cs="Arial"/>
                    </w:rPr>
                  </w:rPrChange>
                </w:rPr>
                <w:t>5.954</w:t>
              </w:r>
            </w:ins>
          </w:p>
        </w:tc>
      </w:tr>
      <w:tr w:rsidR="00B82616" w:rsidRPr="003B43C6" w14:paraId="192C7FBC" w14:textId="77777777" w:rsidTr="005C6586">
        <w:tblPrEx>
          <w:tblPrExChange w:id="554" w:author="David Modjeska" w:date="2016-04-23T23:00:00Z">
            <w:tblPrEx>
              <w:tblW w:w="9923" w:type="dxa"/>
            </w:tblPrEx>
          </w:tblPrExChange>
        </w:tblPrEx>
        <w:trPr>
          <w:cantSplit/>
          <w:ins w:id="555" w:author="David Modjeska" w:date="2016-04-23T22:56:00Z"/>
          <w:trPrChange w:id="556" w:author="David Modjeska" w:date="2016-04-23T23:00:00Z">
            <w:trPr>
              <w:gridAfter w:val="0"/>
              <w:cantSplit/>
            </w:trPr>
          </w:trPrChange>
        </w:trPr>
        <w:tc>
          <w:tcPr>
            <w:tcW w:w="709" w:type="dxa"/>
            <w:vMerge/>
            <w:tcBorders>
              <w:top w:val="nil"/>
              <w:left w:val="single" w:sz="16" w:space="0" w:color="000000"/>
              <w:bottom w:val="single" w:sz="16" w:space="0" w:color="000000"/>
              <w:right w:val="nil"/>
            </w:tcBorders>
            <w:shd w:val="clear" w:color="auto" w:fill="FFFFFF"/>
            <w:tcPrChange w:id="557" w:author="David Modjeska" w:date="2016-04-23T23:00:00Z">
              <w:tcPr>
                <w:tcW w:w="709" w:type="dxa"/>
                <w:vMerge/>
                <w:tcBorders>
                  <w:top w:val="nil"/>
                  <w:left w:val="single" w:sz="16" w:space="0" w:color="000000"/>
                  <w:bottom w:val="single" w:sz="16" w:space="0" w:color="000000"/>
                  <w:right w:val="nil"/>
                </w:tcBorders>
                <w:shd w:val="clear" w:color="auto" w:fill="FFFFFF"/>
              </w:tcPr>
            </w:tcPrChange>
          </w:tcPr>
          <w:p w14:paraId="4AD51D8C" w14:textId="77777777" w:rsidR="003B43C6" w:rsidRPr="003B43C6" w:rsidRDefault="003B43C6">
            <w:pPr>
              <w:rPr>
                <w:ins w:id="558" w:author="David Modjeska" w:date="2016-04-23T22:56:00Z"/>
                <w:rFonts w:ascii="Arial Unicode MS" w:eastAsia="Arial Unicode MS" w:hAnsi="Arial Unicode MS" w:cs="Arial Unicode MS"/>
                <w:sz w:val="16"/>
                <w:szCs w:val="16"/>
                <w:rPrChange w:id="559" w:author="David Modjeska" w:date="2016-04-23T22:57:00Z">
                  <w:rPr>
                    <w:ins w:id="560" w:author="David Modjeska" w:date="2016-04-23T22:56:00Z"/>
                    <w:rFonts w:ascii="Arial" w:hAnsi="Arial" w:cs="Arial"/>
                  </w:rPr>
                </w:rPrChange>
              </w:rPr>
            </w:pPr>
          </w:p>
        </w:tc>
        <w:tc>
          <w:tcPr>
            <w:tcW w:w="1993" w:type="dxa"/>
            <w:tcBorders>
              <w:top w:val="nil"/>
              <w:left w:val="nil"/>
              <w:bottom w:val="nil"/>
              <w:right w:val="single" w:sz="16" w:space="0" w:color="000000"/>
            </w:tcBorders>
            <w:shd w:val="clear" w:color="auto" w:fill="FFFFFF"/>
            <w:tcPrChange w:id="561" w:author="David Modjeska" w:date="2016-04-23T23:00:00Z">
              <w:tcPr>
                <w:tcW w:w="1993" w:type="dxa"/>
                <w:gridSpan w:val="3"/>
                <w:tcBorders>
                  <w:top w:val="nil"/>
                  <w:left w:val="nil"/>
                  <w:bottom w:val="nil"/>
                  <w:right w:val="single" w:sz="16" w:space="0" w:color="000000"/>
                </w:tcBorders>
                <w:shd w:val="clear" w:color="auto" w:fill="FFFFFF"/>
              </w:tcPr>
            </w:tcPrChange>
          </w:tcPr>
          <w:p w14:paraId="6CDB7214" w14:textId="77777777" w:rsidR="003B43C6" w:rsidRPr="003B43C6" w:rsidRDefault="003B43C6">
            <w:pPr>
              <w:ind w:left="60" w:right="60"/>
              <w:rPr>
                <w:ins w:id="562" w:author="David Modjeska" w:date="2016-04-23T22:56:00Z"/>
                <w:rFonts w:ascii="Arial Unicode MS" w:eastAsia="Arial Unicode MS" w:hAnsi="Arial Unicode MS" w:cs="Arial Unicode MS"/>
                <w:sz w:val="16"/>
                <w:szCs w:val="16"/>
                <w:rPrChange w:id="563" w:author="David Modjeska" w:date="2016-04-23T22:57:00Z">
                  <w:rPr>
                    <w:ins w:id="564" w:author="David Modjeska" w:date="2016-04-23T22:56:00Z"/>
                    <w:rFonts w:ascii="Arial" w:hAnsi="Arial" w:cs="Arial"/>
                  </w:rPr>
                </w:rPrChange>
              </w:rPr>
              <w:pPrChange w:id="565" w:author="David Modjeska" w:date="2016-04-23T22:57:00Z">
                <w:pPr>
                  <w:spacing w:line="320" w:lineRule="atLeast"/>
                  <w:ind w:left="60" w:right="60"/>
                </w:pPr>
              </w:pPrChange>
            </w:pPr>
            <w:proofErr w:type="spellStart"/>
            <w:ins w:id="566" w:author="David Modjeska" w:date="2016-04-23T22:56:00Z">
              <w:r w:rsidRPr="003B43C6">
                <w:rPr>
                  <w:rFonts w:ascii="Arial Unicode MS" w:eastAsia="Arial Unicode MS" w:hAnsi="Arial Unicode MS" w:cs="Arial Unicode MS"/>
                  <w:sz w:val="16"/>
                  <w:szCs w:val="16"/>
                  <w:rPrChange w:id="567" w:author="David Modjeska" w:date="2016-04-23T22:57:00Z">
                    <w:rPr>
                      <w:rFonts w:ascii="Arial" w:hAnsi="Arial" w:cs="Arial"/>
                    </w:rPr>
                  </w:rPrChange>
                </w:rPr>
                <w:t>FX_USD_Per_GBP</w:t>
              </w:r>
              <w:proofErr w:type="spellEnd"/>
            </w:ins>
          </w:p>
        </w:tc>
        <w:tc>
          <w:tcPr>
            <w:tcW w:w="984" w:type="dxa"/>
            <w:tcBorders>
              <w:top w:val="nil"/>
              <w:left w:val="single" w:sz="16" w:space="0" w:color="000000"/>
              <w:bottom w:val="nil"/>
            </w:tcBorders>
            <w:shd w:val="clear" w:color="auto" w:fill="FFFFFF"/>
            <w:vAlign w:val="center"/>
            <w:tcPrChange w:id="568" w:author="David Modjeska" w:date="2016-04-23T23:00:00Z">
              <w:tcPr>
                <w:tcW w:w="984" w:type="dxa"/>
                <w:gridSpan w:val="2"/>
                <w:tcBorders>
                  <w:top w:val="nil"/>
                  <w:left w:val="single" w:sz="16" w:space="0" w:color="000000"/>
                  <w:bottom w:val="nil"/>
                </w:tcBorders>
                <w:shd w:val="clear" w:color="auto" w:fill="FFFFFF"/>
                <w:vAlign w:val="center"/>
              </w:tcPr>
            </w:tcPrChange>
          </w:tcPr>
          <w:p w14:paraId="39B44A86" w14:textId="77777777" w:rsidR="003B43C6" w:rsidRPr="003B43C6" w:rsidRDefault="003B43C6">
            <w:pPr>
              <w:ind w:left="60" w:right="60"/>
              <w:jc w:val="right"/>
              <w:rPr>
                <w:ins w:id="569" w:author="David Modjeska" w:date="2016-04-23T22:56:00Z"/>
                <w:rFonts w:ascii="Arial Unicode MS" w:eastAsia="Arial Unicode MS" w:hAnsi="Arial Unicode MS" w:cs="Arial Unicode MS"/>
                <w:sz w:val="16"/>
                <w:szCs w:val="16"/>
                <w:rPrChange w:id="570" w:author="David Modjeska" w:date="2016-04-23T22:57:00Z">
                  <w:rPr>
                    <w:ins w:id="571" w:author="David Modjeska" w:date="2016-04-23T22:56:00Z"/>
                    <w:rFonts w:ascii="Arial" w:hAnsi="Arial" w:cs="Arial"/>
                  </w:rPr>
                </w:rPrChange>
              </w:rPr>
              <w:pPrChange w:id="572" w:author="David Modjeska" w:date="2016-04-23T22:57:00Z">
                <w:pPr>
                  <w:spacing w:line="320" w:lineRule="atLeast"/>
                  <w:ind w:left="60" w:right="60"/>
                  <w:jc w:val="right"/>
                </w:pPr>
              </w:pPrChange>
            </w:pPr>
            <w:ins w:id="573" w:author="David Modjeska" w:date="2016-04-23T22:56:00Z">
              <w:r w:rsidRPr="003B43C6">
                <w:rPr>
                  <w:rFonts w:ascii="Arial Unicode MS" w:eastAsia="Arial Unicode MS" w:hAnsi="Arial Unicode MS" w:cs="Arial Unicode MS"/>
                  <w:sz w:val="16"/>
                  <w:szCs w:val="16"/>
                  <w:rPrChange w:id="574" w:author="David Modjeska" w:date="2016-04-23T22:57:00Z">
                    <w:rPr>
                      <w:rFonts w:ascii="Arial" w:hAnsi="Arial" w:cs="Arial"/>
                    </w:rPr>
                  </w:rPrChange>
                </w:rPr>
                <w:t>-.150</w:t>
              </w:r>
            </w:ins>
          </w:p>
        </w:tc>
        <w:tc>
          <w:tcPr>
            <w:tcW w:w="826" w:type="dxa"/>
            <w:tcBorders>
              <w:top w:val="nil"/>
              <w:bottom w:val="nil"/>
            </w:tcBorders>
            <w:shd w:val="clear" w:color="auto" w:fill="FFFFFF"/>
            <w:vAlign w:val="center"/>
            <w:tcPrChange w:id="575" w:author="David Modjeska" w:date="2016-04-23T23:00:00Z">
              <w:tcPr>
                <w:tcW w:w="826" w:type="dxa"/>
                <w:gridSpan w:val="2"/>
                <w:tcBorders>
                  <w:top w:val="nil"/>
                  <w:bottom w:val="nil"/>
                </w:tcBorders>
                <w:shd w:val="clear" w:color="auto" w:fill="FFFFFF"/>
                <w:vAlign w:val="center"/>
              </w:tcPr>
            </w:tcPrChange>
          </w:tcPr>
          <w:p w14:paraId="549BC7D3" w14:textId="77777777" w:rsidR="003B43C6" w:rsidRPr="003B43C6" w:rsidRDefault="003B43C6">
            <w:pPr>
              <w:ind w:left="60" w:right="60"/>
              <w:jc w:val="right"/>
              <w:rPr>
                <w:ins w:id="576" w:author="David Modjeska" w:date="2016-04-23T22:56:00Z"/>
                <w:rFonts w:ascii="Arial Unicode MS" w:eastAsia="Arial Unicode MS" w:hAnsi="Arial Unicode MS" w:cs="Arial Unicode MS"/>
                <w:sz w:val="16"/>
                <w:szCs w:val="16"/>
                <w:rPrChange w:id="577" w:author="David Modjeska" w:date="2016-04-23T22:57:00Z">
                  <w:rPr>
                    <w:ins w:id="578" w:author="David Modjeska" w:date="2016-04-23T22:56:00Z"/>
                    <w:rFonts w:ascii="Arial" w:hAnsi="Arial" w:cs="Arial"/>
                  </w:rPr>
                </w:rPrChange>
              </w:rPr>
              <w:pPrChange w:id="579" w:author="David Modjeska" w:date="2016-04-23T22:57:00Z">
                <w:pPr>
                  <w:spacing w:line="320" w:lineRule="atLeast"/>
                  <w:ind w:left="60" w:right="60"/>
                  <w:jc w:val="right"/>
                </w:pPr>
              </w:pPrChange>
            </w:pPr>
            <w:ins w:id="580" w:author="David Modjeska" w:date="2016-04-23T22:56:00Z">
              <w:r w:rsidRPr="003B43C6">
                <w:rPr>
                  <w:rFonts w:ascii="Arial Unicode MS" w:eastAsia="Arial Unicode MS" w:hAnsi="Arial Unicode MS" w:cs="Arial Unicode MS"/>
                  <w:sz w:val="16"/>
                  <w:szCs w:val="16"/>
                  <w:rPrChange w:id="581" w:author="David Modjeska" w:date="2016-04-23T22:57:00Z">
                    <w:rPr>
                      <w:rFonts w:ascii="Arial" w:hAnsi="Arial" w:cs="Arial"/>
                    </w:rPr>
                  </w:rPrChange>
                </w:rPr>
                <w:t>.027</w:t>
              </w:r>
            </w:ins>
          </w:p>
        </w:tc>
        <w:tc>
          <w:tcPr>
            <w:tcW w:w="1300" w:type="dxa"/>
            <w:tcBorders>
              <w:top w:val="nil"/>
              <w:bottom w:val="nil"/>
            </w:tcBorders>
            <w:shd w:val="clear" w:color="auto" w:fill="FFFFFF"/>
            <w:vAlign w:val="center"/>
            <w:tcPrChange w:id="582" w:author="David Modjeska" w:date="2016-04-23T23:00:00Z">
              <w:tcPr>
                <w:tcW w:w="1300" w:type="dxa"/>
                <w:gridSpan w:val="2"/>
                <w:tcBorders>
                  <w:top w:val="nil"/>
                  <w:bottom w:val="nil"/>
                </w:tcBorders>
                <w:shd w:val="clear" w:color="auto" w:fill="FFFFFF"/>
                <w:vAlign w:val="center"/>
              </w:tcPr>
            </w:tcPrChange>
          </w:tcPr>
          <w:p w14:paraId="774DDEFD" w14:textId="77777777" w:rsidR="003B43C6" w:rsidRPr="003B43C6" w:rsidRDefault="003B43C6">
            <w:pPr>
              <w:ind w:left="60" w:right="60"/>
              <w:jc w:val="right"/>
              <w:rPr>
                <w:ins w:id="583" w:author="David Modjeska" w:date="2016-04-23T22:56:00Z"/>
                <w:rFonts w:ascii="Arial Unicode MS" w:eastAsia="Arial Unicode MS" w:hAnsi="Arial Unicode MS" w:cs="Arial Unicode MS"/>
                <w:sz w:val="16"/>
                <w:szCs w:val="16"/>
                <w:rPrChange w:id="584" w:author="David Modjeska" w:date="2016-04-23T22:57:00Z">
                  <w:rPr>
                    <w:ins w:id="585" w:author="David Modjeska" w:date="2016-04-23T22:56:00Z"/>
                    <w:rFonts w:ascii="Arial" w:hAnsi="Arial" w:cs="Arial"/>
                  </w:rPr>
                </w:rPrChange>
              </w:rPr>
              <w:pPrChange w:id="586" w:author="David Modjeska" w:date="2016-04-23T22:57:00Z">
                <w:pPr>
                  <w:spacing w:line="320" w:lineRule="atLeast"/>
                  <w:ind w:left="60" w:right="60"/>
                  <w:jc w:val="right"/>
                </w:pPr>
              </w:pPrChange>
            </w:pPr>
            <w:ins w:id="587" w:author="David Modjeska" w:date="2016-04-23T22:56:00Z">
              <w:r w:rsidRPr="003B43C6">
                <w:rPr>
                  <w:rFonts w:ascii="Arial Unicode MS" w:eastAsia="Arial Unicode MS" w:hAnsi="Arial Unicode MS" w:cs="Arial Unicode MS"/>
                  <w:sz w:val="16"/>
                  <w:szCs w:val="16"/>
                  <w:rPrChange w:id="588" w:author="David Modjeska" w:date="2016-04-23T22:57:00Z">
                    <w:rPr>
                      <w:rFonts w:ascii="Arial" w:hAnsi="Arial" w:cs="Arial"/>
                    </w:rPr>
                  </w:rPrChange>
                </w:rPr>
                <w:t>-.109</w:t>
              </w:r>
            </w:ins>
          </w:p>
        </w:tc>
        <w:tc>
          <w:tcPr>
            <w:tcW w:w="709" w:type="dxa"/>
            <w:tcBorders>
              <w:top w:val="nil"/>
              <w:bottom w:val="nil"/>
            </w:tcBorders>
            <w:shd w:val="clear" w:color="auto" w:fill="FFFFFF"/>
            <w:vAlign w:val="center"/>
            <w:tcPrChange w:id="589" w:author="David Modjeska" w:date="2016-04-23T23:00:00Z">
              <w:tcPr>
                <w:tcW w:w="709" w:type="dxa"/>
                <w:tcBorders>
                  <w:top w:val="nil"/>
                  <w:bottom w:val="nil"/>
                </w:tcBorders>
                <w:shd w:val="clear" w:color="auto" w:fill="FFFFFF"/>
                <w:vAlign w:val="center"/>
              </w:tcPr>
            </w:tcPrChange>
          </w:tcPr>
          <w:p w14:paraId="01707AFD" w14:textId="77777777" w:rsidR="003B43C6" w:rsidRPr="003B43C6" w:rsidRDefault="003B43C6">
            <w:pPr>
              <w:ind w:left="60" w:right="60"/>
              <w:jc w:val="right"/>
              <w:rPr>
                <w:ins w:id="590" w:author="David Modjeska" w:date="2016-04-23T22:56:00Z"/>
                <w:rFonts w:ascii="Arial Unicode MS" w:eastAsia="Arial Unicode MS" w:hAnsi="Arial Unicode MS" w:cs="Arial Unicode MS"/>
                <w:sz w:val="16"/>
                <w:szCs w:val="16"/>
                <w:rPrChange w:id="591" w:author="David Modjeska" w:date="2016-04-23T22:57:00Z">
                  <w:rPr>
                    <w:ins w:id="592" w:author="David Modjeska" w:date="2016-04-23T22:56:00Z"/>
                    <w:rFonts w:ascii="Arial" w:hAnsi="Arial" w:cs="Arial"/>
                  </w:rPr>
                </w:rPrChange>
              </w:rPr>
              <w:pPrChange w:id="593" w:author="David Modjeska" w:date="2016-04-23T22:57:00Z">
                <w:pPr>
                  <w:spacing w:line="320" w:lineRule="atLeast"/>
                  <w:ind w:left="60" w:right="60"/>
                  <w:jc w:val="right"/>
                </w:pPr>
              </w:pPrChange>
            </w:pPr>
            <w:ins w:id="594" w:author="David Modjeska" w:date="2016-04-23T22:56:00Z">
              <w:r w:rsidRPr="003B43C6">
                <w:rPr>
                  <w:rFonts w:ascii="Arial Unicode MS" w:eastAsia="Arial Unicode MS" w:hAnsi="Arial Unicode MS" w:cs="Arial Unicode MS"/>
                  <w:sz w:val="16"/>
                  <w:szCs w:val="16"/>
                  <w:rPrChange w:id="595" w:author="David Modjeska" w:date="2016-04-23T22:57:00Z">
                    <w:rPr>
                      <w:rFonts w:ascii="Arial" w:hAnsi="Arial" w:cs="Arial"/>
                    </w:rPr>
                  </w:rPrChange>
                </w:rPr>
                <w:t>-5.618</w:t>
              </w:r>
            </w:ins>
          </w:p>
        </w:tc>
        <w:tc>
          <w:tcPr>
            <w:tcW w:w="697" w:type="dxa"/>
            <w:tcBorders>
              <w:top w:val="nil"/>
              <w:bottom w:val="nil"/>
            </w:tcBorders>
            <w:shd w:val="clear" w:color="auto" w:fill="FFFFFF"/>
            <w:vAlign w:val="center"/>
            <w:tcPrChange w:id="596" w:author="David Modjeska" w:date="2016-04-23T23:00:00Z">
              <w:tcPr>
                <w:tcW w:w="697" w:type="dxa"/>
                <w:gridSpan w:val="2"/>
                <w:tcBorders>
                  <w:top w:val="nil"/>
                  <w:bottom w:val="nil"/>
                </w:tcBorders>
                <w:shd w:val="clear" w:color="auto" w:fill="FFFFFF"/>
                <w:vAlign w:val="center"/>
              </w:tcPr>
            </w:tcPrChange>
          </w:tcPr>
          <w:p w14:paraId="532ADEC0" w14:textId="77777777" w:rsidR="003B43C6" w:rsidRPr="003B43C6" w:rsidRDefault="003B43C6">
            <w:pPr>
              <w:ind w:left="60" w:right="60"/>
              <w:jc w:val="right"/>
              <w:rPr>
                <w:ins w:id="597" w:author="David Modjeska" w:date="2016-04-23T22:56:00Z"/>
                <w:rFonts w:ascii="Arial Unicode MS" w:eastAsia="Arial Unicode MS" w:hAnsi="Arial Unicode MS" w:cs="Arial Unicode MS"/>
                <w:sz w:val="16"/>
                <w:szCs w:val="16"/>
                <w:rPrChange w:id="598" w:author="David Modjeska" w:date="2016-04-23T22:57:00Z">
                  <w:rPr>
                    <w:ins w:id="599" w:author="David Modjeska" w:date="2016-04-23T22:56:00Z"/>
                    <w:rFonts w:ascii="Arial" w:hAnsi="Arial" w:cs="Arial"/>
                  </w:rPr>
                </w:rPrChange>
              </w:rPr>
              <w:pPrChange w:id="600" w:author="David Modjeska" w:date="2016-04-23T22:57:00Z">
                <w:pPr>
                  <w:spacing w:line="320" w:lineRule="atLeast"/>
                  <w:ind w:left="60" w:right="60"/>
                  <w:jc w:val="right"/>
                </w:pPr>
              </w:pPrChange>
            </w:pPr>
            <w:ins w:id="601" w:author="David Modjeska" w:date="2016-04-23T22:56:00Z">
              <w:r w:rsidRPr="003B43C6">
                <w:rPr>
                  <w:rFonts w:ascii="Arial Unicode MS" w:eastAsia="Arial Unicode MS" w:hAnsi="Arial Unicode MS" w:cs="Arial Unicode MS"/>
                  <w:sz w:val="16"/>
                  <w:szCs w:val="16"/>
                  <w:rPrChange w:id="602" w:author="David Modjeska" w:date="2016-04-23T22:57:00Z">
                    <w:rPr>
                      <w:rFonts w:ascii="Arial" w:hAnsi="Arial" w:cs="Arial"/>
                    </w:rPr>
                  </w:rPrChange>
                </w:rPr>
                <w:t>.000</w:t>
              </w:r>
            </w:ins>
          </w:p>
        </w:tc>
        <w:tc>
          <w:tcPr>
            <w:tcW w:w="1004" w:type="dxa"/>
            <w:tcBorders>
              <w:top w:val="nil"/>
              <w:bottom w:val="nil"/>
            </w:tcBorders>
            <w:shd w:val="clear" w:color="auto" w:fill="FFFFFF"/>
            <w:vAlign w:val="center"/>
            <w:tcPrChange w:id="603" w:author="David Modjeska" w:date="2016-04-23T23:00:00Z">
              <w:tcPr>
                <w:tcW w:w="1004" w:type="dxa"/>
                <w:gridSpan w:val="3"/>
                <w:tcBorders>
                  <w:top w:val="nil"/>
                  <w:bottom w:val="nil"/>
                </w:tcBorders>
                <w:shd w:val="clear" w:color="auto" w:fill="FFFFFF"/>
                <w:vAlign w:val="center"/>
              </w:tcPr>
            </w:tcPrChange>
          </w:tcPr>
          <w:p w14:paraId="2EB05759" w14:textId="77777777" w:rsidR="003B43C6" w:rsidRPr="003B43C6" w:rsidRDefault="003B43C6">
            <w:pPr>
              <w:ind w:left="60" w:right="60"/>
              <w:jc w:val="right"/>
              <w:rPr>
                <w:ins w:id="604" w:author="David Modjeska" w:date="2016-04-23T22:56:00Z"/>
                <w:rFonts w:ascii="Arial Unicode MS" w:eastAsia="Arial Unicode MS" w:hAnsi="Arial Unicode MS" w:cs="Arial Unicode MS"/>
                <w:sz w:val="16"/>
                <w:szCs w:val="16"/>
                <w:rPrChange w:id="605" w:author="David Modjeska" w:date="2016-04-23T22:57:00Z">
                  <w:rPr>
                    <w:ins w:id="606" w:author="David Modjeska" w:date="2016-04-23T22:56:00Z"/>
                    <w:rFonts w:ascii="Arial" w:hAnsi="Arial" w:cs="Arial"/>
                  </w:rPr>
                </w:rPrChange>
              </w:rPr>
              <w:pPrChange w:id="607" w:author="David Modjeska" w:date="2016-04-23T22:57:00Z">
                <w:pPr>
                  <w:spacing w:line="320" w:lineRule="atLeast"/>
                  <w:ind w:left="60" w:right="60"/>
                  <w:jc w:val="right"/>
                </w:pPr>
              </w:pPrChange>
            </w:pPr>
            <w:ins w:id="608" w:author="David Modjeska" w:date="2016-04-23T22:56:00Z">
              <w:r w:rsidRPr="003B43C6">
                <w:rPr>
                  <w:rFonts w:ascii="Arial Unicode MS" w:eastAsia="Arial Unicode MS" w:hAnsi="Arial Unicode MS" w:cs="Arial Unicode MS"/>
                  <w:sz w:val="16"/>
                  <w:szCs w:val="16"/>
                  <w:rPrChange w:id="609" w:author="David Modjeska" w:date="2016-04-23T22:57:00Z">
                    <w:rPr>
                      <w:rFonts w:ascii="Arial" w:hAnsi="Arial" w:cs="Arial"/>
                    </w:rPr>
                  </w:rPrChange>
                </w:rPr>
                <w:t>.262</w:t>
              </w:r>
            </w:ins>
          </w:p>
        </w:tc>
        <w:tc>
          <w:tcPr>
            <w:tcW w:w="992" w:type="dxa"/>
            <w:tcBorders>
              <w:top w:val="nil"/>
              <w:bottom w:val="nil"/>
              <w:right w:val="single" w:sz="16" w:space="0" w:color="000000"/>
            </w:tcBorders>
            <w:shd w:val="clear" w:color="auto" w:fill="FFFFFF"/>
            <w:vAlign w:val="center"/>
            <w:tcPrChange w:id="610" w:author="David Modjeska" w:date="2016-04-23T23:00:00Z">
              <w:tcPr>
                <w:tcW w:w="1701" w:type="dxa"/>
                <w:gridSpan w:val="3"/>
                <w:tcBorders>
                  <w:top w:val="nil"/>
                  <w:bottom w:val="nil"/>
                  <w:right w:val="single" w:sz="16" w:space="0" w:color="000000"/>
                </w:tcBorders>
                <w:shd w:val="clear" w:color="auto" w:fill="FFFFFF"/>
                <w:vAlign w:val="center"/>
              </w:tcPr>
            </w:tcPrChange>
          </w:tcPr>
          <w:p w14:paraId="3E13D057" w14:textId="77777777" w:rsidR="003B43C6" w:rsidRPr="003B43C6" w:rsidRDefault="003B43C6">
            <w:pPr>
              <w:ind w:left="60" w:right="60"/>
              <w:jc w:val="right"/>
              <w:rPr>
                <w:ins w:id="611" w:author="David Modjeska" w:date="2016-04-23T22:56:00Z"/>
                <w:rFonts w:ascii="Arial Unicode MS" w:eastAsia="Arial Unicode MS" w:hAnsi="Arial Unicode MS" w:cs="Arial Unicode MS"/>
                <w:sz w:val="16"/>
                <w:szCs w:val="16"/>
                <w:rPrChange w:id="612" w:author="David Modjeska" w:date="2016-04-23T22:57:00Z">
                  <w:rPr>
                    <w:ins w:id="613" w:author="David Modjeska" w:date="2016-04-23T22:56:00Z"/>
                    <w:rFonts w:ascii="Arial" w:hAnsi="Arial" w:cs="Arial"/>
                  </w:rPr>
                </w:rPrChange>
              </w:rPr>
              <w:pPrChange w:id="614" w:author="David Modjeska" w:date="2016-04-23T22:57:00Z">
                <w:pPr>
                  <w:spacing w:line="320" w:lineRule="atLeast"/>
                  <w:ind w:left="60" w:right="60"/>
                  <w:jc w:val="right"/>
                </w:pPr>
              </w:pPrChange>
            </w:pPr>
            <w:ins w:id="615" w:author="David Modjeska" w:date="2016-04-23T22:56:00Z">
              <w:r w:rsidRPr="003B43C6">
                <w:rPr>
                  <w:rFonts w:ascii="Arial Unicode MS" w:eastAsia="Arial Unicode MS" w:hAnsi="Arial Unicode MS" w:cs="Arial Unicode MS"/>
                  <w:sz w:val="16"/>
                  <w:szCs w:val="16"/>
                  <w:rPrChange w:id="616" w:author="David Modjeska" w:date="2016-04-23T22:57:00Z">
                    <w:rPr>
                      <w:rFonts w:ascii="Arial" w:hAnsi="Arial" w:cs="Arial"/>
                    </w:rPr>
                  </w:rPrChange>
                </w:rPr>
                <w:t>3.818</w:t>
              </w:r>
            </w:ins>
          </w:p>
        </w:tc>
      </w:tr>
      <w:tr w:rsidR="00B82616" w:rsidRPr="003B43C6" w14:paraId="0808DF9B" w14:textId="77777777" w:rsidTr="005C6586">
        <w:tblPrEx>
          <w:tblPrExChange w:id="617" w:author="David Modjeska" w:date="2016-04-23T23:00:00Z">
            <w:tblPrEx>
              <w:tblW w:w="9923" w:type="dxa"/>
            </w:tblPrEx>
          </w:tblPrExChange>
        </w:tblPrEx>
        <w:trPr>
          <w:cantSplit/>
          <w:ins w:id="618" w:author="David Modjeska" w:date="2016-04-23T22:56:00Z"/>
          <w:trPrChange w:id="619" w:author="David Modjeska" w:date="2016-04-23T23:00:00Z">
            <w:trPr>
              <w:gridAfter w:val="0"/>
              <w:cantSplit/>
            </w:trPr>
          </w:trPrChange>
        </w:trPr>
        <w:tc>
          <w:tcPr>
            <w:tcW w:w="709" w:type="dxa"/>
            <w:vMerge/>
            <w:tcBorders>
              <w:top w:val="nil"/>
              <w:left w:val="single" w:sz="16" w:space="0" w:color="000000"/>
              <w:bottom w:val="single" w:sz="16" w:space="0" w:color="000000"/>
              <w:right w:val="nil"/>
            </w:tcBorders>
            <w:shd w:val="clear" w:color="auto" w:fill="FFFFFF"/>
            <w:tcPrChange w:id="620" w:author="David Modjeska" w:date="2016-04-23T23:00:00Z">
              <w:tcPr>
                <w:tcW w:w="709" w:type="dxa"/>
                <w:vMerge/>
                <w:tcBorders>
                  <w:top w:val="nil"/>
                  <w:left w:val="single" w:sz="16" w:space="0" w:color="000000"/>
                  <w:bottom w:val="single" w:sz="16" w:space="0" w:color="000000"/>
                  <w:right w:val="nil"/>
                </w:tcBorders>
                <w:shd w:val="clear" w:color="auto" w:fill="FFFFFF"/>
              </w:tcPr>
            </w:tcPrChange>
          </w:tcPr>
          <w:p w14:paraId="5B2D18E0" w14:textId="77777777" w:rsidR="003B43C6" w:rsidRPr="003B43C6" w:rsidRDefault="003B43C6">
            <w:pPr>
              <w:rPr>
                <w:ins w:id="621" w:author="David Modjeska" w:date="2016-04-23T22:56:00Z"/>
                <w:rFonts w:ascii="Arial Unicode MS" w:eastAsia="Arial Unicode MS" w:hAnsi="Arial Unicode MS" w:cs="Arial Unicode MS"/>
                <w:sz w:val="16"/>
                <w:szCs w:val="16"/>
                <w:rPrChange w:id="622" w:author="David Modjeska" w:date="2016-04-23T22:57:00Z">
                  <w:rPr>
                    <w:ins w:id="623" w:author="David Modjeska" w:date="2016-04-23T22:56:00Z"/>
                    <w:rFonts w:ascii="Arial" w:hAnsi="Arial" w:cs="Arial"/>
                  </w:rPr>
                </w:rPrChange>
              </w:rPr>
            </w:pPr>
          </w:p>
        </w:tc>
        <w:tc>
          <w:tcPr>
            <w:tcW w:w="1993" w:type="dxa"/>
            <w:tcBorders>
              <w:top w:val="nil"/>
              <w:left w:val="nil"/>
              <w:bottom w:val="nil"/>
              <w:right w:val="single" w:sz="16" w:space="0" w:color="000000"/>
            </w:tcBorders>
            <w:shd w:val="clear" w:color="auto" w:fill="FFFFFF"/>
            <w:tcPrChange w:id="624" w:author="David Modjeska" w:date="2016-04-23T23:00:00Z">
              <w:tcPr>
                <w:tcW w:w="1993" w:type="dxa"/>
                <w:gridSpan w:val="3"/>
                <w:tcBorders>
                  <w:top w:val="nil"/>
                  <w:left w:val="nil"/>
                  <w:bottom w:val="nil"/>
                  <w:right w:val="single" w:sz="16" w:space="0" w:color="000000"/>
                </w:tcBorders>
                <w:shd w:val="clear" w:color="auto" w:fill="FFFFFF"/>
              </w:tcPr>
            </w:tcPrChange>
          </w:tcPr>
          <w:p w14:paraId="6C203173" w14:textId="77777777" w:rsidR="003B43C6" w:rsidRPr="003B43C6" w:rsidRDefault="003B43C6">
            <w:pPr>
              <w:ind w:left="60" w:right="60"/>
              <w:rPr>
                <w:ins w:id="625" w:author="David Modjeska" w:date="2016-04-23T22:56:00Z"/>
                <w:rFonts w:ascii="Arial Unicode MS" w:eastAsia="Arial Unicode MS" w:hAnsi="Arial Unicode MS" w:cs="Arial Unicode MS"/>
                <w:sz w:val="16"/>
                <w:szCs w:val="16"/>
                <w:rPrChange w:id="626" w:author="David Modjeska" w:date="2016-04-23T22:57:00Z">
                  <w:rPr>
                    <w:ins w:id="627" w:author="David Modjeska" w:date="2016-04-23T22:56:00Z"/>
                    <w:rFonts w:ascii="Arial" w:hAnsi="Arial" w:cs="Arial"/>
                  </w:rPr>
                </w:rPrChange>
              </w:rPr>
              <w:pPrChange w:id="628" w:author="David Modjeska" w:date="2016-04-23T22:57:00Z">
                <w:pPr>
                  <w:spacing w:line="320" w:lineRule="atLeast"/>
                  <w:ind w:left="60" w:right="60"/>
                </w:pPr>
              </w:pPrChange>
            </w:pPr>
            <w:proofErr w:type="spellStart"/>
            <w:ins w:id="629" w:author="David Modjeska" w:date="2016-04-23T22:56:00Z">
              <w:r w:rsidRPr="003B43C6">
                <w:rPr>
                  <w:rFonts w:ascii="Arial Unicode MS" w:eastAsia="Arial Unicode MS" w:hAnsi="Arial Unicode MS" w:cs="Arial Unicode MS"/>
                  <w:sz w:val="16"/>
                  <w:szCs w:val="16"/>
                  <w:rPrChange w:id="630" w:author="David Modjeska" w:date="2016-04-23T22:57:00Z">
                    <w:rPr>
                      <w:rFonts w:ascii="Arial" w:hAnsi="Arial" w:cs="Arial"/>
                    </w:rPr>
                  </w:rPrChange>
                </w:rPr>
                <w:t>FX_USD_Per_SEK</w:t>
              </w:r>
              <w:proofErr w:type="spellEnd"/>
            </w:ins>
          </w:p>
        </w:tc>
        <w:tc>
          <w:tcPr>
            <w:tcW w:w="984" w:type="dxa"/>
            <w:tcBorders>
              <w:top w:val="nil"/>
              <w:left w:val="single" w:sz="16" w:space="0" w:color="000000"/>
              <w:bottom w:val="nil"/>
            </w:tcBorders>
            <w:shd w:val="clear" w:color="auto" w:fill="FFFFFF"/>
            <w:vAlign w:val="center"/>
            <w:tcPrChange w:id="631" w:author="David Modjeska" w:date="2016-04-23T23:00:00Z">
              <w:tcPr>
                <w:tcW w:w="984" w:type="dxa"/>
                <w:gridSpan w:val="2"/>
                <w:tcBorders>
                  <w:top w:val="nil"/>
                  <w:left w:val="single" w:sz="16" w:space="0" w:color="000000"/>
                  <w:bottom w:val="nil"/>
                </w:tcBorders>
                <w:shd w:val="clear" w:color="auto" w:fill="FFFFFF"/>
                <w:vAlign w:val="center"/>
              </w:tcPr>
            </w:tcPrChange>
          </w:tcPr>
          <w:p w14:paraId="2A15EE15" w14:textId="77777777" w:rsidR="003B43C6" w:rsidRPr="003B43C6" w:rsidRDefault="003B43C6">
            <w:pPr>
              <w:ind w:left="60" w:right="60"/>
              <w:jc w:val="right"/>
              <w:rPr>
                <w:ins w:id="632" w:author="David Modjeska" w:date="2016-04-23T22:56:00Z"/>
                <w:rFonts w:ascii="Arial Unicode MS" w:eastAsia="Arial Unicode MS" w:hAnsi="Arial Unicode MS" w:cs="Arial Unicode MS"/>
                <w:sz w:val="16"/>
                <w:szCs w:val="16"/>
                <w:rPrChange w:id="633" w:author="David Modjeska" w:date="2016-04-23T22:57:00Z">
                  <w:rPr>
                    <w:ins w:id="634" w:author="David Modjeska" w:date="2016-04-23T22:56:00Z"/>
                    <w:rFonts w:ascii="Arial" w:hAnsi="Arial" w:cs="Arial"/>
                  </w:rPr>
                </w:rPrChange>
              </w:rPr>
              <w:pPrChange w:id="635" w:author="David Modjeska" w:date="2016-04-23T22:57:00Z">
                <w:pPr>
                  <w:spacing w:line="320" w:lineRule="atLeast"/>
                  <w:ind w:left="60" w:right="60"/>
                  <w:jc w:val="right"/>
                </w:pPr>
              </w:pPrChange>
            </w:pPr>
            <w:ins w:id="636" w:author="David Modjeska" w:date="2016-04-23T22:56:00Z">
              <w:r w:rsidRPr="003B43C6">
                <w:rPr>
                  <w:rFonts w:ascii="Arial Unicode MS" w:eastAsia="Arial Unicode MS" w:hAnsi="Arial Unicode MS" w:cs="Arial Unicode MS"/>
                  <w:sz w:val="16"/>
                  <w:szCs w:val="16"/>
                  <w:rPrChange w:id="637" w:author="David Modjeska" w:date="2016-04-23T22:57:00Z">
                    <w:rPr>
                      <w:rFonts w:ascii="Arial" w:hAnsi="Arial" w:cs="Arial"/>
                    </w:rPr>
                  </w:rPrChange>
                </w:rPr>
                <w:t>-.035</w:t>
              </w:r>
            </w:ins>
          </w:p>
        </w:tc>
        <w:tc>
          <w:tcPr>
            <w:tcW w:w="826" w:type="dxa"/>
            <w:tcBorders>
              <w:top w:val="nil"/>
              <w:bottom w:val="nil"/>
            </w:tcBorders>
            <w:shd w:val="clear" w:color="auto" w:fill="FFFFFF"/>
            <w:vAlign w:val="center"/>
            <w:tcPrChange w:id="638" w:author="David Modjeska" w:date="2016-04-23T23:00:00Z">
              <w:tcPr>
                <w:tcW w:w="826" w:type="dxa"/>
                <w:gridSpan w:val="2"/>
                <w:tcBorders>
                  <w:top w:val="nil"/>
                  <w:bottom w:val="nil"/>
                </w:tcBorders>
                <w:shd w:val="clear" w:color="auto" w:fill="FFFFFF"/>
                <w:vAlign w:val="center"/>
              </w:tcPr>
            </w:tcPrChange>
          </w:tcPr>
          <w:p w14:paraId="265B6549" w14:textId="77777777" w:rsidR="003B43C6" w:rsidRPr="003B43C6" w:rsidRDefault="003B43C6">
            <w:pPr>
              <w:ind w:left="60" w:right="60"/>
              <w:jc w:val="right"/>
              <w:rPr>
                <w:ins w:id="639" w:author="David Modjeska" w:date="2016-04-23T22:56:00Z"/>
                <w:rFonts w:ascii="Arial Unicode MS" w:eastAsia="Arial Unicode MS" w:hAnsi="Arial Unicode MS" w:cs="Arial Unicode MS"/>
                <w:sz w:val="16"/>
                <w:szCs w:val="16"/>
                <w:rPrChange w:id="640" w:author="David Modjeska" w:date="2016-04-23T22:57:00Z">
                  <w:rPr>
                    <w:ins w:id="641" w:author="David Modjeska" w:date="2016-04-23T22:56:00Z"/>
                    <w:rFonts w:ascii="Arial" w:hAnsi="Arial" w:cs="Arial"/>
                  </w:rPr>
                </w:rPrChange>
              </w:rPr>
              <w:pPrChange w:id="642" w:author="David Modjeska" w:date="2016-04-23T22:57:00Z">
                <w:pPr>
                  <w:spacing w:line="320" w:lineRule="atLeast"/>
                  <w:ind w:left="60" w:right="60"/>
                  <w:jc w:val="right"/>
                </w:pPr>
              </w:pPrChange>
            </w:pPr>
            <w:ins w:id="643" w:author="David Modjeska" w:date="2016-04-23T22:56:00Z">
              <w:r w:rsidRPr="003B43C6">
                <w:rPr>
                  <w:rFonts w:ascii="Arial Unicode MS" w:eastAsia="Arial Unicode MS" w:hAnsi="Arial Unicode MS" w:cs="Arial Unicode MS"/>
                  <w:sz w:val="16"/>
                  <w:szCs w:val="16"/>
                  <w:rPrChange w:id="644" w:author="David Modjeska" w:date="2016-04-23T22:57:00Z">
                    <w:rPr>
                      <w:rFonts w:ascii="Arial" w:hAnsi="Arial" w:cs="Arial"/>
                    </w:rPr>
                  </w:rPrChange>
                </w:rPr>
                <w:t>.005</w:t>
              </w:r>
            </w:ins>
          </w:p>
        </w:tc>
        <w:tc>
          <w:tcPr>
            <w:tcW w:w="1300" w:type="dxa"/>
            <w:tcBorders>
              <w:top w:val="nil"/>
              <w:bottom w:val="nil"/>
            </w:tcBorders>
            <w:shd w:val="clear" w:color="auto" w:fill="FFFFFF"/>
            <w:vAlign w:val="center"/>
            <w:tcPrChange w:id="645" w:author="David Modjeska" w:date="2016-04-23T23:00:00Z">
              <w:tcPr>
                <w:tcW w:w="1300" w:type="dxa"/>
                <w:gridSpan w:val="2"/>
                <w:tcBorders>
                  <w:top w:val="nil"/>
                  <w:bottom w:val="nil"/>
                </w:tcBorders>
                <w:shd w:val="clear" w:color="auto" w:fill="FFFFFF"/>
                <w:vAlign w:val="center"/>
              </w:tcPr>
            </w:tcPrChange>
          </w:tcPr>
          <w:p w14:paraId="1B496A34" w14:textId="77777777" w:rsidR="003B43C6" w:rsidRPr="003B43C6" w:rsidRDefault="003B43C6">
            <w:pPr>
              <w:ind w:left="60" w:right="60"/>
              <w:jc w:val="right"/>
              <w:rPr>
                <w:ins w:id="646" w:author="David Modjeska" w:date="2016-04-23T22:56:00Z"/>
                <w:rFonts w:ascii="Arial Unicode MS" w:eastAsia="Arial Unicode MS" w:hAnsi="Arial Unicode MS" w:cs="Arial Unicode MS"/>
                <w:sz w:val="16"/>
                <w:szCs w:val="16"/>
                <w:rPrChange w:id="647" w:author="David Modjeska" w:date="2016-04-23T22:57:00Z">
                  <w:rPr>
                    <w:ins w:id="648" w:author="David Modjeska" w:date="2016-04-23T22:56:00Z"/>
                    <w:rFonts w:ascii="Arial" w:hAnsi="Arial" w:cs="Arial"/>
                  </w:rPr>
                </w:rPrChange>
              </w:rPr>
              <w:pPrChange w:id="649" w:author="David Modjeska" w:date="2016-04-23T22:57:00Z">
                <w:pPr>
                  <w:spacing w:line="320" w:lineRule="atLeast"/>
                  <w:ind w:left="60" w:right="60"/>
                  <w:jc w:val="right"/>
                </w:pPr>
              </w:pPrChange>
            </w:pPr>
            <w:ins w:id="650" w:author="David Modjeska" w:date="2016-04-23T22:56:00Z">
              <w:r w:rsidRPr="003B43C6">
                <w:rPr>
                  <w:rFonts w:ascii="Arial Unicode MS" w:eastAsia="Arial Unicode MS" w:hAnsi="Arial Unicode MS" w:cs="Arial Unicode MS"/>
                  <w:sz w:val="16"/>
                  <w:szCs w:val="16"/>
                  <w:rPrChange w:id="651" w:author="David Modjeska" w:date="2016-04-23T22:57:00Z">
                    <w:rPr>
                      <w:rFonts w:ascii="Arial" w:hAnsi="Arial" w:cs="Arial"/>
                    </w:rPr>
                  </w:rPrChange>
                </w:rPr>
                <w:t>-.311</w:t>
              </w:r>
            </w:ins>
          </w:p>
        </w:tc>
        <w:tc>
          <w:tcPr>
            <w:tcW w:w="709" w:type="dxa"/>
            <w:tcBorders>
              <w:top w:val="nil"/>
              <w:bottom w:val="nil"/>
            </w:tcBorders>
            <w:shd w:val="clear" w:color="auto" w:fill="FFFFFF"/>
            <w:vAlign w:val="center"/>
            <w:tcPrChange w:id="652" w:author="David Modjeska" w:date="2016-04-23T23:00:00Z">
              <w:tcPr>
                <w:tcW w:w="709" w:type="dxa"/>
                <w:tcBorders>
                  <w:top w:val="nil"/>
                  <w:bottom w:val="nil"/>
                </w:tcBorders>
                <w:shd w:val="clear" w:color="auto" w:fill="FFFFFF"/>
                <w:vAlign w:val="center"/>
              </w:tcPr>
            </w:tcPrChange>
          </w:tcPr>
          <w:p w14:paraId="6A7C07B5" w14:textId="77777777" w:rsidR="003B43C6" w:rsidRPr="003B43C6" w:rsidRDefault="003B43C6">
            <w:pPr>
              <w:ind w:left="60" w:right="60"/>
              <w:jc w:val="right"/>
              <w:rPr>
                <w:ins w:id="653" w:author="David Modjeska" w:date="2016-04-23T22:56:00Z"/>
                <w:rFonts w:ascii="Arial Unicode MS" w:eastAsia="Arial Unicode MS" w:hAnsi="Arial Unicode MS" w:cs="Arial Unicode MS"/>
                <w:sz w:val="16"/>
                <w:szCs w:val="16"/>
                <w:rPrChange w:id="654" w:author="David Modjeska" w:date="2016-04-23T22:57:00Z">
                  <w:rPr>
                    <w:ins w:id="655" w:author="David Modjeska" w:date="2016-04-23T22:56:00Z"/>
                    <w:rFonts w:ascii="Arial" w:hAnsi="Arial" w:cs="Arial"/>
                  </w:rPr>
                </w:rPrChange>
              </w:rPr>
              <w:pPrChange w:id="656" w:author="David Modjeska" w:date="2016-04-23T22:57:00Z">
                <w:pPr>
                  <w:spacing w:line="320" w:lineRule="atLeast"/>
                  <w:ind w:left="60" w:right="60"/>
                  <w:jc w:val="right"/>
                </w:pPr>
              </w:pPrChange>
            </w:pPr>
            <w:ins w:id="657" w:author="David Modjeska" w:date="2016-04-23T22:56:00Z">
              <w:r w:rsidRPr="003B43C6">
                <w:rPr>
                  <w:rFonts w:ascii="Arial Unicode MS" w:eastAsia="Arial Unicode MS" w:hAnsi="Arial Unicode MS" w:cs="Arial Unicode MS"/>
                  <w:sz w:val="16"/>
                  <w:szCs w:val="16"/>
                  <w:rPrChange w:id="658" w:author="David Modjeska" w:date="2016-04-23T22:57:00Z">
                    <w:rPr>
                      <w:rFonts w:ascii="Arial" w:hAnsi="Arial" w:cs="Arial"/>
                    </w:rPr>
                  </w:rPrChange>
                </w:rPr>
                <w:t>-6.466</w:t>
              </w:r>
            </w:ins>
          </w:p>
        </w:tc>
        <w:tc>
          <w:tcPr>
            <w:tcW w:w="697" w:type="dxa"/>
            <w:tcBorders>
              <w:top w:val="nil"/>
              <w:bottom w:val="nil"/>
            </w:tcBorders>
            <w:shd w:val="clear" w:color="auto" w:fill="FFFFFF"/>
            <w:vAlign w:val="center"/>
            <w:tcPrChange w:id="659" w:author="David Modjeska" w:date="2016-04-23T23:00:00Z">
              <w:tcPr>
                <w:tcW w:w="697" w:type="dxa"/>
                <w:gridSpan w:val="2"/>
                <w:tcBorders>
                  <w:top w:val="nil"/>
                  <w:bottom w:val="nil"/>
                </w:tcBorders>
                <w:shd w:val="clear" w:color="auto" w:fill="FFFFFF"/>
                <w:vAlign w:val="center"/>
              </w:tcPr>
            </w:tcPrChange>
          </w:tcPr>
          <w:p w14:paraId="33409B26" w14:textId="77777777" w:rsidR="003B43C6" w:rsidRPr="003B43C6" w:rsidRDefault="003B43C6">
            <w:pPr>
              <w:ind w:left="60" w:right="60"/>
              <w:jc w:val="right"/>
              <w:rPr>
                <w:ins w:id="660" w:author="David Modjeska" w:date="2016-04-23T22:56:00Z"/>
                <w:rFonts w:ascii="Arial Unicode MS" w:eastAsia="Arial Unicode MS" w:hAnsi="Arial Unicode MS" w:cs="Arial Unicode MS"/>
                <w:sz w:val="16"/>
                <w:szCs w:val="16"/>
                <w:rPrChange w:id="661" w:author="David Modjeska" w:date="2016-04-23T22:57:00Z">
                  <w:rPr>
                    <w:ins w:id="662" w:author="David Modjeska" w:date="2016-04-23T22:56:00Z"/>
                    <w:rFonts w:ascii="Arial" w:hAnsi="Arial" w:cs="Arial"/>
                  </w:rPr>
                </w:rPrChange>
              </w:rPr>
              <w:pPrChange w:id="663" w:author="David Modjeska" w:date="2016-04-23T22:57:00Z">
                <w:pPr>
                  <w:spacing w:line="320" w:lineRule="atLeast"/>
                  <w:ind w:left="60" w:right="60"/>
                  <w:jc w:val="right"/>
                </w:pPr>
              </w:pPrChange>
            </w:pPr>
            <w:ins w:id="664" w:author="David Modjeska" w:date="2016-04-23T22:56:00Z">
              <w:r w:rsidRPr="003B43C6">
                <w:rPr>
                  <w:rFonts w:ascii="Arial Unicode MS" w:eastAsia="Arial Unicode MS" w:hAnsi="Arial Unicode MS" w:cs="Arial Unicode MS"/>
                  <w:sz w:val="16"/>
                  <w:szCs w:val="16"/>
                  <w:rPrChange w:id="665" w:author="David Modjeska" w:date="2016-04-23T22:57:00Z">
                    <w:rPr>
                      <w:rFonts w:ascii="Arial" w:hAnsi="Arial" w:cs="Arial"/>
                    </w:rPr>
                  </w:rPrChange>
                </w:rPr>
                <w:t>.000</w:t>
              </w:r>
            </w:ins>
          </w:p>
        </w:tc>
        <w:tc>
          <w:tcPr>
            <w:tcW w:w="1004" w:type="dxa"/>
            <w:tcBorders>
              <w:top w:val="nil"/>
              <w:bottom w:val="nil"/>
            </w:tcBorders>
            <w:shd w:val="clear" w:color="auto" w:fill="FFFFFF"/>
            <w:vAlign w:val="center"/>
            <w:tcPrChange w:id="666" w:author="David Modjeska" w:date="2016-04-23T23:00:00Z">
              <w:tcPr>
                <w:tcW w:w="1004" w:type="dxa"/>
                <w:gridSpan w:val="3"/>
                <w:tcBorders>
                  <w:top w:val="nil"/>
                  <w:bottom w:val="nil"/>
                </w:tcBorders>
                <w:shd w:val="clear" w:color="auto" w:fill="FFFFFF"/>
                <w:vAlign w:val="center"/>
              </w:tcPr>
            </w:tcPrChange>
          </w:tcPr>
          <w:p w14:paraId="508CC5F6" w14:textId="77777777" w:rsidR="003B43C6" w:rsidRPr="003B43C6" w:rsidRDefault="003B43C6">
            <w:pPr>
              <w:ind w:left="60" w:right="60"/>
              <w:jc w:val="right"/>
              <w:rPr>
                <w:ins w:id="667" w:author="David Modjeska" w:date="2016-04-23T22:56:00Z"/>
                <w:rFonts w:ascii="Arial Unicode MS" w:eastAsia="Arial Unicode MS" w:hAnsi="Arial Unicode MS" w:cs="Arial Unicode MS"/>
                <w:sz w:val="16"/>
                <w:szCs w:val="16"/>
                <w:rPrChange w:id="668" w:author="David Modjeska" w:date="2016-04-23T22:57:00Z">
                  <w:rPr>
                    <w:ins w:id="669" w:author="David Modjeska" w:date="2016-04-23T22:56:00Z"/>
                    <w:rFonts w:ascii="Arial" w:hAnsi="Arial" w:cs="Arial"/>
                  </w:rPr>
                </w:rPrChange>
              </w:rPr>
              <w:pPrChange w:id="670" w:author="David Modjeska" w:date="2016-04-23T22:57:00Z">
                <w:pPr>
                  <w:spacing w:line="320" w:lineRule="atLeast"/>
                  <w:ind w:left="60" w:right="60"/>
                  <w:jc w:val="right"/>
                </w:pPr>
              </w:pPrChange>
            </w:pPr>
            <w:ins w:id="671" w:author="David Modjeska" w:date="2016-04-23T22:56:00Z">
              <w:r w:rsidRPr="003B43C6">
                <w:rPr>
                  <w:rFonts w:ascii="Arial Unicode MS" w:eastAsia="Arial Unicode MS" w:hAnsi="Arial Unicode MS" w:cs="Arial Unicode MS"/>
                  <w:sz w:val="16"/>
                  <w:szCs w:val="16"/>
                  <w:rPrChange w:id="672" w:author="David Modjeska" w:date="2016-04-23T22:57:00Z">
                    <w:rPr>
                      <w:rFonts w:ascii="Arial" w:hAnsi="Arial" w:cs="Arial"/>
                    </w:rPr>
                  </w:rPrChange>
                </w:rPr>
                <w:t>.042</w:t>
              </w:r>
            </w:ins>
          </w:p>
        </w:tc>
        <w:tc>
          <w:tcPr>
            <w:tcW w:w="992" w:type="dxa"/>
            <w:tcBorders>
              <w:top w:val="nil"/>
              <w:bottom w:val="nil"/>
              <w:right w:val="single" w:sz="16" w:space="0" w:color="000000"/>
            </w:tcBorders>
            <w:shd w:val="clear" w:color="auto" w:fill="FFFFFF"/>
            <w:vAlign w:val="center"/>
            <w:tcPrChange w:id="673" w:author="David Modjeska" w:date="2016-04-23T23:00:00Z">
              <w:tcPr>
                <w:tcW w:w="1701" w:type="dxa"/>
                <w:gridSpan w:val="3"/>
                <w:tcBorders>
                  <w:top w:val="nil"/>
                  <w:bottom w:val="nil"/>
                  <w:right w:val="single" w:sz="16" w:space="0" w:color="000000"/>
                </w:tcBorders>
                <w:shd w:val="clear" w:color="auto" w:fill="FFFFFF"/>
                <w:vAlign w:val="center"/>
              </w:tcPr>
            </w:tcPrChange>
          </w:tcPr>
          <w:p w14:paraId="4393614F" w14:textId="77777777" w:rsidR="003B43C6" w:rsidRPr="003B43C6" w:rsidRDefault="003B43C6">
            <w:pPr>
              <w:ind w:left="60" w:right="60"/>
              <w:jc w:val="right"/>
              <w:rPr>
                <w:ins w:id="674" w:author="David Modjeska" w:date="2016-04-23T22:56:00Z"/>
                <w:rFonts w:ascii="Arial Unicode MS" w:eastAsia="Arial Unicode MS" w:hAnsi="Arial Unicode MS" w:cs="Arial Unicode MS"/>
                <w:sz w:val="16"/>
                <w:szCs w:val="16"/>
                <w:rPrChange w:id="675" w:author="David Modjeska" w:date="2016-04-23T22:57:00Z">
                  <w:rPr>
                    <w:ins w:id="676" w:author="David Modjeska" w:date="2016-04-23T22:56:00Z"/>
                    <w:rFonts w:ascii="Arial" w:hAnsi="Arial" w:cs="Arial"/>
                  </w:rPr>
                </w:rPrChange>
              </w:rPr>
              <w:pPrChange w:id="677" w:author="David Modjeska" w:date="2016-04-23T22:57:00Z">
                <w:pPr>
                  <w:spacing w:line="320" w:lineRule="atLeast"/>
                  <w:ind w:left="60" w:right="60"/>
                  <w:jc w:val="right"/>
                </w:pPr>
              </w:pPrChange>
            </w:pPr>
            <w:ins w:id="678" w:author="David Modjeska" w:date="2016-04-23T22:56:00Z">
              <w:r w:rsidRPr="003B43C6">
                <w:rPr>
                  <w:rFonts w:ascii="Arial Unicode MS" w:eastAsia="Arial Unicode MS" w:hAnsi="Arial Unicode MS" w:cs="Arial Unicode MS"/>
                  <w:sz w:val="16"/>
                  <w:szCs w:val="16"/>
                  <w:rPrChange w:id="679" w:author="David Modjeska" w:date="2016-04-23T22:57:00Z">
                    <w:rPr>
                      <w:rFonts w:ascii="Arial" w:hAnsi="Arial" w:cs="Arial"/>
                    </w:rPr>
                  </w:rPrChange>
                </w:rPr>
                <w:t>23.613</w:t>
              </w:r>
            </w:ins>
          </w:p>
        </w:tc>
      </w:tr>
      <w:tr w:rsidR="00B82616" w:rsidRPr="003B43C6" w14:paraId="56680B4B" w14:textId="77777777" w:rsidTr="005C6586">
        <w:tblPrEx>
          <w:tblPrExChange w:id="680" w:author="David Modjeska" w:date="2016-04-23T23:00:00Z">
            <w:tblPrEx>
              <w:tblW w:w="9923" w:type="dxa"/>
            </w:tblPrEx>
          </w:tblPrExChange>
        </w:tblPrEx>
        <w:trPr>
          <w:cantSplit/>
          <w:ins w:id="681" w:author="David Modjeska" w:date="2016-04-23T22:56:00Z"/>
          <w:trPrChange w:id="682" w:author="David Modjeska" w:date="2016-04-23T23:00:00Z">
            <w:trPr>
              <w:gridAfter w:val="0"/>
              <w:cantSplit/>
            </w:trPr>
          </w:trPrChange>
        </w:trPr>
        <w:tc>
          <w:tcPr>
            <w:tcW w:w="709" w:type="dxa"/>
            <w:vMerge/>
            <w:tcBorders>
              <w:top w:val="nil"/>
              <w:left w:val="single" w:sz="16" w:space="0" w:color="000000"/>
              <w:bottom w:val="single" w:sz="16" w:space="0" w:color="000000"/>
              <w:right w:val="nil"/>
            </w:tcBorders>
            <w:shd w:val="clear" w:color="auto" w:fill="FFFFFF"/>
            <w:tcPrChange w:id="683" w:author="David Modjeska" w:date="2016-04-23T23:00:00Z">
              <w:tcPr>
                <w:tcW w:w="709" w:type="dxa"/>
                <w:vMerge/>
                <w:tcBorders>
                  <w:top w:val="nil"/>
                  <w:left w:val="single" w:sz="16" w:space="0" w:color="000000"/>
                  <w:bottom w:val="single" w:sz="16" w:space="0" w:color="000000"/>
                  <w:right w:val="nil"/>
                </w:tcBorders>
                <w:shd w:val="clear" w:color="auto" w:fill="FFFFFF"/>
              </w:tcPr>
            </w:tcPrChange>
          </w:tcPr>
          <w:p w14:paraId="5776F0DC" w14:textId="77777777" w:rsidR="003B43C6" w:rsidRPr="003B43C6" w:rsidRDefault="003B43C6">
            <w:pPr>
              <w:rPr>
                <w:ins w:id="684" w:author="David Modjeska" w:date="2016-04-23T22:56:00Z"/>
                <w:rFonts w:ascii="Arial Unicode MS" w:eastAsia="Arial Unicode MS" w:hAnsi="Arial Unicode MS" w:cs="Arial Unicode MS"/>
                <w:sz w:val="16"/>
                <w:szCs w:val="16"/>
                <w:rPrChange w:id="685" w:author="David Modjeska" w:date="2016-04-23T22:57:00Z">
                  <w:rPr>
                    <w:ins w:id="686" w:author="David Modjeska" w:date="2016-04-23T22:56:00Z"/>
                    <w:rFonts w:ascii="Arial" w:hAnsi="Arial" w:cs="Arial"/>
                  </w:rPr>
                </w:rPrChange>
              </w:rPr>
            </w:pPr>
          </w:p>
        </w:tc>
        <w:tc>
          <w:tcPr>
            <w:tcW w:w="1993" w:type="dxa"/>
            <w:tcBorders>
              <w:top w:val="nil"/>
              <w:left w:val="nil"/>
              <w:bottom w:val="nil"/>
              <w:right w:val="single" w:sz="16" w:space="0" w:color="000000"/>
            </w:tcBorders>
            <w:shd w:val="clear" w:color="auto" w:fill="FFFFFF"/>
            <w:tcPrChange w:id="687" w:author="David Modjeska" w:date="2016-04-23T23:00:00Z">
              <w:tcPr>
                <w:tcW w:w="1993" w:type="dxa"/>
                <w:gridSpan w:val="3"/>
                <w:tcBorders>
                  <w:top w:val="nil"/>
                  <w:left w:val="nil"/>
                  <w:bottom w:val="nil"/>
                  <w:right w:val="single" w:sz="16" w:space="0" w:color="000000"/>
                </w:tcBorders>
                <w:shd w:val="clear" w:color="auto" w:fill="FFFFFF"/>
              </w:tcPr>
            </w:tcPrChange>
          </w:tcPr>
          <w:p w14:paraId="09030091" w14:textId="77777777" w:rsidR="003B43C6" w:rsidRPr="003B43C6" w:rsidRDefault="003B43C6">
            <w:pPr>
              <w:ind w:left="60" w:right="60"/>
              <w:rPr>
                <w:ins w:id="688" w:author="David Modjeska" w:date="2016-04-23T22:56:00Z"/>
                <w:rFonts w:ascii="Arial Unicode MS" w:eastAsia="Arial Unicode MS" w:hAnsi="Arial Unicode MS" w:cs="Arial Unicode MS"/>
                <w:sz w:val="16"/>
                <w:szCs w:val="16"/>
                <w:rPrChange w:id="689" w:author="David Modjeska" w:date="2016-04-23T22:57:00Z">
                  <w:rPr>
                    <w:ins w:id="690" w:author="David Modjeska" w:date="2016-04-23T22:56:00Z"/>
                    <w:rFonts w:ascii="Arial" w:hAnsi="Arial" w:cs="Arial"/>
                  </w:rPr>
                </w:rPrChange>
              </w:rPr>
              <w:pPrChange w:id="691" w:author="David Modjeska" w:date="2016-04-23T22:57:00Z">
                <w:pPr>
                  <w:spacing w:line="320" w:lineRule="atLeast"/>
                  <w:ind w:left="60" w:right="60"/>
                </w:pPr>
              </w:pPrChange>
            </w:pPr>
            <w:proofErr w:type="spellStart"/>
            <w:ins w:id="692" w:author="David Modjeska" w:date="2016-04-23T22:56:00Z">
              <w:r w:rsidRPr="003B43C6">
                <w:rPr>
                  <w:rFonts w:ascii="Arial Unicode MS" w:eastAsia="Arial Unicode MS" w:hAnsi="Arial Unicode MS" w:cs="Arial Unicode MS"/>
                  <w:sz w:val="16"/>
                  <w:szCs w:val="16"/>
                  <w:rPrChange w:id="693" w:author="David Modjeska" w:date="2016-04-23T22:57:00Z">
                    <w:rPr>
                      <w:rFonts w:ascii="Arial" w:hAnsi="Arial" w:cs="Arial"/>
                    </w:rPr>
                  </w:rPrChange>
                </w:rPr>
                <w:t>GovDebt_CA</w:t>
              </w:r>
              <w:proofErr w:type="spellEnd"/>
            </w:ins>
          </w:p>
        </w:tc>
        <w:tc>
          <w:tcPr>
            <w:tcW w:w="984" w:type="dxa"/>
            <w:tcBorders>
              <w:top w:val="nil"/>
              <w:left w:val="single" w:sz="16" w:space="0" w:color="000000"/>
              <w:bottom w:val="nil"/>
            </w:tcBorders>
            <w:shd w:val="clear" w:color="auto" w:fill="FFFFFF"/>
            <w:vAlign w:val="center"/>
            <w:tcPrChange w:id="694" w:author="David Modjeska" w:date="2016-04-23T23:00:00Z">
              <w:tcPr>
                <w:tcW w:w="984" w:type="dxa"/>
                <w:gridSpan w:val="2"/>
                <w:tcBorders>
                  <w:top w:val="nil"/>
                  <w:left w:val="single" w:sz="16" w:space="0" w:color="000000"/>
                  <w:bottom w:val="nil"/>
                </w:tcBorders>
                <w:shd w:val="clear" w:color="auto" w:fill="FFFFFF"/>
                <w:vAlign w:val="center"/>
              </w:tcPr>
            </w:tcPrChange>
          </w:tcPr>
          <w:p w14:paraId="53396994" w14:textId="77777777" w:rsidR="003B43C6" w:rsidRPr="003B43C6" w:rsidRDefault="003B43C6">
            <w:pPr>
              <w:ind w:left="60" w:right="60"/>
              <w:jc w:val="right"/>
              <w:rPr>
                <w:ins w:id="695" w:author="David Modjeska" w:date="2016-04-23T22:56:00Z"/>
                <w:rFonts w:ascii="Arial Unicode MS" w:eastAsia="Arial Unicode MS" w:hAnsi="Arial Unicode MS" w:cs="Arial Unicode MS"/>
                <w:sz w:val="16"/>
                <w:szCs w:val="16"/>
                <w:rPrChange w:id="696" w:author="David Modjeska" w:date="2016-04-23T22:57:00Z">
                  <w:rPr>
                    <w:ins w:id="697" w:author="David Modjeska" w:date="2016-04-23T22:56:00Z"/>
                    <w:rFonts w:ascii="Arial" w:hAnsi="Arial" w:cs="Arial"/>
                  </w:rPr>
                </w:rPrChange>
              </w:rPr>
              <w:pPrChange w:id="698" w:author="David Modjeska" w:date="2016-04-23T22:57:00Z">
                <w:pPr>
                  <w:spacing w:line="320" w:lineRule="atLeast"/>
                  <w:ind w:left="60" w:right="60"/>
                  <w:jc w:val="right"/>
                </w:pPr>
              </w:pPrChange>
            </w:pPr>
            <w:ins w:id="699" w:author="David Modjeska" w:date="2016-04-23T22:56:00Z">
              <w:r w:rsidRPr="003B43C6">
                <w:rPr>
                  <w:rFonts w:ascii="Arial Unicode MS" w:eastAsia="Arial Unicode MS" w:hAnsi="Arial Unicode MS" w:cs="Arial Unicode MS"/>
                  <w:sz w:val="16"/>
                  <w:szCs w:val="16"/>
                  <w:rPrChange w:id="700" w:author="David Modjeska" w:date="2016-04-23T22:57:00Z">
                    <w:rPr>
                      <w:rFonts w:ascii="Arial" w:hAnsi="Arial" w:cs="Arial"/>
                    </w:rPr>
                  </w:rPrChange>
                </w:rPr>
                <w:t>-.006</w:t>
              </w:r>
            </w:ins>
          </w:p>
        </w:tc>
        <w:tc>
          <w:tcPr>
            <w:tcW w:w="826" w:type="dxa"/>
            <w:tcBorders>
              <w:top w:val="nil"/>
              <w:bottom w:val="nil"/>
            </w:tcBorders>
            <w:shd w:val="clear" w:color="auto" w:fill="FFFFFF"/>
            <w:vAlign w:val="center"/>
            <w:tcPrChange w:id="701" w:author="David Modjeska" w:date="2016-04-23T23:00:00Z">
              <w:tcPr>
                <w:tcW w:w="826" w:type="dxa"/>
                <w:gridSpan w:val="2"/>
                <w:tcBorders>
                  <w:top w:val="nil"/>
                  <w:bottom w:val="nil"/>
                </w:tcBorders>
                <w:shd w:val="clear" w:color="auto" w:fill="FFFFFF"/>
                <w:vAlign w:val="center"/>
              </w:tcPr>
            </w:tcPrChange>
          </w:tcPr>
          <w:p w14:paraId="5C9447BA" w14:textId="77777777" w:rsidR="003B43C6" w:rsidRPr="003B43C6" w:rsidRDefault="003B43C6">
            <w:pPr>
              <w:ind w:left="60" w:right="60"/>
              <w:jc w:val="right"/>
              <w:rPr>
                <w:ins w:id="702" w:author="David Modjeska" w:date="2016-04-23T22:56:00Z"/>
                <w:rFonts w:ascii="Arial Unicode MS" w:eastAsia="Arial Unicode MS" w:hAnsi="Arial Unicode MS" w:cs="Arial Unicode MS"/>
                <w:sz w:val="16"/>
                <w:szCs w:val="16"/>
                <w:rPrChange w:id="703" w:author="David Modjeska" w:date="2016-04-23T22:57:00Z">
                  <w:rPr>
                    <w:ins w:id="704" w:author="David Modjeska" w:date="2016-04-23T22:56:00Z"/>
                    <w:rFonts w:ascii="Arial" w:hAnsi="Arial" w:cs="Arial"/>
                  </w:rPr>
                </w:rPrChange>
              </w:rPr>
              <w:pPrChange w:id="705" w:author="David Modjeska" w:date="2016-04-23T22:57:00Z">
                <w:pPr>
                  <w:spacing w:line="320" w:lineRule="atLeast"/>
                  <w:ind w:left="60" w:right="60"/>
                  <w:jc w:val="right"/>
                </w:pPr>
              </w:pPrChange>
            </w:pPr>
            <w:ins w:id="706" w:author="David Modjeska" w:date="2016-04-23T22:56:00Z">
              <w:r w:rsidRPr="003B43C6">
                <w:rPr>
                  <w:rFonts w:ascii="Arial Unicode MS" w:eastAsia="Arial Unicode MS" w:hAnsi="Arial Unicode MS" w:cs="Arial Unicode MS"/>
                  <w:sz w:val="16"/>
                  <w:szCs w:val="16"/>
                  <w:rPrChange w:id="707" w:author="David Modjeska" w:date="2016-04-23T22:57:00Z">
                    <w:rPr>
                      <w:rFonts w:ascii="Arial" w:hAnsi="Arial" w:cs="Arial"/>
                    </w:rPr>
                  </w:rPrChange>
                </w:rPr>
                <w:t>.002</w:t>
              </w:r>
            </w:ins>
          </w:p>
        </w:tc>
        <w:tc>
          <w:tcPr>
            <w:tcW w:w="1300" w:type="dxa"/>
            <w:tcBorders>
              <w:top w:val="nil"/>
              <w:bottom w:val="nil"/>
            </w:tcBorders>
            <w:shd w:val="clear" w:color="auto" w:fill="FFFFFF"/>
            <w:vAlign w:val="center"/>
            <w:tcPrChange w:id="708" w:author="David Modjeska" w:date="2016-04-23T23:00:00Z">
              <w:tcPr>
                <w:tcW w:w="1300" w:type="dxa"/>
                <w:gridSpan w:val="2"/>
                <w:tcBorders>
                  <w:top w:val="nil"/>
                  <w:bottom w:val="nil"/>
                </w:tcBorders>
                <w:shd w:val="clear" w:color="auto" w:fill="FFFFFF"/>
                <w:vAlign w:val="center"/>
              </w:tcPr>
            </w:tcPrChange>
          </w:tcPr>
          <w:p w14:paraId="3F90992A" w14:textId="77777777" w:rsidR="003B43C6" w:rsidRPr="003B43C6" w:rsidRDefault="003B43C6">
            <w:pPr>
              <w:ind w:left="60" w:right="60"/>
              <w:jc w:val="right"/>
              <w:rPr>
                <w:ins w:id="709" w:author="David Modjeska" w:date="2016-04-23T22:56:00Z"/>
                <w:rFonts w:ascii="Arial Unicode MS" w:eastAsia="Arial Unicode MS" w:hAnsi="Arial Unicode MS" w:cs="Arial Unicode MS"/>
                <w:sz w:val="16"/>
                <w:szCs w:val="16"/>
                <w:rPrChange w:id="710" w:author="David Modjeska" w:date="2016-04-23T22:57:00Z">
                  <w:rPr>
                    <w:ins w:id="711" w:author="David Modjeska" w:date="2016-04-23T22:56:00Z"/>
                    <w:rFonts w:ascii="Arial" w:hAnsi="Arial" w:cs="Arial"/>
                  </w:rPr>
                </w:rPrChange>
              </w:rPr>
              <w:pPrChange w:id="712" w:author="David Modjeska" w:date="2016-04-23T22:57:00Z">
                <w:pPr>
                  <w:spacing w:line="320" w:lineRule="atLeast"/>
                  <w:ind w:left="60" w:right="60"/>
                  <w:jc w:val="right"/>
                </w:pPr>
              </w:pPrChange>
            </w:pPr>
            <w:ins w:id="713" w:author="David Modjeska" w:date="2016-04-23T22:56:00Z">
              <w:r w:rsidRPr="003B43C6">
                <w:rPr>
                  <w:rFonts w:ascii="Arial Unicode MS" w:eastAsia="Arial Unicode MS" w:hAnsi="Arial Unicode MS" w:cs="Arial Unicode MS"/>
                  <w:sz w:val="16"/>
                  <w:szCs w:val="16"/>
                  <w:rPrChange w:id="714" w:author="David Modjeska" w:date="2016-04-23T22:57:00Z">
                    <w:rPr>
                      <w:rFonts w:ascii="Arial" w:hAnsi="Arial" w:cs="Arial"/>
                    </w:rPr>
                  </w:rPrChange>
                </w:rPr>
                <w:t>-.721</w:t>
              </w:r>
            </w:ins>
          </w:p>
        </w:tc>
        <w:tc>
          <w:tcPr>
            <w:tcW w:w="709" w:type="dxa"/>
            <w:tcBorders>
              <w:top w:val="nil"/>
              <w:bottom w:val="nil"/>
            </w:tcBorders>
            <w:shd w:val="clear" w:color="auto" w:fill="FFFFFF"/>
            <w:vAlign w:val="center"/>
            <w:tcPrChange w:id="715" w:author="David Modjeska" w:date="2016-04-23T23:00:00Z">
              <w:tcPr>
                <w:tcW w:w="709" w:type="dxa"/>
                <w:tcBorders>
                  <w:top w:val="nil"/>
                  <w:bottom w:val="nil"/>
                </w:tcBorders>
                <w:shd w:val="clear" w:color="auto" w:fill="FFFFFF"/>
                <w:vAlign w:val="center"/>
              </w:tcPr>
            </w:tcPrChange>
          </w:tcPr>
          <w:p w14:paraId="2950BDFF" w14:textId="77777777" w:rsidR="003B43C6" w:rsidRPr="003B43C6" w:rsidRDefault="003B43C6">
            <w:pPr>
              <w:ind w:left="60" w:right="60"/>
              <w:jc w:val="right"/>
              <w:rPr>
                <w:ins w:id="716" w:author="David Modjeska" w:date="2016-04-23T22:56:00Z"/>
                <w:rFonts w:ascii="Arial Unicode MS" w:eastAsia="Arial Unicode MS" w:hAnsi="Arial Unicode MS" w:cs="Arial Unicode MS"/>
                <w:sz w:val="16"/>
                <w:szCs w:val="16"/>
                <w:rPrChange w:id="717" w:author="David Modjeska" w:date="2016-04-23T22:57:00Z">
                  <w:rPr>
                    <w:ins w:id="718" w:author="David Modjeska" w:date="2016-04-23T22:56:00Z"/>
                    <w:rFonts w:ascii="Arial" w:hAnsi="Arial" w:cs="Arial"/>
                  </w:rPr>
                </w:rPrChange>
              </w:rPr>
              <w:pPrChange w:id="719" w:author="David Modjeska" w:date="2016-04-23T22:57:00Z">
                <w:pPr>
                  <w:spacing w:line="320" w:lineRule="atLeast"/>
                  <w:ind w:left="60" w:right="60"/>
                  <w:jc w:val="right"/>
                </w:pPr>
              </w:pPrChange>
            </w:pPr>
            <w:ins w:id="720" w:author="David Modjeska" w:date="2016-04-23T22:56:00Z">
              <w:r w:rsidRPr="003B43C6">
                <w:rPr>
                  <w:rFonts w:ascii="Arial Unicode MS" w:eastAsia="Arial Unicode MS" w:hAnsi="Arial Unicode MS" w:cs="Arial Unicode MS"/>
                  <w:sz w:val="16"/>
                  <w:szCs w:val="16"/>
                  <w:rPrChange w:id="721" w:author="David Modjeska" w:date="2016-04-23T22:57:00Z">
                    <w:rPr>
                      <w:rFonts w:ascii="Arial" w:hAnsi="Arial" w:cs="Arial"/>
                    </w:rPr>
                  </w:rPrChange>
                </w:rPr>
                <w:t>-3.643</w:t>
              </w:r>
            </w:ins>
          </w:p>
        </w:tc>
        <w:tc>
          <w:tcPr>
            <w:tcW w:w="697" w:type="dxa"/>
            <w:tcBorders>
              <w:top w:val="nil"/>
              <w:bottom w:val="nil"/>
            </w:tcBorders>
            <w:shd w:val="clear" w:color="auto" w:fill="FFFFFF"/>
            <w:vAlign w:val="center"/>
            <w:tcPrChange w:id="722" w:author="David Modjeska" w:date="2016-04-23T23:00:00Z">
              <w:tcPr>
                <w:tcW w:w="697" w:type="dxa"/>
                <w:gridSpan w:val="2"/>
                <w:tcBorders>
                  <w:top w:val="nil"/>
                  <w:bottom w:val="nil"/>
                </w:tcBorders>
                <w:shd w:val="clear" w:color="auto" w:fill="FFFFFF"/>
                <w:vAlign w:val="center"/>
              </w:tcPr>
            </w:tcPrChange>
          </w:tcPr>
          <w:p w14:paraId="19959C08" w14:textId="77777777" w:rsidR="003B43C6" w:rsidRPr="003B43C6" w:rsidRDefault="003B43C6">
            <w:pPr>
              <w:ind w:left="60" w:right="60"/>
              <w:jc w:val="right"/>
              <w:rPr>
                <w:ins w:id="723" w:author="David Modjeska" w:date="2016-04-23T22:56:00Z"/>
                <w:rFonts w:ascii="Arial Unicode MS" w:eastAsia="Arial Unicode MS" w:hAnsi="Arial Unicode MS" w:cs="Arial Unicode MS"/>
                <w:sz w:val="16"/>
                <w:szCs w:val="16"/>
                <w:rPrChange w:id="724" w:author="David Modjeska" w:date="2016-04-23T22:57:00Z">
                  <w:rPr>
                    <w:ins w:id="725" w:author="David Modjeska" w:date="2016-04-23T22:56:00Z"/>
                    <w:rFonts w:ascii="Arial" w:hAnsi="Arial" w:cs="Arial"/>
                  </w:rPr>
                </w:rPrChange>
              </w:rPr>
              <w:pPrChange w:id="726" w:author="David Modjeska" w:date="2016-04-23T22:57:00Z">
                <w:pPr>
                  <w:spacing w:line="320" w:lineRule="atLeast"/>
                  <w:ind w:left="60" w:right="60"/>
                  <w:jc w:val="right"/>
                </w:pPr>
              </w:pPrChange>
            </w:pPr>
            <w:ins w:id="727" w:author="David Modjeska" w:date="2016-04-23T22:56:00Z">
              <w:r w:rsidRPr="003B43C6">
                <w:rPr>
                  <w:rFonts w:ascii="Arial Unicode MS" w:eastAsia="Arial Unicode MS" w:hAnsi="Arial Unicode MS" w:cs="Arial Unicode MS"/>
                  <w:sz w:val="16"/>
                  <w:szCs w:val="16"/>
                  <w:rPrChange w:id="728" w:author="David Modjeska" w:date="2016-04-23T22:57:00Z">
                    <w:rPr>
                      <w:rFonts w:ascii="Arial" w:hAnsi="Arial" w:cs="Arial"/>
                    </w:rPr>
                  </w:rPrChange>
                </w:rPr>
                <w:t>.000</w:t>
              </w:r>
            </w:ins>
          </w:p>
        </w:tc>
        <w:tc>
          <w:tcPr>
            <w:tcW w:w="1004" w:type="dxa"/>
            <w:tcBorders>
              <w:top w:val="nil"/>
              <w:bottom w:val="nil"/>
            </w:tcBorders>
            <w:shd w:val="clear" w:color="auto" w:fill="FFFFFF"/>
            <w:vAlign w:val="center"/>
            <w:tcPrChange w:id="729" w:author="David Modjeska" w:date="2016-04-23T23:00:00Z">
              <w:tcPr>
                <w:tcW w:w="1004" w:type="dxa"/>
                <w:gridSpan w:val="3"/>
                <w:tcBorders>
                  <w:top w:val="nil"/>
                  <w:bottom w:val="nil"/>
                </w:tcBorders>
                <w:shd w:val="clear" w:color="auto" w:fill="FFFFFF"/>
                <w:vAlign w:val="center"/>
              </w:tcPr>
            </w:tcPrChange>
          </w:tcPr>
          <w:p w14:paraId="1B8FA1D2" w14:textId="77777777" w:rsidR="003B43C6" w:rsidRPr="003B43C6" w:rsidRDefault="003B43C6">
            <w:pPr>
              <w:ind w:left="60" w:right="60"/>
              <w:jc w:val="right"/>
              <w:rPr>
                <w:ins w:id="730" w:author="David Modjeska" w:date="2016-04-23T22:56:00Z"/>
                <w:rFonts w:ascii="Arial Unicode MS" w:eastAsia="Arial Unicode MS" w:hAnsi="Arial Unicode MS" w:cs="Arial Unicode MS"/>
                <w:sz w:val="16"/>
                <w:szCs w:val="16"/>
                <w:rPrChange w:id="731" w:author="David Modjeska" w:date="2016-04-23T22:57:00Z">
                  <w:rPr>
                    <w:ins w:id="732" w:author="David Modjeska" w:date="2016-04-23T22:56:00Z"/>
                    <w:rFonts w:ascii="Arial" w:hAnsi="Arial" w:cs="Arial"/>
                  </w:rPr>
                </w:rPrChange>
              </w:rPr>
              <w:pPrChange w:id="733" w:author="David Modjeska" w:date="2016-04-23T22:57:00Z">
                <w:pPr>
                  <w:spacing w:line="320" w:lineRule="atLeast"/>
                  <w:ind w:left="60" w:right="60"/>
                  <w:jc w:val="right"/>
                </w:pPr>
              </w:pPrChange>
            </w:pPr>
            <w:ins w:id="734" w:author="David Modjeska" w:date="2016-04-23T22:56:00Z">
              <w:r w:rsidRPr="003B43C6">
                <w:rPr>
                  <w:rFonts w:ascii="Arial Unicode MS" w:eastAsia="Arial Unicode MS" w:hAnsi="Arial Unicode MS" w:cs="Arial Unicode MS"/>
                  <w:sz w:val="16"/>
                  <w:szCs w:val="16"/>
                  <w:rPrChange w:id="735" w:author="David Modjeska" w:date="2016-04-23T22:57:00Z">
                    <w:rPr>
                      <w:rFonts w:ascii="Arial" w:hAnsi="Arial" w:cs="Arial"/>
                    </w:rPr>
                  </w:rPrChange>
                </w:rPr>
                <w:t>.003</w:t>
              </w:r>
            </w:ins>
          </w:p>
        </w:tc>
        <w:tc>
          <w:tcPr>
            <w:tcW w:w="992" w:type="dxa"/>
            <w:tcBorders>
              <w:top w:val="nil"/>
              <w:bottom w:val="nil"/>
              <w:right w:val="single" w:sz="16" w:space="0" w:color="000000"/>
            </w:tcBorders>
            <w:shd w:val="clear" w:color="auto" w:fill="FFFFFF"/>
            <w:vAlign w:val="center"/>
            <w:tcPrChange w:id="736" w:author="David Modjeska" w:date="2016-04-23T23:00:00Z">
              <w:tcPr>
                <w:tcW w:w="1701" w:type="dxa"/>
                <w:gridSpan w:val="3"/>
                <w:tcBorders>
                  <w:top w:val="nil"/>
                  <w:bottom w:val="nil"/>
                  <w:right w:val="single" w:sz="16" w:space="0" w:color="000000"/>
                </w:tcBorders>
                <w:shd w:val="clear" w:color="auto" w:fill="FFFFFF"/>
                <w:vAlign w:val="center"/>
              </w:tcPr>
            </w:tcPrChange>
          </w:tcPr>
          <w:p w14:paraId="703FB0A1" w14:textId="77777777" w:rsidR="003B43C6" w:rsidRPr="003B43C6" w:rsidRDefault="003B43C6">
            <w:pPr>
              <w:ind w:left="60" w:right="60"/>
              <w:jc w:val="right"/>
              <w:rPr>
                <w:ins w:id="737" w:author="David Modjeska" w:date="2016-04-23T22:56:00Z"/>
                <w:rFonts w:ascii="Arial Unicode MS" w:eastAsia="Arial Unicode MS" w:hAnsi="Arial Unicode MS" w:cs="Arial Unicode MS"/>
                <w:sz w:val="16"/>
                <w:szCs w:val="16"/>
                <w:rPrChange w:id="738" w:author="David Modjeska" w:date="2016-04-23T22:57:00Z">
                  <w:rPr>
                    <w:ins w:id="739" w:author="David Modjeska" w:date="2016-04-23T22:56:00Z"/>
                    <w:rFonts w:ascii="Arial" w:hAnsi="Arial" w:cs="Arial"/>
                  </w:rPr>
                </w:rPrChange>
              </w:rPr>
              <w:pPrChange w:id="740" w:author="David Modjeska" w:date="2016-04-23T22:57:00Z">
                <w:pPr>
                  <w:spacing w:line="320" w:lineRule="atLeast"/>
                  <w:ind w:left="60" w:right="60"/>
                  <w:jc w:val="right"/>
                </w:pPr>
              </w:pPrChange>
            </w:pPr>
            <w:ins w:id="741" w:author="David Modjeska" w:date="2016-04-23T22:56:00Z">
              <w:r w:rsidRPr="003B43C6">
                <w:rPr>
                  <w:rFonts w:ascii="Arial Unicode MS" w:eastAsia="Arial Unicode MS" w:hAnsi="Arial Unicode MS" w:cs="Arial Unicode MS"/>
                  <w:sz w:val="16"/>
                  <w:szCs w:val="16"/>
                  <w:rPrChange w:id="742" w:author="David Modjeska" w:date="2016-04-23T22:57:00Z">
                    <w:rPr>
                      <w:rFonts w:ascii="Arial" w:hAnsi="Arial" w:cs="Arial"/>
                    </w:rPr>
                  </w:rPrChange>
                </w:rPr>
                <w:t>399.503</w:t>
              </w:r>
            </w:ins>
          </w:p>
        </w:tc>
      </w:tr>
      <w:tr w:rsidR="00B82616" w:rsidRPr="003B43C6" w14:paraId="38CC4450" w14:textId="77777777" w:rsidTr="005C6586">
        <w:tblPrEx>
          <w:tblPrExChange w:id="743" w:author="David Modjeska" w:date="2016-04-23T23:00:00Z">
            <w:tblPrEx>
              <w:tblW w:w="9923" w:type="dxa"/>
            </w:tblPrEx>
          </w:tblPrExChange>
        </w:tblPrEx>
        <w:trPr>
          <w:cantSplit/>
          <w:ins w:id="744" w:author="David Modjeska" w:date="2016-04-23T22:56:00Z"/>
          <w:trPrChange w:id="745" w:author="David Modjeska" w:date="2016-04-23T23:00:00Z">
            <w:trPr>
              <w:gridAfter w:val="0"/>
              <w:cantSplit/>
            </w:trPr>
          </w:trPrChange>
        </w:trPr>
        <w:tc>
          <w:tcPr>
            <w:tcW w:w="709" w:type="dxa"/>
            <w:vMerge/>
            <w:tcBorders>
              <w:top w:val="nil"/>
              <w:left w:val="single" w:sz="16" w:space="0" w:color="000000"/>
              <w:bottom w:val="single" w:sz="16" w:space="0" w:color="000000"/>
              <w:right w:val="nil"/>
            </w:tcBorders>
            <w:shd w:val="clear" w:color="auto" w:fill="FFFFFF"/>
            <w:tcPrChange w:id="746" w:author="David Modjeska" w:date="2016-04-23T23:00:00Z">
              <w:tcPr>
                <w:tcW w:w="709" w:type="dxa"/>
                <w:vMerge/>
                <w:tcBorders>
                  <w:top w:val="nil"/>
                  <w:left w:val="single" w:sz="16" w:space="0" w:color="000000"/>
                  <w:bottom w:val="single" w:sz="16" w:space="0" w:color="000000"/>
                  <w:right w:val="nil"/>
                </w:tcBorders>
                <w:shd w:val="clear" w:color="auto" w:fill="FFFFFF"/>
              </w:tcPr>
            </w:tcPrChange>
          </w:tcPr>
          <w:p w14:paraId="7086315B" w14:textId="77777777" w:rsidR="003B43C6" w:rsidRPr="003B43C6" w:rsidRDefault="003B43C6">
            <w:pPr>
              <w:rPr>
                <w:ins w:id="747" w:author="David Modjeska" w:date="2016-04-23T22:56:00Z"/>
                <w:rFonts w:ascii="Arial Unicode MS" w:eastAsia="Arial Unicode MS" w:hAnsi="Arial Unicode MS" w:cs="Arial Unicode MS"/>
                <w:sz w:val="16"/>
                <w:szCs w:val="16"/>
                <w:rPrChange w:id="748" w:author="David Modjeska" w:date="2016-04-23T22:57:00Z">
                  <w:rPr>
                    <w:ins w:id="749" w:author="David Modjeska" w:date="2016-04-23T22:56:00Z"/>
                    <w:rFonts w:ascii="Arial" w:hAnsi="Arial" w:cs="Arial"/>
                  </w:rPr>
                </w:rPrChange>
              </w:rPr>
            </w:pPr>
          </w:p>
        </w:tc>
        <w:tc>
          <w:tcPr>
            <w:tcW w:w="1993" w:type="dxa"/>
            <w:tcBorders>
              <w:top w:val="nil"/>
              <w:left w:val="nil"/>
              <w:bottom w:val="nil"/>
              <w:right w:val="single" w:sz="16" w:space="0" w:color="000000"/>
            </w:tcBorders>
            <w:shd w:val="clear" w:color="auto" w:fill="FFFFFF"/>
            <w:tcPrChange w:id="750" w:author="David Modjeska" w:date="2016-04-23T23:00:00Z">
              <w:tcPr>
                <w:tcW w:w="1993" w:type="dxa"/>
                <w:gridSpan w:val="3"/>
                <w:tcBorders>
                  <w:top w:val="nil"/>
                  <w:left w:val="nil"/>
                  <w:bottom w:val="nil"/>
                  <w:right w:val="single" w:sz="16" w:space="0" w:color="000000"/>
                </w:tcBorders>
                <w:shd w:val="clear" w:color="auto" w:fill="FFFFFF"/>
              </w:tcPr>
            </w:tcPrChange>
          </w:tcPr>
          <w:p w14:paraId="67206C96" w14:textId="3F26F31C" w:rsidR="003B43C6" w:rsidRPr="003B43C6" w:rsidRDefault="0036265D">
            <w:pPr>
              <w:ind w:left="60" w:right="60"/>
              <w:rPr>
                <w:ins w:id="751" w:author="David Modjeska" w:date="2016-04-23T22:56:00Z"/>
                <w:rFonts w:ascii="Arial Unicode MS" w:eastAsia="Arial Unicode MS" w:hAnsi="Arial Unicode MS" w:cs="Arial Unicode MS"/>
                <w:sz w:val="16"/>
                <w:szCs w:val="16"/>
                <w:rPrChange w:id="752" w:author="David Modjeska" w:date="2016-04-23T22:57:00Z">
                  <w:rPr>
                    <w:ins w:id="753" w:author="David Modjeska" w:date="2016-04-23T22:56:00Z"/>
                    <w:rFonts w:ascii="Arial" w:hAnsi="Arial" w:cs="Arial"/>
                  </w:rPr>
                </w:rPrChange>
              </w:rPr>
              <w:pPrChange w:id="754" w:author="David Modjeska" w:date="2016-04-23T22:57:00Z">
                <w:pPr>
                  <w:spacing w:line="320" w:lineRule="atLeast"/>
                  <w:ind w:left="60" w:right="60"/>
                </w:pPr>
              </w:pPrChange>
            </w:pPr>
            <w:proofErr w:type="spellStart"/>
            <w:r>
              <w:rPr>
                <w:rFonts w:ascii="Arial Unicode MS" w:eastAsia="Arial Unicode MS" w:hAnsi="Arial Unicode MS" w:cs="Arial Unicode MS"/>
                <w:sz w:val="16"/>
                <w:szCs w:val="16"/>
              </w:rPr>
              <w:t>MetalOre</w:t>
            </w:r>
            <w:proofErr w:type="spellEnd"/>
          </w:p>
        </w:tc>
        <w:tc>
          <w:tcPr>
            <w:tcW w:w="984" w:type="dxa"/>
            <w:tcBorders>
              <w:top w:val="nil"/>
              <w:left w:val="single" w:sz="16" w:space="0" w:color="000000"/>
              <w:bottom w:val="nil"/>
            </w:tcBorders>
            <w:shd w:val="clear" w:color="auto" w:fill="FFFFFF"/>
            <w:vAlign w:val="center"/>
            <w:tcPrChange w:id="755" w:author="David Modjeska" w:date="2016-04-23T23:00:00Z">
              <w:tcPr>
                <w:tcW w:w="984" w:type="dxa"/>
                <w:gridSpan w:val="2"/>
                <w:tcBorders>
                  <w:top w:val="nil"/>
                  <w:left w:val="single" w:sz="16" w:space="0" w:color="000000"/>
                  <w:bottom w:val="nil"/>
                </w:tcBorders>
                <w:shd w:val="clear" w:color="auto" w:fill="FFFFFF"/>
                <w:vAlign w:val="center"/>
              </w:tcPr>
            </w:tcPrChange>
          </w:tcPr>
          <w:p w14:paraId="61F2B27F" w14:textId="77777777" w:rsidR="003B43C6" w:rsidRPr="003B43C6" w:rsidRDefault="003B43C6">
            <w:pPr>
              <w:ind w:left="60" w:right="60"/>
              <w:jc w:val="right"/>
              <w:rPr>
                <w:ins w:id="756" w:author="David Modjeska" w:date="2016-04-23T22:56:00Z"/>
                <w:rFonts w:ascii="Arial Unicode MS" w:eastAsia="Arial Unicode MS" w:hAnsi="Arial Unicode MS" w:cs="Arial Unicode MS"/>
                <w:sz w:val="16"/>
                <w:szCs w:val="16"/>
                <w:rPrChange w:id="757" w:author="David Modjeska" w:date="2016-04-23T22:57:00Z">
                  <w:rPr>
                    <w:ins w:id="758" w:author="David Modjeska" w:date="2016-04-23T22:56:00Z"/>
                    <w:rFonts w:ascii="Arial" w:hAnsi="Arial" w:cs="Arial"/>
                  </w:rPr>
                </w:rPrChange>
              </w:rPr>
              <w:pPrChange w:id="759" w:author="David Modjeska" w:date="2016-04-23T22:57:00Z">
                <w:pPr>
                  <w:spacing w:line="320" w:lineRule="atLeast"/>
                  <w:ind w:left="60" w:right="60"/>
                  <w:jc w:val="right"/>
                </w:pPr>
              </w:pPrChange>
            </w:pPr>
            <w:ins w:id="760" w:author="David Modjeska" w:date="2016-04-23T22:56:00Z">
              <w:r w:rsidRPr="003B43C6">
                <w:rPr>
                  <w:rFonts w:ascii="Arial Unicode MS" w:eastAsia="Arial Unicode MS" w:hAnsi="Arial Unicode MS" w:cs="Arial Unicode MS"/>
                  <w:sz w:val="16"/>
                  <w:szCs w:val="16"/>
                  <w:rPrChange w:id="761" w:author="David Modjeska" w:date="2016-04-23T22:57:00Z">
                    <w:rPr>
                      <w:rFonts w:ascii="Arial" w:hAnsi="Arial" w:cs="Arial"/>
                    </w:rPr>
                  </w:rPrChange>
                </w:rPr>
                <w:t>-3.908E-6</w:t>
              </w:r>
            </w:ins>
          </w:p>
        </w:tc>
        <w:tc>
          <w:tcPr>
            <w:tcW w:w="826" w:type="dxa"/>
            <w:tcBorders>
              <w:top w:val="nil"/>
              <w:bottom w:val="nil"/>
            </w:tcBorders>
            <w:shd w:val="clear" w:color="auto" w:fill="FFFFFF"/>
            <w:vAlign w:val="center"/>
            <w:tcPrChange w:id="762" w:author="David Modjeska" w:date="2016-04-23T23:00:00Z">
              <w:tcPr>
                <w:tcW w:w="826" w:type="dxa"/>
                <w:gridSpan w:val="2"/>
                <w:tcBorders>
                  <w:top w:val="nil"/>
                  <w:bottom w:val="nil"/>
                </w:tcBorders>
                <w:shd w:val="clear" w:color="auto" w:fill="FFFFFF"/>
                <w:vAlign w:val="center"/>
              </w:tcPr>
            </w:tcPrChange>
          </w:tcPr>
          <w:p w14:paraId="36B6A394" w14:textId="77777777" w:rsidR="003B43C6" w:rsidRPr="003B43C6" w:rsidRDefault="003B43C6">
            <w:pPr>
              <w:ind w:left="60" w:right="60"/>
              <w:jc w:val="right"/>
              <w:rPr>
                <w:ins w:id="763" w:author="David Modjeska" w:date="2016-04-23T22:56:00Z"/>
                <w:rFonts w:ascii="Arial Unicode MS" w:eastAsia="Arial Unicode MS" w:hAnsi="Arial Unicode MS" w:cs="Arial Unicode MS"/>
                <w:sz w:val="16"/>
                <w:szCs w:val="16"/>
                <w:rPrChange w:id="764" w:author="David Modjeska" w:date="2016-04-23T22:57:00Z">
                  <w:rPr>
                    <w:ins w:id="765" w:author="David Modjeska" w:date="2016-04-23T22:56:00Z"/>
                    <w:rFonts w:ascii="Arial" w:hAnsi="Arial" w:cs="Arial"/>
                  </w:rPr>
                </w:rPrChange>
              </w:rPr>
              <w:pPrChange w:id="766" w:author="David Modjeska" w:date="2016-04-23T22:57:00Z">
                <w:pPr>
                  <w:spacing w:line="320" w:lineRule="atLeast"/>
                  <w:ind w:left="60" w:right="60"/>
                  <w:jc w:val="right"/>
                </w:pPr>
              </w:pPrChange>
            </w:pPr>
            <w:ins w:id="767" w:author="David Modjeska" w:date="2016-04-23T22:56:00Z">
              <w:r w:rsidRPr="003B43C6">
                <w:rPr>
                  <w:rFonts w:ascii="Arial Unicode MS" w:eastAsia="Arial Unicode MS" w:hAnsi="Arial Unicode MS" w:cs="Arial Unicode MS"/>
                  <w:sz w:val="16"/>
                  <w:szCs w:val="16"/>
                  <w:rPrChange w:id="768" w:author="David Modjeska" w:date="2016-04-23T22:57:00Z">
                    <w:rPr>
                      <w:rFonts w:ascii="Arial" w:hAnsi="Arial" w:cs="Arial"/>
                    </w:rPr>
                  </w:rPrChange>
                </w:rPr>
                <w:t>.000</w:t>
              </w:r>
            </w:ins>
          </w:p>
        </w:tc>
        <w:tc>
          <w:tcPr>
            <w:tcW w:w="1300" w:type="dxa"/>
            <w:tcBorders>
              <w:top w:val="nil"/>
              <w:bottom w:val="nil"/>
            </w:tcBorders>
            <w:shd w:val="clear" w:color="auto" w:fill="FFFFFF"/>
            <w:vAlign w:val="center"/>
            <w:tcPrChange w:id="769" w:author="David Modjeska" w:date="2016-04-23T23:00:00Z">
              <w:tcPr>
                <w:tcW w:w="1300" w:type="dxa"/>
                <w:gridSpan w:val="2"/>
                <w:tcBorders>
                  <w:top w:val="nil"/>
                  <w:bottom w:val="nil"/>
                </w:tcBorders>
                <w:shd w:val="clear" w:color="auto" w:fill="FFFFFF"/>
                <w:vAlign w:val="center"/>
              </w:tcPr>
            </w:tcPrChange>
          </w:tcPr>
          <w:p w14:paraId="17AE3EC2" w14:textId="77777777" w:rsidR="003B43C6" w:rsidRPr="003B43C6" w:rsidRDefault="003B43C6">
            <w:pPr>
              <w:ind w:left="60" w:right="60"/>
              <w:jc w:val="right"/>
              <w:rPr>
                <w:ins w:id="770" w:author="David Modjeska" w:date="2016-04-23T22:56:00Z"/>
                <w:rFonts w:ascii="Arial Unicode MS" w:eastAsia="Arial Unicode MS" w:hAnsi="Arial Unicode MS" w:cs="Arial Unicode MS"/>
                <w:sz w:val="16"/>
                <w:szCs w:val="16"/>
                <w:rPrChange w:id="771" w:author="David Modjeska" w:date="2016-04-23T22:57:00Z">
                  <w:rPr>
                    <w:ins w:id="772" w:author="David Modjeska" w:date="2016-04-23T22:56:00Z"/>
                    <w:rFonts w:ascii="Arial" w:hAnsi="Arial" w:cs="Arial"/>
                  </w:rPr>
                </w:rPrChange>
              </w:rPr>
              <w:pPrChange w:id="773" w:author="David Modjeska" w:date="2016-04-23T22:57:00Z">
                <w:pPr>
                  <w:spacing w:line="320" w:lineRule="atLeast"/>
                  <w:ind w:left="60" w:right="60"/>
                  <w:jc w:val="right"/>
                </w:pPr>
              </w:pPrChange>
            </w:pPr>
            <w:ins w:id="774" w:author="David Modjeska" w:date="2016-04-23T22:56:00Z">
              <w:r w:rsidRPr="003B43C6">
                <w:rPr>
                  <w:rFonts w:ascii="Arial Unicode MS" w:eastAsia="Arial Unicode MS" w:hAnsi="Arial Unicode MS" w:cs="Arial Unicode MS"/>
                  <w:sz w:val="16"/>
                  <w:szCs w:val="16"/>
                  <w:rPrChange w:id="775" w:author="David Modjeska" w:date="2016-04-23T22:57:00Z">
                    <w:rPr>
                      <w:rFonts w:ascii="Arial" w:hAnsi="Arial" w:cs="Arial"/>
                    </w:rPr>
                  </w:rPrChange>
                </w:rPr>
                <w:t>-.107</w:t>
              </w:r>
            </w:ins>
          </w:p>
        </w:tc>
        <w:tc>
          <w:tcPr>
            <w:tcW w:w="709" w:type="dxa"/>
            <w:tcBorders>
              <w:top w:val="nil"/>
              <w:bottom w:val="nil"/>
            </w:tcBorders>
            <w:shd w:val="clear" w:color="auto" w:fill="FFFFFF"/>
            <w:vAlign w:val="center"/>
            <w:tcPrChange w:id="776" w:author="David Modjeska" w:date="2016-04-23T23:00:00Z">
              <w:tcPr>
                <w:tcW w:w="709" w:type="dxa"/>
                <w:tcBorders>
                  <w:top w:val="nil"/>
                  <w:bottom w:val="nil"/>
                </w:tcBorders>
                <w:shd w:val="clear" w:color="auto" w:fill="FFFFFF"/>
                <w:vAlign w:val="center"/>
              </w:tcPr>
            </w:tcPrChange>
          </w:tcPr>
          <w:p w14:paraId="12AA51BA" w14:textId="77777777" w:rsidR="003B43C6" w:rsidRPr="003B43C6" w:rsidRDefault="003B43C6">
            <w:pPr>
              <w:ind w:left="60" w:right="60"/>
              <w:jc w:val="right"/>
              <w:rPr>
                <w:ins w:id="777" w:author="David Modjeska" w:date="2016-04-23T22:56:00Z"/>
                <w:rFonts w:ascii="Arial Unicode MS" w:eastAsia="Arial Unicode MS" w:hAnsi="Arial Unicode MS" w:cs="Arial Unicode MS"/>
                <w:sz w:val="16"/>
                <w:szCs w:val="16"/>
                <w:rPrChange w:id="778" w:author="David Modjeska" w:date="2016-04-23T22:57:00Z">
                  <w:rPr>
                    <w:ins w:id="779" w:author="David Modjeska" w:date="2016-04-23T22:56:00Z"/>
                    <w:rFonts w:ascii="Arial" w:hAnsi="Arial" w:cs="Arial"/>
                  </w:rPr>
                </w:rPrChange>
              </w:rPr>
              <w:pPrChange w:id="780" w:author="David Modjeska" w:date="2016-04-23T22:57:00Z">
                <w:pPr>
                  <w:spacing w:line="320" w:lineRule="atLeast"/>
                  <w:ind w:left="60" w:right="60"/>
                  <w:jc w:val="right"/>
                </w:pPr>
              </w:pPrChange>
            </w:pPr>
            <w:ins w:id="781" w:author="David Modjeska" w:date="2016-04-23T22:56:00Z">
              <w:r w:rsidRPr="003B43C6">
                <w:rPr>
                  <w:rFonts w:ascii="Arial Unicode MS" w:eastAsia="Arial Unicode MS" w:hAnsi="Arial Unicode MS" w:cs="Arial Unicode MS"/>
                  <w:sz w:val="16"/>
                  <w:szCs w:val="16"/>
                  <w:rPrChange w:id="782" w:author="David Modjeska" w:date="2016-04-23T22:57:00Z">
                    <w:rPr>
                      <w:rFonts w:ascii="Arial" w:hAnsi="Arial" w:cs="Arial"/>
                    </w:rPr>
                  </w:rPrChange>
                </w:rPr>
                <w:t>-3.237</w:t>
              </w:r>
            </w:ins>
          </w:p>
        </w:tc>
        <w:tc>
          <w:tcPr>
            <w:tcW w:w="697" w:type="dxa"/>
            <w:tcBorders>
              <w:top w:val="nil"/>
              <w:bottom w:val="nil"/>
            </w:tcBorders>
            <w:shd w:val="clear" w:color="auto" w:fill="FFFFFF"/>
            <w:vAlign w:val="center"/>
            <w:tcPrChange w:id="783" w:author="David Modjeska" w:date="2016-04-23T23:00:00Z">
              <w:tcPr>
                <w:tcW w:w="697" w:type="dxa"/>
                <w:gridSpan w:val="2"/>
                <w:tcBorders>
                  <w:top w:val="nil"/>
                  <w:bottom w:val="nil"/>
                </w:tcBorders>
                <w:shd w:val="clear" w:color="auto" w:fill="FFFFFF"/>
                <w:vAlign w:val="center"/>
              </w:tcPr>
            </w:tcPrChange>
          </w:tcPr>
          <w:p w14:paraId="2B0DF75B" w14:textId="77777777" w:rsidR="003B43C6" w:rsidRPr="003B43C6" w:rsidRDefault="003B43C6">
            <w:pPr>
              <w:ind w:left="60" w:right="60"/>
              <w:jc w:val="right"/>
              <w:rPr>
                <w:ins w:id="784" w:author="David Modjeska" w:date="2016-04-23T22:56:00Z"/>
                <w:rFonts w:ascii="Arial Unicode MS" w:eastAsia="Arial Unicode MS" w:hAnsi="Arial Unicode MS" w:cs="Arial Unicode MS"/>
                <w:sz w:val="16"/>
                <w:szCs w:val="16"/>
                <w:rPrChange w:id="785" w:author="David Modjeska" w:date="2016-04-23T22:57:00Z">
                  <w:rPr>
                    <w:ins w:id="786" w:author="David Modjeska" w:date="2016-04-23T22:56:00Z"/>
                    <w:rFonts w:ascii="Arial" w:hAnsi="Arial" w:cs="Arial"/>
                  </w:rPr>
                </w:rPrChange>
              </w:rPr>
              <w:pPrChange w:id="787" w:author="David Modjeska" w:date="2016-04-23T22:57:00Z">
                <w:pPr>
                  <w:spacing w:line="320" w:lineRule="atLeast"/>
                  <w:ind w:left="60" w:right="60"/>
                  <w:jc w:val="right"/>
                </w:pPr>
              </w:pPrChange>
            </w:pPr>
            <w:ins w:id="788" w:author="David Modjeska" w:date="2016-04-23T22:56:00Z">
              <w:r w:rsidRPr="003B43C6">
                <w:rPr>
                  <w:rFonts w:ascii="Arial Unicode MS" w:eastAsia="Arial Unicode MS" w:hAnsi="Arial Unicode MS" w:cs="Arial Unicode MS"/>
                  <w:sz w:val="16"/>
                  <w:szCs w:val="16"/>
                  <w:rPrChange w:id="789" w:author="David Modjeska" w:date="2016-04-23T22:57:00Z">
                    <w:rPr>
                      <w:rFonts w:ascii="Arial" w:hAnsi="Arial" w:cs="Arial"/>
                    </w:rPr>
                  </w:rPrChange>
                </w:rPr>
                <w:t>.001</w:t>
              </w:r>
            </w:ins>
          </w:p>
        </w:tc>
        <w:tc>
          <w:tcPr>
            <w:tcW w:w="1004" w:type="dxa"/>
            <w:tcBorders>
              <w:top w:val="nil"/>
              <w:bottom w:val="nil"/>
            </w:tcBorders>
            <w:shd w:val="clear" w:color="auto" w:fill="FFFFFF"/>
            <w:vAlign w:val="center"/>
            <w:tcPrChange w:id="790" w:author="David Modjeska" w:date="2016-04-23T23:00:00Z">
              <w:tcPr>
                <w:tcW w:w="1004" w:type="dxa"/>
                <w:gridSpan w:val="3"/>
                <w:tcBorders>
                  <w:top w:val="nil"/>
                  <w:bottom w:val="nil"/>
                </w:tcBorders>
                <w:shd w:val="clear" w:color="auto" w:fill="FFFFFF"/>
                <w:vAlign w:val="center"/>
              </w:tcPr>
            </w:tcPrChange>
          </w:tcPr>
          <w:p w14:paraId="51D72D08" w14:textId="77777777" w:rsidR="003B43C6" w:rsidRPr="003B43C6" w:rsidRDefault="003B43C6">
            <w:pPr>
              <w:ind w:left="60" w:right="60"/>
              <w:jc w:val="right"/>
              <w:rPr>
                <w:ins w:id="791" w:author="David Modjeska" w:date="2016-04-23T22:56:00Z"/>
                <w:rFonts w:ascii="Arial Unicode MS" w:eastAsia="Arial Unicode MS" w:hAnsi="Arial Unicode MS" w:cs="Arial Unicode MS"/>
                <w:sz w:val="16"/>
                <w:szCs w:val="16"/>
                <w:rPrChange w:id="792" w:author="David Modjeska" w:date="2016-04-23T22:57:00Z">
                  <w:rPr>
                    <w:ins w:id="793" w:author="David Modjeska" w:date="2016-04-23T22:56:00Z"/>
                    <w:rFonts w:ascii="Arial" w:hAnsi="Arial" w:cs="Arial"/>
                  </w:rPr>
                </w:rPrChange>
              </w:rPr>
              <w:pPrChange w:id="794" w:author="David Modjeska" w:date="2016-04-23T22:57:00Z">
                <w:pPr>
                  <w:spacing w:line="320" w:lineRule="atLeast"/>
                  <w:ind w:left="60" w:right="60"/>
                  <w:jc w:val="right"/>
                </w:pPr>
              </w:pPrChange>
            </w:pPr>
            <w:ins w:id="795" w:author="David Modjeska" w:date="2016-04-23T22:56:00Z">
              <w:r w:rsidRPr="003B43C6">
                <w:rPr>
                  <w:rFonts w:ascii="Arial Unicode MS" w:eastAsia="Arial Unicode MS" w:hAnsi="Arial Unicode MS" w:cs="Arial Unicode MS"/>
                  <w:sz w:val="16"/>
                  <w:szCs w:val="16"/>
                  <w:rPrChange w:id="796" w:author="David Modjeska" w:date="2016-04-23T22:57:00Z">
                    <w:rPr>
                      <w:rFonts w:ascii="Arial" w:hAnsi="Arial" w:cs="Arial"/>
                    </w:rPr>
                  </w:rPrChange>
                </w:rPr>
                <w:t>.090</w:t>
              </w:r>
            </w:ins>
          </w:p>
        </w:tc>
        <w:tc>
          <w:tcPr>
            <w:tcW w:w="992" w:type="dxa"/>
            <w:tcBorders>
              <w:top w:val="nil"/>
              <w:bottom w:val="nil"/>
              <w:right w:val="single" w:sz="16" w:space="0" w:color="000000"/>
            </w:tcBorders>
            <w:shd w:val="clear" w:color="auto" w:fill="FFFFFF"/>
            <w:vAlign w:val="center"/>
            <w:tcPrChange w:id="797" w:author="David Modjeska" w:date="2016-04-23T23:00:00Z">
              <w:tcPr>
                <w:tcW w:w="1701" w:type="dxa"/>
                <w:gridSpan w:val="3"/>
                <w:tcBorders>
                  <w:top w:val="nil"/>
                  <w:bottom w:val="nil"/>
                  <w:right w:val="single" w:sz="16" w:space="0" w:color="000000"/>
                </w:tcBorders>
                <w:shd w:val="clear" w:color="auto" w:fill="FFFFFF"/>
                <w:vAlign w:val="center"/>
              </w:tcPr>
            </w:tcPrChange>
          </w:tcPr>
          <w:p w14:paraId="46E776FB" w14:textId="77777777" w:rsidR="003B43C6" w:rsidRPr="003B43C6" w:rsidRDefault="003B43C6">
            <w:pPr>
              <w:ind w:left="60" w:right="60"/>
              <w:jc w:val="right"/>
              <w:rPr>
                <w:ins w:id="798" w:author="David Modjeska" w:date="2016-04-23T22:56:00Z"/>
                <w:rFonts w:ascii="Arial Unicode MS" w:eastAsia="Arial Unicode MS" w:hAnsi="Arial Unicode MS" w:cs="Arial Unicode MS"/>
                <w:sz w:val="16"/>
                <w:szCs w:val="16"/>
                <w:rPrChange w:id="799" w:author="David Modjeska" w:date="2016-04-23T22:57:00Z">
                  <w:rPr>
                    <w:ins w:id="800" w:author="David Modjeska" w:date="2016-04-23T22:56:00Z"/>
                    <w:rFonts w:ascii="Arial" w:hAnsi="Arial" w:cs="Arial"/>
                  </w:rPr>
                </w:rPrChange>
              </w:rPr>
              <w:pPrChange w:id="801" w:author="David Modjeska" w:date="2016-04-23T22:57:00Z">
                <w:pPr>
                  <w:spacing w:line="320" w:lineRule="atLeast"/>
                  <w:ind w:left="60" w:right="60"/>
                  <w:jc w:val="right"/>
                </w:pPr>
              </w:pPrChange>
            </w:pPr>
            <w:ins w:id="802" w:author="David Modjeska" w:date="2016-04-23T22:56:00Z">
              <w:r w:rsidRPr="003B43C6">
                <w:rPr>
                  <w:rFonts w:ascii="Arial Unicode MS" w:eastAsia="Arial Unicode MS" w:hAnsi="Arial Unicode MS" w:cs="Arial Unicode MS"/>
                  <w:sz w:val="16"/>
                  <w:szCs w:val="16"/>
                  <w:rPrChange w:id="803" w:author="David Modjeska" w:date="2016-04-23T22:57:00Z">
                    <w:rPr>
                      <w:rFonts w:ascii="Arial" w:hAnsi="Arial" w:cs="Arial"/>
                    </w:rPr>
                  </w:rPrChange>
                </w:rPr>
                <w:t>11.095</w:t>
              </w:r>
            </w:ins>
          </w:p>
        </w:tc>
      </w:tr>
      <w:tr w:rsidR="00B82616" w:rsidRPr="003B43C6" w14:paraId="2B42BDD2" w14:textId="77777777" w:rsidTr="005C6586">
        <w:tblPrEx>
          <w:tblPrExChange w:id="804" w:author="David Modjeska" w:date="2016-04-23T23:00:00Z">
            <w:tblPrEx>
              <w:tblW w:w="9923" w:type="dxa"/>
            </w:tblPrEx>
          </w:tblPrExChange>
        </w:tblPrEx>
        <w:trPr>
          <w:cantSplit/>
          <w:ins w:id="805" w:author="David Modjeska" w:date="2016-04-23T22:56:00Z"/>
          <w:trPrChange w:id="806" w:author="David Modjeska" w:date="2016-04-23T23:00:00Z">
            <w:trPr>
              <w:gridAfter w:val="0"/>
              <w:cantSplit/>
            </w:trPr>
          </w:trPrChange>
        </w:trPr>
        <w:tc>
          <w:tcPr>
            <w:tcW w:w="709" w:type="dxa"/>
            <w:vMerge/>
            <w:tcBorders>
              <w:top w:val="nil"/>
              <w:left w:val="single" w:sz="16" w:space="0" w:color="000000"/>
              <w:bottom w:val="single" w:sz="16" w:space="0" w:color="000000"/>
              <w:right w:val="nil"/>
            </w:tcBorders>
            <w:shd w:val="clear" w:color="auto" w:fill="FFFFFF"/>
            <w:tcPrChange w:id="807" w:author="David Modjeska" w:date="2016-04-23T23:00:00Z">
              <w:tcPr>
                <w:tcW w:w="709" w:type="dxa"/>
                <w:vMerge/>
                <w:tcBorders>
                  <w:top w:val="nil"/>
                  <w:left w:val="single" w:sz="16" w:space="0" w:color="000000"/>
                  <w:bottom w:val="single" w:sz="16" w:space="0" w:color="000000"/>
                  <w:right w:val="nil"/>
                </w:tcBorders>
                <w:shd w:val="clear" w:color="auto" w:fill="FFFFFF"/>
              </w:tcPr>
            </w:tcPrChange>
          </w:tcPr>
          <w:p w14:paraId="0F6595B2" w14:textId="77777777" w:rsidR="003B43C6" w:rsidRPr="003B43C6" w:rsidRDefault="003B43C6">
            <w:pPr>
              <w:rPr>
                <w:ins w:id="808" w:author="David Modjeska" w:date="2016-04-23T22:56:00Z"/>
                <w:rFonts w:ascii="Arial Unicode MS" w:eastAsia="Arial Unicode MS" w:hAnsi="Arial Unicode MS" w:cs="Arial Unicode MS"/>
                <w:sz w:val="16"/>
                <w:szCs w:val="16"/>
                <w:rPrChange w:id="809" w:author="David Modjeska" w:date="2016-04-23T22:57:00Z">
                  <w:rPr>
                    <w:ins w:id="810" w:author="David Modjeska" w:date="2016-04-23T22:56:00Z"/>
                    <w:rFonts w:ascii="Arial" w:hAnsi="Arial" w:cs="Arial"/>
                  </w:rPr>
                </w:rPrChange>
              </w:rPr>
            </w:pPr>
          </w:p>
        </w:tc>
        <w:tc>
          <w:tcPr>
            <w:tcW w:w="1993" w:type="dxa"/>
            <w:tcBorders>
              <w:top w:val="nil"/>
              <w:left w:val="nil"/>
              <w:bottom w:val="nil"/>
              <w:right w:val="single" w:sz="16" w:space="0" w:color="000000"/>
            </w:tcBorders>
            <w:shd w:val="clear" w:color="auto" w:fill="FFFFFF"/>
            <w:tcPrChange w:id="811" w:author="David Modjeska" w:date="2016-04-23T23:00:00Z">
              <w:tcPr>
                <w:tcW w:w="1993" w:type="dxa"/>
                <w:gridSpan w:val="3"/>
                <w:tcBorders>
                  <w:top w:val="nil"/>
                  <w:left w:val="nil"/>
                  <w:bottom w:val="nil"/>
                  <w:right w:val="single" w:sz="16" w:space="0" w:color="000000"/>
                </w:tcBorders>
                <w:shd w:val="clear" w:color="auto" w:fill="FFFFFF"/>
              </w:tcPr>
            </w:tcPrChange>
          </w:tcPr>
          <w:p w14:paraId="472C7EF7" w14:textId="77777777" w:rsidR="003B43C6" w:rsidRPr="003B43C6" w:rsidRDefault="003B43C6">
            <w:pPr>
              <w:ind w:left="60" w:right="60"/>
              <w:rPr>
                <w:ins w:id="812" w:author="David Modjeska" w:date="2016-04-23T22:56:00Z"/>
                <w:rFonts w:ascii="Arial Unicode MS" w:eastAsia="Arial Unicode MS" w:hAnsi="Arial Unicode MS" w:cs="Arial Unicode MS"/>
                <w:sz w:val="16"/>
                <w:szCs w:val="16"/>
                <w:rPrChange w:id="813" w:author="David Modjeska" w:date="2016-04-23T22:57:00Z">
                  <w:rPr>
                    <w:ins w:id="814" w:author="David Modjeska" w:date="2016-04-23T22:56:00Z"/>
                    <w:rFonts w:ascii="Arial" w:hAnsi="Arial" w:cs="Arial"/>
                  </w:rPr>
                </w:rPrChange>
              </w:rPr>
              <w:pPrChange w:id="815" w:author="David Modjeska" w:date="2016-04-23T22:57:00Z">
                <w:pPr>
                  <w:spacing w:line="320" w:lineRule="atLeast"/>
                  <w:ind w:left="60" w:right="60"/>
                </w:pPr>
              </w:pPrChange>
            </w:pPr>
            <w:proofErr w:type="spellStart"/>
            <w:ins w:id="816" w:author="David Modjeska" w:date="2016-04-23T22:56:00Z">
              <w:r w:rsidRPr="003B43C6">
                <w:rPr>
                  <w:rFonts w:ascii="Arial Unicode MS" w:eastAsia="Arial Unicode MS" w:hAnsi="Arial Unicode MS" w:cs="Arial Unicode MS"/>
                  <w:sz w:val="16"/>
                  <w:szCs w:val="16"/>
                  <w:rPrChange w:id="817" w:author="David Modjeska" w:date="2016-04-23T22:57:00Z">
                    <w:rPr>
                      <w:rFonts w:ascii="Arial" w:hAnsi="Arial" w:cs="Arial"/>
                    </w:rPr>
                  </w:rPrChange>
                </w:rPr>
                <w:t>FX_USD_Per_EUR</w:t>
              </w:r>
              <w:proofErr w:type="spellEnd"/>
            </w:ins>
          </w:p>
        </w:tc>
        <w:tc>
          <w:tcPr>
            <w:tcW w:w="984" w:type="dxa"/>
            <w:tcBorders>
              <w:top w:val="nil"/>
              <w:left w:val="single" w:sz="16" w:space="0" w:color="000000"/>
              <w:bottom w:val="nil"/>
            </w:tcBorders>
            <w:shd w:val="clear" w:color="auto" w:fill="FFFFFF"/>
            <w:vAlign w:val="center"/>
            <w:tcPrChange w:id="818" w:author="David Modjeska" w:date="2016-04-23T23:00:00Z">
              <w:tcPr>
                <w:tcW w:w="984" w:type="dxa"/>
                <w:gridSpan w:val="2"/>
                <w:tcBorders>
                  <w:top w:val="nil"/>
                  <w:left w:val="single" w:sz="16" w:space="0" w:color="000000"/>
                  <w:bottom w:val="nil"/>
                </w:tcBorders>
                <w:shd w:val="clear" w:color="auto" w:fill="FFFFFF"/>
                <w:vAlign w:val="center"/>
              </w:tcPr>
            </w:tcPrChange>
          </w:tcPr>
          <w:p w14:paraId="110FB781" w14:textId="77777777" w:rsidR="003B43C6" w:rsidRPr="003B43C6" w:rsidRDefault="003B43C6">
            <w:pPr>
              <w:ind w:left="60" w:right="60"/>
              <w:jc w:val="right"/>
              <w:rPr>
                <w:ins w:id="819" w:author="David Modjeska" w:date="2016-04-23T22:56:00Z"/>
                <w:rFonts w:ascii="Arial Unicode MS" w:eastAsia="Arial Unicode MS" w:hAnsi="Arial Unicode MS" w:cs="Arial Unicode MS"/>
                <w:sz w:val="16"/>
                <w:szCs w:val="16"/>
                <w:rPrChange w:id="820" w:author="David Modjeska" w:date="2016-04-23T22:57:00Z">
                  <w:rPr>
                    <w:ins w:id="821" w:author="David Modjeska" w:date="2016-04-23T22:56:00Z"/>
                    <w:rFonts w:ascii="Arial" w:hAnsi="Arial" w:cs="Arial"/>
                  </w:rPr>
                </w:rPrChange>
              </w:rPr>
              <w:pPrChange w:id="822" w:author="David Modjeska" w:date="2016-04-23T22:57:00Z">
                <w:pPr>
                  <w:spacing w:line="320" w:lineRule="atLeast"/>
                  <w:ind w:left="60" w:right="60"/>
                  <w:jc w:val="right"/>
                </w:pPr>
              </w:pPrChange>
            </w:pPr>
            <w:ins w:id="823" w:author="David Modjeska" w:date="2016-04-23T22:56:00Z">
              <w:r w:rsidRPr="003B43C6">
                <w:rPr>
                  <w:rFonts w:ascii="Arial Unicode MS" w:eastAsia="Arial Unicode MS" w:hAnsi="Arial Unicode MS" w:cs="Arial Unicode MS"/>
                  <w:sz w:val="16"/>
                  <w:szCs w:val="16"/>
                  <w:rPrChange w:id="824" w:author="David Modjeska" w:date="2016-04-23T22:57:00Z">
                    <w:rPr>
                      <w:rFonts w:ascii="Arial" w:hAnsi="Arial" w:cs="Arial"/>
                    </w:rPr>
                  </w:rPrChange>
                </w:rPr>
                <w:t>-.118</w:t>
              </w:r>
            </w:ins>
          </w:p>
        </w:tc>
        <w:tc>
          <w:tcPr>
            <w:tcW w:w="826" w:type="dxa"/>
            <w:tcBorders>
              <w:top w:val="nil"/>
              <w:bottom w:val="nil"/>
            </w:tcBorders>
            <w:shd w:val="clear" w:color="auto" w:fill="FFFFFF"/>
            <w:vAlign w:val="center"/>
            <w:tcPrChange w:id="825" w:author="David Modjeska" w:date="2016-04-23T23:00:00Z">
              <w:tcPr>
                <w:tcW w:w="826" w:type="dxa"/>
                <w:gridSpan w:val="2"/>
                <w:tcBorders>
                  <w:top w:val="nil"/>
                  <w:bottom w:val="nil"/>
                </w:tcBorders>
                <w:shd w:val="clear" w:color="auto" w:fill="FFFFFF"/>
                <w:vAlign w:val="center"/>
              </w:tcPr>
            </w:tcPrChange>
          </w:tcPr>
          <w:p w14:paraId="22FF8750" w14:textId="77777777" w:rsidR="003B43C6" w:rsidRPr="003B43C6" w:rsidRDefault="003B43C6">
            <w:pPr>
              <w:ind w:left="60" w:right="60"/>
              <w:jc w:val="right"/>
              <w:rPr>
                <w:ins w:id="826" w:author="David Modjeska" w:date="2016-04-23T22:56:00Z"/>
                <w:rFonts w:ascii="Arial Unicode MS" w:eastAsia="Arial Unicode MS" w:hAnsi="Arial Unicode MS" w:cs="Arial Unicode MS"/>
                <w:sz w:val="16"/>
                <w:szCs w:val="16"/>
                <w:rPrChange w:id="827" w:author="David Modjeska" w:date="2016-04-23T22:57:00Z">
                  <w:rPr>
                    <w:ins w:id="828" w:author="David Modjeska" w:date="2016-04-23T22:56:00Z"/>
                    <w:rFonts w:ascii="Arial" w:hAnsi="Arial" w:cs="Arial"/>
                  </w:rPr>
                </w:rPrChange>
              </w:rPr>
              <w:pPrChange w:id="829" w:author="David Modjeska" w:date="2016-04-23T22:57:00Z">
                <w:pPr>
                  <w:spacing w:line="320" w:lineRule="atLeast"/>
                  <w:ind w:left="60" w:right="60"/>
                  <w:jc w:val="right"/>
                </w:pPr>
              </w:pPrChange>
            </w:pPr>
            <w:ins w:id="830" w:author="David Modjeska" w:date="2016-04-23T22:56:00Z">
              <w:r w:rsidRPr="003B43C6">
                <w:rPr>
                  <w:rFonts w:ascii="Arial Unicode MS" w:eastAsia="Arial Unicode MS" w:hAnsi="Arial Unicode MS" w:cs="Arial Unicode MS"/>
                  <w:sz w:val="16"/>
                  <w:szCs w:val="16"/>
                  <w:rPrChange w:id="831" w:author="David Modjeska" w:date="2016-04-23T22:57:00Z">
                    <w:rPr>
                      <w:rFonts w:ascii="Arial" w:hAnsi="Arial" w:cs="Arial"/>
                    </w:rPr>
                  </w:rPrChange>
                </w:rPr>
                <w:t>.034</w:t>
              </w:r>
            </w:ins>
          </w:p>
        </w:tc>
        <w:tc>
          <w:tcPr>
            <w:tcW w:w="1300" w:type="dxa"/>
            <w:tcBorders>
              <w:top w:val="nil"/>
              <w:bottom w:val="nil"/>
            </w:tcBorders>
            <w:shd w:val="clear" w:color="auto" w:fill="FFFFFF"/>
            <w:vAlign w:val="center"/>
            <w:tcPrChange w:id="832" w:author="David Modjeska" w:date="2016-04-23T23:00:00Z">
              <w:tcPr>
                <w:tcW w:w="1300" w:type="dxa"/>
                <w:gridSpan w:val="2"/>
                <w:tcBorders>
                  <w:top w:val="nil"/>
                  <w:bottom w:val="nil"/>
                </w:tcBorders>
                <w:shd w:val="clear" w:color="auto" w:fill="FFFFFF"/>
                <w:vAlign w:val="center"/>
              </w:tcPr>
            </w:tcPrChange>
          </w:tcPr>
          <w:p w14:paraId="3FF6CB6C" w14:textId="77777777" w:rsidR="003B43C6" w:rsidRPr="003B43C6" w:rsidRDefault="003B43C6">
            <w:pPr>
              <w:ind w:left="60" w:right="60"/>
              <w:jc w:val="right"/>
              <w:rPr>
                <w:ins w:id="833" w:author="David Modjeska" w:date="2016-04-23T22:56:00Z"/>
                <w:rFonts w:ascii="Arial Unicode MS" w:eastAsia="Arial Unicode MS" w:hAnsi="Arial Unicode MS" w:cs="Arial Unicode MS"/>
                <w:sz w:val="16"/>
                <w:szCs w:val="16"/>
                <w:rPrChange w:id="834" w:author="David Modjeska" w:date="2016-04-23T22:57:00Z">
                  <w:rPr>
                    <w:ins w:id="835" w:author="David Modjeska" w:date="2016-04-23T22:56:00Z"/>
                    <w:rFonts w:ascii="Arial" w:hAnsi="Arial" w:cs="Arial"/>
                  </w:rPr>
                </w:rPrChange>
              </w:rPr>
              <w:pPrChange w:id="836" w:author="David Modjeska" w:date="2016-04-23T22:57:00Z">
                <w:pPr>
                  <w:spacing w:line="320" w:lineRule="atLeast"/>
                  <w:ind w:left="60" w:right="60"/>
                  <w:jc w:val="right"/>
                </w:pPr>
              </w:pPrChange>
            </w:pPr>
            <w:ins w:id="837" w:author="David Modjeska" w:date="2016-04-23T22:56:00Z">
              <w:r w:rsidRPr="003B43C6">
                <w:rPr>
                  <w:rFonts w:ascii="Arial Unicode MS" w:eastAsia="Arial Unicode MS" w:hAnsi="Arial Unicode MS" w:cs="Arial Unicode MS"/>
                  <w:sz w:val="16"/>
                  <w:szCs w:val="16"/>
                  <w:rPrChange w:id="838" w:author="David Modjeska" w:date="2016-04-23T22:57:00Z">
                    <w:rPr>
                      <w:rFonts w:ascii="Arial" w:hAnsi="Arial" w:cs="Arial"/>
                    </w:rPr>
                  </w:rPrChange>
                </w:rPr>
                <w:t>-.153</w:t>
              </w:r>
            </w:ins>
          </w:p>
        </w:tc>
        <w:tc>
          <w:tcPr>
            <w:tcW w:w="709" w:type="dxa"/>
            <w:tcBorders>
              <w:top w:val="nil"/>
              <w:bottom w:val="nil"/>
            </w:tcBorders>
            <w:shd w:val="clear" w:color="auto" w:fill="FFFFFF"/>
            <w:vAlign w:val="center"/>
            <w:tcPrChange w:id="839" w:author="David Modjeska" w:date="2016-04-23T23:00:00Z">
              <w:tcPr>
                <w:tcW w:w="709" w:type="dxa"/>
                <w:tcBorders>
                  <w:top w:val="nil"/>
                  <w:bottom w:val="nil"/>
                </w:tcBorders>
                <w:shd w:val="clear" w:color="auto" w:fill="FFFFFF"/>
                <w:vAlign w:val="center"/>
              </w:tcPr>
            </w:tcPrChange>
          </w:tcPr>
          <w:p w14:paraId="79E6D362" w14:textId="77777777" w:rsidR="003B43C6" w:rsidRPr="003B43C6" w:rsidRDefault="003B43C6">
            <w:pPr>
              <w:ind w:left="60" w:right="60"/>
              <w:jc w:val="right"/>
              <w:rPr>
                <w:ins w:id="840" w:author="David Modjeska" w:date="2016-04-23T22:56:00Z"/>
                <w:rFonts w:ascii="Arial Unicode MS" w:eastAsia="Arial Unicode MS" w:hAnsi="Arial Unicode MS" w:cs="Arial Unicode MS"/>
                <w:sz w:val="16"/>
                <w:szCs w:val="16"/>
                <w:rPrChange w:id="841" w:author="David Modjeska" w:date="2016-04-23T22:57:00Z">
                  <w:rPr>
                    <w:ins w:id="842" w:author="David Modjeska" w:date="2016-04-23T22:56:00Z"/>
                    <w:rFonts w:ascii="Arial" w:hAnsi="Arial" w:cs="Arial"/>
                  </w:rPr>
                </w:rPrChange>
              </w:rPr>
              <w:pPrChange w:id="843" w:author="David Modjeska" w:date="2016-04-23T22:57:00Z">
                <w:pPr>
                  <w:spacing w:line="320" w:lineRule="atLeast"/>
                  <w:ind w:left="60" w:right="60"/>
                  <w:jc w:val="right"/>
                </w:pPr>
              </w:pPrChange>
            </w:pPr>
            <w:ins w:id="844" w:author="David Modjeska" w:date="2016-04-23T22:56:00Z">
              <w:r w:rsidRPr="003B43C6">
                <w:rPr>
                  <w:rFonts w:ascii="Arial Unicode MS" w:eastAsia="Arial Unicode MS" w:hAnsi="Arial Unicode MS" w:cs="Arial Unicode MS"/>
                  <w:sz w:val="16"/>
                  <w:szCs w:val="16"/>
                  <w:rPrChange w:id="845" w:author="David Modjeska" w:date="2016-04-23T22:57:00Z">
                    <w:rPr>
                      <w:rFonts w:ascii="Arial" w:hAnsi="Arial" w:cs="Arial"/>
                    </w:rPr>
                  </w:rPrChange>
                </w:rPr>
                <w:t>-3.415</w:t>
              </w:r>
            </w:ins>
          </w:p>
        </w:tc>
        <w:tc>
          <w:tcPr>
            <w:tcW w:w="697" w:type="dxa"/>
            <w:tcBorders>
              <w:top w:val="nil"/>
              <w:bottom w:val="nil"/>
            </w:tcBorders>
            <w:shd w:val="clear" w:color="auto" w:fill="FFFFFF"/>
            <w:vAlign w:val="center"/>
            <w:tcPrChange w:id="846" w:author="David Modjeska" w:date="2016-04-23T23:00:00Z">
              <w:tcPr>
                <w:tcW w:w="697" w:type="dxa"/>
                <w:gridSpan w:val="2"/>
                <w:tcBorders>
                  <w:top w:val="nil"/>
                  <w:bottom w:val="nil"/>
                </w:tcBorders>
                <w:shd w:val="clear" w:color="auto" w:fill="FFFFFF"/>
                <w:vAlign w:val="center"/>
              </w:tcPr>
            </w:tcPrChange>
          </w:tcPr>
          <w:p w14:paraId="27485F0C" w14:textId="77777777" w:rsidR="003B43C6" w:rsidRPr="003B43C6" w:rsidRDefault="003B43C6">
            <w:pPr>
              <w:ind w:left="60" w:right="60"/>
              <w:jc w:val="right"/>
              <w:rPr>
                <w:ins w:id="847" w:author="David Modjeska" w:date="2016-04-23T22:56:00Z"/>
                <w:rFonts w:ascii="Arial Unicode MS" w:eastAsia="Arial Unicode MS" w:hAnsi="Arial Unicode MS" w:cs="Arial Unicode MS"/>
                <w:sz w:val="16"/>
                <w:szCs w:val="16"/>
                <w:rPrChange w:id="848" w:author="David Modjeska" w:date="2016-04-23T22:57:00Z">
                  <w:rPr>
                    <w:ins w:id="849" w:author="David Modjeska" w:date="2016-04-23T22:56:00Z"/>
                    <w:rFonts w:ascii="Arial" w:hAnsi="Arial" w:cs="Arial"/>
                  </w:rPr>
                </w:rPrChange>
              </w:rPr>
              <w:pPrChange w:id="850" w:author="David Modjeska" w:date="2016-04-23T22:57:00Z">
                <w:pPr>
                  <w:spacing w:line="320" w:lineRule="atLeast"/>
                  <w:ind w:left="60" w:right="60"/>
                  <w:jc w:val="right"/>
                </w:pPr>
              </w:pPrChange>
            </w:pPr>
            <w:ins w:id="851" w:author="David Modjeska" w:date="2016-04-23T22:56:00Z">
              <w:r w:rsidRPr="003B43C6">
                <w:rPr>
                  <w:rFonts w:ascii="Arial Unicode MS" w:eastAsia="Arial Unicode MS" w:hAnsi="Arial Unicode MS" w:cs="Arial Unicode MS"/>
                  <w:sz w:val="16"/>
                  <w:szCs w:val="16"/>
                  <w:rPrChange w:id="852" w:author="David Modjeska" w:date="2016-04-23T22:57:00Z">
                    <w:rPr>
                      <w:rFonts w:ascii="Arial" w:hAnsi="Arial" w:cs="Arial"/>
                    </w:rPr>
                  </w:rPrChange>
                </w:rPr>
                <w:t>.001</w:t>
              </w:r>
            </w:ins>
          </w:p>
        </w:tc>
        <w:tc>
          <w:tcPr>
            <w:tcW w:w="1004" w:type="dxa"/>
            <w:tcBorders>
              <w:top w:val="nil"/>
              <w:bottom w:val="nil"/>
            </w:tcBorders>
            <w:shd w:val="clear" w:color="auto" w:fill="FFFFFF"/>
            <w:vAlign w:val="center"/>
            <w:tcPrChange w:id="853" w:author="David Modjeska" w:date="2016-04-23T23:00:00Z">
              <w:tcPr>
                <w:tcW w:w="1004" w:type="dxa"/>
                <w:gridSpan w:val="3"/>
                <w:tcBorders>
                  <w:top w:val="nil"/>
                  <w:bottom w:val="nil"/>
                </w:tcBorders>
                <w:shd w:val="clear" w:color="auto" w:fill="FFFFFF"/>
                <w:vAlign w:val="center"/>
              </w:tcPr>
            </w:tcPrChange>
          </w:tcPr>
          <w:p w14:paraId="1E73205C" w14:textId="77777777" w:rsidR="003B43C6" w:rsidRPr="003B43C6" w:rsidRDefault="003B43C6">
            <w:pPr>
              <w:ind w:left="60" w:right="60"/>
              <w:jc w:val="right"/>
              <w:rPr>
                <w:ins w:id="854" w:author="David Modjeska" w:date="2016-04-23T22:56:00Z"/>
                <w:rFonts w:ascii="Arial Unicode MS" w:eastAsia="Arial Unicode MS" w:hAnsi="Arial Unicode MS" w:cs="Arial Unicode MS"/>
                <w:sz w:val="16"/>
                <w:szCs w:val="16"/>
                <w:rPrChange w:id="855" w:author="David Modjeska" w:date="2016-04-23T22:57:00Z">
                  <w:rPr>
                    <w:ins w:id="856" w:author="David Modjeska" w:date="2016-04-23T22:56:00Z"/>
                    <w:rFonts w:ascii="Arial" w:hAnsi="Arial" w:cs="Arial"/>
                  </w:rPr>
                </w:rPrChange>
              </w:rPr>
              <w:pPrChange w:id="857" w:author="David Modjeska" w:date="2016-04-23T22:57:00Z">
                <w:pPr>
                  <w:spacing w:line="320" w:lineRule="atLeast"/>
                  <w:ind w:left="60" w:right="60"/>
                  <w:jc w:val="right"/>
                </w:pPr>
              </w:pPrChange>
            </w:pPr>
            <w:ins w:id="858" w:author="David Modjeska" w:date="2016-04-23T22:56:00Z">
              <w:r w:rsidRPr="003B43C6">
                <w:rPr>
                  <w:rFonts w:ascii="Arial Unicode MS" w:eastAsia="Arial Unicode MS" w:hAnsi="Arial Unicode MS" w:cs="Arial Unicode MS"/>
                  <w:sz w:val="16"/>
                  <w:szCs w:val="16"/>
                  <w:rPrChange w:id="859" w:author="David Modjeska" w:date="2016-04-23T22:57:00Z">
                    <w:rPr>
                      <w:rFonts w:ascii="Arial" w:hAnsi="Arial" w:cs="Arial"/>
                    </w:rPr>
                  </w:rPrChange>
                </w:rPr>
                <w:t>.049</w:t>
              </w:r>
            </w:ins>
          </w:p>
        </w:tc>
        <w:tc>
          <w:tcPr>
            <w:tcW w:w="992" w:type="dxa"/>
            <w:tcBorders>
              <w:top w:val="nil"/>
              <w:bottom w:val="nil"/>
              <w:right w:val="single" w:sz="16" w:space="0" w:color="000000"/>
            </w:tcBorders>
            <w:shd w:val="clear" w:color="auto" w:fill="FFFFFF"/>
            <w:vAlign w:val="center"/>
            <w:tcPrChange w:id="860" w:author="David Modjeska" w:date="2016-04-23T23:00:00Z">
              <w:tcPr>
                <w:tcW w:w="1701" w:type="dxa"/>
                <w:gridSpan w:val="3"/>
                <w:tcBorders>
                  <w:top w:val="nil"/>
                  <w:bottom w:val="nil"/>
                  <w:right w:val="single" w:sz="16" w:space="0" w:color="000000"/>
                </w:tcBorders>
                <w:shd w:val="clear" w:color="auto" w:fill="FFFFFF"/>
                <w:vAlign w:val="center"/>
              </w:tcPr>
            </w:tcPrChange>
          </w:tcPr>
          <w:p w14:paraId="41AD2A76" w14:textId="77777777" w:rsidR="003B43C6" w:rsidRPr="003B43C6" w:rsidRDefault="003B43C6">
            <w:pPr>
              <w:ind w:left="60" w:right="60"/>
              <w:jc w:val="right"/>
              <w:rPr>
                <w:ins w:id="861" w:author="David Modjeska" w:date="2016-04-23T22:56:00Z"/>
                <w:rFonts w:ascii="Arial Unicode MS" w:eastAsia="Arial Unicode MS" w:hAnsi="Arial Unicode MS" w:cs="Arial Unicode MS"/>
                <w:sz w:val="16"/>
                <w:szCs w:val="16"/>
                <w:rPrChange w:id="862" w:author="David Modjeska" w:date="2016-04-23T22:57:00Z">
                  <w:rPr>
                    <w:ins w:id="863" w:author="David Modjeska" w:date="2016-04-23T22:56:00Z"/>
                    <w:rFonts w:ascii="Arial" w:hAnsi="Arial" w:cs="Arial"/>
                  </w:rPr>
                </w:rPrChange>
              </w:rPr>
              <w:pPrChange w:id="864" w:author="David Modjeska" w:date="2016-04-23T22:57:00Z">
                <w:pPr>
                  <w:spacing w:line="320" w:lineRule="atLeast"/>
                  <w:ind w:left="60" w:right="60"/>
                  <w:jc w:val="right"/>
                </w:pPr>
              </w:pPrChange>
            </w:pPr>
            <w:ins w:id="865" w:author="David Modjeska" w:date="2016-04-23T22:56:00Z">
              <w:r w:rsidRPr="003B43C6">
                <w:rPr>
                  <w:rFonts w:ascii="Arial Unicode MS" w:eastAsia="Arial Unicode MS" w:hAnsi="Arial Unicode MS" w:cs="Arial Unicode MS"/>
                  <w:sz w:val="16"/>
                  <w:szCs w:val="16"/>
                  <w:rPrChange w:id="866" w:author="David Modjeska" w:date="2016-04-23T22:57:00Z">
                    <w:rPr>
                      <w:rFonts w:ascii="Arial" w:hAnsi="Arial" w:cs="Arial"/>
                    </w:rPr>
                  </w:rPrChange>
                </w:rPr>
                <w:t>20.544</w:t>
              </w:r>
            </w:ins>
          </w:p>
        </w:tc>
      </w:tr>
      <w:tr w:rsidR="00B82616" w:rsidRPr="003B43C6" w14:paraId="696D50E3" w14:textId="77777777" w:rsidTr="005C6586">
        <w:tblPrEx>
          <w:tblPrExChange w:id="867" w:author="David Modjeska" w:date="2016-04-23T23:00:00Z">
            <w:tblPrEx>
              <w:tblW w:w="9923" w:type="dxa"/>
            </w:tblPrEx>
          </w:tblPrExChange>
        </w:tblPrEx>
        <w:trPr>
          <w:cantSplit/>
          <w:ins w:id="868" w:author="David Modjeska" w:date="2016-04-23T22:56:00Z"/>
          <w:trPrChange w:id="869" w:author="David Modjeska" w:date="2016-04-23T23:00:00Z">
            <w:trPr>
              <w:gridAfter w:val="0"/>
              <w:cantSplit/>
            </w:trPr>
          </w:trPrChange>
        </w:trPr>
        <w:tc>
          <w:tcPr>
            <w:tcW w:w="709" w:type="dxa"/>
            <w:vMerge/>
            <w:tcBorders>
              <w:top w:val="nil"/>
              <w:left w:val="single" w:sz="16" w:space="0" w:color="000000"/>
              <w:bottom w:val="single" w:sz="16" w:space="0" w:color="000000"/>
              <w:right w:val="nil"/>
            </w:tcBorders>
            <w:shd w:val="clear" w:color="auto" w:fill="FFFFFF"/>
            <w:tcPrChange w:id="870" w:author="David Modjeska" w:date="2016-04-23T23:00:00Z">
              <w:tcPr>
                <w:tcW w:w="709" w:type="dxa"/>
                <w:vMerge/>
                <w:tcBorders>
                  <w:top w:val="nil"/>
                  <w:left w:val="single" w:sz="16" w:space="0" w:color="000000"/>
                  <w:bottom w:val="single" w:sz="16" w:space="0" w:color="000000"/>
                  <w:right w:val="nil"/>
                </w:tcBorders>
                <w:shd w:val="clear" w:color="auto" w:fill="FFFFFF"/>
              </w:tcPr>
            </w:tcPrChange>
          </w:tcPr>
          <w:p w14:paraId="3A78E9AC" w14:textId="77777777" w:rsidR="003B43C6" w:rsidRPr="003B43C6" w:rsidRDefault="003B43C6">
            <w:pPr>
              <w:rPr>
                <w:ins w:id="871" w:author="David Modjeska" w:date="2016-04-23T22:56:00Z"/>
                <w:rFonts w:ascii="Arial Unicode MS" w:eastAsia="Arial Unicode MS" w:hAnsi="Arial Unicode MS" w:cs="Arial Unicode MS"/>
                <w:sz w:val="16"/>
                <w:szCs w:val="16"/>
                <w:rPrChange w:id="872" w:author="David Modjeska" w:date="2016-04-23T22:57:00Z">
                  <w:rPr>
                    <w:ins w:id="873" w:author="David Modjeska" w:date="2016-04-23T22:56:00Z"/>
                    <w:rFonts w:ascii="Arial" w:hAnsi="Arial" w:cs="Arial"/>
                  </w:rPr>
                </w:rPrChange>
              </w:rPr>
            </w:pPr>
          </w:p>
        </w:tc>
        <w:tc>
          <w:tcPr>
            <w:tcW w:w="1993" w:type="dxa"/>
            <w:tcBorders>
              <w:top w:val="nil"/>
              <w:left w:val="nil"/>
              <w:bottom w:val="nil"/>
              <w:right w:val="single" w:sz="16" w:space="0" w:color="000000"/>
            </w:tcBorders>
            <w:shd w:val="clear" w:color="auto" w:fill="FFFFFF"/>
            <w:tcPrChange w:id="874" w:author="David Modjeska" w:date="2016-04-23T23:00:00Z">
              <w:tcPr>
                <w:tcW w:w="1993" w:type="dxa"/>
                <w:gridSpan w:val="3"/>
                <w:tcBorders>
                  <w:top w:val="nil"/>
                  <w:left w:val="nil"/>
                  <w:bottom w:val="nil"/>
                  <w:right w:val="single" w:sz="16" w:space="0" w:color="000000"/>
                </w:tcBorders>
                <w:shd w:val="clear" w:color="auto" w:fill="FFFFFF"/>
              </w:tcPr>
            </w:tcPrChange>
          </w:tcPr>
          <w:p w14:paraId="4BA930CB" w14:textId="77777777" w:rsidR="003B43C6" w:rsidRPr="003B43C6" w:rsidRDefault="003B43C6">
            <w:pPr>
              <w:ind w:left="60" w:right="60"/>
              <w:rPr>
                <w:ins w:id="875" w:author="David Modjeska" w:date="2016-04-23T22:56:00Z"/>
                <w:rFonts w:ascii="Arial Unicode MS" w:eastAsia="Arial Unicode MS" w:hAnsi="Arial Unicode MS" w:cs="Arial Unicode MS"/>
                <w:sz w:val="16"/>
                <w:szCs w:val="16"/>
                <w:rPrChange w:id="876" w:author="David Modjeska" w:date="2016-04-23T22:57:00Z">
                  <w:rPr>
                    <w:ins w:id="877" w:author="David Modjeska" w:date="2016-04-23T22:56:00Z"/>
                    <w:rFonts w:ascii="Arial" w:hAnsi="Arial" w:cs="Arial"/>
                  </w:rPr>
                </w:rPrChange>
              </w:rPr>
              <w:pPrChange w:id="878" w:author="David Modjeska" w:date="2016-04-23T22:57:00Z">
                <w:pPr>
                  <w:spacing w:line="320" w:lineRule="atLeast"/>
                  <w:ind w:left="60" w:right="60"/>
                </w:pPr>
              </w:pPrChange>
            </w:pPr>
            <w:proofErr w:type="spellStart"/>
            <w:ins w:id="879" w:author="David Modjeska" w:date="2016-04-23T22:56:00Z">
              <w:r w:rsidRPr="003B43C6">
                <w:rPr>
                  <w:rFonts w:ascii="Arial Unicode MS" w:eastAsia="Arial Unicode MS" w:hAnsi="Arial Unicode MS" w:cs="Arial Unicode MS"/>
                  <w:sz w:val="16"/>
                  <w:szCs w:val="16"/>
                  <w:rPrChange w:id="880" w:author="David Modjeska" w:date="2016-04-23T22:57:00Z">
                    <w:rPr>
                      <w:rFonts w:ascii="Arial" w:hAnsi="Arial" w:cs="Arial"/>
                    </w:rPr>
                  </w:rPrChange>
                </w:rPr>
                <w:t>Debt_GDP_Ratio_CA</w:t>
              </w:r>
              <w:proofErr w:type="spellEnd"/>
            </w:ins>
          </w:p>
        </w:tc>
        <w:tc>
          <w:tcPr>
            <w:tcW w:w="984" w:type="dxa"/>
            <w:tcBorders>
              <w:top w:val="nil"/>
              <w:left w:val="single" w:sz="16" w:space="0" w:color="000000"/>
              <w:bottom w:val="nil"/>
            </w:tcBorders>
            <w:shd w:val="clear" w:color="auto" w:fill="FFFFFF"/>
            <w:vAlign w:val="center"/>
            <w:tcPrChange w:id="881" w:author="David Modjeska" w:date="2016-04-23T23:00:00Z">
              <w:tcPr>
                <w:tcW w:w="984" w:type="dxa"/>
                <w:gridSpan w:val="2"/>
                <w:tcBorders>
                  <w:top w:val="nil"/>
                  <w:left w:val="single" w:sz="16" w:space="0" w:color="000000"/>
                  <w:bottom w:val="nil"/>
                </w:tcBorders>
                <w:shd w:val="clear" w:color="auto" w:fill="FFFFFF"/>
                <w:vAlign w:val="center"/>
              </w:tcPr>
            </w:tcPrChange>
          </w:tcPr>
          <w:p w14:paraId="34C1B643" w14:textId="77777777" w:rsidR="003B43C6" w:rsidRPr="003B43C6" w:rsidRDefault="003B43C6">
            <w:pPr>
              <w:ind w:left="60" w:right="60"/>
              <w:jc w:val="right"/>
              <w:rPr>
                <w:ins w:id="882" w:author="David Modjeska" w:date="2016-04-23T22:56:00Z"/>
                <w:rFonts w:ascii="Arial Unicode MS" w:eastAsia="Arial Unicode MS" w:hAnsi="Arial Unicode MS" w:cs="Arial Unicode MS"/>
                <w:sz w:val="16"/>
                <w:szCs w:val="16"/>
                <w:rPrChange w:id="883" w:author="David Modjeska" w:date="2016-04-23T22:57:00Z">
                  <w:rPr>
                    <w:ins w:id="884" w:author="David Modjeska" w:date="2016-04-23T22:56:00Z"/>
                    <w:rFonts w:ascii="Arial" w:hAnsi="Arial" w:cs="Arial"/>
                  </w:rPr>
                </w:rPrChange>
              </w:rPr>
              <w:pPrChange w:id="885" w:author="David Modjeska" w:date="2016-04-23T22:57:00Z">
                <w:pPr>
                  <w:spacing w:line="320" w:lineRule="atLeast"/>
                  <w:ind w:left="60" w:right="60"/>
                  <w:jc w:val="right"/>
                </w:pPr>
              </w:pPrChange>
            </w:pPr>
            <w:ins w:id="886" w:author="David Modjeska" w:date="2016-04-23T22:56:00Z">
              <w:r w:rsidRPr="003B43C6">
                <w:rPr>
                  <w:rFonts w:ascii="Arial Unicode MS" w:eastAsia="Arial Unicode MS" w:hAnsi="Arial Unicode MS" w:cs="Arial Unicode MS"/>
                  <w:sz w:val="16"/>
                  <w:szCs w:val="16"/>
                  <w:rPrChange w:id="887" w:author="David Modjeska" w:date="2016-04-23T22:57:00Z">
                    <w:rPr>
                      <w:rFonts w:ascii="Arial" w:hAnsi="Arial" w:cs="Arial"/>
                    </w:rPr>
                  </w:rPrChange>
                </w:rPr>
                <w:t>.007</w:t>
              </w:r>
            </w:ins>
          </w:p>
        </w:tc>
        <w:tc>
          <w:tcPr>
            <w:tcW w:w="826" w:type="dxa"/>
            <w:tcBorders>
              <w:top w:val="nil"/>
              <w:bottom w:val="nil"/>
            </w:tcBorders>
            <w:shd w:val="clear" w:color="auto" w:fill="FFFFFF"/>
            <w:vAlign w:val="center"/>
            <w:tcPrChange w:id="888" w:author="David Modjeska" w:date="2016-04-23T23:00:00Z">
              <w:tcPr>
                <w:tcW w:w="826" w:type="dxa"/>
                <w:gridSpan w:val="2"/>
                <w:tcBorders>
                  <w:top w:val="nil"/>
                  <w:bottom w:val="nil"/>
                </w:tcBorders>
                <w:shd w:val="clear" w:color="auto" w:fill="FFFFFF"/>
                <w:vAlign w:val="center"/>
              </w:tcPr>
            </w:tcPrChange>
          </w:tcPr>
          <w:p w14:paraId="0679EC01" w14:textId="77777777" w:rsidR="003B43C6" w:rsidRPr="003B43C6" w:rsidRDefault="003B43C6">
            <w:pPr>
              <w:ind w:left="60" w:right="60"/>
              <w:jc w:val="right"/>
              <w:rPr>
                <w:ins w:id="889" w:author="David Modjeska" w:date="2016-04-23T22:56:00Z"/>
                <w:rFonts w:ascii="Arial Unicode MS" w:eastAsia="Arial Unicode MS" w:hAnsi="Arial Unicode MS" w:cs="Arial Unicode MS"/>
                <w:sz w:val="16"/>
                <w:szCs w:val="16"/>
                <w:rPrChange w:id="890" w:author="David Modjeska" w:date="2016-04-23T22:57:00Z">
                  <w:rPr>
                    <w:ins w:id="891" w:author="David Modjeska" w:date="2016-04-23T22:56:00Z"/>
                    <w:rFonts w:ascii="Arial" w:hAnsi="Arial" w:cs="Arial"/>
                  </w:rPr>
                </w:rPrChange>
              </w:rPr>
              <w:pPrChange w:id="892" w:author="David Modjeska" w:date="2016-04-23T22:57:00Z">
                <w:pPr>
                  <w:spacing w:line="320" w:lineRule="atLeast"/>
                  <w:ind w:left="60" w:right="60"/>
                  <w:jc w:val="right"/>
                </w:pPr>
              </w:pPrChange>
            </w:pPr>
            <w:ins w:id="893" w:author="David Modjeska" w:date="2016-04-23T22:56:00Z">
              <w:r w:rsidRPr="003B43C6">
                <w:rPr>
                  <w:rFonts w:ascii="Arial Unicode MS" w:eastAsia="Arial Unicode MS" w:hAnsi="Arial Unicode MS" w:cs="Arial Unicode MS"/>
                  <w:sz w:val="16"/>
                  <w:szCs w:val="16"/>
                  <w:rPrChange w:id="894" w:author="David Modjeska" w:date="2016-04-23T22:57:00Z">
                    <w:rPr>
                      <w:rFonts w:ascii="Arial" w:hAnsi="Arial" w:cs="Arial"/>
                    </w:rPr>
                  </w:rPrChange>
                </w:rPr>
                <w:t>.003</w:t>
              </w:r>
            </w:ins>
          </w:p>
        </w:tc>
        <w:tc>
          <w:tcPr>
            <w:tcW w:w="1300" w:type="dxa"/>
            <w:tcBorders>
              <w:top w:val="nil"/>
              <w:bottom w:val="nil"/>
            </w:tcBorders>
            <w:shd w:val="clear" w:color="auto" w:fill="FFFFFF"/>
            <w:vAlign w:val="center"/>
            <w:tcPrChange w:id="895" w:author="David Modjeska" w:date="2016-04-23T23:00:00Z">
              <w:tcPr>
                <w:tcW w:w="1300" w:type="dxa"/>
                <w:gridSpan w:val="2"/>
                <w:tcBorders>
                  <w:top w:val="nil"/>
                  <w:bottom w:val="nil"/>
                </w:tcBorders>
                <w:shd w:val="clear" w:color="auto" w:fill="FFFFFF"/>
                <w:vAlign w:val="center"/>
              </w:tcPr>
            </w:tcPrChange>
          </w:tcPr>
          <w:p w14:paraId="0E5F96AB" w14:textId="77777777" w:rsidR="003B43C6" w:rsidRPr="003B43C6" w:rsidRDefault="003B43C6">
            <w:pPr>
              <w:ind w:left="60" w:right="60"/>
              <w:jc w:val="right"/>
              <w:rPr>
                <w:ins w:id="896" w:author="David Modjeska" w:date="2016-04-23T22:56:00Z"/>
                <w:rFonts w:ascii="Arial Unicode MS" w:eastAsia="Arial Unicode MS" w:hAnsi="Arial Unicode MS" w:cs="Arial Unicode MS"/>
                <w:sz w:val="16"/>
                <w:szCs w:val="16"/>
                <w:rPrChange w:id="897" w:author="David Modjeska" w:date="2016-04-23T22:57:00Z">
                  <w:rPr>
                    <w:ins w:id="898" w:author="David Modjeska" w:date="2016-04-23T22:56:00Z"/>
                    <w:rFonts w:ascii="Arial" w:hAnsi="Arial" w:cs="Arial"/>
                  </w:rPr>
                </w:rPrChange>
              </w:rPr>
              <w:pPrChange w:id="899" w:author="David Modjeska" w:date="2016-04-23T22:57:00Z">
                <w:pPr>
                  <w:spacing w:line="320" w:lineRule="atLeast"/>
                  <w:ind w:left="60" w:right="60"/>
                  <w:jc w:val="right"/>
                </w:pPr>
              </w:pPrChange>
            </w:pPr>
            <w:ins w:id="900" w:author="David Modjeska" w:date="2016-04-23T22:56:00Z">
              <w:r w:rsidRPr="003B43C6">
                <w:rPr>
                  <w:rFonts w:ascii="Arial Unicode MS" w:eastAsia="Arial Unicode MS" w:hAnsi="Arial Unicode MS" w:cs="Arial Unicode MS"/>
                  <w:sz w:val="16"/>
                  <w:szCs w:val="16"/>
                  <w:rPrChange w:id="901" w:author="David Modjeska" w:date="2016-04-23T22:57:00Z">
                    <w:rPr>
                      <w:rFonts w:ascii="Arial" w:hAnsi="Arial" w:cs="Arial"/>
                    </w:rPr>
                  </w:rPrChange>
                </w:rPr>
                <w:t>.459</w:t>
              </w:r>
            </w:ins>
          </w:p>
        </w:tc>
        <w:tc>
          <w:tcPr>
            <w:tcW w:w="709" w:type="dxa"/>
            <w:tcBorders>
              <w:top w:val="nil"/>
              <w:bottom w:val="nil"/>
            </w:tcBorders>
            <w:shd w:val="clear" w:color="auto" w:fill="FFFFFF"/>
            <w:vAlign w:val="center"/>
            <w:tcPrChange w:id="902" w:author="David Modjeska" w:date="2016-04-23T23:00:00Z">
              <w:tcPr>
                <w:tcW w:w="709" w:type="dxa"/>
                <w:tcBorders>
                  <w:top w:val="nil"/>
                  <w:bottom w:val="nil"/>
                </w:tcBorders>
                <w:shd w:val="clear" w:color="auto" w:fill="FFFFFF"/>
                <w:vAlign w:val="center"/>
              </w:tcPr>
            </w:tcPrChange>
          </w:tcPr>
          <w:p w14:paraId="0423C95C" w14:textId="77777777" w:rsidR="003B43C6" w:rsidRPr="003B43C6" w:rsidRDefault="003B43C6">
            <w:pPr>
              <w:ind w:left="60" w:right="60"/>
              <w:jc w:val="right"/>
              <w:rPr>
                <w:ins w:id="903" w:author="David Modjeska" w:date="2016-04-23T22:56:00Z"/>
                <w:rFonts w:ascii="Arial Unicode MS" w:eastAsia="Arial Unicode MS" w:hAnsi="Arial Unicode MS" w:cs="Arial Unicode MS"/>
                <w:sz w:val="16"/>
                <w:szCs w:val="16"/>
                <w:rPrChange w:id="904" w:author="David Modjeska" w:date="2016-04-23T22:57:00Z">
                  <w:rPr>
                    <w:ins w:id="905" w:author="David Modjeska" w:date="2016-04-23T22:56:00Z"/>
                    <w:rFonts w:ascii="Arial" w:hAnsi="Arial" w:cs="Arial"/>
                  </w:rPr>
                </w:rPrChange>
              </w:rPr>
              <w:pPrChange w:id="906" w:author="David Modjeska" w:date="2016-04-23T22:57:00Z">
                <w:pPr>
                  <w:spacing w:line="320" w:lineRule="atLeast"/>
                  <w:ind w:left="60" w:right="60"/>
                  <w:jc w:val="right"/>
                </w:pPr>
              </w:pPrChange>
            </w:pPr>
            <w:ins w:id="907" w:author="David Modjeska" w:date="2016-04-23T22:56:00Z">
              <w:r w:rsidRPr="003B43C6">
                <w:rPr>
                  <w:rFonts w:ascii="Arial Unicode MS" w:eastAsia="Arial Unicode MS" w:hAnsi="Arial Unicode MS" w:cs="Arial Unicode MS"/>
                  <w:sz w:val="16"/>
                  <w:szCs w:val="16"/>
                  <w:rPrChange w:id="908" w:author="David Modjeska" w:date="2016-04-23T22:57:00Z">
                    <w:rPr>
                      <w:rFonts w:ascii="Arial" w:hAnsi="Arial" w:cs="Arial"/>
                    </w:rPr>
                  </w:rPrChange>
                </w:rPr>
                <w:t>2.548</w:t>
              </w:r>
            </w:ins>
          </w:p>
        </w:tc>
        <w:tc>
          <w:tcPr>
            <w:tcW w:w="697" w:type="dxa"/>
            <w:tcBorders>
              <w:top w:val="nil"/>
              <w:bottom w:val="nil"/>
            </w:tcBorders>
            <w:shd w:val="clear" w:color="auto" w:fill="FFFFFF"/>
            <w:vAlign w:val="center"/>
            <w:tcPrChange w:id="909" w:author="David Modjeska" w:date="2016-04-23T23:00:00Z">
              <w:tcPr>
                <w:tcW w:w="697" w:type="dxa"/>
                <w:gridSpan w:val="2"/>
                <w:tcBorders>
                  <w:top w:val="nil"/>
                  <w:bottom w:val="nil"/>
                </w:tcBorders>
                <w:shd w:val="clear" w:color="auto" w:fill="FFFFFF"/>
                <w:vAlign w:val="center"/>
              </w:tcPr>
            </w:tcPrChange>
          </w:tcPr>
          <w:p w14:paraId="6BF07A7A" w14:textId="77777777" w:rsidR="003B43C6" w:rsidRPr="003B43C6" w:rsidRDefault="003B43C6">
            <w:pPr>
              <w:ind w:left="60" w:right="60"/>
              <w:jc w:val="right"/>
              <w:rPr>
                <w:ins w:id="910" w:author="David Modjeska" w:date="2016-04-23T22:56:00Z"/>
                <w:rFonts w:ascii="Arial Unicode MS" w:eastAsia="Arial Unicode MS" w:hAnsi="Arial Unicode MS" w:cs="Arial Unicode MS"/>
                <w:sz w:val="16"/>
                <w:szCs w:val="16"/>
                <w:rPrChange w:id="911" w:author="David Modjeska" w:date="2016-04-23T22:57:00Z">
                  <w:rPr>
                    <w:ins w:id="912" w:author="David Modjeska" w:date="2016-04-23T22:56:00Z"/>
                    <w:rFonts w:ascii="Arial" w:hAnsi="Arial" w:cs="Arial"/>
                  </w:rPr>
                </w:rPrChange>
              </w:rPr>
              <w:pPrChange w:id="913" w:author="David Modjeska" w:date="2016-04-23T22:57:00Z">
                <w:pPr>
                  <w:spacing w:line="320" w:lineRule="atLeast"/>
                  <w:ind w:left="60" w:right="60"/>
                  <w:jc w:val="right"/>
                </w:pPr>
              </w:pPrChange>
            </w:pPr>
            <w:ins w:id="914" w:author="David Modjeska" w:date="2016-04-23T22:56:00Z">
              <w:r w:rsidRPr="003B43C6">
                <w:rPr>
                  <w:rFonts w:ascii="Arial Unicode MS" w:eastAsia="Arial Unicode MS" w:hAnsi="Arial Unicode MS" w:cs="Arial Unicode MS"/>
                  <w:sz w:val="16"/>
                  <w:szCs w:val="16"/>
                  <w:rPrChange w:id="915" w:author="David Modjeska" w:date="2016-04-23T22:57:00Z">
                    <w:rPr>
                      <w:rFonts w:ascii="Arial" w:hAnsi="Arial" w:cs="Arial"/>
                    </w:rPr>
                  </w:rPrChange>
                </w:rPr>
                <w:t>.012</w:t>
              </w:r>
            </w:ins>
          </w:p>
        </w:tc>
        <w:tc>
          <w:tcPr>
            <w:tcW w:w="1004" w:type="dxa"/>
            <w:tcBorders>
              <w:top w:val="nil"/>
              <w:bottom w:val="nil"/>
            </w:tcBorders>
            <w:shd w:val="clear" w:color="auto" w:fill="FFFFFF"/>
            <w:vAlign w:val="center"/>
            <w:tcPrChange w:id="916" w:author="David Modjeska" w:date="2016-04-23T23:00:00Z">
              <w:tcPr>
                <w:tcW w:w="1004" w:type="dxa"/>
                <w:gridSpan w:val="3"/>
                <w:tcBorders>
                  <w:top w:val="nil"/>
                  <w:bottom w:val="nil"/>
                </w:tcBorders>
                <w:shd w:val="clear" w:color="auto" w:fill="FFFFFF"/>
                <w:vAlign w:val="center"/>
              </w:tcPr>
            </w:tcPrChange>
          </w:tcPr>
          <w:p w14:paraId="03979309" w14:textId="77777777" w:rsidR="003B43C6" w:rsidRPr="003B43C6" w:rsidRDefault="003B43C6">
            <w:pPr>
              <w:ind w:left="60" w:right="60"/>
              <w:jc w:val="right"/>
              <w:rPr>
                <w:ins w:id="917" w:author="David Modjeska" w:date="2016-04-23T22:56:00Z"/>
                <w:rFonts w:ascii="Arial Unicode MS" w:eastAsia="Arial Unicode MS" w:hAnsi="Arial Unicode MS" w:cs="Arial Unicode MS"/>
                <w:sz w:val="16"/>
                <w:szCs w:val="16"/>
                <w:rPrChange w:id="918" w:author="David Modjeska" w:date="2016-04-23T22:57:00Z">
                  <w:rPr>
                    <w:ins w:id="919" w:author="David Modjeska" w:date="2016-04-23T22:56:00Z"/>
                    <w:rFonts w:ascii="Arial" w:hAnsi="Arial" w:cs="Arial"/>
                  </w:rPr>
                </w:rPrChange>
              </w:rPr>
              <w:pPrChange w:id="920" w:author="David Modjeska" w:date="2016-04-23T22:57:00Z">
                <w:pPr>
                  <w:spacing w:line="320" w:lineRule="atLeast"/>
                  <w:ind w:left="60" w:right="60"/>
                  <w:jc w:val="right"/>
                </w:pPr>
              </w:pPrChange>
            </w:pPr>
            <w:ins w:id="921" w:author="David Modjeska" w:date="2016-04-23T22:56:00Z">
              <w:r w:rsidRPr="003B43C6">
                <w:rPr>
                  <w:rFonts w:ascii="Arial Unicode MS" w:eastAsia="Arial Unicode MS" w:hAnsi="Arial Unicode MS" w:cs="Arial Unicode MS"/>
                  <w:sz w:val="16"/>
                  <w:szCs w:val="16"/>
                  <w:rPrChange w:id="922" w:author="David Modjeska" w:date="2016-04-23T22:57:00Z">
                    <w:rPr>
                      <w:rFonts w:ascii="Arial" w:hAnsi="Arial" w:cs="Arial"/>
                    </w:rPr>
                  </w:rPrChange>
                </w:rPr>
                <w:t>.003</w:t>
              </w:r>
            </w:ins>
          </w:p>
        </w:tc>
        <w:tc>
          <w:tcPr>
            <w:tcW w:w="992" w:type="dxa"/>
            <w:tcBorders>
              <w:top w:val="nil"/>
              <w:bottom w:val="nil"/>
              <w:right w:val="single" w:sz="16" w:space="0" w:color="000000"/>
            </w:tcBorders>
            <w:shd w:val="clear" w:color="auto" w:fill="FFFFFF"/>
            <w:vAlign w:val="center"/>
            <w:tcPrChange w:id="923" w:author="David Modjeska" w:date="2016-04-23T23:00:00Z">
              <w:tcPr>
                <w:tcW w:w="1701" w:type="dxa"/>
                <w:gridSpan w:val="3"/>
                <w:tcBorders>
                  <w:top w:val="nil"/>
                  <w:bottom w:val="nil"/>
                  <w:right w:val="single" w:sz="16" w:space="0" w:color="000000"/>
                </w:tcBorders>
                <w:shd w:val="clear" w:color="auto" w:fill="FFFFFF"/>
                <w:vAlign w:val="center"/>
              </w:tcPr>
            </w:tcPrChange>
          </w:tcPr>
          <w:p w14:paraId="68F0655B" w14:textId="77777777" w:rsidR="003B43C6" w:rsidRPr="003B43C6" w:rsidRDefault="003B43C6">
            <w:pPr>
              <w:ind w:left="60" w:right="60"/>
              <w:jc w:val="right"/>
              <w:rPr>
                <w:ins w:id="924" w:author="David Modjeska" w:date="2016-04-23T22:56:00Z"/>
                <w:rFonts w:ascii="Arial Unicode MS" w:eastAsia="Arial Unicode MS" w:hAnsi="Arial Unicode MS" w:cs="Arial Unicode MS"/>
                <w:sz w:val="16"/>
                <w:szCs w:val="16"/>
                <w:rPrChange w:id="925" w:author="David Modjeska" w:date="2016-04-23T22:57:00Z">
                  <w:rPr>
                    <w:ins w:id="926" w:author="David Modjeska" w:date="2016-04-23T22:56:00Z"/>
                    <w:rFonts w:ascii="Arial" w:hAnsi="Arial" w:cs="Arial"/>
                  </w:rPr>
                </w:rPrChange>
              </w:rPr>
              <w:pPrChange w:id="927" w:author="David Modjeska" w:date="2016-04-23T22:57:00Z">
                <w:pPr>
                  <w:spacing w:line="320" w:lineRule="atLeast"/>
                  <w:ind w:left="60" w:right="60"/>
                  <w:jc w:val="right"/>
                </w:pPr>
              </w:pPrChange>
            </w:pPr>
            <w:ins w:id="928" w:author="David Modjeska" w:date="2016-04-23T22:56:00Z">
              <w:r w:rsidRPr="003B43C6">
                <w:rPr>
                  <w:rFonts w:ascii="Arial Unicode MS" w:eastAsia="Arial Unicode MS" w:hAnsi="Arial Unicode MS" w:cs="Arial Unicode MS"/>
                  <w:sz w:val="16"/>
                  <w:szCs w:val="16"/>
                  <w:rPrChange w:id="929" w:author="David Modjeska" w:date="2016-04-23T22:57:00Z">
                    <w:rPr>
                      <w:rFonts w:ascii="Arial" w:hAnsi="Arial" w:cs="Arial"/>
                    </w:rPr>
                  </w:rPrChange>
                </w:rPr>
                <w:t>331.081</w:t>
              </w:r>
            </w:ins>
          </w:p>
        </w:tc>
      </w:tr>
      <w:tr w:rsidR="00B82616" w:rsidRPr="003B43C6" w14:paraId="70D8A568" w14:textId="77777777" w:rsidTr="005C6586">
        <w:tblPrEx>
          <w:tblPrExChange w:id="930" w:author="David Modjeska" w:date="2016-04-23T23:00:00Z">
            <w:tblPrEx>
              <w:tblW w:w="9923" w:type="dxa"/>
            </w:tblPrEx>
          </w:tblPrExChange>
        </w:tblPrEx>
        <w:trPr>
          <w:cantSplit/>
          <w:ins w:id="931" w:author="David Modjeska" w:date="2016-04-23T22:56:00Z"/>
          <w:trPrChange w:id="932" w:author="David Modjeska" w:date="2016-04-23T23:00:00Z">
            <w:trPr>
              <w:gridAfter w:val="0"/>
              <w:cantSplit/>
            </w:trPr>
          </w:trPrChange>
        </w:trPr>
        <w:tc>
          <w:tcPr>
            <w:tcW w:w="709" w:type="dxa"/>
            <w:vMerge/>
            <w:tcBorders>
              <w:top w:val="nil"/>
              <w:left w:val="single" w:sz="16" w:space="0" w:color="000000"/>
              <w:bottom w:val="single" w:sz="16" w:space="0" w:color="000000"/>
              <w:right w:val="nil"/>
            </w:tcBorders>
            <w:shd w:val="clear" w:color="auto" w:fill="FFFFFF"/>
            <w:tcPrChange w:id="933" w:author="David Modjeska" w:date="2016-04-23T23:00:00Z">
              <w:tcPr>
                <w:tcW w:w="709" w:type="dxa"/>
                <w:vMerge/>
                <w:tcBorders>
                  <w:top w:val="nil"/>
                  <w:left w:val="single" w:sz="16" w:space="0" w:color="000000"/>
                  <w:bottom w:val="single" w:sz="16" w:space="0" w:color="000000"/>
                  <w:right w:val="nil"/>
                </w:tcBorders>
                <w:shd w:val="clear" w:color="auto" w:fill="FFFFFF"/>
              </w:tcPr>
            </w:tcPrChange>
          </w:tcPr>
          <w:p w14:paraId="21C505D5" w14:textId="77777777" w:rsidR="003B43C6" w:rsidRPr="003B43C6" w:rsidRDefault="003B43C6">
            <w:pPr>
              <w:rPr>
                <w:ins w:id="934" w:author="David Modjeska" w:date="2016-04-23T22:56:00Z"/>
                <w:rFonts w:ascii="Arial Unicode MS" w:eastAsia="Arial Unicode MS" w:hAnsi="Arial Unicode MS" w:cs="Arial Unicode MS"/>
                <w:sz w:val="16"/>
                <w:szCs w:val="16"/>
                <w:rPrChange w:id="935" w:author="David Modjeska" w:date="2016-04-23T22:57:00Z">
                  <w:rPr>
                    <w:ins w:id="936" w:author="David Modjeska" w:date="2016-04-23T22:56:00Z"/>
                    <w:rFonts w:ascii="Arial" w:hAnsi="Arial" w:cs="Arial"/>
                  </w:rPr>
                </w:rPrChange>
              </w:rPr>
            </w:pPr>
          </w:p>
        </w:tc>
        <w:tc>
          <w:tcPr>
            <w:tcW w:w="1993" w:type="dxa"/>
            <w:tcBorders>
              <w:top w:val="nil"/>
              <w:left w:val="nil"/>
              <w:bottom w:val="nil"/>
              <w:right w:val="single" w:sz="16" w:space="0" w:color="000000"/>
            </w:tcBorders>
            <w:shd w:val="clear" w:color="auto" w:fill="FFFFFF"/>
            <w:tcPrChange w:id="937" w:author="David Modjeska" w:date="2016-04-23T23:00:00Z">
              <w:tcPr>
                <w:tcW w:w="1993" w:type="dxa"/>
                <w:gridSpan w:val="3"/>
                <w:tcBorders>
                  <w:top w:val="nil"/>
                  <w:left w:val="nil"/>
                  <w:bottom w:val="nil"/>
                  <w:right w:val="single" w:sz="16" w:space="0" w:color="000000"/>
                </w:tcBorders>
                <w:shd w:val="clear" w:color="auto" w:fill="FFFFFF"/>
              </w:tcPr>
            </w:tcPrChange>
          </w:tcPr>
          <w:p w14:paraId="1E7D8F67" w14:textId="77777777" w:rsidR="003B43C6" w:rsidRPr="003B43C6" w:rsidRDefault="003B43C6">
            <w:pPr>
              <w:ind w:left="60" w:right="60"/>
              <w:rPr>
                <w:ins w:id="938" w:author="David Modjeska" w:date="2016-04-23T22:56:00Z"/>
                <w:rFonts w:ascii="Arial Unicode MS" w:eastAsia="Arial Unicode MS" w:hAnsi="Arial Unicode MS" w:cs="Arial Unicode MS"/>
                <w:sz w:val="16"/>
                <w:szCs w:val="16"/>
                <w:rPrChange w:id="939" w:author="David Modjeska" w:date="2016-04-23T22:57:00Z">
                  <w:rPr>
                    <w:ins w:id="940" w:author="David Modjeska" w:date="2016-04-23T22:56:00Z"/>
                    <w:rFonts w:ascii="Arial" w:hAnsi="Arial" w:cs="Arial"/>
                  </w:rPr>
                </w:rPrChange>
              </w:rPr>
              <w:pPrChange w:id="941" w:author="David Modjeska" w:date="2016-04-23T22:57:00Z">
                <w:pPr>
                  <w:spacing w:line="320" w:lineRule="atLeast"/>
                  <w:ind w:left="60" w:right="60"/>
                </w:pPr>
              </w:pPrChange>
            </w:pPr>
            <w:proofErr w:type="spellStart"/>
            <w:ins w:id="942" w:author="David Modjeska" w:date="2016-04-23T22:56:00Z">
              <w:r w:rsidRPr="003B43C6">
                <w:rPr>
                  <w:rFonts w:ascii="Arial Unicode MS" w:eastAsia="Arial Unicode MS" w:hAnsi="Arial Unicode MS" w:cs="Arial Unicode MS"/>
                  <w:sz w:val="16"/>
                  <w:szCs w:val="16"/>
                  <w:rPrChange w:id="943" w:author="David Modjeska" w:date="2016-04-23T22:57:00Z">
                    <w:rPr>
                      <w:rFonts w:ascii="Arial" w:hAnsi="Arial" w:cs="Arial"/>
                    </w:rPr>
                  </w:rPrChange>
                </w:rPr>
                <w:t>Oil_Future_Last</w:t>
              </w:r>
              <w:proofErr w:type="spellEnd"/>
            </w:ins>
          </w:p>
        </w:tc>
        <w:tc>
          <w:tcPr>
            <w:tcW w:w="984" w:type="dxa"/>
            <w:tcBorders>
              <w:top w:val="nil"/>
              <w:left w:val="single" w:sz="16" w:space="0" w:color="000000"/>
              <w:bottom w:val="nil"/>
            </w:tcBorders>
            <w:shd w:val="clear" w:color="auto" w:fill="FFFFFF"/>
            <w:vAlign w:val="center"/>
            <w:tcPrChange w:id="944" w:author="David Modjeska" w:date="2016-04-23T23:00:00Z">
              <w:tcPr>
                <w:tcW w:w="984" w:type="dxa"/>
                <w:gridSpan w:val="2"/>
                <w:tcBorders>
                  <w:top w:val="nil"/>
                  <w:left w:val="single" w:sz="16" w:space="0" w:color="000000"/>
                  <w:bottom w:val="nil"/>
                </w:tcBorders>
                <w:shd w:val="clear" w:color="auto" w:fill="FFFFFF"/>
                <w:vAlign w:val="center"/>
              </w:tcPr>
            </w:tcPrChange>
          </w:tcPr>
          <w:p w14:paraId="51F31FC9" w14:textId="77777777" w:rsidR="003B43C6" w:rsidRPr="003B43C6" w:rsidRDefault="003B43C6">
            <w:pPr>
              <w:ind w:left="60" w:right="60"/>
              <w:jc w:val="right"/>
              <w:rPr>
                <w:ins w:id="945" w:author="David Modjeska" w:date="2016-04-23T22:56:00Z"/>
                <w:rFonts w:ascii="Arial Unicode MS" w:eastAsia="Arial Unicode MS" w:hAnsi="Arial Unicode MS" w:cs="Arial Unicode MS"/>
                <w:sz w:val="16"/>
                <w:szCs w:val="16"/>
                <w:rPrChange w:id="946" w:author="David Modjeska" w:date="2016-04-23T22:57:00Z">
                  <w:rPr>
                    <w:ins w:id="947" w:author="David Modjeska" w:date="2016-04-23T22:56:00Z"/>
                    <w:rFonts w:ascii="Arial" w:hAnsi="Arial" w:cs="Arial"/>
                  </w:rPr>
                </w:rPrChange>
              </w:rPr>
              <w:pPrChange w:id="948" w:author="David Modjeska" w:date="2016-04-23T22:57:00Z">
                <w:pPr>
                  <w:spacing w:line="320" w:lineRule="atLeast"/>
                  <w:ind w:left="60" w:right="60"/>
                  <w:jc w:val="right"/>
                </w:pPr>
              </w:pPrChange>
            </w:pPr>
            <w:ins w:id="949" w:author="David Modjeska" w:date="2016-04-23T22:56:00Z">
              <w:r w:rsidRPr="003B43C6">
                <w:rPr>
                  <w:rFonts w:ascii="Arial Unicode MS" w:eastAsia="Arial Unicode MS" w:hAnsi="Arial Unicode MS" w:cs="Arial Unicode MS"/>
                  <w:sz w:val="16"/>
                  <w:szCs w:val="16"/>
                  <w:rPrChange w:id="950" w:author="David Modjeska" w:date="2016-04-23T22:57:00Z">
                    <w:rPr>
                      <w:rFonts w:ascii="Arial" w:hAnsi="Arial" w:cs="Arial"/>
                    </w:rPr>
                  </w:rPrChange>
                </w:rPr>
                <w:t>-.005</w:t>
              </w:r>
            </w:ins>
          </w:p>
        </w:tc>
        <w:tc>
          <w:tcPr>
            <w:tcW w:w="826" w:type="dxa"/>
            <w:tcBorders>
              <w:top w:val="nil"/>
              <w:bottom w:val="nil"/>
            </w:tcBorders>
            <w:shd w:val="clear" w:color="auto" w:fill="FFFFFF"/>
            <w:vAlign w:val="center"/>
            <w:tcPrChange w:id="951" w:author="David Modjeska" w:date="2016-04-23T23:00:00Z">
              <w:tcPr>
                <w:tcW w:w="826" w:type="dxa"/>
                <w:gridSpan w:val="2"/>
                <w:tcBorders>
                  <w:top w:val="nil"/>
                  <w:bottom w:val="nil"/>
                </w:tcBorders>
                <w:shd w:val="clear" w:color="auto" w:fill="FFFFFF"/>
                <w:vAlign w:val="center"/>
              </w:tcPr>
            </w:tcPrChange>
          </w:tcPr>
          <w:p w14:paraId="771732CA" w14:textId="77777777" w:rsidR="003B43C6" w:rsidRPr="003B43C6" w:rsidRDefault="003B43C6">
            <w:pPr>
              <w:ind w:left="60" w:right="60"/>
              <w:jc w:val="right"/>
              <w:rPr>
                <w:ins w:id="952" w:author="David Modjeska" w:date="2016-04-23T22:56:00Z"/>
                <w:rFonts w:ascii="Arial Unicode MS" w:eastAsia="Arial Unicode MS" w:hAnsi="Arial Unicode MS" w:cs="Arial Unicode MS"/>
                <w:sz w:val="16"/>
                <w:szCs w:val="16"/>
                <w:rPrChange w:id="953" w:author="David Modjeska" w:date="2016-04-23T22:57:00Z">
                  <w:rPr>
                    <w:ins w:id="954" w:author="David Modjeska" w:date="2016-04-23T22:56:00Z"/>
                    <w:rFonts w:ascii="Arial" w:hAnsi="Arial" w:cs="Arial"/>
                  </w:rPr>
                </w:rPrChange>
              </w:rPr>
              <w:pPrChange w:id="955" w:author="David Modjeska" w:date="2016-04-23T22:57:00Z">
                <w:pPr>
                  <w:spacing w:line="320" w:lineRule="atLeast"/>
                  <w:ind w:left="60" w:right="60"/>
                  <w:jc w:val="right"/>
                </w:pPr>
              </w:pPrChange>
            </w:pPr>
            <w:ins w:id="956" w:author="David Modjeska" w:date="2016-04-23T22:56:00Z">
              <w:r w:rsidRPr="003B43C6">
                <w:rPr>
                  <w:rFonts w:ascii="Arial Unicode MS" w:eastAsia="Arial Unicode MS" w:hAnsi="Arial Unicode MS" w:cs="Arial Unicode MS"/>
                  <w:sz w:val="16"/>
                  <w:szCs w:val="16"/>
                  <w:rPrChange w:id="957" w:author="David Modjeska" w:date="2016-04-23T22:57:00Z">
                    <w:rPr>
                      <w:rFonts w:ascii="Arial" w:hAnsi="Arial" w:cs="Arial"/>
                    </w:rPr>
                  </w:rPrChange>
                </w:rPr>
                <w:t>.002</w:t>
              </w:r>
            </w:ins>
          </w:p>
        </w:tc>
        <w:tc>
          <w:tcPr>
            <w:tcW w:w="1300" w:type="dxa"/>
            <w:tcBorders>
              <w:top w:val="nil"/>
              <w:bottom w:val="nil"/>
            </w:tcBorders>
            <w:shd w:val="clear" w:color="auto" w:fill="FFFFFF"/>
            <w:vAlign w:val="center"/>
            <w:tcPrChange w:id="958" w:author="David Modjeska" w:date="2016-04-23T23:00:00Z">
              <w:tcPr>
                <w:tcW w:w="1300" w:type="dxa"/>
                <w:gridSpan w:val="2"/>
                <w:tcBorders>
                  <w:top w:val="nil"/>
                  <w:bottom w:val="nil"/>
                </w:tcBorders>
                <w:shd w:val="clear" w:color="auto" w:fill="FFFFFF"/>
                <w:vAlign w:val="center"/>
              </w:tcPr>
            </w:tcPrChange>
          </w:tcPr>
          <w:p w14:paraId="5004683E" w14:textId="77777777" w:rsidR="003B43C6" w:rsidRPr="003B43C6" w:rsidRDefault="003B43C6">
            <w:pPr>
              <w:ind w:left="60" w:right="60"/>
              <w:jc w:val="right"/>
              <w:rPr>
                <w:ins w:id="959" w:author="David Modjeska" w:date="2016-04-23T22:56:00Z"/>
                <w:rFonts w:ascii="Arial Unicode MS" w:eastAsia="Arial Unicode MS" w:hAnsi="Arial Unicode MS" w:cs="Arial Unicode MS"/>
                <w:sz w:val="16"/>
                <w:szCs w:val="16"/>
                <w:rPrChange w:id="960" w:author="David Modjeska" w:date="2016-04-23T22:57:00Z">
                  <w:rPr>
                    <w:ins w:id="961" w:author="David Modjeska" w:date="2016-04-23T22:56:00Z"/>
                    <w:rFonts w:ascii="Arial" w:hAnsi="Arial" w:cs="Arial"/>
                  </w:rPr>
                </w:rPrChange>
              </w:rPr>
              <w:pPrChange w:id="962" w:author="David Modjeska" w:date="2016-04-23T22:57:00Z">
                <w:pPr>
                  <w:spacing w:line="320" w:lineRule="atLeast"/>
                  <w:ind w:left="60" w:right="60"/>
                  <w:jc w:val="right"/>
                </w:pPr>
              </w:pPrChange>
            </w:pPr>
            <w:ins w:id="963" w:author="David Modjeska" w:date="2016-04-23T22:56:00Z">
              <w:r w:rsidRPr="003B43C6">
                <w:rPr>
                  <w:rFonts w:ascii="Arial Unicode MS" w:eastAsia="Arial Unicode MS" w:hAnsi="Arial Unicode MS" w:cs="Arial Unicode MS"/>
                  <w:sz w:val="16"/>
                  <w:szCs w:val="16"/>
                  <w:rPrChange w:id="964" w:author="David Modjeska" w:date="2016-04-23T22:57:00Z">
                    <w:rPr>
                      <w:rFonts w:ascii="Arial" w:hAnsi="Arial" w:cs="Arial"/>
                    </w:rPr>
                  </w:rPrChange>
                </w:rPr>
                <w:t>-.873</w:t>
              </w:r>
            </w:ins>
          </w:p>
        </w:tc>
        <w:tc>
          <w:tcPr>
            <w:tcW w:w="709" w:type="dxa"/>
            <w:tcBorders>
              <w:top w:val="nil"/>
              <w:bottom w:val="nil"/>
            </w:tcBorders>
            <w:shd w:val="clear" w:color="auto" w:fill="FFFFFF"/>
            <w:vAlign w:val="center"/>
            <w:tcPrChange w:id="965" w:author="David Modjeska" w:date="2016-04-23T23:00:00Z">
              <w:tcPr>
                <w:tcW w:w="709" w:type="dxa"/>
                <w:tcBorders>
                  <w:top w:val="nil"/>
                  <w:bottom w:val="nil"/>
                </w:tcBorders>
                <w:shd w:val="clear" w:color="auto" w:fill="FFFFFF"/>
                <w:vAlign w:val="center"/>
              </w:tcPr>
            </w:tcPrChange>
          </w:tcPr>
          <w:p w14:paraId="541FEBE9" w14:textId="77777777" w:rsidR="003B43C6" w:rsidRPr="003B43C6" w:rsidRDefault="003B43C6">
            <w:pPr>
              <w:ind w:left="60" w:right="60"/>
              <w:jc w:val="right"/>
              <w:rPr>
                <w:ins w:id="966" w:author="David Modjeska" w:date="2016-04-23T22:56:00Z"/>
                <w:rFonts w:ascii="Arial Unicode MS" w:eastAsia="Arial Unicode MS" w:hAnsi="Arial Unicode MS" w:cs="Arial Unicode MS"/>
                <w:sz w:val="16"/>
                <w:szCs w:val="16"/>
                <w:rPrChange w:id="967" w:author="David Modjeska" w:date="2016-04-23T22:57:00Z">
                  <w:rPr>
                    <w:ins w:id="968" w:author="David Modjeska" w:date="2016-04-23T22:56:00Z"/>
                    <w:rFonts w:ascii="Arial" w:hAnsi="Arial" w:cs="Arial"/>
                  </w:rPr>
                </w:rPrChange>
              </w:rPr>
              <w:pPrChange w:id="969" w:author="David Modjeska" w:date="2016-04-23T22:57:00Z">
                <w:pPr>
                  <w:spacing w:line="320" w:lineRule="atLeast"/>
                  <w:ind w:left="60" w:right="60"/>
                  <w:jc w:val="right"/>
                </w:pPr>
              </w:pPrChange>
            </w:pPr>
            <w:ins w:id="970" w:author="David Modjeska" w:date="2016-04-23T22:56:00Z">
              <w:r w:rsidRPr="003B43C6">
                <w:rPr>
                  <w:rFonts w:ascii="Arial Unicode MS" w:eastAsia="Arial Unicode MS" w:hAnsi="Arial Unicode MS" w:cs="Arial Unicode MS"/>
                  <w:sz w:val="16"/>
                  <w:szCs w:val="16"/>
                  <w:rPrChange w:id="971" w:author="David Modjeska" w:date="2016-04-23T22:57:00Z">
                    <w:rPr>
                      <w:rFonts w:ascii="Arial" w:hAnsi="Arial" w:cs="Arial"/>
                    </w:rPr>
                  </w:rPrChange>
                </w:rPr>
                <w:t>-2.490</w:t>
              </w:r>
            </w:ins>
          </w:p>
        </w:tc>
        <w:tc>
          <w:tcPr>
            <w:tcW w:w="697" w:type="dxa"/>
            <w:tcBorders>
              <w:top w:val="nil"/>
              <w:bottom w:val="nil"/>
            </w:tcBorders>
            <w:shd w:val="clear" w:color="auto" w:fill="FFFFFF"/>
            <w:vAlign w:val="center"/>
            <w:tcPrChange w:id="972" w:author="David Modjeska" w:date="2016-04-23T23:00:00Z">
              <w:tcPr>
                <w:tcW w:w="697" w:type="dxa"/>
                <w:gridSpan w:val="2"/>
                <w:tcBorders>
                  <w:top w:val="nil"/>
                  <w:bottom w:val="nil"/>
                </w:tcBorders>
                <w:shd w:val="clear" w:color="auto" w:fill="FFFFFF"/>
                <w:vAlign w:val="center"/>
              </w:tcPr>
            </w:tcPrChange>
          </w:tcPr>
          <w:p w14:paraId="67AA3E3B" w14:textId="77777777" w:rsidR="003B43C6" w:rsidRPr="003B43C6" w:rsidRDefault="003B43C6">
            <w:pPr>
              <w:ind w:left="60" w:right="60"/>
              <w:jc w:val="right"/>
              <w:rPr>
                <w:ins w:id="973" w:author="David Modjeska" w:date="2016-04-23T22:56:00Z"/>
                <w:rFonts w:ascii="Arial Unicode MS" w:eastAsia="Arial Unicode MS" w:hAnsi="Arial Unicode MS" w:cs="Arial Unicode MS"/>
                <w:sz w:val="16"/>
                <w:szCs w:val="16"/>
                <w:rPrChange w:id="974" w:author="David Modjeska" w:date="2016-04-23T22:57:00Z">
                  <w:rPr>
                    <w:ins w:id="975" w:author="David Modjeska" w:date="2016-04-23T22:56:00Z"/>
                    <w:rFonts w:ascii="Arial" w:hAnsi="Arial" w:cs="Arial"/>
                  </w:rPr>
                </w:rPrChange>
              </w:rPr>
              <w:pPrChange w:id="976" w:author="David Modjeska" w:date="2016-04-23T22:57:00Z">
                <w:pPr>
                  <w:spacing w:line="320" w:lineRule="atLeast"/>
                  <w:ind w:left="60" w:right="60"/>
                  <w:jc w:val="right"/>
                </w:pPr>
              </w:pPrChange>
            </w:pPr>
            <w:ins w:id="977" w:author="David Modjeska" w:date="2016-04-23T22:56:00Z">
              <w:r w:rsidRPr="003B43C6">
                <w:rPr>
                  <w:rFonts w:ascii="Arial Unicode MS" w:eastAsia="Arial Unicode MS" w:hAnsi="Arial Unicode MS" w:cs="Arial Unicode MS"/>
                  <w:sz w:val="16"/>
                  <w:szCs w:val="16"/>
                  <w:rPrChange w:id="978" w:author="David Modjeska" w:date="2016-04-23T22:57:00Z">
                    <w:rPr>
                      <w:rFonts w:ascii="Arial" w:hAnsi="Arial" w:cs="Arial"/>
                    </w:rPr>
                  </w:rPrChange>
                </w:rPr>
                <w:t>.014</w:t>
              </w:r>
            </w:ins>
          </w:p>
        </w:tc>
        <w:tc>
          <w:tcPr>
            <w:tcW w:w="1004" w:type="dxa"/>
            <w:tcBorders>
              <w:top w:val="nil"/>
              <w:bottom w:val="nil"/>
            </w:tcBorders>
            <w:shd w:val="clear" w:color="auto" w:fill="FFFFFF"/>
            <w:vAlign w:val="center"/>
            <w:tcPrChange w:id="979" w:author="David Modjeska" w:date="2016-04-23T23:00:00Z">
              <w:tcPr>
                <w:tcW w:w="1004" w:type="dxa"/>
                <w:gridSpan w:val="3"/>
                <w:tcBorders>
                  <w:top w:val="nil"/>
                  <w:bottom w:val="nil"/>
                </w:tcBorders>
                <w:shd w:val="clear" w:color="auto" w:fill="FFFFFF"/>
                <w:vAlign w:val="center"/>
              </w:tcPr>
            </w:tcPrChange>
          </w:tcPr>
          <w:p w14:paraId="09224F8E" w14:textId="77777777" w:rsidR="003B43C6" w:rsidRPr="003B43C6" w:rsidRDefault="003B43C6">
            <w:pPr>
              <w:ind w:left="60" w:right="60"/>
              <w:jc w:val="right"/>
              <w:rPr>
                <w:ins w:id="980" w:author="David Modjeska" w:date="2016-04-23T22:56:00Z"/>
                <w:rFonts w:ascii="Arial Unicode MS" w:eastAsia="Arial Unicode MS" w:hAnsi="Arial Unicode MS" w:cs="Arial Unicode MS"/>
                <w:sz w:val="16"/>
                <w:szCs w:val="16"/>
                <w:rPrChange w:id="981" w:author="David Modjeska" w:date="2016-04-23T22:57:00Z">
                  <w:rPr>
                    <w:ins w:id="982" w:author="David Modjeska" w:date="2016-04-23T22:56:00Z"/>
                    <w:rFonts w:ascii="Arial" w:hAnsi="Arial" w:cs="Arial"/>
                  </w:rPr>
                </w:rPrChange>
              </w:rPr>
              <w:pPrChange w:id="983" w:author="David Modjeska" w:date="2016-04-23T22:57:00Z">
                <w:pPr>
                  <w:spacing w:line="320" w:lineRule="atLeast"/>
                  <w:ind w:left="60" w:right="60"/>
                  <w:jc w:val="right"/>
                </w:pPr>
              </w:pPrChange>
            </w:pPr>
            <w:ins w:id="984" w:author="David Modjeska" w:date="2016-04-23T22:56:00Z">
              <w:r w:rsidRPr="003B43C6">
                <w:rPr>
                  <w:rFonts w:ascii="Arial Unicode MS" w:eastAsia="Arial Unicode MS" w:hAnsi="Arial Unicode MS" w:cs="Arial Unicode MS"/>
                  <w:sz w:val="16"/>
                  <w:szCs w:val="16"/>
                  <w:rPrChange w:id="985" w:author="David Modjeska" w:date="2016-04-23T22:57:00Z">
                    <w:rPr>
                      <w:rFonts w:ascii="Arial" w:hAnsi="Arial" w:cs="Arial"/>
                    </w:rPr>
                  </w:rPrChange>
                </w:rPr>
                <w:t>.001</w:t>
              </w:r>
            </w:ins>
          </w:p>
        </w:tc>
        <w:tc>
          <w:tcPr>
            <w:tcW w:w="992" w:type="dxa"/>
            <w:tcBorders>
              <w:top w:val="nil"/>
              <w:bottom w:val="nil"/>
              <w:right w:val="single" w:sz="16" w:space="0" w:color="000000"/>
            </w:tcBorders>
            <w:shd w:val="clear" w:color="auto" w:fill="FFFFFF"/>
            <w:vAlign w:val="center"/>
            <w:tcPrChange w:id="986" w:author="David Modjeska" w:date="2016-04-23T23:00:00Z">
              <w:tcPr>
                <w:tcW w:w="1701" w:type="dxa"/>
                <w:gridSpan w:val="3"/>
                <w:tcBorders>
                  <w:top w:val="nil"/>
                  <w:bottom w:val="nil"/>
                  <w:right w:val="single" w:sz="16" w:space="0" w:color="000000"/>
                </w:tcBorders>
                <w:shd w:val="clear" w:color="auto" w:fill="FFFFFF"/>
                <w:vAlign w:val="center"/>
              </w:tcPr>
            </w:tcPrChange>
          </w:tcPr>
          <w:p w14:paraId="0452A034" w14:textId="77777777" w:rsidR="003B43C6" w:rsidRPr="003B43C6" w:rsidRDefault="003B43C6">
            <w:pPr>
              <w:ind w:left="60" w:right="60"/>
              <w:jc w:val="right"/>
              <w:rPr>
                <w:ins w:id="987" w:author="David Modjeska" w:date="2016-04-23T22:56:00Z"/>
                <w:rFonts w:ascii="Arial Unicode MS" w:eastAsia="Arial Unicode MS" w:hAnsi="Arial Unicode MS" w:cs="Arial Unicode MS"/>
                <w:sz w:val="16"/>
                <w:szCs w:val="16"/>
                <w:rPrChange w:id="988" w:author="David Modjeska" w:date="2016-04-23T22:57:00Z">
                  <w:rPr>
                    <w:ins w:id="989" w:author="David Modjeska" w:date="2016-04-23T22:56:00Z"/>
                    <w:rFonts w:ascii="Arial" w:hAnsi="Arial" w:cs="Arial"/>
                  </w:rPr>
                </w:rPrChange>
              </w:rPr>
              <w:pPrChange w:id="990" w:author="David Modjeska" w:date="2016-04-23T22:57:00Z">
                <w:pPr>
                  <w:spacing w:line="320" w:lineRule="atLeast"/>
                  <w:ind w:left="60" w:right="60"/>
                  <w:jc w:val="right"/>
                </w:pPr>
              </w:pPrChange>
            </w:pPr>
            <w:ins w:id="991" w:author="David Modjeska" w:date="2016-04-23T22:56:00Z">
              <w:r w:rsidRPr="003B43C6">
                <w:rPr>
                  <w:rFonts w:ascii="Arial Unicode MS" w:eastAsia="Arial Unicode MS" w:hAnsi="Arial Unicode MS" w:cs="Arial Unicode MS"/>
                  <w:sz w:val="16"/>
                  <w:szCs w:val="16"/>
                  <w:rPrChange w:id="992" w:author="David Modjeska" w:date="2016-04-23T22:57:00Z">
                    <w:rPr>
                      <w:rFonts w:ascii="Arial" w:hAnsi="Arial" w:cs="Arial"/>
                    </w:rPr>
                  </w:rPrChange>
                </w:rPr>
                <w:t>1254.414</w:t>
              </w:r>
            </w:ins>
          </w:p>
        </w:tc>
      </w:tr>
      <w:tr w:rsidR="0046523F" w:rsidRPr="003B43C6" w14:paraId="4A18E917" w14:textId="77777777" w:rsidTr="005C6586">
        <w:trPr>
          <w:cantSplit/>
          <w:ins w:id="993" w:author="David Modjeska" w:date="2016-04-23T22:56:00Z"/>
        </w:trPr>
        <w:tc>
          <w:tcPr>
            <w:tcW w:w="709" w:type="dxa"/>
            <w:vMerge/>
            <w:tcBorders>
              <w:top w:val="nil"/>
              <w:left w:val="single" w:sz="16" w:space="0" w:color="000000"/>
              <w:bottom w:val="single" w:sz="16" w:space="0" w:color="000000"/>
              <w:right w:val="nil"/>
            </w:tcBorders>
            <w:shd w:val="clear" w:color="auto" w:fill="FFFFFF"/>
          </w:tcPr>
          <w:p w14:paraId="424E81AA" w14:textId="77777777" w:rsidR="003B43C6" w:rsidRPr="003B43C6" w:rsidRDefault="003B43C6">
            <w:pPr>
              <w:rPr>
                <w:ins w:id="994" w:author="David Modjeska" w:date="2016-04-23T22:56:00Z"/>
                <w:rFonts w:ascii="Arial Unicode MS" w:eastAsia="Arial Unicode MS" w:hAnsi="Arial Unicode MS" w:cs="Arial Unicode MS"/>
                <w:sz w:val="16"/>
                <w:szCs w:val="16"/>
                <w:rPrChange w:id="995" w:author="David Modjeska" w:date="2016-04-23T22:57:00Z">
                  <w:rPr>
                    <w:ins w:id="996" w:author="David Modjeska" w:date="2016-04-23T22:56:00Z"/>
                    <w:rFonts w:ascii="Arial" w:hAnsi="Arial" w:cs="Arial"/>
                  </w:rPr>
                </w:rPrChange>
              </w:rPr>
            </w:pPr>
          </w:p>
        </w:tc>
        <w:tc>
          <w:tcPr>
            <w:tcW w:w="1993" w:type="dxa"/>
            <w:tcBorders>
              <w:top w:val="nil"/>
              <w:left w:val="nil"/>
              <w:bottom w:val="single" w:sz="16" w:space="0" w:color="000000"/>
              <w:right w:val="single" w:sz="16" w:space="0" w:color="000000"/>
            </w:tcBorders>
            <w:shd w:val="clear" w:color="auto" w:fill="FFFFFF"/>
          </w:tcPr>
          <w:p w14:paraId="58D12C66" w14:textId="77777777" w:rsidR="003B43C6" w:rsidRPr="003B43C6" w:rsidRDefault="003B43C6">
            <w:pPr>
              <w:ind w:left="60" w:right="60"/>
              <w:rPr>
                <w:ins w:id="997" w:author="David Modjeska" w:date="2016-04-23T22:56:00Z"/>
                <w:rFonts w:ascii="Arial Unicode MS" w:eastAsia="Arial Unicode MS" w:hAnsi="Arial Unicode MS" w:cs="Arial Unicode MS"/>
                <w:sz w:val="16"/>
                <w:szCs w:val="16"/>
                <w:rPrChange w:id="998" w:author="David Modjeska" w:date="2016-04-23T22:57:00Z">
                  <w:rPr>
                    <w:ins w:id="999" w:author="David Modjeska" w:date="2016-04-23T22:56:00Z"/>
                    <w:rFonts w:ascii="Arial" w:hAnsi="Arial" w:cs="Arial"/>
                  </w:rPr>
                </w:rPrChange>
              </w:rPr>
              <w:pPrChange w:id="1000" w:author="David Modjeska" w:date="2016-04-23T22:57:00Z">
                <w:pPr>
                  <w:spacing w:line="320" w:lineRule="atLeast"/>
                  <w:ind w:left="60" w:right="60"/>
                </w:pPr>
              </w:pPrChange>
            </w:pPr>
            <w:proofErr w:type="spellStart"/>
            <w:ins w:id="1001" w:author="David Modjeska" w:date="2016-04-23T22:56:00Z">
              <w:r w:rsidRPr="003B43C6">
                <w:rPr>
                  <w:rFonts w:ascii="Arial Unicode MS" w:eastAsia="Arial Unicode MS" w:hAnsi="Arial Unicode MS" w:cs="Arial Unicode MS"/>
                  <w:sz w:val="16"/>
                  <w:szCs w:val="16"/>
                  <w:rPrChange w:id="1002" w:author="David Modjeska" w:date="2016-04-23T22:57:00Z">
                    <w:rPr>
                      <w:rFonts w:ascii="Arial" w:hAnsi="Arial" w:cs="Arial"/>
                    </w:rPr>
                  </w:rPrChange>
                </w:rPr>
                <w:t>Oil_Future_Open</w:t>
              </w:r>
              <w:proofErr w:type="spellEnd"/>
            </w:ins>
          </w:p>
        </w:tc>
        <w:tc>
          <w:tcPr>
            <w:tcW w:w="984" w:type="dxa"/>
            <w:tcBorders>
              <w:top w:val="nil"/>
              <w:left w:val="single" w:sz="16" w:space="0" w:color="000000"/>
              <w:bottom w:val="single" w:sz="16" w:space="0" w:color="000000"/>
            </w:tcBorders>
            <w:shd w:val="clear" w:color="auto" w:fill="FFFFFF"/>
            <w:vAlign w:val="center"/>
          </w:tcPr>
          <w:p w14:paraId="6BA1367E" w14:textId="77777777" w:rsidR="003B43C6" w:rsidRPr="003B43C6" w:rsidRDefault="003B43C6">
            <w:pPr>
              <w:ind w:left="60" w:right="60"/>
              <w:jc w:val="right"/>
              <w:rPr>
                <w:ins w:id="1003" w:author="David Modjeska" w:date="2016-04-23T22:56:00Z"/>
                <w:rFonts w:ascii="Arial Unicode MS" w:eastAsia="Arial Unicode MS" w:hAnsi="Arial Unicode MS" w:cs="Arial Unicode MS"/>
                <w:sz w:val="16"/>
                <w:szCs w:val="16"/>
                <w:rPrChange w:id="1004" w:author="David Modjeska" w:date="2016-04-23T22:57:00Z">
                  <w:rPr>
                    <w:ins w:id="1005" w:author="David Modjeska" w:date="2016-04-23T22:56:00Z"/>
                    <w:rFonts w:ascii="Arial" w:hAnsi="Arial" w:cs="Arial"/>
                  </w:rPr>
                </w:rPrChange>
              </w:rPr>
              <w:pPrChange w:id="1006" w:author="David Modjeska" w:date="2016-04-23T22:57:00Z">
                <w:pPr>
                  <w:spacing w:line="320" w:lineRule="atLeast"/>
                  <w:ind w:left="60" w:right="60"/>
                  <w:jc w:val="right"/>
                </w:pPr>
              </w:pPrChange>
            </w:pPr>
            <w:ins w:id="1007" w:author="David Modjeska" w:date="2016-04-23T22:56:00Z">
              <w:r w:rsidRPr="003B43C6">
                <w:rPr>
                  <w:rFonts w:ascii="Arial Unicode MS" w:eastAsia="Arial Unicode MS" w:hAnsi="Arial Unicode MS" w:cs="Arial Unicode MS"/>
                  <w:sz w:val="16"/>
                  <w:szCs w:val="16"/>
                  <w:rPrChange w:id="1008" w:author="David Modjeska" w:date="2016-04-23T22:57:00Z">
                    <w:rPr>
                      <w:rFonts w:ascii="Arial" w:hAnsi="Arial" w:cs="Arial"/>
                    </w:rPr>
                  </w:rPrChange>
                </w:rPr>
                <w:t>.006</w:t>
              </w:r>
            </w:ins>
          </w:p>
        </w:tc>
        <w:tc>
          <w:tcPr>
            <w:tcW w:w="826" w:type="dxa"/>
            <w:tcBorders>
              <w:top w:val="nil"/>
              <w:bottom w:val="single" w:sz="16" w:space="0" w:color="000000"/>
            </w:tcBorders>
            <w:shd w:val="clear" w:color="auto" w:fill="FFFFFF"/>
            <w:vAlign w:val="center"/>
          </w:tcPr>
          <w:p w14:paraId="22B48021" w14:textId="77777777" w:rsidR="003B43C6" w:rsidRPr="003B43C6" w:rsidRDefault="003B43C6">
            <w:pPr>
              <w:ind w:left="60" w:right="60"/>
              <w:jc w:val="right"/>
              <w:rPr>
                <w:ins w:id="1009" w:author="David Modjeska" w:date="2016-04-23T22:56:00Z"/>
                <w:rFonts w:ascii="Arial Unicode MS" w:eastAsia="Arial Unicode MS" w:hAnsi="Arial Unicode MS" w:cs="Arial Unicode MS"/>
                <w:sz w:val="16"/>
                <w:szCs w:val="16"/>
                <w:rPrChange w:id="1010" w:author="David Modjeska" w:date="2016-04-23T22:57:00Z">
                  <w:rPr>
                    <w:ins w:id="1011" w:author="David Modjeska" w:date="2016-04-23T22:56:00Z"/>
                    <w:rFonts w:ascii="Arial" w:hAnsi="Arial" w:cs="Arial"/>
                  </w:rPr>
                </w:rPrChange>
              </w:rPr>
              <w:pPrChange w:id="1012" w:author="David Modjeska" w:date="2016-04-23T22:57:00Z">
                <w:pPr>
                  <w:spacing w:line="320" w:lineRule="atLeast"/>
                  <w:ind w:left="60" w:right="60"/>
                  <w:jc w:val="right"/>
                </w:pPr>
              </w:pPrChange>
            </w:pPr>
            <w:ins w:id="1013" w:author="David Modjeska" w:date="2016-04-23T22:56:00Z">
              <w:r w:rsidRPr="003B43C6">
                <w:rPr>
                  <w:rFonts w:ascii="Arial Unicode MS" w:eastAsia="Arial Unicode MS" w:hAnsi="Arial Unicode MS" w:cs="Arial Unicode MS"/>
                  <w:sz w:val="16"/>
                  <w:szCs w:val="16"/>
                  <w:rPrChange w:id="1014" w:author="David Modjeska" w:date="2016-04-23T22:57:00Z">
                    <w:rPr>
                      <w:rFonts w:ascii="Arial" w:hAnsi="Arial" w:cs="Arial"/>
                    </w:rPr>
                  </w:rPrChange>
                </w:rPr>
                <w:t>.002</w:t>
              </w:r>
            </w:ins>
          </w:p>
        </w:tc>
        <w:tc>
          <w:tcPr>
            <w:tcW w:w="1300" w:type="dxa"/>
            <w:tcBorders>
              <w:top w:val="nil"/>
              <w:bottom w:val="single" w:sz="16" w:space="0" w:color="000000"/>
            </w:tcBorders>
            <w:shd w:val="clear" w:color="auto" w:fill="FFFFFF"/>
            <w:vAlign w:val="center"/>
          </w:tcPr>
          <w:p w14:paraId="01A42B50" w14:textId="77777777" w:rsidR="003B43C6" w:rsidRPr="003B43C6" w:rsidRDefault="003B43C6">
            <w:pPr>
              <w:ind w:left="60" w:right="60"/>
              <w:jc w:val="right"/>
              <w:rPr>
                <w:ins w:id="1015" w:author="David Modjeska" w:date="2016-04-23T22:56:00Z"/>
                <w:rFonts w:ascii="Arial Unicode MS" w:eastAsia="Arial Unicode MS" w:hAnsi="Arial Unicode MS" w:cs="Arial Unicode MS"/>
                <w:sz w:val="16"/>
                <w:szCs w:val="16"/>
                <w:rPrChange w:id="1016" w:author="David Modjeska" w:date="2016-04-23T22:57:00Z">
                  <w:rPr>
                    <w:ins w:id="1017" w:author="David Modjeska" w:date="2016-04-23T22:56:00Z"/>
                    <w:rFonts w:ascii="Arial" w:hAnsi="Arial" w:cs="Arial"/>
                  </w:rPr>
                </w:rPrChange>
              </w:rPr>
              <w:pPrChange w:id="1018" w:author="David Modjeska" w:date="2016-04-23T22:57:00Z">
                <w:pPr>
                  <w:spacing w:line="320" w:lineRule="atLeast"/>
                  <w:ind w:left="60" w:right="60"/>
                  <w:jc w:val="right"/>
                </w:pPr>
              </w:pPrChange>
            </w:pPr>
            <w:ins w:id="1019" w:author="David Modjeska" w:date="2016-04-23T22:56:00Z">
              <w:r w:rsidRPr="003B43C6">
                <w:rPr>
                  <w:rFonts w:ascii="Arial Unicode MS" w:eastAsia="Arial Unicode MS" w:hAnsi="Arial Unicode MS" w:cs="Arial Unicode MS"/>
                  <w:sz w:val="16"/>
                  <w:szCs w:val="16"/>
                  <w:rPrChange w:id="1020" w:author="David Modjeska" w:date="2016-04-23T22:57:00Z">
                    <w:rPr>
                      <w:rFonts w:ascii="Arial" w:hAnsi="Arial" w:cs="Arial"/>
                    </w:rPr>
                  </w:rPrChange>
                </w:rPr>
                <w:t>1.104</w:t>
              </w:r>
            </w:ins>
          </w:p>
        </w:tc>
        <w:tc>
          <w:tcPr>
            <w:tcW w:w="709" w:type="dxa"/>
            <w:tcBorders>
              <w:top w:val="nil"/>
              <w:bottom w:val="single" w:sz="16" w:space="0" w:color="000000"/>
            </w:tcBorders>
            <w:shd w:val="clear" w:color="auto" w:fill="FFFFFF"/>
            <w:vAlign w:val="center"/>
          </w:tcPr>
          <w:p w14:paraId="121E4DD1" w14:textId="77777777" w:rsidR="003B43C6" w:rsidRPr="003B43C6" w:rsidRDefault="003B43C6">
            <w:pPr>
              <w:ind w:left="60" w:right="60"/>
              <w:jc w:val="right"/>
              <w:rPr>
                <w:ins w:id="1021" w:author="David Modjeska" w:date="2016-04-23T22:56:00Z"/>
                <w:rFonts w:ascii="Arial Unicode MS" w:eastAsia="Arial Unicode MS" w:hAnsi="Arial Unicode MS" w:cs="Arial Unicode MS"/>
                <w:sz w:val="16"/>
                <w:szCs w:val="16"/>
                <w:rPrChange w:id="1022" w:author="David Modjeska" w:date="2016-04-23T22:57:00Z">
                  <w:rPr>
                    <w:ins w:id="1023" w:author="David Modjeska" w:date="2016-04-23T22:56:00Z"/>
                    <w:rFonts w:ascii="Arial" w:hAnsi="Arial" w:cs="Arial"/>
                  </w:rPr>
                </w:rPrChange>
              </w:rPr>
              <w:pPrChange w:id="1024" w:author="David Modjeska" w:date="2016-04-23T22:57:00Z">
                <w:pPr>
                  <w:spacing w:line="320" w:lineRule="atLeast"/>
                  <w:ind w:left="60" w:right="60"/>
                  <w:jc w:val="right"/>
                </w:pPr>
              </w:pPrChange>
            </w:pPr>
            <w:ins w:id="1025" w:author="David Modjeska" w:date="2016-04-23T22:56:00Z">
              <w:r w:rsidRPr="003B43C6">
                <w:rPr>
                  <w:rFonts w:ascii="Arial Unicode MS" w:eastAsia="Arial Unicode MS" w:hAnsi="Arial Unicode MS" w:cs="Arial Unicode MS"/>
                  <w:sz w:val="16"/>
                  <w:szCs w:val="16"/>
                  <w:rPrChange w:id="1026" w:author="David Modjeska" w:date="2016-04-23T22:57:00Z">
                    <w:rPr>
                      <w:rFonts w:ascii="Arial" w:hAnsi="Arial" w:cs="Arial"/>
                    </w:rPr>
                  </w:rPrChange>
                </w:rPr>
                <w:t>3.151</w:t>
              </w:r>
            </w:ins>
          </w:p>
        </w:tc>
        <w:tc>
          <w:tcPr>
            <w:tcW w:w="697" w:type="dxa"/>
            <w:tcBorders>
              <w:top w:val="nil"/>
              <w:bottom w:val="single" w:sz="16" w:space="0" w:color="000000"/>
            </w:tcBorders>
            <w:shd w:val="clear" w:color="auto" w:fill="FFFFFF"/>
            <w:vAlign w:val="center"/>
          </w:tcPr>
          <w:p w14:paraId="2F9C15C8" w14:textId="77777777" w:rsidR="003B43C6" w:rsidRPr="003B43C6" w:rsidRDefault="003B43C6">
            <w:pPr>
              <w:ind w:left="60" w:right="60"/>
              <w:jc w:val="right"/>
              <w:rPr>
                <w:ins w:id="1027" w:author="David Modjeska" w:date="2016-04-23T22:56:00Z"/>
                <w:rFonts w:ascii="Arial Unicode MS" w:eastAsia="Arial Unicode MS" w:hAnsi="Arial Unicode MS" w:cs="Arial Unicode MS"/>
                <w:sz w:val="16"/>
                <w:szCs w:val="16"/>
                <w:rPrChange w:id="1028" w:author="David Modjeska" w:date="2016-04-23T22:57:00Z">
                  <w:rPr>
                    <w:ins w:id="1029" w:author="David Modjeska" w:date="2016-04-23T22:56:00Z"/>
                    <w:rFonts w:ascii="Arial" w:hAnsi="Arial" w:cs="Arial"/>
                  </w:rPr>
                </w:rPrChange>
              </w:rPr>
              <w:pPrChange w:id="1030" w:author="David Modjeska" w:date="2016-04-23T22:57:00Z">
                <w:pPr>
                  <w:spacing w:line="320" w:lineRule="atLeast"/>
                  <w:ind w:left="60" w:right="60"/>
                  <w:jc w:val="right"/>
                </w:pPr>
              </w:pPrChange>
            </w:pPr>
            <w:ins w:id="1031" w:author="David Modjeska" w:date="2016-04-23T22:56:00Z">
              <w:r w:rsidRPr="003B43C6">
                <w:rPr>
                  <w:rFonts w:ascii="Arial Unicode MS" w:eastAsia="Arial Unicode MS" w:hAnsi="Arial Unicode MS" w:cs="Arial Unicode MS"/>
                  <w:sz w:val="16"/>
                  <w:szCs w:val="16"/>
                  <w:rPrChange w:id="1032" w:author="David Modjeska" w:date="2016-04-23T22:57:00Z">
                    <w:rPr>
                      <w:rFonts w:ascii="Arial" w:hAnsi="Arial" w:cs="Arial"/>
                    </w:rPr>
                  </w:rPrChange>
                </w:rPr>
                <w:t>.002</w:t>
              </w:r>
            </w:ins>
          </w:p>
        </w:tc>
        <w:tc>
          <w:tcPr>
            <w:tcW w:w="1004" w:type="dxa"/>
            <w:tcBorders>
              <w:top w:val="nil"/>
              <w:bottom w:val="single" w:sz="16" w:space="0" w:color="000000"/>
            </w:tcBorders>
            <w:shd w:val="clear" w:color="auto" w:fill="FFFFFF"/>
            <w:vAlign w:val="center"/>
          </w:tcPr>
          <w:p w14:paraId="11FC6A3F" w14:textId="77777777" w:rsidR="003B43C6" w:rsidRPr="003B43C6" w:rsidRDefault="003B43C6">
            <w:pPr>
              <w:ind w:left="60" w:right="60"/>
              <w:jc w:val="right"/>
              <w:rPr>
                <w:ins w:id="1033" w:author="David Modjeska" w:date="2016-04-23T22:56:00Z"/>
                <w:rFonts w:ascii="Arial Unicode MS" w:eastAsia="Arial Unicode MS" w:hAnsi="Arial Unicode MS" w:cs="Arial Unicode MS"/>
                <w:sz w:val="16"/>
                <w:szCs w:val="16"/>
                <w:rPrChange w:id="1034" w:author="David Modjeska" w:date="2016-04-23T22:57:00Z">
                  <w:rPr>
                    <w:ins w:id="1035" w:author="David Modjeska" w:date="2016-04-23T22:56:00Z"/>
                    <w:rFonts w:ascii="Arial" w:hAnsi="Arial" w:cs="Arial"/>
                  </w:rPr>
                </w:rPrChange>
              </w:rPr>
              <w:pPrChange w:id="1036" w:author="David Modjeska" w:date="2016-04-23T22:57:00Z">
                <w:pPr>
                  <w:spacing w:line="320" w:lineRule="atLeast"/>
                  <w:ind w:left="60" w:right="60"/>
                  <w:jc w:val="right"/>
                </w:pPr>
              </w:pPrChange>
            </w:pPr>
            <w:ins w:id="1037" w:author="David Modjeska" w:date="2016-04-23T22:56:00Z">
              <w:r w:rsidRPr="003B43C6">
                <w:rPr>
                  <w:rFonts w:ascii="Arial Unicode MS" w:eastAsia="Arial Unicode MS" w:hAnsi="Arial Unicode MS" w:cs="Arial Unicode MS"/>
                  <w:sz w:val="16"/>
                  <w:szCs w:val="16"/>
                  <w:rPrChange w:id="1038" w:author="David Modjeska" w:date="2016-04-23T22:57:00Z">
                    <w:rPr>
                      <w:rFonts w:ascii="Arial" w:hAnsi="Arial" w:cs="Arial"/>
                    </w:rPr>
                  </w:rPrChange>
                </w:rPr>
                <w:t>.001</w:t>
              </w:r>
            </w:ins>
          </w:p>
        </w:tc>
        <w:tc>
          <w:tcPr>
            <w:tcW w:w="992" w:type="dxa"/>
            <w:tcBorders>
              <w:top w:val="nil"/>
              <w:bottom w:val="single" w:sz="16" w:space="0" w:color="000000"/>
              <w:right w:val="single" w:sz="16" w:space="0" w:color="000000"/>
            </w:tcBorders>
            <w:shd w:val="clear" w:color="auto" w:fill="FFFFFF"/>
            <w:vAlign w:val="center"/>
          </w:tcPr>
          <w:p w14:paraId="1B84A0C8" w14:textId="77777777" w:rsidR="003B43C6" w:rsidRPr="003B43C6" w:rsidRDefault="003B43C6">
            <w:pPr>
              <w:ind w:left="60" w:right="60"/>
              <w:jc w:val="right"/>
              <w:rPr>
                <w:ins w:id="1039" w:author="David Modjeska" w:date="2016-04-23T22:56:00Z"/>
                <w:rFonts w:ascii="Arial Unicode MS" w:eastAsia="Arial Unicode MS" w:hAnsi="Arial Unicode MS" w:cs="Arial Unicode MS"/>
                <w:sz w:val="16"/>
                <w:szCs w:val="16"/>
                <w:rPrChange w:id="1040" w:author="David Modjeska" w:date="2016-04-23T22:57:00Z">
                  <w:rPr>
                    <w:ins w:id="1041" w:author="David Modjeska" w:date="2016-04-23T22:56:00Z"/>
                    <w:rFonts w:ascii="Arial" w:hAnsi="Arial" w:cs="Arial"/>
                  </w:rPr>
                </w:rPrChange>
              </w:rPr>
              <w:pPrChange w:id="1042" w:author="David Modjeska" w:date="2016-04-23T22:57:00Z">
                <w:pPr>
                  <w:spacing w:line="320" w:lineRule="atLeast"/>
                  <w:ind w:left="60" w:right="60"/>
                  <w:jc w:val="right"/>
                </w:pPr>
              </w:pPrChange>
            </w:pPr>
            <w:ins w:id="1043" w:author="David Modjeska" w:date="2016-04-23T22:56:00Z">
              <w:r w:rsidRPr="003B43C6">
                <w:rPr>
                  <w:rFonts w:ascii="Arial Unicode MS" w:eastAsia="Arial Unicode MS" w:hAnsi="Arial Unicode MS" w:cs="Arial Unicode MS"/>
                  <w:sz w:val="16"/>
                  <w:szCs w:val="16"/>
                  <w:rPrChange w:id="1044" w:author="David Modjeska" w:date="2016-04-23T22:57:00Z">
                    <w:rPr>
                      <w:rFonts w:ascii="Arial" w:hAnsi="Arial" w:cs="Arial"/>
                    </w:rPr>
                  </w:rPrChange>
                </w:rPr>
                <w:t>1250.610</w:t>
              </w:r>
            </w:ins>
          </w:p>
        </w:tc>
      </w:tr>
      <w:tr w:rsidR="00631C4C" w:rsidRPr="003B43C6" w14:paraId="46AECC59" w14:textId="77777777" w:rsidTr="005C6586">
        <w:tblPrEx>
          <w:tblPrExChange w:id="1045" w:author="David Modjeska" w:date="2016-04-23T23:00:00Z">
            <w:tblPrEx>
              <w:tblW w:w="9923" w:type="dxa"/>
            </w:tblPrEx>
          </w:tblPrExChange>
        </w:tblPrEx>
        <w:trPr>
          <w:cantSplit/>
          <w:ins w:id="1046" w:author="David Modjeska" w:date="2016-04-23T22:56:00Z"/>
          <w:trPrChange w:id="1047" w:author="David Modjeska" w:date="2016-04-23T23:00:00Z">
            <w:trPr>
              <w:gridAfter w:val="0"/>
              <w:cantSplit/>
            </w:trPr>
          </w:trPrChange>
        </w:trPr>
        <w:tc>
          <w:tcPr>
            <w:tcW w:w="9214" w:type="dxa"/>
            <w:gridSpan w:val="9"/>
            <w:tcBorders>
              <w:top w:val="nil"/>
              <w:left w:val="nil"/>
              <w:bottom w:val="nil"/>
              <w:right w:val="nil"/>
            </w:tcBorders>
            <w:shd w:val="clear" w:color="auto" w:fill="FFFFFF"/>
            <w:tcPrChange w:id="1048" w:author="David Modjeska" w:date="2016-04-23T23:00:00Z">
              <w:tcPr>
                <w:tcW w:w="9923" w:type="dxa"/>
                <w:gridSpan w:val="19"/>
                <w:tcBorders>
                  <w:top w:val="nil"/>
                  <w:left w:val="nil"/>
                  <w:bottom w:val="nil"/>
                  <w:right w:val="nil"/>
                </w:tcBorders>
                <w:shd w:val="clear" w:color="auto" w:fill="FFFFFF"/>
              </w:tcPr>
            </w:tcPrChange>
          </w:tcPr>
          <w:p w14:paraId="38B3040A" w14:textId="77777777" w:rsidR="003B43C6" w:rsidRPr="003B43C6" w:rsidRDefault="003B43C6">
            <w:pPr>
              <w:ind w:left="60" w:right="60"/>
              <w:rPr>
                <w:ins w:id="1049" w:author="David Modjeska" w:date="2016-04-23T22:56:00Z"/>
                <w:rFonts w:ascii="Arial Unicode MS" w:eastAsia="Arial Unicode MS" w:hAnsi="Arial Unicode MS" w:cs="Arial Unicode MS"/>
                <w:sz w:val="16"/>
                <w:szCs w:val="16"/>
                <w:rPrChange w:id="1050" w:author="David Modjeska" w:date="2016-04-23T22:57:00Z">
                  <w:rPr>
                    <w:ins w:id="1051" w:author="David Modjeska" w:date="2016-04-23T22:56:00Z"/>
                    <w:rFonts w:ascii="Arial" w:hAnsi="Arial" w:cs="Arial"/>
                  </w:rPr>
                </w:rPrChange>
              </w:rPr>
              <w:pPrChange w:id="1052" w:author="David Modjeska" w:date="2016-04-23T22:57:00Z">
                <w:pPr>
                  <w:spacing w:line="320" w:lineRule="atLeast"/>
                  <w:ind w:left="60" w:right="60"/>
                </w:pPr>
              </w:pPrChange>
            </w:pPr>
            <w:ins w:id="1053" w:author="David Modjeska" w:date="2016-04-23T22:56:00Z">
              <w:r w:rsidRPr="003B43C6">
                <w:rPr>
                  <w:rFonts w:ascii="Arial Unicode MS" w:eastAsia="Arial Unicode MS" w:hAnsi="Arial Unicode MS" w:cs="Arial Unicode MS"/>
                  <w:sz w:val="16"/>
                  <w:szCs w:val="16"/>
                  <w:rPrChange w:id="1054" w:author="David Modjeska" w:date="2016-04-23T22:57:00Z">
                    <w:rPr>
                      <w:rFonts w:ascii="Arial" w:hAnsi="Arial" w:cs="Arial"/>
                    </w:rPr>
                  </w:rPrChange>
                </w:rPr>
                <w:t xml:space="preserve">a. Dependent Variable: </w:t>
              </w:r>
              <w:proofErr w:type="spellStart"/>
              <w:r w:rsidRPr="003B43C6">
                <w:rPr>
                  <w:rFonts w:ascii="Arial Unicode MS" w:eastAsia="Arial Unicode MS" w:hAnsi="Arial Unicode MS" w:cs="Arial Unicode MS"/>
                  <w:sz w:val="16"/>
                  <w:szCs w:val="16"/>
                  <w:rPrChange w:id="1055" w:author="David Modjeska" w:date="2016-04-23T22:57:00Z">
                    <w:rPr>
                      <w:rFonts w:ascii="Arial" w:hAnsi="Arial" w:cs="Arial"/>
                    </w:rPr>
                  </w:rPrChange>
                </w:rPr>
                <w:t>FXRate</w:t>
              </w:r>
              <w:proofErr w:type="spellEnd"/>
            </w:ins>
          </w:p>
        </w:tc>
      </w:tr>
    </w:tbl>
    <w:p w14:paraId="7CE8686C" w14:textId="77777777" w:rsidR="003B43C6" w:rsidRDefault="003B43C6" w:rsidP="004E75CF">
      <w:pPr>
        <w:spacing w:line="400" w:lineRule="atLeast"/>
        <w:rPr>
          <w:ins w:id="1056" w:author="David Modjeska" w:date="2016-04-23T22:44:00Z"/>
        </w:rPr>
      </w:pPr>
    </w:p>
    <w:p w14:paraId="163096BC" w14:textId="77777777" w:rsidR="002419D7" w:rsidRPr="001C7B1E" w:rsidRDefault="002419D7">
      <w:pPr>
        <w:keepNext/>
        <w:keepLines/>
        <w:ind w:left="720"/>
        <w:rPr>
          <w:ins w:id="1057" w:author="David Modjeska" w:date="2016-04-23T22:10:00Z"/>
          <w:rFonts w:ascii="Arial Unicode MS" w:eastAsia="Arial Unicode MS" w:hAnsi="Arial Unicode MS" w:cs="Arial Unicode MS"/>
          <w:sz w:val="16"/>
          <w:szCs w:val="16"/>
          <w:rPrChange w:id="1058" w:author="David Modjeska" w:date="2016-04-23T22:11:00Z">
            <w:rPr>
              <w:ins w:id="1059" w:author="David Modjeska" w:date="2016-04-23T22:10:00Z"/>
            </w:rPr>
          </w:rPrChange>
        </w:rPr>
        <w:pPrChange w:id="1060" w:author="David Modjeska" w:date="2016-04-23T22:11:00Z">
          <w:pPr>
            <w:pStyle w:val="ListParagraph"/>
            <w:widowControl w:val="0"/>
            <w:autoSpaceDE w:val="0"/>
            <w:autoSpaceDN w:val="0"/>
            <w:adjustRightInd w:val="0"/>
            <w:spacing w:after="0" w:line="360" w:lineRule="auto"/>
            <w:ind w:left="0"/>
          </w:pPr>
        </w:pPrChange>
      </w:pPr>
      <w:ins w:id="1061" w:author="David Modjeska" w:date="2016-04-23T22:11:00Z">
        <w:r w:rsidRPr="00AC53B3">
          <w:rPr>
            <w:rFonts w:asciiTheme="majorHAnsi" w:hAnsiTheme="majorHAnsi"/>
            <w:i/>
            <w:sz w:val="16"/>
            <w:szCs w:val="20"/>
          </w:rPr>
          <w:lastRenderedPageBreak/>
          <w:t>[Note: SPSS output below has been condensed - showing the last model only]</w:t>
        </w:r>
      </w:ins>
    </w:p>
    <w:tbl>
      <w:tblPr>
        <w:tblW w:w="587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Change w:id="1062" w:author="David Modjeska" w:date="2016-04-23T22:36:00Z">
          <w:tblPr>
            <w:tblW w:w="58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PrChange>
      </w:tblPr>
      <w:tblGrid>
        <w:gridCol w:w="826"/>
        <w:gridCol w:w="1024"/>
        <w:gridCol w:w="1086"/>
        <w:gridCol w:w="1469"/>
        <w:gridCol w:w="1469"/>
        <w:tblGridChange w:id="1063">
          <w:tblGrid>
            <w:gridCol w:w="826"/>
            <w:gridCol w:w="1024"/>
            <w:gridCol w:w="1086"/>
            <w:gridCol w:w="1469"/>
            <w:gridCol w:w="1469"/>
          </w:tblGrid>
        </w:tblGridChange>
      </w:tblGrid>
      <w:tr w:rsidR="002419D7" w:rsidRPr="00966A1D" w14:paraId="42BB9BAA" w14:textId="77777777" w:rsidTr="00010CB7">
        <w:trPr>
          <w:cantSplit/>
          <w:ins w:id="1064" w:author="David Modjeska" w:date="2016-04-23T22:35:00Z"/>
          <w:trPrChange w:id="1065" w:author="David Modjeska" w:date="2016-04-23T22:36:00Z">
            <w:trPr>
              <w:cantSplit/>
            </w:trPr>
          </w:trPrChange>
        </w:trPr>
        <w:tc>
          <w:tcPr>
            <w:tcW w:w="5874" w:type="dxa"/>
            <w:gridSpan w:val="5"/>
            <w:tcBorders>
              <w:top w:val="nil"/>
              <w:left w:val="nil"/>
              <w:bottom w:val="nil"/>
              <w:right w:val="nil"/>
            </w:tcBorders>
            <w:shd w:val="clear" w:color="auto" w:fill="FFFFFF"/>
            <w:vAlign w:val="center"/>
            <w:tcPrChange w:id="1066" w:author="David Modjeska" w:date="2016-04-23T22:36:00Z">
              <w:tcPr>
                <w:tcW w:w="5872" w:type="dxa"/>
                <w:gridSpan w:val="5"/>
                <w:tcBorders>
                  <w:top w:val="nil"/>
                  <w:left w:val="nil"/>
                  <w:bottom w:val="nil"/>
                  <w:right w:val="nil"/>
                </w:tcBorders>
                <w:shd w:val="clear" w:color="auto" w:fill="FFFFFF"/>
                <w:vAlign w:val="center"/>
              </w:tcPr>
            </w:tcPrChange>
          </w:tcPr>
          <w:p w14:paraId="611376A6" w14:textId="77777777" w:rsidR="002419D7" w:rsidRPr="00966A1D" w:rsidRDefault="002419D7">
            <w:pPr>
              <w:keepNext/>
              <w:keepLines/>
              <w:ind w:right="62"/>
              <w:rPr>
                <w:ins w:id="1067" w:author="David Modjeska" w:date="2016-04-23T22:35:00Z"/>
                <w:rFonts w:ascii="Arial Unicode MS" w:eastAsia="Arial Unicode MS" w:hAnsi="Arial Unicode MS" w:cs="Arial Unicode MS"/>
                <w:sz w:val="16"/>
                <w:szCs w:val="16"/>
                <w:rPrChange w:id="1068" w:author="David Modjeska" w:date="2016-04-23T22:35:00Z">
                  <w:rPr>
                    <w:ins w:id="1069" w:author="David Modjeska" w:date="2016-04-23T22:35:00Z"/>
                    <w:rFonts w:ascii="Arial" w:hAnsi="Arial" w:cs="Arial"/>
                  </w:rPr>
                </w:rPrChange>
              </w:rPr>
              <w:pPrChange w:id="1070" w:author="David Modjeska" w:date="2016-04-23T22:35:00Z">
                <w:pPr>
                  <w:spacing w:line="320" w:lineRule="atLeast"/>
                  <w:ind w:left="60" w:right="60"/>
                  <w:jc w:val="center"/>
                </w:pPr>
              </w:pPrChange>
            </w:pPr>
            <w:ins w:id="1071" w:author="David Modjeska" w:date="2016-04-23T22:35:00Z">
              <w:r w:rsidRPr="00966A1D">
                <w:rPr>
                  <w:rFonts w:ascii="Arial Unicode MS" w:eastAsia="Arial Unicode MS" w:hAnsi="Arial Unicode MS" w:cs="Arial Unicode MS"/>
                  <w:b/>
                  <w:bCs/>
                  <w:sz w:val="16"/>
                  <w:szCs w:val="16"/>
                  <w:rPrChange w:id="1072" w:author="David Modjeska" w:date="2016-04-23T22:35:00Z">
                    <w:rPr>
                      <w:rFonts w:ascii="Arial" w:hAnsi="Arial" w:cs="Arial"/>
                      <w:b/>
                      <w:bCs/>
                    </w:rPr>
                  </w:rPrChange>
                </w:rPr>
                <w:t xml:space="preserve">Model </w:t>
              </w:r>
              <w:proofErr w:type="spellStart"/>
              <w:r w:rsidRPr="00966A1D">
                <w:rPr>
                  <w:rFonts w:ascii="Arial Unicode MS" w:eastAsia="Arial Unicode MS" w:hAnsi="Arial Unicode MS" w:cs="Arial Unicode MS"/>
                  <w:b/>
                  <w:bCs/>
                  <w:sz w:val="16"/>
                  <w:szCs w:val="16"/>
                  <w:rPrChange w:id="1073" w:author="David Modjeska" w:date="2016-04-23T22:35:00Z">
                    <w:rPr>
                      <w:rFonts w:ascii="Arial" w:hAnsi="Arial" w:cs="Arial"/>
                      <w:b/>
                      <w:bCs/>
                    </w:rPr>
                  </w:rPrChange>
                </w:rPr>
                <w:t>Summary</w:t>
              </w:r>
              <w:r w:rsidRPr="00966A1D">
                <w:rPr>
                  <w:rFonts w:ascii="Arial Unicode MS" w:eastAsia="Arial Unicode MS" w:hAnsi="Arial Unicode MS" w:cs="Arial Unicode MS"/>
                  <w:b/>
                  <w:bCs/>
                  <w:sz w:val="16"/>
                  <w:szCs w:val="16"/>
                  <w:vertAlign w:val="superscript"/>
                  <w:rPrChange w:id="1074" w:author="David Modjeska" w:date="2016-04-23T22:35:00Z">
                    <w:rPr>
                      <w:rFonts w:ascii="Arial" w:hAnsi="Arial" w:cs="Arial"/>
                      <w:b/>
                      <w:bCs/>
                      <w:vertAlign w:val="superscript"/>
                    </w:rPr>
                  </w:rPrChange>
                </w:rPr>
                <w:t>v</w:t>
              </w:r>
              <w:proofErr w:type="spellEnd"/>
            </w:ins>
          </w:p>
        </w:tc>
      </w:tr>
      <w:tr w:rsidR="002419D7" w:rsidRPr="00966A1D" w14:paraId="3BCB3B1E" w14:textId="77777777" w:rsidTr="00010CB7">
        <w:trPr>
          <w:cantSplit/>
          <w:ins w:id="1075" w:author="David Modjeska" w:date="2016-04-23T22:35:00Z"/>
          <w:trPrChange w:id="1076" w:author="David Modjeska" w:date="2016-04-23T22:36:00Z">
            <w:trPr>
              <w:cantSplit/>
            </w:trPr>
          </w:trPrChange>
        </w:trPr>
        <w:tc>
          <w:tcPr>
            <w:tcW w:w="826" w:type="dxa"/>
            <w:tcBorders>
              <w:top w:val="single" w:sz="16" w:space="0" w:color="000000"/>
              <w:left w:val="single" w:sz="16" w:space="0" w:color="000000"/>
              <w:bottom w:val="single" w:sz="16" w:space="0" w:color="000000"/>
              <w:right w:val="single" w:sz="16" w:space="0" w:color="000000"/>
            </w:tcBorders>
            <w:shd w:val="clear" w:color="auto" w:fill="FFFFFF"/>
            <w:vAlign w:val="bottom"/>
            <w:tcPrChange w:id="1077" w:author="David Modjeska" w:date="2016-04-23T22:36:00Z">
              <w:tcPr>
                <w:tcW w:w="826" w:type="dxa"/>
                <w:tcBorders>
                  <w:top w:val="single" w:sz="16" w:space="0" w:color="000000"/>
                  <w:left w:val="single" w:sz="16" w:space="0" w:color="000000"/>
                  <w:bottom w:val="single" w:sz="16" w:space="0" w:color="000000"/>
                  <w:right w:val="single" w:sz="16" w:space="0" w:color="000000"/>
                </w:tcBorders>
                <w:shd w:val="clear" w:color="auto" w:fill="FFFFFF"/>
                <w:vAlign w:val="bottom"/>
              </w:tcPr>
            </w:tcPrChange>
          </w:tcPr>
          <w:p w14:paraId="324FAF09" w14:textId="77777777" w:rsidR="002419D7" w:rsidRPr="00966A1D" w:rsidRDefault="002419D7">
            <w:pPr>
              <w:keepNext/>
              <w:keepLines/>
              <w:ind w:left="60" w:right="62"/>
              <w:rPr>
                <w:ins w:id="1078" w:author="David Modjeska" w:date="2016-04-23T22:35:00Z"/>
                <w:rFonts w:ascii="Arial Unicode MS" w:eastAsia="Arial Unicode MS" w:hAnsi="Arial Unicode MS" w:cs="Arial Unicode MS"/>
                <w:sz w:val="16"/>
                <w:szCs w:val="16"/>
                <w:rPrChange w:id="1079" w:author="David Modjeska" w:date="2016-04-23T22:35:00Z">
                  <w:rPr>
                    <w:ins w:id="1080" w:author="David Modjeska" w:date="2016-04-23T22:35:00Z"/>
                    <w:rFonts w:ascii="Arial" w:hAnsi="Arial" w:cs="Arial"/>
                  </w:rPr>
                </w:rPrChange>
              </w:rPr>
              <w:pPrChange w:id="1081" w:author="David Modjeska" w:date="2016-04-23T22:35:00Z">
                <w:pPr>
                  <w:spacing w:line="320" w:lineRule="atLeast"/>
                  <w:ind w:left="60" w:right="60"/>
                </w:pPr>
              </w:pPrChange>
            </w:pPr>
            <w:ins w:id="1082" w:author="David Modjeska" w:date="2016-04-23T22:35:00Z">
              <w:r w:rsidRPr="00966A1D">
                <w:rPr>
                  <w:rFonts w:ascii="Arial Unicode MS" w:eastAsia="Arial Unicode MS" w:hAnsi="Arial Unicode MS" w:cs="Arial Unicode MS"/>
                  <w:sz w:val="16"/>
                  <w:szCs w:val="16"/>
                  <w:rPrChange w:id="1083" w:author="David Modjeska" w:date="2016-04-23T22:35:00Z">
                    <w:rPr>
                      <w:rFonts w:ascii="Arial" w:hAnsi="Arial" w:cs="Arial"/>
                    </w:rPr>
                  </w:rPrChange>
                </w:rPr>
                <w:t>Model</w:t>
              </w:r>
            </w:ins>
          </w:p>
        </w:tc>
        <w:tc>
          <w:tcPr>
            <w:tcW w:w="1024" w:type="dxa"/>
            <w:tcBorders>
              <w:top w:val="single" w:sz="16" w:space="0" w:color="000000"/>
              <w:left w:val="single" w:sz="16" w:space="0" w:color="000000"/>
              <w:bottom w:val="single" w:sz="16" w:space="0" w:color="000000"/>
            </w:tcBorders>
            <w:shd w:val="clear" w:color="auto" w:fill="FFFFFF"/>
            <w:vAlign w:val="bottom"/>
            <w:tcPrChange w:id="1084" w:author="David Modjeska" w:date="2016-04-23T22:36:00Z">
              <w:tcPr>
                <w:tcW w:w="1024" w:type="dxa"/>
                <w:tcBorders>
                  <w:top w:val="single" w:sz="16" w:space="0" w:color="000000"/>
                  <w:left w:val="single" w:sz="16" w:space="0" w:color="000000"/>
                  <w:bottom w:val="single" w:sz="16" w:space="0" w:color="000000"/>
                </w:tcBorders>
                <w:shd w:val="clear" w:color="auto" w:fill="FFFFFF"/>
                <w:vAlign w:val="bottom"/>
              </w:tcPr>
            </w:tcPrChange>
          </w:tcPr>
          <w:p w14:paraId="35FAC3C9" w14:textId="77777777" w:rsidR="002419D7" w:rsidRPr="00966A1D" w:rsidRDefault="002419D7">
            <w:pPr>
              <w:keepNext/>
              <w:keepLines/>
              <w:ind w:left="60" w:right="62"/>
              <w:jc w:val="center"/>
              <w:rPr>
                <w:ins w:id="1085" w:author="David Modjeska" w:date="2016-04-23T22:35:00Z"/>
                <w:rFonts w:ascii="Arial Unicode MS" w:eastAsia="Arial Unicode MS" w:hAnsi="Arial Unicode MS" w:cs="Arial Unicode MS"/>
                <w:sz w:val="16"/>
                <w:szCs w:val="16"/>
                <w:rPrChange w:id="1086" w:author="David Modjeska" w:date="2016-04-23T22:35:00Z">
                  <w:rPr>
                    <w:ins w:id="1087" w:author="David Modjeska" w:date="2016-04-23T22:35:00Z"/>
                    <w:rFonts w:ascii="Arial" w:hAnsi="Arial" w:cs="Arial"/>
                  </w:rPr>
                </w:rPrChange>
              </w:rPr>
              <w:pPrChange w:id="1088" w:author="David Modjeska" w:date="2016-04-23T22:35:00Z">
                <w:pPr>
                  <w:spacing w:line="320" w:lineRule="atLeast"/>
                  <w:ind w:left="60" w:right="60"/>
                  <w:jc w:val="center"/>
                </w:pPr>
              </w:pPrChange>
            </w:pPr>
            <w:ins w:id="1089" w:author="David Modjeska" w:date="2016-04-23T22:35:00Z">
              <w:r w:rsidRPr="00966A1D">
                <w:rPr>
                  <w:rFonts w:ascii="Arial Unicode MS" w:eastAsia="Arial Unicode MS" w:hAnsi="Arial Unicode MS" w:cs="Arial Unicode MS"/>
                  <w:sz w:val="16"/>
                  <w:szCs w:val="16"/>
                  <w:rPrChange w:id="1090" w:author="David Modjeska" w:date="2016-04-23T22:35:00Z">
                    <w:rPr>
                      <w:rFonts w:ascii="Arial" w:hAnsi="Arial" w:cs="Arial"/>
                    </w:rPr>
                  </w:rPrChange>
                </w:rPr>
                <w:t>R</w:t>
              </w:r>
            </w:ins>
          </w:p>
        </w:tc>
        <w:tc>
          <w:tcPr>
            <w:tcW w:w="1086" w:type="dxa"/>
            <w:tcBorders>
              <w:top w:val="single" w:sz="16" w:space="0" w:color="000000"/>
              <w:bottom w:val="single" w:sz="16" w:space="0" w:color="000000"/>
            </w:tcBorders>
            <w:shd w:val="clear" w:color="auto" w:fill="FFFFFF"/>
            <w:vAlign w:val="bottom"/>
            <w:tcPrChange w:id="1091" w:author="David Modjeska" w:date="2016-04-23T22:36:00Z">
              <w:tcPr>
                <w:tcW w:w="1086" w:type="dxa"/>
                <w:tcBorders>
                  <w:top w:val="single" w:sz="16" w:space="0" w:color="000000"/>
                  <w:bottom w:val="single" w:sz="16" w:space="0" w:color="000000"/>
                </w:tcBorders>
                <w:shd w:val="clear" w:color="auto" w:fill="FFFFFF"/>
                <w:vAlign w:val="bottom"/>
              </w:tcPr>
            </w:tcPrChange>
          </w:tcPr>
          <w:p w14:paraId="7035D5DA" w14:textId="77777777" w:rsidR="002419D7" w:rsidRPr="00966A1D" w:rsidRDefault="002419D7">
            <w:pPr>
              <w:keepNext/>
              <w:keepLines/>
              <w:ind w:left="60" w:right="62"/>
              <w:jc w:val="center"/>
              <w:rPr>
                <w:ins w:id="1092" w:author="David Modjeska" w:date="2016-04-23T22:35:00Z"/>
                <w:rFonts w:ascii="Arial Unicode MS" w:eastAsia="Arial Unicode MS" w:hAnsi="Arial Unicode MS" w:cs="Arial Unicode MS"/>
                <w:sz w:val="16"/>
                <w:szCs w:val="16"/>
                <w:rPrChange w:id="1093" w:author="David Modjeska" w:date="2016-04-23T22:35:00Z">
                  <w:rPr>
                    <w:ins w:id="1094" w:author="David Modjeska" w:date="2016-04-23T22:35:00Z"/>
                    <w:rFonts w:ascii="Arial" w:hAnsi="Arial" w:cs="Arial"/>
                  </w:rPr>
                </w:rPrChange>
              </w:rPr>
              <w:pPrChange w:id="1095" w:author="David Modjeska" w:date="2016-04-23T22:35:00Z">
                <w:pPr>
                  <w:spacing w:line="320" w:lineRule="atLeast"/>
                  <w:ind w:left="60" w:right="60"/>
                  <w:jc w:val="center"/>
                </w:pPr>
              </w:pPrChange>
            </w:pPr>
            <w:ins w:id="1096" w:author="David Modjeska" w:date="2016-04-23T22:35:00Z">
              <w:r w:rsidRPr="00966A1D">
                <w:rPr>
                  <w:rFonts w:ascii="Arial Unicode MS" w:eastAsia="Arial Unicode MS" w:hAnsi="Arial Unicode MS" w:cs="Arial Unicode MS"/>
                  <w:sz w:val="16"/>
                  <w:szCs w:val="16"/>
                  <w:rPrChange w:id="1097" w:author="David Modjeska" w:date="2016-04-23T22:35:00Z">
                    <w:rPr>
                      <w:rFonts w:ascii="Arial" w:hAnsi="Arial" w:cs="Arial"/>
                    </w:rPr>
                  </w:rPrChange>
                </w:rPr>
                <w:t>R Square</w:t>
              </w:r>
            </w:ins>
          </w:p>
        </w:tc>
        <w:tc>
          <w:tcPr>
            <w:tcW w:w="1469" w:type="dxa"/>
            <w:tcBorders>
              <w:top w:val="single" w:sz="16" w:space="0" w:color="000000"/>
              <w:bottom w:val="single" w:sz="16" w:space="0" w:color="000000"/>
            </w:tcBorders>
            <w:shd w:val="clear" w:color="auto" w:fill="FFFFFF"/>
            <w:vAlign w:val="bottom"/>
            <w:tcPrChange w:id="1098" w:author="David Modjeska" w:date="2016-04-23T22:36:00Z">
              <w:tcPr>
                <w:tcW w:w="1468" w:type="dxa"/>
                <w:tcBorders>
                  <w:top w:val="single" w:sz="16" w:space="0" w:color="000000"/>
                  <w:bottom w:val="single" w:sz="16" w:space="0" w:color="000000"/>
                </w:tcBorders>
                <w:shd w:val="clear" w:color="auto" w:fill="FFFFFF"/>
                <w:vAlign w:val="bottom"/>
              </w:tcPr>
            </w:tcPrChange>
          </w:tcPr>
          <w:p w14:paraId="5C59F23F" w14:textId="77777777" w:rsidR="002419D7" w:rsidRPr="00966A1D" w:rsidRDefault="002419D7">
            <w:pPr>
              <w:keepNext/>
              <w:keepLines/>
              <w:ind w:left="60" w:right="62"/>
              <w:jc w:val="center"/>
              <w:rPr>
                <w:ins w:id="1099" w:author="David Modjeska" w:date="2016-04-23T22:35:00Z"/>
                <w:rFonts w:ascii="Arial Unicode MS" w:eastAsia="Arial Unicode MS" w:hAnsi="Arial Unicode MS" w:cs="Arial Unicode MS"/>
                <w:sz w:val="16"/>
                <w:szCs w:val="16"/>
                <w:rPrChange w:id="1100" w:author="David Modjeska" w:date="2016-04-23T22:35:00Z">
                  <w:rPr>
                    <w:ins w:id="1101" w:author="David Modjeska" w:date="2016-04-23T22:35:00Z"/>
                    <w:rFonts w:ascii="Arial" w:hAnsi="Arial" w:cs="Arial"/>
                  </w:rPr>
                </w:rPrChange>
              </w:rPr>
              <w:pPrChange w:id="1102" w:author="David Modjeska" w:date="2016-04-23T22:35:00Z">
                <w:pPr>
                  <w:spacing w:line="320" w:lineRule="atLeast"/>
                  <w:ind w:left="60" w:right="60"/>
                  <w:jc w:val="center"/>
                </w:pPr>
              </w:pPrChange>
            </w:pPr>
            <w:ins w:id="1103" w:author="David Modjeska" w:date="2016-04-23T22:35:00Z">
              <w:r w:rsidRPr="00966A1D">
                <w:rPr>
                  <w:rFonts w:ascii="Arial Unicode MS" w:eastAsia="Arial Unicode MS" w:hAnsi="Arial Unicode MS" w:cs="Arial Unicode MS"/>
                  <w:sz w:val="16"/>
                  <w:szCs w:val="16"/>
                  <w:rPrChange w:id="1104" w:author="David Modjeska" w:date="2016-04-23T22:35:00Z">
                    <w:rPr>
                      <w:rFonts w:ascii="Arial" w:hAnsi="Arial" w:cs="Arial"/>
                    </w:rPr>
                  </w:rPrChange>
                </w:rPr>
                <w:t>Adjusted R Square</w:t>
              </w:r>
            </w:ins>
          </w:p>
        </w:tc>
        <w:tc>
          <w:tcPr>
            <w:tcW w:w="1469" w:type="dxa"/>
            <w:tcBorders>
              <w:top w:val="single" w:sz="16" w:space="0" w:color="000000"/>
              <w:bottom w:val="single" w:sz="16" w:space="0" w:color="000000"/>
              <w:right w:val="single" w:sz="16" w:space="0" w:color="000000"/>
            </w:tcBorders>
            <w:shd w:val="clear" w:color="auto" w:fill="FFFFFF"/>
            <w:vAlign w:val="bottom"/>
            <w:tcPrChange w:id="1105" w:author="David Modjeska" w:date="2016-04-23T22:36:00Z">
              <w:tcPr>
                <w:tcW w:w="1468" w:type="dxa"/>
                <w:tcBorders>
                  <w:top w:val="single" w:sz="16" w:space="0" w:color="000000"/>
                  <w:bottom w:val="single" w:sz="16" w:space="0" w:color="000000"/>
                  <w:right w:val="single" w:sz="16" w:space="0" w:color="000000"/>
                </w:tcBorders>
                <w:shd w:val="clear" w:color="auto" w:fill="FFFFFF"/>
                <w:vAlign w:val="bottom"/>
              </w:tcPr>
            </w:tcPrChange>
          </w:tcPr>
          <w:p w14:paraId="01AF43DE" w14:textId="77777777" w:rsidR="002419D7" w:rsidRPr="00966A1D" w:rsidRDefault="002419D7">
            <w:pPr>
              <w:keepNext/>
              <w:keepLines/>
              <w:ind w:left="60" w:right="62"/>
              <w:jc w:val="center"/>
              <w:rPr>
                <w:ins w:id="1106" w:author="David Modjeska" w:date="2016-04-23T22:35:00Z"/>
                <w:rFonts w:ascii="Arial Unicode MS" w:eastAsia="Arial Unicode MS" w:hAnsi="Arial Unicode MS" w:cs="Arial Unicode MS"/>
                <w:sz w:val="16"/>
                <w:szCs w:val="16"/>
                <w:rPrChange w:id="1107" w:author="David Modjeska" w:date="2016-04-23T22:35:00Z">
                  <w:rPr>
                    <w:ins w:id="1108" w:author="David Modjeska" w:date="2016-04-23T22:35:00Z"/>
                    <w:rFonts w:ascii="Arial" w:hAnsi="Arial" w:cs="Arial"/>
                  </w:rPr>
                </w:rPrChange>
              </w:rPr>
              <w:pPrChange w:id="1109" w:author="David Modjeska" w:date="2016-04-23T22:35:00Z">
                <w:pPr>
                  <w:spacing w:line="320" w:lineRule="atLeast"/>
                  <w:ind w:left="60" w:right="60"/>
                  <w:jc w:val="center"/>
                </w:pPr>
              </w:pPrChange>
            </w:pPr>
            <w:ins w:id="1110" w:author="David Modjeska" w:date="2016-04-23T22:35:00Z">
              <w:r w:rsidRPr="00966A1D">
                <w:rPr>
                  <w:rFonts w:ascii="Arial Unicode MS" w:eastAsia="Arial Unicode MS" w:hAnsi="Arial Unicode MS" w:cs="Arial Unicode MS"/>
                  <w:sz w:val="16"/>
                  <w:szCs w:val="16"/>
                  <w:rPrChange w:id="1111" w:author="David Modjeska" w:date="2016-04-23T22:35:00Z">
                    <w:rPr>
                      <w:rFonts w:ascii="Arial" w:hAnsi="Arial" w:cs="Arial"/>
                    </w:rPr>
                  </w:rPrChange>
                </w:rPr>
                <w:t>Std. Error of the Estimate</w:t>
              </w:r>
            </w:ins>
          </w:p>
        </w:tc>
      </w:tr>
      <w:tr w:rsidR="002419D7" w:rsidRPr="00966A1D" w14:paraId="6621EF9D" w14:textId="77777777" w:rsidTr="00010CB7">
        <w:trPr>
          <w:cantSplit/>
          <w:ins w:id="1112" w:author="David Modjeska" w:date="2016-04-23T22:35:00Z"/>
          <w:trPrChange w:id="1113" w:author="David Modjeska" w:date="2016-04-23T22:36:00Z">
            <w:trPr>
              <w:cantSplit/>
            </w:trPr>
          </w:trPrChange>
        </w:trPr>
        <w:tc>
          <w:tcPr>
            <w:tcW w:w="826" w:type="dxa"/>
            <w:tcBorders>
              <w:top w:val="nil"/>
              <w:left w:val="single" w:sz="16" w:space="0" w:color="000000"/>
              <w:bottom w:val="single" w:sz="16" w:space="0" w:color="000000"/>
              <w:right w:val="single" w:sz="16" w:space="0" w:color="000000"/>
            </w:tcBorders>
            <w:shd w:val="clear" w:color="auto" w:fill="FFFFFF"/>
            <w:tcPrChange w:id="1114" w:author="David Modjeska" w:date="2016-04-23T22:36:00Z">
              <w:tcPr>
                <w:tcW w:w="826" w:type="dxa"/>
                <w:tcBorders>
                  <w:top w:val="nil"/>
                  <w:left w:val="single" w:sz="16" w:space="0" w:color="000000"/>
                  <w:bottom w:val="single" w:sz="16" w:space="0" w:color="000000"/>
                  <w:right w:val="single" w:sz="16" w:space="0" w:color="000000"/>
                </w:tcBorders>
                <w:shd w:val="clear" w:color="auto" w:fill="FFFFFF"/>
              </w:tcPr>
            </w:tcPrChange>
          </w:tcPr>
          <w:p w14:paraId="7EA7D2D3" w14:textId="77777777" w:rsidR="002419D7" w:rsidRPr="00966A1D" w:rsidRDefault="002419D7">
            <w:pPr>
              <w:ind w:left="60" w:right="62"/>
              <w:rPr>
                <w:ins w:id="1115" w:author="David Modjeska" w:date="2016-04-23T22:35:00Z"/>
                <w:rFonts w:ascii="Arial Unicode MS" w:eastAsia="Arial Unicode MS" w:hAnsi="Arial Unicode MS" w:cs="Arial Unicode MS"/>
                <w:sz w:val="16"/>
                <w:szCs w:val="16"/>
                <w:rPrChange w:id="1116" w:author="David Modjeska" w:date="2016-04-23T22:35:00Z">
                  <w:rPr>
                    <w:ins w:id="1117" w:author="David Modjeska" w:date="2016-04-23T22:35:00Z"/>
                    <w:rFonts w:ascii="Arial" w:hAnsi="Arial" w:cs="Arial"/>
                  </w:rPr>
                </w:rPrChange>
              </w:rPr>
              <w:pPrChange w:id="1118" w:author="David Modjeska" w:date="2016-04-23T22:35:00Z">
                <w:pPr>
                  <w:spacing w:line="320" w:lineRule="atLeast"/>
                  <w:ind w:left="60" w:right="60"/>
                </w:pPr>
              </w:pPrChange>
            </w:pPr>
            <w:ins w:id="1119" w:author="David Modjeska" w:date="2016-04-23T22:35:00Z">
              <w:r w:rsidRPr="00966A1D">
                <w:rPr>
                  <w:rFonts w:ascii="Arial Unicode MS" w:eastAsia="Arial Unicode MS" w:hAnsi="Arial Unicode MS" w:cs="Arial Unicode MS"/>
                  <w:sz w:val="16"/>
                  <w:szCs w:val="16"/>
                  <w:rPrChange w:id="1120" w:author="David Modjeska" w:date="2016-04-23T22:35:00Z">
                    <w:rPr>
                      <w:rFonts w:ascii="Arial" w:hAnsi="Arial" w:cs="Arial"/>
                    </w:rPr>
                  </w:rPrChange>
                </w:rPr>
                <w:t>21</w:t>
              </w:r>
            </w:ins>
          </w:p>
        </w:tc>
        <w:tc>
          <w:tcPr>
            <w:tcW w:w="1024" w:type="dxa"/>
            <w:tcBorders>
              <w:top w:val="nil"/>
              <w:left w:val="single" w:sz="16" w:space="0" w:color="000000"/>
              <w:bottom w:val="single" w:sz="16" w:space="0" w:color="000000"/>
            </w:tcBorders>
            <w:shd w:val="clear" w:color="auto" w:fill="FFFFFF"/>
            <w:vAlign w:val="center"/>
            <w:tcPrChange w:id="1121" w:author="David Modjeska" w:date="2016-04-23T22:36:00Z">
              <w:tcPr>
                <w:tcW w:w="1024" w:type="dxa"/>
                <w:tcBorders>
                  <w:top w:val="nil"/>
                  <w:left w:val="single" w:sz="16" w:space="0" w:color="000000"/>
                  <w:bottom w:val="single" w:sz="16" w:space="0" w:color="000000"/>
                </w:tcBorders>
                <w:shd w:val="clear" w:color="auto" w:fill="FFFFFF"/>
                <w:vAlign w:val="center"/>
              </w:tcPr>
            </w:tcPrChange>
          </w:tcPr>
          <w:p w14:paraId="074FF333" w14:textId="4B2E79DD" w:rsidR="002419D7" w:rsidRPr="00966A1D" w:rsidRDefault="002419D7">
            <w:pPr>
              <w:ind w:left="60" w:right="62"/>
              <w:jc w:val="right"/>
              <w:rPr>
                <w:ins w:id="1122" w:author="David Modjeska" w:date="2016-04-23T22:35:00Z"/>
                <w:rFonts w:ascii="Arial Unicode MS" w:eastAsia="Arial Unicode MS" w:hAnsi="Arial Unicode MS" w:cs="Arial Unicode MS"/>
                <w:sz w:val="16"/>
                <w:szCs w:val="16"/>
                <w:rPrChange w:id="1123" w:author="David Modjeska" w:date="2016-04-23T22:35:00Z">
                  <w:rPr>
                    <w:ins w:id="1124" w:author="David Modjeska" w:date="2016-04-23T22:35:00Z"/>
                    <w:rFonts w:ascii="Arial" w:hAnsi="Arial" w:cs="Arial"/>
                  </w:rPr>
                </w:rPrChange>
              </w:rPr>
              <w:pPrChange w:id="1125" w:author="David Modjeska" w:date="2016-04-23T22:35:00Z">
                <w:pPr>
                  <w:spacing w:line="320" w:lineRule="atLeast"/>
                  <w:ind w:left="60" w:right="60"/>
                  <w:jc w:val="right"/>
                </w:pPr>
              </w:pPrChange>
            </w:pPr>
            <w:ins w:id="1126" w:author="David Modjeska" w:date="2016-04-23T22:35:00Z">
              <w:r w:rsidRPr="00966A1D">
                <w:rPr>
                  <w:rFonts w:ascii="Arial Unicode MS" w:eastAsia="Arial Unicode MS" w:hAnsi="Arial Unicode MS" w:cs="Arial Unicode MS"/>
                  <w:sz w:val="16"/>
                  <w:szCs w:val="16"/>
                  <w:rPrChange w:id="1127" w:author="David Modjeska" w:date="2016-04-23T22:35:00Z">
                    <w:rPr>
                      <w:rFonts w:ascii="Arial" w:hAnsi="Arial" w:cs="Arial"/>
                    </w:rPr>
                  </w:rPrChange>
                </w:rPr>
                <w:t>.989</w:t>
              </w:r>
            </w:ins>
          </w:p>
        </w:tc>
        <w:tc>
          <w:tcPr>
            <w:tcW w:w="1086" w:type="dxa"/>
            <w:tcBorders>
              <w:top w:val="nil"/>
              <w:bottom w:val="single" w:sz="16" w:space="0" w:color="000000"/>
            </w:tcBorders>
            <w:shd w:val="clear" w:color="auto" w:fill="FFFFFF"/>
            <w:vAlign w:val="center"/>
            <w:tcPrChange w:id="1128" w:author="David Modjeska" w:date="2016-04-23T22:36:00Z">
              <w:tcPr>
                <w:tcW w:w="1086" w:type="dxa"/>
                <w:tcBorders>
                  <w:top w:val="nil"/>
                  <w:bottom w:val="single" w:sz="16" w:space="0" w:color="000000"/>
                </w:tcBorders>
                <w:shd w:val="clear" w:color="auto" w:fill="FFFFFF"/>
                <w:vAlign w:val="center"/>
              </w:tcPr>
            </w:tcPrChange>
          </w:tcPr>
          <w:p w14:paraId="21319976" w14:textId="77777777" w:rsidR="002419D7" w:rsidRPr="00966A1D" w:rsidRDefault="002419D7">
            <w:pPr>
              <w:ind w:left="60" w:right="62"/>
              <w:jc w:val="right"/>
              <w:rPr>
                <w:ins w:id="1129" w:author="David Modjeska" w:date="2016-04-23T22:35:00Z"/>
                <w:rFonts w:ascii="Arial Unicode MS" w:eastAsia="Arial Unicode MS" w:hAnsi="Arial Unicode MS" w:cs="Arial Unicode MS"/>
                <w:sz w:val="16"/>
                <w:szCs w:val="16"/>
                <w:rPrChange w:id="1130" w:author="David Modjeska" w:date="2016-04-23T22:35:00Z">
                  <w:rPr>
                    <w:ins w:id="1131" w:author="David Modjeska" w:date="2016-04-23T22:35:00Z"/>
                    <w:rFonts w:ascii="Arial" w:hAnsi="Arial" w:cs="Arial"/>
                  </w:rPr>
                </w:rPrChange>
              </w:rPr>
              <w:pPrChange w:id="1132" w:author="David Modjeska" w:date="2016-04-23T22:35:00Z">
                <w:pPr>
                  <w:spacing w:line="320" w:lineRule="atLeast"/>
                  <w:ind w:left="60" w:right="60"/>
                  <w:jc w:val="right"/>
                </w:pPr>
              </w:pPrChange>
            </w:pPr>
            <w:ins w:id="1133" w:author="David Modjeska" w:date="2016-04-23T22:35:00Z">
              <w:r w:rsidRPr="00966A1D">
                <w:rPr>
                  <w:rFonts w:ascii="Arial Unicode MS" w:eastAsia="Arial Unicode MS" w:hAnsi="Arial Unicode MS" w:cs="Arial Unicode MS"/>
                  <w:sz w:val="16"/>
                  <w:szCs w:val="16"/>
                  <w:rPrChange w:id="1134" w:author="David Modjeska" w:date="2016-04-23T22:35:00Z">
                    <w:rPr>
                      <w:rFonts w:ascii="Arial" w:hAnsi="Arial" w:cs="Arial"/>
                    </w:rPr>
                  </w:rPrChange>
                </w:rPr>
                <w:t>.979</w:t>
              </w:r>
            </w:ins>
          </w:p>
        </w:tc>
        <w:tc>
          <w:tcPr>
            <w:tcW w:w="1469" w:type="dxa"/>
            <w:tcBorders>
              <w:top w:val="nil"/>
              <w:bottom w:val="single" w:sz="16" w:space="0" w:color="000000"/>
            </w:tcBorders>
            <w:shd w:val="clear" w:color="auto" w:fill="FFFFFF"/>
            <w:vAlign w:val="center"/>
            <w:tcPrChange w:id="1135" w:author="David Modjeska" w:date="2016-04-23T22:36:00Z">
              <w:tcPr>
                <w:tcW w:w="1468" w:type="dxa"/>
                <w:tcBorders>
                  <w:top w:val="nil"/>
                  <w:bottom w:val="single" w:sz="16" w:space="0" w:color="000000"/>
                </w:tcBorders>
                <w:shd w:val="clear" w:color="auto" w:fill="FFFFFF"/>
                <w:vAlign w:val="center"/>
              </w:tcPr>
            </w:tcPrChange>
          </w:tcPr>
          <w:p w14:paraId="06D9049C" w14:textId="77777777" w:rsidR="002419D7" w:rsidRPr="00966A1D" w:rsidRDefault="002419D7">
            <w:pPr>
              <w:ind w:left="60" w:right="62"/>
              <w:jc w:val="right"/>
              <w:rPr>
                <w:ins w:id="1136" w:author="David Modjeska" w:date="2016-04-23T22:35:00Z"/>
                <w:rFonts w:ascii="Arial Unicode MS" w:eastAsia="Arial Unicode MS" w:hAnsi="Arial Unicode MS" w:cs="Arial Unicode MS"/>
                <w:sz w:val="16"/>
                <w:szCs w:val="16"/>
                <w:rPrChange w:id="1137" w:author="David Modjeska" w:date="2016-04-23T22:35:00Z">
                  <w:rPr>
                    <w:ins w:id="1138" w:author="David Modjeska" w:date="2016-04-23T22:35:00Z"/>
                    <w:rFonts w:ascii="Arial" w:hAnsi="Arial" w:cs="Arial"/>
                  </w:rPr>
                </w:rPrChange>
              </w:rPr>
              <w:pPrChange w:id="1139" w:author="David Modjeska" w:date="2016-04-23T22:35:00Z">
                <w:pPr>
                  <w:spacing w:line="320" w:lineRule="atLeast"/>
                  <w:ind w:left="60" w:right="60"/>
                  <w:jc w:val="right"/>
                </w:pPr>
              </w:pPrChange>
            </w:pPr>
            <w:ins w:id="1140" w:author="David Modjeska" w:date="2016-04-23T22:35:00Z">
              <w:r w:rsidRPr="00966A1D">
                <w:rPr>
                  <w:rFonts w:ascii="Arial Unicode MS" w:eastAsia="Arial Unicode MS" w:hAnsi="Arial Unicode MS" w:cs="Arial Unicode MS"/>
                  <w:sz w:val="16"/>
                  <w:szCs w:val="16"/>
                  <w:rPrChange w:id="1141" w:author="David Modjeska" w:date="2016-04-23T22:35:00Z">
                    <w:rPr>
                      <w:rFonts w:ascii="Arial" w:hAnsi="Arial" w:cs="Arial"/>
                    </w:rPr>
                  </w:rPrChange>
                </w:rPr>
                <w:t>.978</w:t>
              </w:r>
            </w:ins>
          </w:p>
        </w:tc>
        <w:tc>
          <w:tcPr>
            <w:tcW w:w="1469" w:type="dxa"/>
            <w:tcBorders>
              <w:top w:val="nil"/>
              <w:bottom w:val="single" w:sz="16" w:space="0" w:color="000000"/>
              <w:right w:val="single" w:sz="16" w:space="0" w:color="000000"/>
            </w:tcBorders>
            <w:shd w:val="clear" w:color="auto" w:fill="FFFFFF"/>
            <w:vAlign w:val="center"/>
            <w:tcPrChange w:id="1142" w:author="David Modjeska" w:date="2016-04-23T22:36:00Z">
              <w:tcPr>
                <w:tcW w:w="1468" w:type="dxa"/>
                <w:tcBorders>
                  <w:top w:val="nil"/>
                  <w:bottom w:val="single" w:sz="16" w:space="0" w:color="000000"/>
                  <w:right w:val="single" w:sz="16" w:space="0" w:color="000000"/>
                </w:tcBorders>
                <w:shd w:val="clear" w:color="auto" w:fill="FFFFFF"/>
                <w:vAlign w:val="center"/>
              </w:tcPr>
            </w:tcPrChange>
          </w:tcPr>
          <w:p w14:paraId="4E9285C0" w14:textId="77777777" w:rsidR="002419D7" w:rsidRPr="00966A1D" w:rsidRDefault="002419D7">
            <w:pPr>
              <w:ind w:left="60" w:right="62"/>
              <w:jc w:val="right"/>
              <w:rPr>
                <w:ins w:id="1143" w:author="David Modjeska" w:date="2016-04-23T22:35:00Z"/>
                <w:rFonts w:ascii="Arial Unicode MS" w:eastAsia="Arial Unicode MS" w:hAnsi="Arial Unicode MS" w:cs="Arial Unicode MS"/>
                <w:sz w:val="16"/>
                <w:szCs w:val="16"/>
                <w:rPrChange w:id="1144" w:author="David Modjeska" w:date="2016-04-23T22:35:00Z">
                  <w:rPr>
                    <w:ins w:id="1145" w:author="David Modjeska" w:date="2016-04-23T22:35:00Z"/>
                    <w:rFonts w:ascii="Arial" w:hAnsi="Arial" w:cs="Arial"/>
                  </w:rPr>
                </w:rPrChange>
              </w:rPr>
              <w:pPrChange w:id="1146" w:author="David Modjeska" w:date="2016-04-23T22:35:00Z">
                <w:pPr>
                  <w:spacing w:line="320" w:lineRule="atLeast"/>
                  <w:ind w:left="60" w:right="60"/>
                  <w:jc w:val="right"/>
                </w:pPr>
              </w:pPrChange>
            </w:pPr>
            <w:ins w:id="1147" w:author="David Modjeska" w:date="2016-04-23T22:35:00Z">
              <w:r w:rsidRPr="00966A1D">
                <w:rPr>
                  <w:rFonts w:ascii="Arial Unicode MS" w:eastAsia="Arial Unicode MS" w:hAnsi="Arial Unicode MS" w:cs="Arial Unicode MS"/>
                  <w:sz w:val="16"/>
                  <w:szCs w:val="16"/>
                  <w:rPrChange w:id="1148" w:author="David Modjeska" w:date="2016-04-23T22:35:00Z">
                    <w:rPr>
                      <w:rFonts w:ascii="Arial" w:hAnsi="Arial" w:cs="Arial"/>
                    </w:rPr>
                  </w:rPrChange>
                </w:rPr>
                <w:t>.012099972</w:t>
              </w:r>
            </w:ins>
          </w:p>
        </w:tc>
      </w:tr>
      <w:tr w:rsidR="002419D7" w:rsidRPr="00966A1D" w14:paraId="6F2F8DDA" w14:textId="77777777" w:rsidTr="00C70BF3">
        <w:trPr>
          <w:cantSplit/>
          <w:trHeight w:val="196"/>
          <w:ins w:id="1149" w:author="David Modjeska" w:date="2016-04-23T22:35:00Z"/>
          <w:trPrChange w:id="1150" w:author="David Modjeska" w:date="2016-04-23T22:36:00Z">
            <w:trPr>
              <w:cantSplit/>
            </w:trPr>
          </w:trPrChange>
        </w:trPr>
        <w:tc>
          <w:tcPr>
            <w:tcW w:w="5874" w:type="dxa"/>
            <w:gridSpan w:val="5"/>
            <w:tcBorders>
              <w:top w:val="nil"/>
              <w:left w:val="nil"/>
              <w:bottom w:val="nil"/>
              <w:right w:val="nil"/>
            </w:tcBorders>
            <w:shd w:val="clear" w:color="auto" w:fill="FFFFFF"/>
            <w:tcPrChange w:id="1151" w:author="David Modjeska" w:date="2016-04-23T22:36:00Z">
              <w:tcPr>
                <w:tcW w:w="5872" w:type="dxa"/>
                <w:gridSpan w:val="5"/>
                <w:tcBorders>
                  <w:top w:val="nil"/>
                  <w:left w:val="nil"/>
                  <w:bottom w:val="nil"/>
                  <w:right w:val="nil"/>
                </w:tcBorders>
                <w:shd w:val="clear" w:color="auto" w:fill="FFFFFF"/>
              </w:tcPr>
            </w:tcPrChange>
          </w:tcPr>
          <w:p w14:paraId="3EF24435" w14:textId="77777777" w:rsidR="002419D7" w:rsidRPr="00966A1D" w:rsidRDefault="002419D7">
            <w:pPr>
              <w:ind w:left="60" w:right="62"/>
              <w:rPr>
                <w:ins w:id="1152" w:author="David Modjeska" w:date="2016-04-23T22:35:00Z"/>
                <w:rFonts w:ascii="Arial Unicode MS" w:eastAsia="Arial Unicode MS" w:hAnsi="Arial Unicode MS" w:cs="Arial Unicode MS"/>
                <w:sz w:val="16"/>
                <w:szCs w:val="16"/>
                <w:rPrChange w:id="1153" w:author="David Modjeska" w:date="2016-04-23T22:35:00Z">
                  <w:rPr>
                    <w:ins w:id="1154" w:author="David Modjeska" w:date="2016-04-23T22:35:00Z"/>
                    <w:rFonts w:ascii="Arial" w:hAnsi="Arial" w:cs="Arial"/>
                  </w:rPr>
                </w:rPrChange>
              </w:rPr>
              <w:pPrChange w:id="1155" w:author="David Modjeska" w:date="2016-04-23T22:35:00Z">
                <w:pPr>
                  <w:spacing w:line="320" w:lineRule="atLeast"/>
                  <w:ind w:left="60" w:right="60"/>
                </w:pPr>
              </w:pPrChange>
            </w:pPr>
            <w:ins w:id="1156" w:author="David Modjeska" w:date="2016-04-23T22:35:00Z">
              <w:r w:rsidRPr="00966A1D">
                <w:rPr>
                  <w:rFonts w:ascii="Arial Unicode MS" w:eastAsia="Arial Unicode MS" w:hAnsi="Arial Unicode MS" w:cs="Arial Unicode MS"/>
                  <w:sz w:val="16"/>
                  <w:szCs w:val="16"/>
                  <w:rPrChange w:id="1157" w:author="David Modjeska" w:date="2016-04-23T22:35:00Z">
                    <w:rPr>
                      <w:rFonts w:ascii="Arial" w:hAnsi="Arial" w:cs="Arial"/>
                    </w:rPr>
                  </w:rPrChange>
                </w:rPr>
                <w:t xml:space="preserve">v. Dependent Variable: </w:t>
              </w:r>
              <w:proofErr w:type="spellStart"/>
              <w:r w:rsidRPr="00966A1D">
                <w:rPr>
                  <w:rFonts w:ascii="Arial Unicode MS" w:eastAsia="Arial Unicode MS" w:hAnsi="Arial Unicode MS" w:cs="Arial Unicode MS"/>
                  <w:sz w:val="16"/>
                  <w:szCs w:val="16"/>
                  <w:rPrChange w:id="1158" w:author="David Modjeska" w:date="2016-04-23T22:35:00Z">
                    <w:rPr>
                      <w:rFonts w:ascii="Arial" w:hAnsi="Arial" w:cs="Arial"/>
                    </w:rPr>
                  </w:rPrChange>
                </w:rPr>
                <w:t>FXRate</w:t>
              </w:r>
              <w:proofErr w:type="spellEnd"/>
            </w:ins>
          </w:p>
        </w:tc>
      </w:tr>
    </w:tbl>
    <w:p w14:paraId="0E61D3EB" w14:textId="77777777" w:rsidR="002419D7" w:rsidRDefault="002419D7">
      <w:pPr>
        <w:pStyle w:val="ListParagraph"/>
        <w:widowControl w:val="0"/>
        <w:autoSpaceDE w:val="0"/>
        <w:autoSpaceDN w:val="0"/>
        <w:adjustRightInd w:val="0"/>
        <w:spacing w:after="0" w:line="360" w:lineRule="auto"/>
        <w:ind w:left="2160"/>
        <w:rPr>
          <w:rFonts w:asciiTheme="majorHAnsi" w:hAnsiTheme="majorHAnsi" w:cs="Times New Roman"/>
          <w:sz w:val="20"/>
          <w:szCs w:val="20"/>
        </w:rPr>
        <w:pPrChange w:id="1159" w:author="David Modjeska" w:date="2016-04-23T22:32:00Z">
          <w:pPr>
            <w:pStyle w:val="ListParagraph"/>
            <w:widowControl w:val="0"/>
            <w:autoSpaceDE w:val="0"/>
            <w:autoSpaceDN w:val="0"/>
            <w:adjustRightInd w:val="0"/>
            <w:spacing w:after="0" w:line="360" w:lineRule="auto"/>
            <w:ind w:left="0"/>
          </w:pPr>
        </w:pPrChange>
      </w:pPr>
    </w:p>
    <w:p w14:paraId="5A0B8B40" w14:textId="77777777" w:rsidR="002419D7" w:rsidRPr="002E4537" w:rsidRDefault="002419D7">
      <w:pPr>
        <w:keepNext/>
        <w:keepLines/>
        <w:ind w:left="720"/>
        <w:rPr>
          <w:ins w:id="1160" w:author="David Modjeska" w:date="2016-04-23T22:34:00Z"/>
          <w:rFonts w:ascii="Arial Unicode MS" w:eastAsia="Arial Unicode MS" w:hAnsi="Arial Unicode MS" w:cs="Arial Unicode MS"/>
          <w:sz w:val="16"/>
          <w:szCs w:val="16"/>
        </w:rPr>
        <w:pPrChange w:id="1161" w:author="David Modjeska" w:date="2016-04-23T22:40:00Z">
          <w:pPr>
            <w:ind w:left="720"/>
          </w:pPr>
        </w:pPrChange>
      </w:pPr>
      <w:ins w:id="1162" w:author="David Modjeska" w:date="2016-04-23T22:34:00Z">
        <w:r w:rsidRPr="00AC53B3">
          <w:rPr>
            <w:rFonts w:asciiTheme="majorHAnsi" w:hAnsiTheme="majorHAnsi"/>
            <w:i/>
            <w:sz w:val="16"/>
            <w:szCs w:val="20"/>
          </w:rPr>
          <w:t>[Note: SPSS output below has been condensed - showing the last model only]</w:t>
        </w:r>
      </w:ins>
    </w:p>
    <w:p w14:paraId="07EA0EE3" w14:textId="77777777" w:rsidR="002419D7" w:rsidDel="005B6964" w:rsidRDefault="002419D7">
      <w:pPr>
        <w:pStyle w:val="ListParagraph"/>
        <w:keepNext/>
        <w:keepLines/>
        <w:widowControl w:val="0"/>
        <w:autoSpaceDE w:val="0"/>
        <w:autoSpaceDN w:val="0"/>
        <w:adjustRightInd w:val="0"/>
        <w:spacing w:after="0" w:line="240" w:lineRule="auto"/>
        <w:ind w:left="360"/>
        <w:rPr>
          <w:del w:id="1163" w:author="David Modjeska" w:date="2016-04-23T22:41:00Z"/>
          <w:rFonts w:ascii="Times New Roman" w:hAnsi="Times New Roman" w:cs="Times New Roman"/>
          <w:sz w:val="24"/>
          <w:szCs w:val="24"/>
        </w:rPr>
        <w:pPrChange w:id="1164" w:author="David Modjeska" w:date="2016-04-23T22:40:00Z">
          <w:pPr>
            <w:pStyle w:val="ListParagraph"/>
            <w:widowControl w:val="0"/>
            <w:autoSpaceDE w:val="0"/>
            <w:autoSpaceDN w:val="0"/>
            <w:adjustRightInd w:val="0"/>
            <w:spacing w:after="0" w:line="240" w:lineRule="auto"/>
            <w:ind w:left="360"/>
          </w:pPr>
        </w:pPrChange>
      </w:pPr>
    </w:p>
    <w:tbl>
      <w:tblPr>
        <w:tblW w:w="7502"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43"/>
        <w:gridCol w:w="140"/>
        <w:gridCol w:w="19"/>
        <w:gridCol w:w="959"/>
        <w:gridCol w:w="39"/>
        <w:gridCol w:w="757"/>
        <w:gridCol w:w="120"/>
        <w:gridCol w:w="640"/>
        <w:gridCol w:w="91"/>
        <w:gridCol w:w="202"/>
        <w:gridCol w:w="553"/>
        <w:gridCol w:w="237"/>
        <w:gridCol w:w="425"/>
        <w:gridCol w:w="1045"/>
        <w:gridCol w:w="361"/>
        <w:gridCol w:w="856"/>
        <w:gridCol w:w="715"/>
        <w:tblGridChange w:id="1165">
          <w:tblGrid>
            <w:gridCol w:w="828"/>
            <w:gridCol w:w="343"/>
            <w:gridCol w:w="140"/>
            <w:gridCol w:w="19"/>
            <w:gridCol w:w="959"/>
            <w:gridCol w:w="39"/>
            <w:gridCol w:w="757"/>
            <w:gridCol w:w="120"/>
            <w:gridCol w:w="640"/>
            <w:gridCol w:w="91"/>
            <w:gridCol w:w="202"/>
            <w:gridCol w:w="553"/>
            <w:gridCol w:w="237"/>
            <w:gridCol w:w="425"/>
            <w:gridCol w:w="1045"/>
            <w:gridCol w:w="361"/>
            <w:gridCol w:w="28"/>
            <w:gridCol w:w="828"/>
            <w:gridCol w:w="715"/>
            <w:gridCol w:w="306"/>
          </w:tblGrid>
        </w:tblGridChange>
      </w:tblGrid>
      <w:tr w:rsidR="002419D7" w:rsidRPr="00AC53B3" w:rsidDel="00966A1D" w14:paraId="10845723" w14:textId="77777777" w:rsidTr="00010CB7">
        <w:trPr>
          <w:cantSplit/>
          <w:del w:id="1166" w:author="David Modjeska" w:date="2016-04-23T22:34:00Z"/>
        </w:trPr>
        <w:tc>
          <w:tcPr>
            <w:tcW w:w="7502" w:type="dxa"/>
            <w:gridSpan w:val="17"/>
            <w:tcBorders>
              <w:top w:val="nil"/>
              <w:left w:val="nil"/>
              <w:bottom w:val="nil"/>
              <w:right w:val="nil"/>
            </w:tcBorders>
            <w:shd w:val="clear" w:color="auto" w:fill="FFFFFF"/>
          </w:tcPr>
          <w:p w14:paraId="3949DEE0" w14:textId="77777777" w:rsidR="002419D7" w:rsidDel="00966A1D" w:rsidRDefault="002419D7" w:rsidP="00010CB7">
            <w:pPr>
              <w:ind w:left="60" w:right="60"/>
              <w:contextualSpacing/>
              <w:rPr>
                <w:del w:id="1167" w:author="David Modjeska" w:date="2016-04-23T22:34:00Z"/>
                <w:rFonts w:ascii="Arial Unicode MS" w:eastAsia="Arial Unicode MS" w:hAnsi="Arial Unicode MS" w:cs="Arial Unicode MS"/>
                <w:sz w:val="16"/>
                <w:szCs w:val="16"/>
              </w:rPr>
            </w:pPr>
            <w:moveToRangeStart w:id="1168" w:author="David Modjeska" w:date="2016-04-23T22:11:00Z" w:name="move449212834"/>
          </w:p>
          <w:p w14:paraId="61F80AFE" w14:textId="77777777" w:rsidR="002419D7" w:rsidRPr="00A4047D" w:rsidDel="00966A1D" w:rsidRDefault="002419D7" w:rsidP="00010CB7">
            <w:pPr>
              <w:ind w:left="60" w:right="60"/>
              <w:contextualSpacing/>
              <w:rPr>
                <w:del w:id="1169" w:author="David Modjeska" w:date="2016-04-23T22:34:00Z"/>
                <w:rFonts w:ascii="Arial Unicode MS" w:eastAsia="Arial Unicode MS" w:hAnsi="Arial Unicode MS" w:cs="Arial Unicode MS"/>
                <w:i/>
                <w:sz w:val="16"/>
                <w:szCs w:val="16"/>
              </w:rPr>
            </w:pPr>
            <w:moveTo w:id="1170" w:author="David Modjeska" w:date="2016-04-23T22:11:00Z">
              <w:del w:id="1171" w:author="David Modjeska" w:date="2016-04-23T22:34:00Z">
                <w:r w:rsidRPr="00A4047D" w:rsidDel="00966A1D">
                  <w:rPr>
                    <w:rFonts w:ascii="Arial Unicode MS" w:eastAsia="Arial Unicode MS" w:hAnsi="Arial Unicode MS" w:cs="Arial Unicode MS"/>
                    <w:i/>
                    <w:sz w:val="16"/>
                    <w:szCs w:val="16"/>
                  </w:rPr>
                  <w:delText>[Note: SPSS output below has been condensed - showing the last model only]</w:delText>
                </w:r>
              </w:del>
            </w:moveTo>
          </w:p>
          <w:p w14:paraId="03CAA764" w14:textId="77777777" w:rsidR="002419D7" w:rsidRPr="00A4047D" w:rsidDel="00966A1D" w:rsidRDefault="002419D7" w:rsidP="00010CB7">
            <w:pPr>
              <w:ind w:left="60" w:right="60"/>
              <w:contextualSpacing/>
              <w:rPr>
                <w:del w:id="1172" w:author="David Modjeska" w:date="2016-04-23T22:34:00Z"/>
                <w:rFonts w:ascii="Arial Unicode MS" w:eastAsia="Arial Unicode MS" w:hAnsi="Arial Unicode MS" w:cs="Arial Unicode MS"/>
                <w:b/>
                <w:sz w:val="16"/>
                <w:szCs w:val="16"/>
              </w:rPr>
            </w:pPr>
            <w:moveTo w:id="1173" w:author="David Modjeska" w:date="2016-04-23T22:11:00Z">
              <w:del w:id="1174" w:author="David Modjeska" w:date="2016-04-23T22:34:00Z">
                <w:r w:rsidRPr="00A4047D" w:rsidDel="00966A1D">
                  <w:rPr>
                    <w:rFonts w:ascii="Arial Unicode MS" w:eastAsia="Arial Unicode MS" w:hAnsi="Arial Unicode MS" w:cs="Arial Unicode MS"/>
                    <w:b/>
                    <w:sz w:val="16"/>
                    <w:szCs w:val="16"/>
                  </w:rPr>
                  <w:delText>ANOVA</w:delText>
                </w:r>
              </w:del>
            </w:moveTo>
          </w:p>
        </w:tc>
      </w:tr>
      <w:tr w:rsidR="002419D7" w:rsidRPr="00AC53B3" w:rsidDel="00966A1D" w14:paraId="13D11913" w14:textId="77777777" w:rsidTr="00010CB7">
        <w:trPr>
          <w:gridAfter w:val="1"/>
          <w:wAfter w:w="715" w:type="dxa"/>
          <w:cantSplit/>
          <w:del w:id="1175" w:author="David Modjeska" w:date="2016-04-23T22:34:00Z"/>
        </w:trPr>
        <w:tc>
          <w:tcPr>
            <w:tcW w:w="1461" w:type="dxa"/>
            <w:gridSpan w:val="4"/>
            <w:tcBorders>
              <w:top w:val="single" w:sz="16" w:space="0" w:color="000000"/>
              <w:left w:val="single" w:sz="16" w:space="0" w:color="000000"/>
              <w:bottom w:val="single" w:sz="16" w:space="0" w:color="000000"/>
              <w:right w:val="nil"/>
            </w:tcBorders>
            <w:shd w:val="clear" w:color="auto" w:fill="FFFFFF"/>
            <w:vAlign w:val="bottom"/>
          </w:tcPr>
          <w:p w14:paraId="400F88D8" w14:textId="77777777" w:rsidR="002419D7" w:rsidRPr="00AC53B3" w:rsidDel="00966A1D" w:rsidRDefault="002419D7" w:rsidP="00010CB7">
            <w:pPr>
              <w:ind w:left="60" w:right="60"/>
              <w:rPr>
                <w:del w:id="1176" w:author="David Modjeska" w:date="2016-04-23T22:34:00Z"/>
                <w:rFonts w:ascii="Arial Unicode MS" w:eastAsia="Arial Unicode MS" w:hAnsi="Arial Unicode MS" w:cs="Arial Unicode MS"/>
                <w:sz w:val="16"/>
                <w:szCs w:val="16"/>
              </w:rPr>
            </w:pPr>
            <w:moveTo w:id="1177" w:author="David Modjeska" w:date="2016-04-23T22:11:00Z">
              <w:del w:id="1178" w:author="David Modjeska" w:date="2016-04-23T22:34:00Z">
                <w:r w:rsidRPr="00AC53B3" w:rsidDel="00966A1D">
                  <w:rPr>
                    <w:rFonts w:ascii="Arial Unicode MS" w:eastAsia="Arial Unicode MS" w:hAnsi="Arial Unicode MS" w:cs="Arial Unicode MS"/>
                    <w:sz w:val="16"/>
                    <w:szCs w:val="16"/>
                  </w:rPr>
                  <w:delText>Model</w:delText>
                </w:r>
              </w:del>
            </w:moveTo>
          </w:p>
        </w:tc>
        <w:tc>
          <w:tcPr>
            <w:tcW w:w="916" w:type="dxa"/>
            <w:gridSpan w:val="3"/>
            <w:tcBorders>
              <w:top w:val="single" w:sz="16" w:space="0" w:color="000000"/>
              <w:left w:val="single" w:sz="16" w:space="0" w:color="000000"/>
              <w:bottom w:val="single" w:sz="16" w:space="0" w:color="000000"/>
            </w:tcBorders>
            <w:shd w:val="clear" w:color="auto" w:fill="FFFFFF"/>
            <w:vAlign w:val="bottom"/>
          </w:tcPr>
          <w:p w14:paraId="2F01A9FA" w14:textId="77777777" w:rsidR="002419D7" w:rsidRPr="00AC53B3" w:rsidDel="00966A1D" w:rsidRDefault="002419D7" w:rsidP="00010CB7">
            <w:pPr>
              <w:ind w:left="60" w:right="60"/>
              <w:jc w:val="center"/>
              <w:rPr>
                <w:del w:id="1179" w:author="David Modjeska" w:date="2016-04-23T22:34:00Z"/>
                <w:rFonts w:ascii="Arial Unicode MS" w:eastAsia="Arial Unicode MS" w:hAnsi="Arial Unicode MS" w:cs="Arial Unicode MS"/>
                <w:sz w:val="16"/>
                <w:szCs w:val="16"/>
              </w:rPr>
            </w:pPr>
            <w:moveTo w:id="1180" w:author="David Modjeska" w:date="2016-04-23T22:11:00Z">
              <w:del w:id="1181" w:author="David Modjeska" w:date="2016-04-23T22:34:00Z">
                <w:r w:rsidRPr="00AC53B3" w:rsidDel="00966A1D">
                  <w:rPr>
                    <w:rFonts w:ascii="Arial Unicode MS" w:eastAsia="Arial Unicode MS" w:hAnsi="Arial Unicode MS" w:cs="Arial Unicode MS"/>
                    <w:sz w:val="16"/>
                    <w:szCs w:val="16"/>
                  </w:rPr>
                  <w:delText>Sum of Squares</w:delText>
                </w:r>
              </w:del>
            </w:moveTo>
          </w:p>
        </w:tc>
        <w:tc>
          <w:tcPr>
            <w:tcW w:w="933" w:type="dxa"/>
            <w:gridSpan w:val="3"/>
            <w:tcBorders>
              <w:top w:val="single" w:sz="16" w:space="0" w:color="000000"/>
              <w:bottom w:val="single" w:sz="16" w:space="0" w:color="000000"/>
            </w:tcBorders>
            <w:shd w:val="clear" w:color="auto" w:fill="FFFFFF"/>
            <w:vAlign w:val="bottom"/>
          </w:tcPr>
          <w:p w14:paraId="6DE297AF" w14:textId="77777777" w:rsidR="002419D7" w:rsidRPr="00AC53B3" w:rsidDel="00966A1D" w:rsidRDefault="002419D7" w:rsidP="00010CB7">
            <w:pPr>
              <w:ind w:left="60" w:right="60"/>
              <w:jc w:val="center"/>
              <w:rPr>
                <w:del w:id="1182" w:author="David Modjeska" w:date="2016-04-23T22:34:00Z"/>
                <w:rFonts w:ascii="Arial Unicode MS" w:eastAsia="Arial Unicode MS" w:hAnsi="Arial Unicode MS" w:cs="Arial Unicode MS"/>
                <w:sz w:val="16"/>
                <w:szCs w:val="16"/>
              </w:rPr>
            </w:pPr>
            <w:moveTo w:id="1183" w:author="David Modjeska" w:date="2016-04-23T22:11:00Z">
              <w:del w:id="1184" w:author="David Modjeska" w:date="2016-04-23T22:34:00Z">
                <w:r w:rsidRPr="00AC53B3" w:rsidDel="00966A1D">
                  <w:rPr>
                    <w:rFonts w:ascii="Arial Unicode MS" w:eastAsia="Arial Unicode MS" w:hAnsi="Arial Unicode MS" w:cs="Arial Unicode MS"/>
                    <w:sz w:val="16"/>
                    <w:szCs w:val="16"/>
                  </w:rPr>
                  <w:delText>df</w:delText>
                </w:r>
              </w:del>
            </w:moveTo>
          </w:p>
        </w:tc>
        <w:tc>
          <w:tcPr>
            <w:tcW w:w="790" w:type="dxa"/>
            <w:gridSpan w:val="2"/>
            <w:tcBorders>
              <w:top w:val="single" w:sz="16" w:space="0" w:color="000000"/>
              <w:bottom w:val="single" w:sz="16" w:space="0" w:color="000000"/>
            </w:tcBorders>
            <w:shd w:val="clear" w:color="auto" w:fill="FFFFFF"/>
            <w:vAlign w:val="bottom"/>
          </w:tcPr>
          <w:p w14:paraId="28E219CC" w14:textId="77777777" w:rsidR="002419D7" w:rsidRPr="00AC53B3" w:rsidDel="00966A1D" w:rsidRDefault="002419D7" w:rsidP="00010CB7">
            <w:pPr>
              <w:ind w:left="60" w:right="60"/>
              <w:jc w:val="center"/>
              <w:rPr>
                <w:del w:id="1185" w:author="David Modjeska" w:date="2016-04-23T22:34:00Z"/>
                <w:rFonts w:ascii="Arial Unicode MS" w:eastAsia="Arial Unicode MS" w:hAnsi="Arial Unicode MS" w:cs="Arial Unicode MS"/>
                <w:sz w:val="16"/>
                <w:szCs w:val="16"/>
              </w:rPr>
            </w:pPr>
            <w:moveTo w:id="1186" w:author="David Modjeska" w:date="2016-04-23T22:11:00Z">
              <w:del w:id="1187" w:author="David Modjeska" w:date="2016-04-23T22:34:00Z">
                <w:r w:rsidRPr="00AC53B3" w:rsidDel="00966A1D">
                  <w:rPr>
                    <w:rFonts w:ascii="Arial Unicode MS" w:eastAsia="Arial Unicode MS" w:hAnsi="Arial Unicode MS" w:cs="Arial Unicode MS"/>
                    <w:sz w:val="16"/>
                    <w:szCs w:val="16"/>
                  </w:rPr>
                  <w:delText>Mean Square</w:delText>
                </w:r>
              </w:del>
            </w:moveTo>
          </w:p>
        </w:tc>
        <w:tc>
          <w:tcPr>
            <w:tcW w:w="425" w:type="dxa"/>
            <w:tcBorders>
              <w:top w:val="single" w:sz="16" w:space="0" w:color="000000"/>
              <w:bottom w:val="single" w:sz="16" w:space="0" w:color="000000"/>
            </w:tcBorders>
            <w:shd w:val="clear" w:color="auto" w:fill="FFFFFF"/>
            <w:vAlign w:val="bottom"/>
          </w:tcPr>
          <w:p w14:paraId="05047F4E" w14:textId="77777777" w:rsidR="002419D7" w:rsidRPr="00AC53B3" w:rsidDel="00966A1D" w:rsidRDefault="002419D7" w:rsidP="00010CB7">
            <w:pPr>
              <w:ind w:left="60" w:right="60"/>
              <w:jc w:val="center"/>
              <w:rPr>
                <w:del w:id="1188" w:author="David Modjeska" w:date="2016-04-23T22:34:00Z"/>
                <w:rFonts w:ascii="Arial Unicode MS" w:eastAsia="Arial Unicode MS" w:hAnsi="Arial Unicode MS" w:cs="Arial Unicode MS"/>
                <w:sz w:val="16"/>
                <w:szCs w:val="16"/>
              </w:rPr>
            </w:pPr>
            <w:moveTo w:id="1189" w:author="David Modjeska" w:date="2016-04-23T22:11:00Z">
              <w:del w:id="1190" w:author="David Modjeska" w:date="2016-04-23T22:34:00Z">
                <w:r w:rsidRPr="00AC53B3" w:rsidDel="00966A1D">
                  <w:rPr>
                    <w:rFonts w:ascii="Arial Unicode MS" w:eastAsia="Arial Unicode MS" w:hAnsi="Arial Unicode MS" w:cs="Arial Unicode MS"/>
                    <w:sz w:val="16"/>
                    <w:szCs w:val="16"/>
                  </w:rPr>
                  <w:delText>F</w:delText>
                </w:r>
              </w:del>
            </w:moveTo>
          </w:p>
        </w:tc>
        <w:tc>
          <w:tcPr>
            <w:tcW w:w="2262" w:type="dxa"/>
            <w:gridSpan w:val="3"/>
            <w:tcBorders>
              <w:top w:val="single" w:sz="16" w:space="0" w:color="000000"/>
              <w:bottom w:val="single" w:sz="16" w:space="0" w:color="000000"/>
              <w:right w:val="single" w:sz="16" w:space="0" w:color="000000"/>
            </w:tcBorders>
            <w:shd w:val="clear" w:color="auto" w:fill="FFFFFF"/>
            <w:vAlign w:val="bottom"/>
          </w:tcPr>
          <w:p w14:paraId="18947ECC" w14:textId="77777777" w:rsidR="002419D7" w:rsidRPr="00AC53B3" w:rsidDel="00966A1D" w:rsidRDefault="002419D7" w:rsidP="00010CB7">
            <w:pPr>
              <w:ind w:left="60" w:right="60"/>
              <w:jc w:val="center"/>
              <w:rPr>
                <w:del w:id="1191" w:author="David Modjeska" w:date="2016-04-23T22:34:00Z"/>
                <w:rFonts w:ascii="Arial Unicode MS" w:eastAsia="Arial Unicode MS" w:hAnsi="Arial Unicode MS" w:cs="Arial Unicode MS"/>
                <w:sz w:val="16"/>
                <w:szCs w:val="16"/>
              </w:rPr>
            </w:pPr>
            <w:moveTo w:id="1192" w:author="David Modjeska" w:date="2016-04-23T22:11:00Z">
              <w:del w:id="1193" w:author="David Modjeska" w:date="2016-04-23T22:34:00Z">
                <w:r w:rsidRPr="00AC53B3" w:rsidDel="00966A1D">
                  <w:rPr>
                    <w:rFonts w:ascii="Arial Unicode MS" w:eastAsia="Arial Unicode MS" w:hAnsi="Arial Unicode MS" w:cs="Arial Unicode MS"/>
                    <w:sz w:val="16"/>
                    <w:szCs w:val="16"/>
                  </w:rPr>
                  <w:delText>Sig.</w:delText>
                </w:r>
              </w:del>
            </w:moveTo>
          </w:p>
        </w:tc>
      </w:tr>
      <w:tr w:rsidR="002419D7" w:rsidRPr="00AC53B3" w:rsidDel="00966A1D" w14:paraId="1C0D8193" w14:textId="77777777" w:rsidTr="00010CB7">
        <w:trPr>
          <w:gridAfter w:val="1"/>
          <w:wAfter w:w="715" w:type="dxa"/>
          <w:cantSplit/>
          <w:del w:id="1194" w:author="David Modjeska" w:date="2016-04-23T22:34:00Z"/>
        </w:trPr>
        <w:tc>
          <w:tcPr>
            <w:tcW w:w="502" w:type="dxa"/>
            <w:gridSpan w:val="3"/>
            <w:vMerge w:val="restart"/>
            <w:tcBorders>
              <w:top w:val="nil"/>
              <w:left w:val="single" w:sz="16" w:space="0" w:color="000000"/>
              <w:bottom w:val="single" w:sz="16" w:space="0" w:color="000000"/>
              <w:right w:val="nil"/>
            </w:tcBorders>
            <w:shd w:val="clear" w:color="auto" w:fill="FFFFFF"/>
          </w:tcPr>
          <w:p w14:paraId="57BBB3E2" w14:textId="77777777" w:rsidR="002419D7" w:rsidRPr="00AC53B3" w:rsidDel="00966A1D" w:rsidRDefault="002419D7" w:rsidP="00010CB7">
            <w:pPr>
              <w:ind w:left="60" w:right="60"/>
              <w:rPr>
                <w:del w:id="1195" w:author="David Modjeska" w:date="2016-04-23T22:34:00Z"/>
                <w:rFonts w:ascii="Arial Unicode MS" w:eastAsia="Arial Unicode MS" w:hAnsi="Arial Unicode MS" w:cs="Arial Unicode MS"/>
                <w:sz w:val="16"/>
                <w:szCs w:val="16"/>
              </w:rPr>
            </w:pPr>
            <w:moveTo w:id="1196" w:author="David Modjeska" w:date="2016-04-23T22:11:00Z">
              <w:del w:id="1197" w:author="David Modjeska" w:date="2016-04-23T22:34:00Z">
                <w:r w:rsidRPr="00AC53B3" w:rsidDel="00966A1D">
                  <w:rPr>
                    <w:rFonts w:ascii="Arial Unicode MS" w:eastAsia="Arial Unicode MS" w:hAnsi="Arial Unicode MS" w:cs="Arial Unicode MS"/>
                    <w:sz w:val="16"/>
                    <w:szCs w:val="16"/>
                  </w:rPr>
                  <w:delText>24</w:delText>
                </w:r>
              </w:del>
            </w:moveTo>
          </w:p>
        </w:tc>
        <w:tc>
          <w:tcPr>
            <w:tcW w:w="959" w:type="dxa"/>
            <w:tcBorders>
              <w:top w:val="nil"/>
              <w:left w:val="nil"/>
              <w:bottom w:val="nil"/>
              <w:right w:val="single" w:sz="16" w:space="0" w:color="000000"/>
            </w:tcBorders>
            <w:shd w:val="clear" w:color="auto" w:fill="FFFFFF"/>
          </w:tcPr>
          <w:p w14:paraId="56F0D7F7" w14:textId="77777777" w:rsidR="002419D7" w:rsidRPr="00AC53B3" w:rsidDel="00966A1D" w:rsidRDefault="002419D7" w:rsidP="00010CB7">
            <w:pPr>
              <w:ind w:left="60" w:right="60"/>
              <w:rPr>
                <w:del w:id="1198" w:author="David Modjeska" w:date="2016-04-23T22:34:00Z"/>
                <w:rFonts w:ascii="Arial Unicode MS" w:eastAsia="Arial Unicode MS" w:hAnsi="Arial Unicode MS" w:cs="Arial Unicode MS"/>
                <w:sz w:val="16"/>
                <w:szCs w:val="16"/>
              </w:rPr>
            </w:pPr>
            <w:moveTo w:id="1199" w:author="David Modjeska" w:date="2016-04-23T22:11:00Z">
              <w:del w:id="1200" w:author="David Modjeska" w:date="2016-04-23T22:34:00Z">
                <w:r w:rsidRPr="00AC53B3" w:rsidDel="00966A1D">
                  <w:rPr>
                    <w:rFonts w:ascii="Arial Unicode MS" w:eastAsia="Arial Unicode MS" w:hAnsi="Arial Unicode MS" w:cs="Arial Unicode MS"/>
                    <w:sz w:val="16"/>
                    <w:szCs w:val="16"/>
                  </w:rPr>
                  <w:delText>Regression</w:delText>
                </w:r>
              </w:del>
            </w:moveTo>
          </w:p>
        </w:tc>
        <w:tc>
          <w:tcPr>
            <w:tcW w:w="916" w:type="dxa"/>
            <w:gridSpan w:val="3"/>
            <w:tcBorders>
              <w:top w:val="nil"/>
              <w:left w:val="single" w:sz="16" w:space="0" w:color="000000"/>
              <w:bottom w:val="nil"/>
            </w:tcBorders>
            <w:shd w:val="clear" w:color="auto" w:fill="FFFFFF"/>
            <w:vAlign w:val="center"/>
          </w:tcPr>
          <w:p w14:paraId="709A0A06" w14:textId="77777777" w:rsidR="002419D7" w:rsidRPr="00AC53B3" w:rsidDel="00966A1D" w:rsidRDefault="002419D7" w:rsidP="00010CB7">
            <w:pPr>
              <w:ind w:left="60" w:right="60"/>
              <w:jc w:val="right"/>
              <w:rPr>
                <w:del w:id="1201" w:author="David Modjeska" w:date="2016-04-23T22:34:00Z"/>
                <w:rFonts w:ascii="Arial Unicode MS" w:eastAsia="Arial Unicode MS" w:hAnsi="Arial Unicode MS" w:cs="Arial Unicode MS"/>
                <w:sz w:val="16"/>
                <w:szCs w:val="16"/>
              </w:rPr>
            </w:pPr>
            <w:moveTo w:id="1202" w:author="David Modjeska" w:date="2016-04-23T22:11:00Z">
              <w:del w:id="1203" w:author="David Modjeska" w:date="2016-04-23T22:34:00Z">
                <w:r w:rsidRPr="00AC53B3" w:rsidDel="00966A1D">
                  <w:rPr>
                    <w:rFonts w:ascii="Arial Unicode MS" w:eastAsia="Arial Unicode MS" w:hAnsi="Arial Unicode MS" w:cs="Arial Unicode MS"/>
                    <w:sz w:val="16"/>
                    <w:szCs w:val="16"/>
                  </w:rPr>
                  <w:delText>1.465</w:delText>
                </w:r>
              </w:del>
            </w:moveTo>
          </w:p>
        </w:tc>
        <w:tc>
          <w:tcPr>
            <w:tcW w:w="933" w:type="dxa"/>
            <w:gridSpan w:val="3"/>
            <w:tcBorders>
              <w:top w:val="nil"/>
              <w:bottom w:val="nil"/>
            </w:tcBorders>
            <w:shd w:val="clear" w:color="auto" w:fill="FFFFFF"/>
            <w:vAlign w:val="center"/>
          </w:tcPr>
          <w:p w14:paraId="607F8C94" w14:textId="77777777" w:rsidR="002419D7" w:rsidRPr="00AC53B3" w:rsidDel="00966A1D" w:rsidRDefault="002419D7" w:rsidP="00010CB7">
            <w:pPr>
              <w:ind w:left="60" w:right="60"/>
              <w:jc w:val="right"/>
              <w:rPr>
                <w:del w:id="1204" w:author="David Modjeska" w:date="2016-04-23T22:34:00Z"/>
                <w:rFonts w:ascii="Arial Unicode MS" w:eastAsia="Arial Unicode MS" w:hAnsi="Arial Unicode MS" w:cs="Arial Unicode MS"/>
                <w:sz w:val="16"/>
                <w:szCs w:val="16"/>
              </w:rPr>
            </w:pPr>
            <w:moveTo w:id="1205" w:author="David Modjeska" w:date="2016-04-23T22:11:00Z">
              <w:del w:id="1206" w:author="David Modjeska" w:date="2016-04-23T22:34:00Z">
                <w:r w:rsidRPr="00AC53B3" w:rsidDel="00966A1D">
                  <w:rPr>
                    <w:rFonts w:ascii="Arial Unicode MS" w:eastAsia="Arial Unicode MS" w:hAnsi="Arial Unicode MS" w:cs="Arial Unicode MS"/>
                    <w:sz w:val="16"/>
                    <w:szCs w:val="16"/>
                  </w:rPr>
                  <w:delText>16</w:delText>
                </w:r>
              </w:del>
            </w:moveTo>
          </w:p>
        </w:tc>
        <w:tc>
          <w:tcPr>
            <w:tcW w:w="790" w:type="dxa"/>
            <w:gridSpan w:val="2"/>
            <w:tcBorders>
              <w:top w:val="nil"/>
              <w:bottom w:val="nil"/>
            </w:tcBorders>
            <w:shd w:val="clear" w:color="auto" w:fill="FFFFFF"/>
            <w:vAlign w:val="center"/>
          </w:tcPr>
          <w:p w14:paraId="1840E21C" w14:textId="77777777" w:rsidR="002419D7" w:rsidRPr="00AC53B3" w:rsidDel="00966A1D" w:rsidRDefault="002419D7" w:rsidP="00010CB7">
            <w:pPr>
              <w:ind w:left="60" w:right="60"/>
              <w:jc w:val="right"/>
              <w:rPr>
                <w:del w:id="1207" w:author="David Modjeska" w:date="2016-04-23T22:34:00Z"/>
                <w:rFonts w:ascii="Arial Unicode MS" w:eastAsia="Arial Unicode MS" w:hAnsi="Arial Unicode MS" w:cs="Arial Unicode MS"/>
                <w:sz w:val="16"/>
                <w:szCs w:val="16"/>
              </w:rPr>
            </w:pPr>
            <w:moveTo w:id="1208" w:author="David Modjeska" w:date="2016-04-23T22:11:00Z">
              <w:del w:id="1209" w:author="David Modjeska" w:date="2016-04-23T22:34:00Z">
                <w:r w:rsidRPr="00AC53B3" w:rsidDel="00966A1D">
                  <w:rPr>
                    <w:rFonts w:ascii="Arial Unicode MS" w:eastAsia="Arial Unicode MS" w:hAnsi="Arial Unicode MS" w:cs="Arial Unicode MS"/>
                    <w:sz w:val="16"/>
                    <w:szCs w:val="16"/>
                  </w:rPr>
                  <w:delText>.092</w:delText>
                </w:r>
              </w:del>
            </w:moveTo>
          </w:p>
        </w:tc>
        <w:tc>
          <w:tcPr>
            <w:tcW w:w="425" w:type="dxa"/>
            <w:tcBorders>
              <w:top w:val="nil"/>
              <w:bottom w:val="nil"/>
            </w:tcBorders>
            <w:shd w:val="clear" w:color="auto" w:fill="FFFFFF"/>
            <w:vAlign w:val="center"/>
          </w:tcPr>
          <w:p w14:paraId="0C2F0592" w14:textId="77777777" w:rsidR="002419D7" w:rsidRPr="00AC53B3" w:rsidDel="00966A1D" w:rsidRDefault="002419D7" w:rsidP="00010CB7">
            <w:pPr>
              <w:ind w:left="60" w:right="60"/>
              <w:jc w:val="right"/>
              <w:rPr>
                <w:del w:id="1210" w:author="David Modjeska" w:date="2016-04-23T22:34:00Z"/>
                <w:rFonts w:ascii="Arial Unicode MS" w:eastAsia="Arial Unicode MS" w:hAnsi="Arial Unicode MS" w:cs="Arial Unicode MS"/>
                <w:sz w:val="16"/>
                <w:szCs w:val="16"/>
              </w:rPr>
            </w:pPr>
            <w:moveTo w:id="1211" w:author="David Modjeska" w:date="2016-04-23T22:11:00Z">
              <w:del w:id="1212" w:author="David Modjeska" w:date="2016-04-23T22:34:00Z">
                <w:r w:rsidRPr="00AC53B3" w:rsidDel="00966A1D">
                  <w:rPr>
                    <w:rFonts w:ascii="Arial Unicode MS" w:eastAsia="Arial Unicode MS" w:hAnsi="Arial Unicode MS" w:cs="Arial Unicode MS"/>
                    <w:sz w:val="16"/>
                    <w:szCs w:val="16"/>
                  </w:rPr>
                  <w:delText>704.038</w:delText>
                </w:r>
              </w:del>
            </w:moveTo>
          </w:p>
        </w:tc>
        <w:tc>
          <w:tcPr>
            <w:tcW w:w="2262" w:type="dxa"/>
            <w:gridSpan w:val="3"/>
            <w:tcBorders>
              <w:top w:val="nil"/>
              <w:bottom w:val="nil"/>
              <w:right w:val="single" w:sz="16" w:space="0" w:color="000000"/>
            </w:tcBorders>
            <w:shd w:val="clear" w:color="auto" w:fill="FFFFFF"/>
            <w:vAlign w:val="center"/>
          </w:tcPr>
          <w:p w14:paraId="02F56AC4" w14:textId="77777777" w:rsidR="002419D7" w:rsidRPr="00AC53B3" w:rsidDel="00966A1D" w:rsidRDefault="002419D7" w:rsidP="00010CB7">
            <w:pPr>
              <w:ind w:left="60" w:right="60"/>
              <w:jc w:val="right"/>
              <w:rPr>
                <w:del w:id="1213" w:author="David Modjeska" w:date="2016-04-23T22:34:00Z"/>
                <w:rFonts w:ascii="Arial Unicode MS" w:eastAsia="Arial Unicode MS" w:hAnsi="Arial Unicode MS" w:cs="Arial Unicode MS"/>
                <w:sz w:val="16"/>
                <w:szCs w:val="16"/>
              </w:rPr>
            </w:pPr>
            <w:moveTo w:id="1214" w:author="David Modjeska" w:date="2016-04-23T22:11:00Z">
              <w:del w:id="1215" w:author="David Modjeska" w:date="2016-04-23T22:34:00Z">
                <w:r w:rsidRPr="00AC53B3" w:rsidDel="00966A1D">
                  <w:rPr>
                    <w:rFonts w:ascii="Arial Unicode MS" w:eastAsia="Arial Unicode MS" w:hAnsi="Arial Unicode MS" w:cs="Arial Unicode MS"/>
                    <w:sz w:val="16"/>
                    <w:szCs w:val="16"/>
                  </w:rPr>
                  <w:delText>.000</w:delText>
                </w:r>
                <w:r w:rsidRPr="00AC53B3" w:rsidDel="00966A1D">
                  <w:rPr>
                    <w:rFonts w:ascii="Arial Unicode MS" w:eastAsia="Arial Unicode MS" w:hAnsi="Arial Unicode MS" w:cs="Arial Unicode MS"/>
                    <w:sz w:val="16"/>
                    <w:szCs w:val="16"/>
                    <w:vertAlign w:val="superscript"/>
                  </w:rPr>
                  <w:delText>y</w:delText>
                </w:r>
              </w:del>
            </w:moveTo>
          </w:p>
        </w:tc>
      </w:tr>
      <w:tr w:rsidR="002419D7" w:rsidRPr="00AC53B3" w:rsidDel="00966A1D" w14:paraId="232BEF08" w14:textId="77777777" w:rsidTr="00010CB7">
        <w:trPr>
          <w:gridAfter w:val="1"/>
          <w:wAfter w:w="715" w:type="dxa"/>
          <w:cantSplit/>
          <w:del w:id="1216" w:author="David Modjeska" w:date="2016-04-23T22:34:00Z"/>
        </w:trPr>
        <w:tc>
          <w:tcPr>
            <w:tcW w:w="502" w:type="dxa"/>
            <w:gridSpan w:val="3"/>
            <w:vMerge/>
            <w:tcBorders>
              <w:top w:val="nil"/>
              <w:left w:val="single" w:sz="16" w:space="0" w:color="000000"/>
              <w:bottom w:val="single" w:sz="16" w:space="0" w:color="000000"/>
              <w:right w:val="nil"/>
            </w:tcBorders>
            <w:shd w:val="clear" w:color="auto" w:fill="FFFFFF"/>
          </w:tcPr>
          <w:p w14:paraId="4D30A9DD" w14:textId="77777777" w:rsidR="002419D7" w:rsidRPr="00AC53B3" w:rsidDel="00966A1D" w:rsidRDefault="002419D7" w:rsidP="00010CB7">
            <w:pPr>
              <w:rPr>
                <w:del w:id="1217" w:author="David Modjeska" w:date="2016-04-23T22:34:00Z"/>
                <w:rFonts w:ascii="Arial Unicode MS" w:eastAsia="Arial Unicode MS" w:hAnsi="Arial Unicode MS" w:cs="Arial Unicode MS"/>
                <w:sz w:val="16"/>
                <w:szCs w:val="16"/>
              </w:rPr>
            </w:pPr>
          </w:p>
        </w:tc>
        <w:tc>
          <w:tcPr>
            <w:tcW w:w="959" w:type="dxa"/>
            <w:tcBorders>
              <w:top w:val="nil"/>
              <w:left w:val="nil"/>
              <w:bottom w:val="nil"/>
              <w:right w:val="single" w:sz="16" w:space="0" w:color="000000"/>
            </w:tcBorders>
            <w:shd w:val="clear" w:color="auto" w:fill="FFFFFF"/>
          </w:tcPr>
          <w:p w14:paraId="5EF15C60" w14:textId="77777777" w:rsidR="002419D7" w:rsidRPr="00AC53B3" w:rsidDel="00966A1D" w:rsidRDefault="002419D7" w:rsidP="00010CB7">
            <w:pPr>
              <w:ind w:left="60" w:right="60"/>
              <w:rPr>
                <w:del w:id="1218" w:author="David Modjeska" w:date="2016-04-23T22:34:00Z"/>
                <w:rFonts w:ascii="Arial Unicode MS" w:eastAsia="Arial Unicode MS" w:hAnsi="Arial Unicode MS" w:cs="Arial Unicode MS"/>
                <w:sz w:val="16"/>
                <w:szCs w:val="16"/>
              </w:rPr>
            </w:pPr>
            <w:moveTo w:id="1219" w:author="David Modjeska" w:date="2016-04-23T22:11:00Z">
              <w:del w:id="1220" w:author="David Modjeska" w:date="2016-04-23T22:34:00Z">
                <w:r w:rsidRPr="00AC53B3" w:rsidDel="00966A1D">
                  <w:rPr>
                    <w:rFonts w:ascii="Arial Unicode MS" w:eastAsia="Arial Unicode MS" w:hAnsi="Arial Unicode MS" w:cs="Arial Unicode MS"/>
                    <w:sz w:val="16"/>
                    <w:szCs w:val="16"/>
                  </w:rPr>
                  <w:delText>Residual</w:delText>
                </w:r>
              </w:del>
            </w:moveTo>
          </w:p>
        </w:tc>
        <w:tc>
          <w:tcPr>
            <w:tcW w:w="916" w:type="dxa"/>
            <w:gridSpan w:val="3"/>
            <w:tcBorders>
              <w:top w:val="nil"/>
              <w:left w:val="single" w:sz="16" w:space="0" w:color="000000"/>
              <w:bottom w:val="nil"/>
            </w:tcBorders>
            <w:shd w:val="clear" w:color="auto" w:fill="FFFFFF"/>
            <w:vAlign w:val="center"/>
          </w:tcPr>
          <w:p w14:paraId="6C71A796" w14:textId="77777777" w:rsidR="002419D7" w:rsidRPr="00AC53B3" w:rsidDel="00966A1D" w:rsidRDefault="002419D7" w:rsidP="00010CB7">
            <w:pPr>
              <w:ind w:left="60" w:right="60"/>
              <w:jc w:val="right"/>
              <w:rPr>
                <w:del w:id="1221" w:author="David Modjeska" w:date="2016-04-23T22:34:00Z"/>
                <w:rFonts w:ascii="Arial Unicode MS" w:eastAsia="Arial Unicode MS" w:hAnsi="Arial Unicode MS" w:cs="Arial Unicode MS"/>
                <w:sz w:val="16"/>
                <w:szCs w:val="16"/>
              </w:rPr>
            </w:pPr>
            <w:moveTo w:id="1222" w:author="David Modjeska" w:date="2016-04-23T22:11:00Z">
              <w:del w:id="1223" w:author="David Modjeska" w:date="2016-04-23T22:34:00Z">
                <w:r w:rsidRPr="00AC53B3" w:rsidDel="00966A1D">
                  <w:rPr>
                    <w:rFonts w:ascii="Arial Unicode MS" w:eastAsia="Arial Unicode MS" w:hAnsi="Arial Unicode MS" w:cs="Arial Unicode MS"/>
                    <w:sz w:val="16"/>
                    <w:szCs w:val="16"/>
                  </w:rPr>
                  <w:delText>.027</w:delText>
                </w:r>
              </w:del>
            </w:moveTo>
          </w:p>
        </w:tc>
        <w:tc>
          <w:tcPr>
            <w:tcW w:w="933" w:type="dxa"/>
            <w:gridSpan w:val="3"/>
            <w:tcBorders>
              <w:top w:val="nil"/>
              <w:bottom w:val="nil"/>
            </w:tcBorders>
            <w:shd w:val="clear" w:color="auto" w:fill="FFFFFF"/>
            <w:vAlign w:val="center"/>
          </w:tcPr>
          <w:p w14:paraId="5F372817" w14:textId="77777777" w:rsidR="002419D7" w:rsidRPr="00AC53B3" w:rsidDel="00966A1D" w:rsidRDefault="002419D7" w:rsidP="00010CB7">
            <w:pPr>
              <w:ind w:left="60" w:right="60"/>
              <w:jc w:val="right"/>
              <w:rPr>
                <w:del w:id="1224" w:author="David Modjeska" w:date="2016-04-23T22:34:00Z"/>
                <w:rFonts w:ascii="Arial Unicode MS" w:eastAsia="Arial Unicode MS" w:hAnsi="Arial Unicode MS" w:cs="Arial Unicode MS"/>
                <w:sz w:val="16"/>
                <w:szCs w:val="16"/>
              </w:rPr>
            </w:pPr>
            <w:moveTo w:id="1225" w:author="David Modjeska" w:date="2016-04-23T22:11:00Z">
              <w:del w:id="1226" w:author="David Modjeska" w:date="2016-04-23T22:34:00Z">
                <w:r w:rsidRPr="00AC53B3" w:rsidDel="00966A1D">
                  <w:rPr>
                    <w:rFonts w:ascii="Arial Unicode MS" w:eastAsia="Arial Unicode MS" w:hAnsi="Arial Unicode MS" w:cs="Arial Unicode MS"/>
                    <w:sz w:val="16"/>
                    <w:szCs w:val="16"/>
                  </w:rPr>
                  <w:delText>211</w:delText>
                </w:r>
              </w:del>
            </w:moveTo>
          </w:p>
        </w:tc>
        <w:tc>
          <w:tcPr>
            <w:tcW w:w="790" w:type="dxa"/>
            <w:gridSpan w:val="2"/>
            <w:tcBorders>
              <w:top w:val="nil"/>
              <w:bottom w:val="nil"/>
            </w:tcBorders>
            <w:shd w:val="clear" w:color="auto" w:fill="FFFFFF"/>
            <w:vAlign w:val="center"/>
          </w:tcPr>
          <w:p w14:paraId="6209EB45" w14:textId="77777777" w:rsidR="002419D7" w:rsidRPr="00AC53B3" w:rsidDel="00966A1D" w:rsidRDefault="002419D7" w:rsidP="00010CB7">
            <w:pPr>
              <w:ind w:left="60" w:right="60"/>
              <w:jc w:val="right"/>
              <w:rPr>
                <w:del w:id="1227" w:author="David Modjeska" w:date="2016-04-23T22:34:00Z"/>
                <w:rFonts w:ascii="Arial Unicode MS" w:eastAsia="Arial Unicode MS" w:hAnsi="Arial Unicode MS" w:cs="Arial Unicode MS"/>
                <w:sz w:val="16"/>
                <w:szCs w:val="16"/>
              </w:rPr>
            </w:pPr>
            <w:moveTo w:id="1228" w:author="David Modjeska" w:date="2016-04-23T22:11:00Z">
              <w:del w:id="1229" w:author="David Modjeska" w:date="2016-04-23T22:34:00Z">
                <w:r w:rsidRPr="00AC53B3" w:rsidDel="00966A1D">
                  <w:rPr>
                    <w:rFonts w:ascii="Arial Unicode MS" w:eastAsia="Arial Unicode MS" w:hAnsi="Arial Unicode MS" w:cs="Arial Unicode MS"/>
                    <w:sz w:val="16"/>
                    <w:szCs w:val="16"/>
                  </w:rPr>
                  <w:delText>.000</w:delText>
                </w:r>
              </w:del>
            </w:moveTo>
          </w:p>
        </w:tc>
        <w:tc>
          <w:tcPr>
            <w:tcW w:w="425" w:type="dxa"/>
            <w:tcBorders>
              <w:top w:val="nil"/>
              <w:bottom w:val="nil"/>
            </w:tcBorders>
            <w:shd w:val="clear" w:color="auto" w:fill="FFFFFF"/>
            <w:vAlign w:val="center"/>
          </w:tcPr>
          <w:p w14:paraId="3193AC01" w14:textId="77777777" w:rsidR="002419D7" w:rsidRPr="00AC53B3" w:rsidDel="00966A1D" w:rsidRDefault="002419D7" w:rsidP="00010CB7">
            <w:pPr>
              <w:rPr>
                <w:del w:id="1230" w:author="David Modjeska" w:date="2016-04-23T22:34:00Z"/>
                <w:rFonts w:ascii="Arial Unicode MS" w:eastAsia="Arial Unicode MS" w:hAnsi="Arial Unicode MS" w:cs="Arial Unicode MS"/>
                <w:sz w:val="16"/>
                <w:szCs w:val="16"/>
              </w:rPr>
            </w:pPr>
          </w:p>
        </w:tc>
        <w:tc>
          <w:tcPr>
            <w:tcW w:w="2262" w:type="dxa"/>
            <w:gridSpan w:val="3"/>
            <w:tcBorders>
              <w:top w:val="nil"/>
              <w:bottom w:val="nil"/>
              <w:right w:val="single" w:sz="16" w:space="0" w:color="000000"/>
            </w:tcBorders>
            <w:shd w:val="clear" w:color="auto" w:fill="FFFFFF"/>
            <w:vAlign w:val="center"/>
          </w:tcPr>
          <w:p w14:paraId="093A7876" w14:textId="77777777" w:rsidR="002419D7" w:rsidRPr="00AC53B3" w:rsidDel="00966A1D" w:rsidRDefault="002419D7" w:rsidP="00010CB7">
            <w:pPr>
              <w:rPr>
                <w:del w:id="1231" w:author="David Modjeska" w:date="2016-04-23T22:34:00Z"/>
                <w:rFonts w:ascii="Arial Unicode MS" w:eastAsia="Arial Unicode MS" w:hAnsi="Arial Unicode MS" w:cs="Arial Unicode MS"/>
                <w:sz w:val="16"/>
                <w:szCs w:val="16"/>
              </w:rPr>
            </w:pPr>
          </w:p>
        </w:tc>
      </w:tr>
      <w:tr w:rsidR="002419D7" w:rsidRPr="00AC53B3" w:rsidDel="00966A1D" w14:paraId="79B9EA5E" w14:textId="77777777" w:rsidTr="00010CB7">
        <w:trPr>
          <w:gridAfter w:val="1"/>
          <w:wAfter w:w="715" w:type="dxa"/>
          <w:cantSplit/>
          <w:del w:id="1232" w:author="David Modjeska" w:date="2016-04-23T22:34:00Z"/>
        </w:trPr>
        <w:tc>
          <w:tcPr>
            <w:tcW w:w="502" w:type="dxa"/>
            <w:gridSpan w:val="3"/>
            <w:vMerge/>
            <w:tcBorders>
              <w:top w:val="nil"/>
              <w:left w:val="single" w:sz="16" w:space="0" w:color="000000"/>
              <w:bottom w:val="single" w:sz="16" w:space="0" w:color="000000"/>
              <w:right w:val="nil"/>
            </w:tcBorders>
            <w:shd w:val="clear" w:color="auto" w:fill="FFFFFF"/>
          </w:tcPr>
          <w:p w14:paraId="677DC72B" w14:textId="77777777" w:rsidR="002419D7" w:rsidRPr="00AC53B3" w:rsidDel="00966A1D" w:rsidRDefault="002419D7" w:rsidP="00010CB7">
            <w:pPr>
              <w:rPr>
                <w:del w:id="1233" w:author="David Modjeska" w:date="2016-04-23T22:34:00Z"/>
                <w:rFonts w:ascii="Arial Unicode MS" w:eastAsia="Arial Unicode MS" w:hAnsi="Arial Unicode MS" w:cs="Arial Unicode MS"/>
                <w:sz w:val="16"/>
                <w:szCs w:val="16"/>
              </w:rPr>
            </w:pPr>
          </w:p>
        </w:tc>
        <w:tc>
          <w:tcPr>
            <w:tcW w:w="959" w:type="dxa"/>
            <w:tcBorders>
              <w:top w:val="nil"/>
              <w:left w:val="nil"/>
              <w:bottom w:val="single" w:sz="16" w:space="0" w:color="000000"/>
              <w:right w:val="single" w:sz="16" w:space="0" w:color="000000"/>
            </w:tcBorders>
            <w:shd w:val="clear" w:color="auto" w:fill="FFFFFF"/>
          </w:tcPr>
          <w:p w14:paraId="5F4E9E7A" w14:textId="77777777" w:rsidR="002419D7" w:rsidRPr="00AC53B3" w:rsidDel="00966A1D" w:rsidRDefault="002419D7" w:rsidP="00010CB7">
            <w:pPr>
              <w:ind w:left="60" w:right="60"/>
              <w:rPr>
                <w:del w:id="1234" w:author="David Modjeska" w:date="2016-04-23T22:34:00Z"/>
                <w:rFonts w:ascii="Arial Unicode MS" w:eastAsia="Arial Unicode MS" w:hAnsi="Arial Unicode MS" w:cs="Arial Unicode MS"/>
                <w:sz w:val="16"/>
                <w:szCs w:val="16"/>
              </w:rPr>
            </w:pPr>
            <w:moveTo w:id="1235" w:author="David Modjeska" w:date="2016-04-23T22:11:00Z">
              <w:del w:id="1236" w:author="David Modjeska" w:date="2016-04-23T22:34:00Z">
                <w:r w:rsidRPr="00AC53B3" w:rsidDel="00966A1D">
                  <w:rPr>
                    <w:rFonts w:ascii="Arial Unicode MS" w:eastAsia="Arial Unicode MS" w:hAnsi="Arial Unicode MS" w:cs="Arial Unicode MS"/>
                    <w:sz w:val="16"/>
                    <w:szCs w:val="16"/>
                  </w:rPr>
                  <w:delText>Total</w:delText>
                </w:r>
              </w:del>
            </w:moveTo>
          </w:p>
        </w:tc>
        <w:tc>
          <w:tcPr>
            <w:tcW w:w="916" w:type="dxa"/>
            <w:gridSpan w:val="3"/>
            <w:tcBorders>
              <w:top w:val="nil"/>
              <w:left w:val="single" w:sz="16" w:space="0" w:color="000000"/>
              <w:bottom w:val="single" w:sz="16" w:space="0" w:color="000000"/>
            </w:tcBorders>
            <w:shd w:val="clear" w:color="auto" w:fill="FFFFFF"/>
            <w:vAlign w:val="center"/>
          </w:tcPr>
          <w:p w14:paraId="662290B3" w14:textId="77777777" w:rsidR="002419D7" w:rsidRPr="00AC53B3" w:rsidDel="00966A1D" w:rsidRDefault="002419D7" w:rsidP="00010CB7">
            <w:pPr>
              <w:ind w:left="60" w:right="60"/>
              <w:jc w:val="right"/>
              <w:rPr>
                <w:del w:id="1237" w:author="David Modjeska" w:date="2016-04-23T22:34:00Z"/>
                <w:rFonts w:ascii="Arial Unicode MS" w:eastAsia="Arial Unicode MS" w:hAnsi="Arial Unicode MS" w:cs="Arial Unicode MS"/>
                <w:sz w:val="16"/>
                <w:szCs w:val="16"/>
              </w:rPr>
            </w:pPr>
            <w:moveTo w:id="1238" w:author="David Modjeska" w:date="2016-04-23T22:11:00Z">
              <w:del w:id="1239" w:author="David Modjeska" w:date="2016-04-23T22:34:00Z">
                <w:r w:rsidRPr="00AC53B3" w:rsidDel="00966A1D">
                  <w:rPr>
                    <w:rFonts w:ascii="Arial Unicode MS" w:eastAsia="Arial Unicode MS" w:hAnsi="Arial Unicode MS" w:cs="Arial Unicode MS"/>
                    <w:sz w:val="16"/>
                    <w:szCs w:val="16"/>
                  </w:rPr>
                  <w:delText>1.493</w:delText>
                </w:r>
              </w:del>
            </w:moveTo>
          </w:p>
        </w:tc>
        <w:tc>
          <w:tcPr>
            <w:tcW w:w="933" w:type="dxa"/>
            <w:gridSpan w:val="3"/>
            <w:tcBorders>
              <w:top w:val="nil"/>
              <w:bottom w:val="single" w:sz="16" w:space="0" w:color="000000"/>
            </w:tcBorders>
            <w:shd w:val="clear" w:color="auto" w:fill="FFFFFF"/>
            <w:vAlign w:val="center"/>
          </w:tcPr>
          <w:p w14:paraId="57160FD2" w14:textId="77777777" w:rsidR="002419D7" w:rsidRPr="00AC53B3" w:rsidDel="00966A1D" w:rsidRDefault="002419D7" w:rsidP="00010CB7">
            <w:pPr>
              <w:ind w:left="60" w:right="60"/>
              <w:jc w:val="right"/>
              <w:rPr>
                <w:del w:id="1240" w:author="David Modjeska" w:date="2016-04-23T22:34:00Z"/>
                <w:rFonts w:ascii="Arial Unicode MS" w:eastAsia="Arial Unicode MS" w:hAnsi="Arial Unicode MS" w:cs="Arial Unicode MS"/>
                <w:sz w:val="16"/>
                <w:szCs w:val="16"/>
              </w:rPr>
            </w:pPr>
            <w:moveTo w:id="1241" w:author="David Modjeska" w:date="2016-04-23T22:11:00Z">
              <w:del w:id="1242" w:author="David Modjeska" w:date="2016-04-23T22:34:00Z">
                <w:r w:rsidRPr="00AC53B3" w:rsidDel="00966A1D">
                  <w:rPr>
                    <w:rFonts w:ascii="Arial Unicode MS" w:eastAsia="Arial Unicode MS" w:hAnsi="Arial Unicode MS" w:cs="Arial Unicode MS"/>
                    <w:sz w:val="16"/>
                    <w:szCs w:val="16"/>
                  </w:rPr>
                  <w:delText>227</w:delText>
                </w:r>
              </w:del>
            </w:moveTo>
          </w:p>
        </w:tc>
        <w:tc>
          <w:tcPr>
            <w:tcW w:w="790" w:type="dxa"/>
            <w:gridSpan w:val="2"/>
            <w:tcBorders>
              <w:top w:val="nil"/>
              <w:bottom w:val="single" w:sz="16" w:space="0" w:color="000000"/>
            </w:tcBorders>
            <w:shd w:val="clear" w:color="auto" w:fill="FFFFFF"/>
            <w:vAlign w:val="center"/>
          </w:tcPr>
          <w:p w14:paraId="0469E19B" w14:textId="77777777" w:rsidR="002419D7" w:rsidRPr="00AC53B3" w:rsidDel="00966A1D" w:rsidRDefault="002419D7" w:rsidP="00010CB7">
            <w:pPr>
              <w:rPr>
                <w:del w:id="1243" w:author="David Modjeska" w:date="2016-04-23T22:34:00Z"/>
                <w:rFonts w:ascii="Arial Unicode MS" w:eastAsia="Arial Unicode MS" w:hAnsi="Arial Unicode MS" w:cs="Arial Unicode MS"/>
                <w:sz w:val="16"/>
                <w:szCs w:val="16"/>
              </w:rPr>
            </w:pPr>
          </w:p>
        </w:tc>
        <w:tc>
          <w:tcPr>
            <w:tcW w:w="425" w:type="dxa"/>
            <w:tcBorders>
              <w:top w:val="nil"/>
              <w:bottom w:val="single" w:sz="16" w:space="0" w:color="000000"/>
            </w:tcBorders>
            <w:shd w:val="clear" w:color="auto" w:fill="FFFFFF"/>
            <w:vAlign w:val="center"/>
          </w:tcPr>
          <w:p w14:paraId="6D00A384" w14:textId="77777777" w:rsidR="002419D7" w:rsidRPr="00AC53B3" w:rsidDel="00966A1D" w:rsidRDefault="002419D7" w:rsidP="00010CB7">
            <w:pPr>
              <w:rPr>
                <w:del w:id="1244" w:author="David Modjeska" w:date="2016-04-23T22:34:00Z"/>
                <w:rFonts w:ascii="Arial Unicode MS" w:eastAsia="Arial Unicode MS" w:hAnsi="Arial Unicode MS" w:cs="Arial Unicode MS"/>
                <w:sz w:val="16"/>
                <w:szCs w:val="16"/>
              </w:rPr>
            </w:pPr>
          </w:p>
        </w:tc>
        <w:tc>
          <w:tcPr>
            <w:tcW w:w="2262" w:type="dxa"/>
            <w:gridSpan w:val="3"/>
            <w:tcBorders>
              <w:top w:val="nil"/>
              <w:bottom w:val="single" w:sz="16" w:space="0" w:color="000000"/>
              <w:right w:val="single" w:sz="16" w:space="0" w:color="000000"/>
            </w:tcBorders>
            <w:shd w:val="clear" w:color="auto" w:fill="FFFFFF"/>
            <w:vAlign w:val="center"/>
          </w:tcPr>
          <w:p w14:paraId="4C8DDF3C" w14:textId="77777777" w:rsidR="002419D7" w:rsidRPr="00AC53B3" w:rsidDel="00966A1D" w:rsidRDefault="002419D7" w:rsidP="00010CB7">
            <w:pPr>
              <w:rPr>
                <w:del w:id="1245" w:author="David Modjeska" w:date="2016-04-23T22:34:00Z"/>
                <w:rFonts w:ascii="Arial Unicode MS" w:eastAsia="Arial Unicode MS" w:hAnsi="Arial Unicode MS" w:cs="Arial Unicode MS"/>
                <w:sz w:val="16"/>
                <w:szCs w:val="16"/>
              </w:rPr>
            </w:pPr>
          </w:p>
        </w:tc>
      </w:tr>
      <w:tr w:rsidR="002419D7" w:rsidRPr="00AC53B3" w:rsidDel="00966A1D" w14:paraId="638B6AE4" w14:textId="77777777" w:rsidTr="00010CB7">
        <w:trPr>
          <w:gridAfter w:val="1"/>
          <w:wAfter w:w="715" w:type="dxa"/>
          <w:cantSplit/>
          <w:del w:id="1246" w:author="David Modjeska" w:date="2016-04-23T22:34:00Z"/>
        </w:trPr>
        <w:tc>
          <w:tcPr>
            <w:tcW w:w="6787" w:type="dxa"/>
            <w:gridSpan w:val="16"/>
            <w:tcBorders>
              <w:top w:val="nil"/>
              <w:left w:val="nil"/>
              <w:bottom w:val="nil"/>
              <w:right w:val="nil"/>
            </w:tcBorders>
            <w:shd w:val="clear" w:color="auto" w:fill="FFFFFF"/>
          </w:tcPr>
          <w:p w14:paraId="6C6115BA" w14:textId="77777777" w:rsidR="002419D7" w:rsidRPr="00AC53B3" w:rsidDel="00966A1D" w:rsidRDefault="002419D7" w:rsidP="00010CB7">
            <w:pPr>
              <w:ind w:left="60" w:right="60"/>
              <w:rPr>
                <w:del w:id="1247" w:author="David Modjeska" w:date="2016-04-23T22:34:00Z"/>
                <w:rFonts w:ascii="Arial Unicode MS" w:eastAsia="Arial Unicode MS" w:hAnsi="Arial Unicode MS" w:cs="Arial Unicode MS"/>
                <w:sz w:val="16"/>
                <w:szCs w:val="16"/>
              </w:rPr>
            </w:pPr>
            <w:moveTo w:id="1248" w:author="David Modjeska" w:date="2016-04-23T22:11:00Z">
              <w:del w:id="1249" w:author="David Modjeska" w:date="2016-04-23T22:34:00Z">
                <w:r w:rsidRPr="00AC53B3" w:rsidDel="00966A1D">
                  <w:rPr>
                    <w:rFonts w:ascii="Arial Unicode MS" w:eastAsia="Arial Unicode MS" w:hAnsi="Arial Unicode MS" w:cs="Arial Unicode MS"/>
                    <w:sz w:val="16"/>
                    <w:szCs w:val="16"/>
                  </w:rPr>
                  <w:delText>a. Dependent Variable: FXRate</w:delText>
                </w:r>
              </w:del>
            </w:moveTo>
          </w:p>
        </w:tc>
      </w:tr>
      <w:moveToRangeEnd w:id="1168"/>
      <w:tr w:rsidR="002419D7" w:rsidRPr="00AC53B3" w:rsidDel="00966A1D" w14:paraId="5AEE5E26" w14:textId="77777777" w:rsidTr="00010CB7">
        <w:tblPrEx>
          <w:tblW w:w="7502"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ExChange w:id="1250" w:author="David Modjeska" w:date="2016-04-23T22:44:00Z">
            <w:tblPrEx>
              <w:tblW w:w="863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Ex>
          </w:tblPrExChange>
        </w:tblPrEx>
        <w:trPr>
          <w:cantSplit/>
          <w:del w:id="1251" w:author="David Modjeska" w:date="2016-04-23T22:34:00Z"/>
          <w:trPrChange w:id="1252" w:author="David Modjeska" w:date="2016-04-23T22:44:00Z">
            <w:trPr>
              <w:cantSplit/>
            </w:trPr>
          </w:trPrChange>
        </w:trPr>
        <w:tc>
          <w:tcPr>
            <w:tcW w:w="7502" w:type="dxa"/>
            <w:gridSpan w:val="17"/>
            <w:tcBorders>
              <w:top w:val="nil"/>
              <w:left w:val="nil"/>
              <w:bottom w:val="nil"/>
              <w:right w:val="nil"/>
            </w:tcBorders>
            <w:shd w:val="clear" w:color="auto" w:fill="FFFFFF"/>
            <w:vAlign w:val="center"/>
            <w:tcPrChange w:id="1253" w:author="David Modjeska" w:date="2016-04-23T22:44:00Z">
              <w:tcPr>
                <w:tcW w:w="8636" w:type="dxa"/>
                <w:gridSpan w:val="20"/>
                <w:tcBorders>
                  <w:top w:val="nil"/>
                  <w:left w:val="nil"/>
                  <w:bottom w:val="nil"/>
                  <w:right w:val="nil"/>
                </w:tcBorders>
                <w:shd w:val="clear" w:color="auto" w:fill="FFFFFF"/>
                <w:vAlign w:val="center"/>
              </w:tcPr>
            </w:tcPrChange>
          </w:tcPr>
          <w:p w14:paraId="7690A370" w14:textId="77777777" w:rsidR="002419D7" w:rsidRPr="00AC53B3" w:rsidDel="00966A1D" w:rsidRDefault="002419D7" w:rsidP="00010CB7">
            <w:pPr>
              <w:contextualSpacing/>
              <w:rPr>
                <w:del w:id="1254" w:author="David Modjeska" w:date="2016-04-23T22:34:00Z"/>
                <w:sz w:val="16"/>
                <w:szCs w:val="16"/>
              </w:rPr>
            </w:pPr>
            <w:del w:id="1255" w:author="David Modjeska" w:date="2016-04-23T22:34:00Z">
              <w:r w:rsidRPr="00AC53B3" w:rsidDel="00966A1D">
                <w:rPr>
                  <w:rFonts w:asciiTheme="majorHAnsi" w:hAnsiTheme="majorHAnsi"/>
                  <w:i/>
                  <w:sz w:val="16"/>
                  <w:szCs w:val="16"/>
                </w:rPr>
                <w:delText>[Note: SPSS output below has been condensed - showing the last model only]</w:delText>
              </w:r>
            </w:del>
          </w:p>
          <w:p w14:paraId="25DAEE22" w14:textId="77777777" w:rsidR="002419D7" w:rsidRPr="00AC53B3" w:rsidDel="00966A1D" w:rsidRDefault="002419D7" w:rsidP="00010CB7">
            <w:pPr>
              <w:ind w:right="60"/>
              <w:contextualSpacing/>
              <w:rPr>
                <w:del w:id="1256" w:author="David Modjeska" w:date="2016-04-23T22:34:00Z"/>
                <w:rFonts w:ascii="Arial Unicode MS" w:eastAsia="Arial Unicode MS" w:hAnsi="Arial Unicode MS" w:cs="Arial Unicode MS"/>
                <w:sz w:val="16"/>
                <w:szCs w:val="16"/>
              </w:rPr>
            </w:pPr>
            <w:del w:id="1257" w:author="David Modjeska" w:date="2016-04-23T22:34:00Z">
              <w:r w:rsidRPr="00AC53B3" w:rsidDel="00966A1D">
                <w:rPr>
                  <w:rFonts w:ascii="Arial Unicode MS" w:eastAsia="Arial Unicode MS" w:hAnsi="Arial Unicode MS" w:cs="Arial Unicode MS"/>
                  <w:b/>
                  <w:bCs/>
                  <w:sz w:val="16"/>
                  <w:szCs w:val="16"/>
                </w:rPr>
                <w:delText>Coefficients</w:delText>
              </w:r>
              <w:r w:rsidRPr="00AC53B3" w:rsidDel="00966A1D">
                <w:rPr>
                  <w:rFonts w:ascii="Arial Unicode MS" w:eastAsia="Arial Unicode MS" w:hAnsi="Arial Unicode MS" w:cs="Arial Unicode MS"/>
                  <w:b/>
                  <w:bCs/>
                  <w:sz w:val="16"/>
                  <w:szCs w:val="16"/>
                  <w:vertAlign w:val="superscript"/>
                </w:rPr>
                <w:delText>a</w:delText>
              </w:r>
            </w:del>
          </w:p>
        </w:tc>
      </w:tr>
      <w:tr w:rsidR="002419D7" w:rsidRPr="00AC53B3" w:rsidDel="00966A1D" w14:paraId="08F154CF" w14:textId="77777777" w:rsidTr="00010CB7">
        <w:trPr>
          <w:cantSplit/>
          <w:del w:id="1258" w:author="David Modjeska" w:date="2016-04-23T22:34:00Z"/>
        </w:trPr>
        <w:tc>
          <w:tcPr>
            <w:tcW w:w="1500" w:type="dxa"/>
            <w:gridSpan w:val="5"/>
            <w:vMerge w:val="restart"/>
            <w:tcBorders>
              <w:top w:val="single" w:sz="16" w:space="0" w:color="000000"/>
              <w:left w:val="single" w:sz="16" w:space="0" w:color="000000"/>
              <w:bottom w:val="nil"/>
              <w:right w:val="nil"/>
            </w:tcBorders>
            <w:shd w:val="clear" w:color="auto" w:fill="FFFFFF"/>
            <w:vAlign w:val="bottom"/>
          </w:tcPr>
          <w:p w14:paraId="059EC2CE" w14:textId="77777777" w:rsidR="002419D7" w:rsidRPr="00AC53B3" w:rsidDel="00966A1D" w:rsidRDefault="002419D7" w:rsidP="00010CB7">
            <w:pPr>
              <w:ind w:left="60" w:right="60"/>
              <w:contextualSpacing/>
              <w:rPr>
                <w:del w:id="1259" w:author="David Modjeska" w:date="2016-04-23T22:34:00Z"/>
                <w:rFonts w:ascii="Arial Unicode MS" w:eastAsia="Arial Unicode MS" w:hAnsi="Arial Unicode MS" w:cs="Arial Unicode MS"/>
                <w:sz w:val="16"/>
                <w:szCs w:val="16"/>
              </w:rPr>
            </w:pPr>
            <w:del w:id="1260" w:author="David Modjeska" w:date="2016-04-23T22:34:00Z">
              <w:r w:rsidRPr="00AC53B3" w:rsidDel="00966A1D">
                <w:rPr>
                  <w:rFonts w:ascii="Arial Unicode MS" w:eastAsia="Arial Unicode MS" w:hAnsi="Arial Unicode MS" w:cs="Arial Unicode MS"/>
                  <w:sz w:val="16"/>
                  <w:szCs w:val="16"/>
                </w:rPr>
                <w:delText>Model</w:delText>
              </w:r>
            </w:del>
          </w:p>
        </w:tc>
        <w:tc>
          <w:tcPr>
            <w:tcW w:w="1517" w:type="dxa"/>
            <w:gridSpan w:val="3"/>
            <w:tcBorders>
              <w:top w:val="single" w:sz="16" w:space="0" w:color="000000"/>
              <w:left w:val="single" w:sz="16" w:space="0" w:color="000000"/>
            </w:tcBorders>
            <w:shd w:val="clear" w:color="auto" w:fill="FFFFFF"/>
            <w:vAlign w:val="bottom"/>
          </w:tcPr>
          <w:p w14:paraId="36A41B00" w14:textId="77777777" w:rsidR="002419D7" w:rsidRPr="00AC53B3" w:rsidDel="00966A1D" w:rsidRDefault="002419D7" w:rsidP="00010CB7">
            <w:pPr>
              <w:ind w:left="60" w:right="60"/>
              <w:contextualSpacing/>
              <w:jc w:val="center"/>
              <w:rPr>
                <w:del w:id="1261" w:author="David Modjeska" w:date="2016-04-23T22:34:00Z"/>
                <w:rFonts w:ascii="Arial Unicode MS" w:eastAsia="Arial Unicode MS" w:hAnsi="Arial Unicode MS" w:cs="Arial Unicode MS"/>
                <w:sz w:val="16"/>
                <w:szCs w:val="16"/>
              </w:rPr>
            </w:pPr>
            <w:del w:id="1262" w:author="David Modjeska" w:date="2016-04-23T22:34:00Z">
              <w:r w:rsidRPr="00AC53B3" w:rsidDel="00966A1D">
                <w:rPr>
                  <w:rFonts w:ascii="Arial Unicode MS" w:eastAsia="Arial Unicode MS" w:hAnsi="Arial Unicode MS" w:cs="Arial Unicode MS"/>
                  <w:sz w:val="16"/>
                  <w:szCs w:val="16"/>
                </w:rPr>
                <w:delText>Unstandardized Coefficients</w:delText>
              </w:r>
            </w:del>
          </w:p>
        </w:tc>
        <w:tc>
          <w:tcPr>
            <w:tcW w:w="846" w:type="dxa"/>
            <w:gridSpan w:val="3"/>
            <w:tcBorders>
              <w:top w:val="single" w:sz="16" w:space="0" w:color="000000"/>
            </w:tcBorders>
            <w:shd w:val="clear" w:color="auto" w:fill="FFFFFF"/>
            <w:vAlign w:val="bottom"/>
          </w:tcPr>
          <w:p w14:paraId="50AC9163" w14:textId="77777777" w:rsidR="002419D7" w:rsidRPr="00AC53B3" w:rsidDel="00966A1D" w:rsidRDefault="002419D7" w:rsidP="00010CB7">
            <w:pPr>
              <w:ind w:left="60" w:right="60"/>
              <w:contextualSpacing/>
              <w:jc w:val="center"/>
              <w:rPr>
                <w:del w:id="1263" w:author="David Modjeska" w:date="2016-04-23T22:34:00Z"/>
                <w:rFonts w:ascii="Arial Unicode MS" w:eastAsia="Arial Unicode MS" w:hAnsi="Arial Unicode MS" w:cs="Arial Unicode MS"/>
                <w:sz w:val="16"/>
                <w:szCs w:val="16"/>
              </w:rPr>
            </w:pPr>
            <w:del w:id="1264" w:author="David Modjeska" w:date="2016-04-23T22:34:00Z">
              <w:r w:rsidRPr="00AC53B3" w:rsidDel="00966A1D">
                <w:rPr>
                  <w:rFonts w:ascii="Arial Unicode MS" w:eastAsia="Arial Unicode MS" w:hAnsi="Arial Unicode MS" w:cs="Arial Unicode MS"/>
                  <w:sz w:val="16"/>
                  <w:szCs w:val="16"/>
                </w:rPr>
                <w:delText>Standardized Coefficients</w:delText>
              </w:r>
            </w:del>
          </w:p>
        </w:tc>
        <w:tc>
          <w:tcPr>
            <w:tcW w:w="237" w:type="dxa"/>
            <w:vMerge w:val="restart"/>
            <w:tcBorders>
              <w:top w:val="single" w:sz="16" w:space="0" w:color="000000"/>
            </w:tcBorders>
            <w:shd w:val="clear" w:color="auto" w:fill="FFFFFF"/>
            <w:vAlign w:val="bottom"/>
          </w:tcPr>
          <w:p w14:paraId="07525A43" w14:textId="77777777" w:rsidR="002419D7" w:rsidRPr="00AC53B3" w:rsidDel="00966A1D" w:rsidRDefault="002419D7" w:rsidP="00010CB7">
            <w:pPr>
              <w:ind w:left="60" w:right="60"/>
              <w:contextualSpacing/>
              <w:jc w:val="center"/>
              <w:rPr>
                <w:del w:id="1265" w:author="David Modjeska" w:date="2016-04-23T22:34:00Z"/>
                <w:rFonts w:ascii="Arial Unicode MS" w:eastAsia="Arial Unicode MS" w:hAnsi="Arial Unicode MS" w:cs="Arial Unicode MS"/>
                <w:sz w:val="16"/>
                <w:szCs w:val="16"/>
              </w:rPr>
            </w:pPr>
            <w:del w:id="1266" w:author="David Modjeska" w:date="2016-04-23T22:34:00Z">
              <w:r w:rsidRPr="00AC53B3" w:rsidDel="00966A1D">
                <w:rPr>
                  <w:rFonts w:ascii="Arial Unicode MS" w:eastAsia="Arial Unicode MS" w:hAnsi="Arial Unicode MS" w:cs="Arial Unicode MS"/>
                  <w:sz w:val="16"/>
                  <w:szCs w:val="16"/>
                </w:rPr>
                <w:delText>t</w:delText>
              </w:r>
            </w:del>
          </w:p>
        </w:tc>
        <w:tc>
          <w:tcPr>
            <w:tcW w:w="425" w:type="dxa"/>
            <w:vMerge w:val="restart"/>
            <w:tcBorders>
              <w:top w:val="single" w:sz="16" w:space="0" w:color="000000"/>
            </w:tcBorders>
            <w:shd w:val="clear" w:color="auto" w:fill="FFFFFF"/>
            <w:vAlign w:val="bottom"/>
          </w:tcPr>
          <w:p w14:paraId="7D5D60E7" w14:textId="77777777" w:rsidR="002419D7" w:rsidRPr="00AC53B3" w:rsidDel="00966A1D" w:rsidRDefault="002419D7" w:rsidP="00010CB7">
            <w:pPr>
              <w:ind w:left="60" w:right="60"/>
              <w:contextualSpacing/>
              <w:jc w:val="center"/>
              <w:rPr>
                <w:del w:id="1267" w:author="David Modjeska" w:date="2016-04-23T22:34:00Z"/>
                <w:rFonts w:ascii="Arial Unicode MS" w:eastAsia="Arial Unicode MS" w:hAnsi="Arial Unicode MS" w:cs="Arial Unicode MS"/>
                <w:sz w:val="16"/>
                <w:szCs w:val="16"/>
              </w:rPr>
            </w:pPr>
            <w:del w:id="1268" w:author="David Modjeska" w:date="2016-04-23T22:34:00Z">
              <w:r w:rsidRPr="00AC53B3" w:rsidDel="00966A1D">
                <w:rPr>
                  <w:rFonts w:ascii="Arial Unicode MS" w:eastAsia="Arial Unicode MS" w:hAnsi="Arial Unicode MS" w:cs="Arial Unicode MS"/>
                  <w:sz w:val="16"/>
                  <w:szCs w:val="16"/>
                </w:rPr>
                <w:delText>Sig.</w:delText>
              </w:r>
            </w:del>
          </w:p>
        </w:tc>
        <w:tc>
          <w:tcPr>
            <w:tcW w:w="2977" w:type="dxa"/>
            <w:gridSpan w:val="4"/>
            <w:tcBorders>
              <w:top w:val="single" w:sz="16" w:space="0" w:color="000000"/>
              <w:right w:val="single" w:sz="16" w:space="0" w:color="000000"/>
            </w:tcBorders>
            <w:shd w:val="clear" w:color="auto" w:fill="FFFFFF"/>
            <w:vAlign w:val="bottom"/>
          </w:tcPr>
          <w:p w14:paraId="025B7056" w14:textId="77777777" w:rsidR="002419D7" w:rsidRPr="00AC53B3" w:rsidDel="00966A1D" w:rsidRDefault="002419D7" w:rsidP="00010CB7">
            <w:pPr>
              <w:ind w:left="60" w:right="60"/>
              <w:contextualSpacing/>
              <w:jc w:val="center"/>
              <w:rPr>
                <w:del w:id="1269" w:author="David Modjeska" w:date="2016-04-23T22:34:00Z"/>
                <w:rFonts w:ascii="Arial Unicode MS" w:eastAsia="Arial Unicode MS" w:hAnsi="Arial Unicode MS" w:cs="Arial Unicode MS"/>
                <w:sz w:val="16"/>
                <w:szCs w:val="16"/>
              </w:rPr>
            </w:pPr>
            <w:del w:id="1270" w:author="David Modjeska" w:date="2016-04-23T22:34:00Z">
              <w:r w:rsidRPr="00AC53B3" w:rsidDel="00966A1D">
                <w:rPr>
                  <w:rFonts w:ascii="Arial Unicode MS" w:eastAsia="Arial Unicode MS" w:hAnsi="Arial Unicode MS" w:cs="Arial Unicode MS"/>
                  <w:sz w:val="16"/>
                  <w:szCs w:val="16"/>
                </w:rPr>
                <w:delText>Collinearity Statistics</w:delText>
              </w:r>
            </w:del>
          </w:p>
        </w:tc>
      </w:tr>
      <w:tr w:rsidR="002419D7" w:rsidRPr="00AC53B3" w:rsidDel="00966A1D" w14:paraId="6BB14573" w14:textId="77777777" w:rsidTr="00010CB7">
        <w:trPr>
          <w:cantSplit/>
          <w:trHeight w:val="514"/>
          <w:del w:id="1271" w:author="David Modjeska" w:date="2016-04-23T22:34:00Z"/>
        </w:trPr>
        <w:tc>
          <w:tcPr>
            <w:tcW w:w="1500" w:type="dxa"/>
            <w:gridSpan w:val="5"/>
            <w:vMerge/>
            <w:tcBorders>
              <w:top w:val="single" w:sz="16" w:space="0" w:color="000000"/>
              <w:left w:val="single" w:sz="16" w:space="0" w:color="000000"/>
              <w:bottom w:val="nil"/>
              <w:right w:val="nil"/>
            </w:tcBorders>
            <w:shd w:val="clear" w:color="auto" w:fill="FFFFFF"/>
            <w:vAlign w:val="bottom"/>
          </w:tcPr>
          <w:p w14:paraId="2D4F3A35" w14:textId="77777777" w:rsidR="002419D7" w:rsidRPr="00AC53B3" w:rsidDel="00966A1D" w:rsidRDefault="002419D7" w:rsidP="00010CB7">
            <w:pPr>
              <w:contextualSpacing/>
              <w:rPr>
                <w:del w:id="1272" w:author="David Modjeska" w:date="2016-04-23T22:34:00Z"/>
                <w:rFonts w:ascii="Arial Unicode MS" w:eastAsia="Arial Unicode MS" w:hAnsi="Arial Unicode MS" w:cs="Arial Unicode MS"/>
                <w:sz w:val="16"/>
                <w:szCs w:val="16"/>
              </w:rPr>
            </w:pPr>
          </w:p>
        </w:tc>
        <w:tc>
          <w:tcPr>
            <w:tcW w:w="757" w:type="dxa"/>
            <w:tcBorders>
              <w:left w:val="single" w:sz="16" w:space="0" w:color="000000"/>
              <w:bottom w:val="single" w:sz="16" w:space="0" w:color="000000"/>
            </w:tcBorders>
            <w:shd w:val="clear" w:color="auto" w:fill="FFFFFF"/>
            <w:vAlign w:val="bottom"/>
          </w:tcPr>
          <w:p w14:paraId="5378C5C8" w14:textId="77777777" w:rsidR="002419D7" w:rsidRPr="00AC53B3" w:rsidDel="00966A1D" w:rsidRDefault="002419D7" w:rsidP="00010CB7">
            <w:pPr>
              <w:ind w:left="60" w:right="60"/>
              <w:contextualSpacing/>
              <w:jc w:val="center"/>
              <w:rPr>
                <w:del w:id="1273" w:author="David Modjeska" w:date="2016-04-23T22:34:00Z"/>
                <w:rFonts w:ascii="Arial Unicode MS" w:eastAsia="Arial Unicode MS" w:hAnsi="Arial Unicode MS" w:cs="Arial Unicode MS"/>
                <w:sz w:val="16"/>
                <w:szCs w:val="16"/>
              </w:rPr>
            </w:pPr>
            <w:del w:id="1274" w:author="David Modjeska" w:date="2016-04-23T22:34:00Z">
              <w:r w:rsidRPr="00AC53B3" w:rsidDel="00966A1D">
                <w:rPr>
                  <w:rFonts w:ascii="Arial Unicode MS" w:eastAsia="Arial Unicode MS" w:hAnsi="Arial Unicode MS" w:cs="Arial Unicode MS"/>
                  <w:sz w:val="16"/>
                  <w:szCs w:val="16"/>
                </w:rPr>
                <w:delText>B</w:delText>
              </w:r>
            </w:del>
          </w:p>
        </w:tc>
        <w:tc>
          <w:tcPr>
            <w:tcW w:w="760" w:type="dxa"/>
            <w:gridSpan w:val="2"/>
            <w:tcBorders>
              <w:bottom w:val="single" w:sz="16" w:space="0" w:color="000000"/>
            </w:tcBorders>
            <w:shd w:val="clear" w:color="auto" w:fill="FFFFFF"/>
            <w:vAlign w:val="bottom"/>
          </w:tcPr>
          <w:p w14:paraId="5B485FA3" w14:textId="77777777" w:rsidR="002419D7" w:rsidRPr="00AC53B3" w:rsidDel="00966A1D" w:rsidRDefault="002419D7" w:rsidP="00010CB7">
            <w:pPr>
              <w:ind w:left="60" w:right="60"/>
              <w:contextualSpacing/>
              <w:jc w:val="center"/>
              <w:rPr>
                <w:del w:id="1275" w:author="David Modjeska" w:date="2016-04-23T22:34:00Z"/>
                <w:rFonts w:ascii="Arial Unicode MS" w:eastAsia="Arial Unicode MS" w:hAnsi="Arial Unicode MS" w:cs="Arial Unicode MS"/>
                <w:sz w:val="16"/>
                <w:szCs w:val="16"/>
              </w:rPr>
            </w:pPr>
            <w:del w:id="1276" w:author="David Modjeska" w:date="2016-04-23T22:34:00Z">
              <w:r w:rsidRPr="00AC53B3" w:rsidDel="00966A1D">
                <w:rPr>
                  <w:rFonts w:ascii="Arial Unicode MS" w:eastAsia="Arial Unicode MS" w:hAnsi="Arial Unicode MS" w:cs="Arial Unicode MS"/>
                  <w:sz w:val="16"/>
                  <w:szCs w:val="16"/>
                </w:rPr>
                <w:delText>Std. Error</w:delText>
              </w:r>
            </w:del>
          </w:p>
        </w:tc>
        <w:tc>
          <w:tcPr>
            <w:tcW w:w="846" w:type="dxa"/>
            <w:gridSpan w:val="3"/>
            <w:tcBorders>
              <w:bottom w:val="single" w:sz="16" w:space="0" w:color="000000"/>
            </w:tcBorders>
            <w:shd w:val="clear" w:color="auto" w:fill="FFFFFF"/>
            <w:vAlign w:val="bottom"/>
          </w:tcPr>
          <w:p w14:paraId="0289C783" w14:textId="77777777" w:rsidR="002419D7" w:rsidRPr="00AC53B3" w:rsidDel="00966A1D" w:rsidRDefault="002419D7" w:rsidP="00010CB7">
            <w:pPr>
              <w:ind w:left="60" w:right="60"/>
              <w:contextualSpacing/>
              <w:jc w:val="center"/>
              <w:rPr>
                <w:del w:id="1277" w:author="David Modjeska" w:date="2016-04-23T22:34:00Z"/>
                <w:rFonts w:ascii="Arial Unicode MS" w:eastAsia="Arial Unicode MS" w:hAnsi="Arial Unicode MS" w:cs="Arial Unicode MS"/>
                <w:sz w:val="16"/>
                <w:szCs w:val="16"/>
              </w:rPr>
            </w:pPr>
            <w:del w:id="1278" w:author="David Modjeska" w:date="2016-04-23T22:34:00Z">
              <w:r w:rsidRPr="00AC53B3" w:rsidDel="00966A1D">
                <w:rPr>
                  <w:rFonts w:ascii="Arial Unicode MS" w:eastAsia="Arial Unicode MS" w:hAnsi="Arial Unicode MS" w:cs="Arial Unicode MS"/>
                  <w:sz w:val="16"/>
                  <w:szCs w:val="16"/>
                </w:rPr>
                <w:delText>Beta</w:delText>
              </w:r>
            </w:del>
          </w:p>
        </w:tc>
        <w:tc>
          <w:tcPr>
            <w:tcW w:w="237" w:type="dxa"/>
            <w:vMerge/>
            <w:tcBorders>
              <w:top w:val="single" w:sz="16" w:space="0" w:color="000000"/>
            </w:tcBorders>
            <w:shd w:val="clear" w:color="auto" w:fill="FFFFFF"/>
            <w:vAlign w:val="bottom"/>
          </w:tcPr>
          <w:p w14:paraId="7AB79127" w14:textId="77777777" w:rsidR="002419D7" w:rsidRPr="00AC53B3" w:rsidDel="00966A1D" w:rsidRDefault="002419D7" w:rsidP="00010CB7">
            <w:pPr>
              <w:contextualSpacing/>
              <w:rPr>
                <w:del w:id="1279" w:author="David Modjeska" w:date="2016-04-23T22:34:00Z"/>
                <w:rFonts w:ascii="Arial Unicode MS" w:eastAsia="Arial Unicode MS" w:hAnsi="Arial Unicode MS" w:cs="Arial Unicode MS"/>
                <w:sz w:val="16"/>
                <w:szCs w:val="16"/>
              </w:rPr>
            </w:pPr>
          </w:p>
        </w:tc>
        <w:tc>
          <w:tcPr>
            <w:tcW w:w="425" w:type="dxa"/>
            <w:vMerge/>
            <w:tcBorders>
              <w:top w:val="single" w:sz="16" w:space="0" w:color="000000"/>
            </w:tcBorders>
            <w:shd w:val="clear" w:color="auto" w:fill="FFFFFF"/>
            <w:vAlign w:val="bottom"/>
          </w:tcPr>
          <w:p w14:paraId="6F487795" w14:textId="77777777" w:rsidR="002419D7" w:rsidRPr="00AC53B3" w:rsidDel="00966A1D" w:rsidRDefault="002419D7" w:rsidP="00010CB7">
            <w:pPr>
              <w:contextualSpacing/>
              <w:rPr>
                <w:del w:id="1280" w:author="David Modjeska" w:date="2016-04-23T22:34:00Z"/>
                <w:rFonts w:ascii="Arial Unicode MS" w:eastAsia="Arial Unicode MS" w:hAnsi="Arial Unicode MS" w:cs="Arial Unicode MS"/>
                <w:sz w:val="16"/>
                <w:szCs w:val="16"/>
              </w:rPr>
            </w:pPr>
          </w:p>
        </w:tc>
        <w:tc>
          <w:tcPr>
            <w:tcW w:w="1045" w:type="dxa"/>
            <w:tcBorders>
              <w:bottom w:val="single" w:sz="16" w:space="0" w:color="000000"/>
            </w:tcBorders>
            <w:shd w:val="clear" w:color="auto" w:fill="FFFFFF"/>
            <w:vAlign w:val="bottom"/>
          </w:tcPr>
          <w:p w14:paraId="4A208DFB" w14:textId="77777777" w:rsidR="002419D7" w:rsidRPr="00AC53B3" w:rsidDel="00966A1D" w:rsidRDefault="002419D7" w:rsidP="00010CB7">
            <w:pPr>
              <w:ind w:left="60" w:right="60"/>
              <w:contextualSpacing/>
              <w:jc w:val="center"/>
              <w:rPr>
                <w:del w:id="1281" w:author="David Modjeska" w:date="2016-04-23T22:34:00Z"/>
                <w:rFonts w:ascii="Arial Unicode MS" w:eastAsia="Arial Unicode MS" w:hAnsi="Arial Unicode MS" w:cs="Arial Unicode MS"/>
                <w:sz w:val="16"/>
                <w:szCs w:val="16"/>
              </w:rPr>
            </w:pPr>
            <w:del w:id="1282" w:author="David Modjeska" w:date="2016-04-23T22:34:00Z">
              <w:r w:rsidRPr="00AC53B3" w:rsidDel="00966A1D">
                <w:rPr>
                  <w:rFonts w:ascii="Arial Unicode MS" w:eastAsia="Arial Unicode MS" w:hAnsi="Arial Unicode MS" w:cs="Arial Unicode MS"/>
                  <w:sz w:val="16"/>
                  <w:szCs w:val="16"/>
                </w:rPr>
                <w:delText>Tolerance</w:delText>
              </w:r>
            </w:del>
          </w:p>
        </w:tc>
        <w:tc>
          <w:tcPr>
            <w:tcW w:w="1932" w:type="dxa"/>
            <w:gridSpan w:val="3"/>
            <w:tcBorders>
              <w:bottom w:val="single" w:sz="16" w:space="0" w:color="000000"/>
              <w:right w:val="single" w:sz="16" w:space="0" w:color="000000"/>
            </w:tcBorders>
            <w:shd w:val="clear" w:color="auto" w:fill="FFFFFF"/>
            <w:vAlign w:val="bottom"/>
          </w:tcPr>
          <w:p w14:paraId="5DF3C3F4" w14:textId="77777777" w:rsidR="002419D7" w:rsidRPr="00AC53B3" w:rsidDel="00966A1D" w:rsidRDefault="002419D7" w:rsidP="00010CB7">
            <w:pPr>
              <w:ind w:left="60" w:right="60"/>
              <w:contextualSpacing/>
              <w:jc w:val="center"/>
              <w:rPr>
                <w:del w:id="1283" w:author="David Modjeska" w:date="2016-04-23T22:34:00Z"/>
                <w:rFonts w:ascii="Arial Unicode MS" w:eastAsia="Arial Unicode MS" w:hAnsi="Arial Unicode MS" w:cs="Arial Unicode MS"/>
                <w:sz w:val="16"/>
                <w:szCs w:val="16"/>
              </w:rPr>
            </w:pPr>
            <w:del w:id="1284" w:author="David Modjeska" w:date="2016-04-23T22:34:00Z">
              <w:r w:rsidRPr="00AC53B3" w:rsidDel="00966A1D">
                <w:rPr>
                  <w:rFonts w:ascii="Arial Unicode MS" w:eastAsia="Arial Unicode MS" w:hAnsi="Arial Unicode MS" w:cs="Arial Unicode MS"/>
                  <w:sz w:val="16"/>
                  <w:szCs w:val="16"/>
                </w:rPr>
                <w:delText>VIF</w:delText>
              </w:r>
            </w:del>
          </w:p>
        </w:tc>
      </w:tr>
      <w:tr w:rsidR="002419D7" w:rsidRPr="00AC53B3" w:rsidDel="00966A1D" w14:paraId="50D18A9C" w14:textId="77777777" w:rsidTr="00010CB7">
        <w:trPr>
          <w:cantSplit/>
          <w:trHeight w:val="263"/>
          <w:del w:id="1285" w:author="David Modjeska" w:date="2016-04-23T22:34:00Z"/>
        </w:trPr>
        <w:tc>
          <w:tcPr>
            <w:tcW w:w="343" w:type="dxa"/>
            <w:vMerge w:val="restart"/>
            <w:tcBorders>
              <w:top w:val="nil"/>
              <w:left w:val="single" w:sz="16" w:space="0" w:color="000000"/>
              <w:bottom w:val="single" w:sz="16" w:space="0" w:color="000000"/>
              <w:right w:val="nil"/>
            </w:tcBorders>
            <w:shd w:val="clear" w:color="auto" w:fill="FFFFFF"/>
          </w:tcPr>
          <w:p w14:paraId="0AC23681" w14:textId="77777777" w:rsidR="002419D7" w:rsidRPr="00AC53B3" w:rsidDel="00966A1D" w:rsidRDefault="002419D7" w:rsidP="00010CB7">
            <w:pPr>
              <w:ind w:left="60" w:right="60"/>
              <w:contextualSpacing/>
              <w:rPr>
                <w:del w:id="1286" w:author="David Modjeska" w:date="2016-04-23T22:34:00Z"/>
                <w:rFonts w:ascii="Arial Unicode MS" w:eastAsia="Arial Unicode MS" w:hAnsi="Arial Unicode MS" w:cs="Arial Unicode MS"/>
                <w:sz w:val="16"/>
                <w:szCs w:val="16"/>
              </w:rPr>
            </w:pPr>
            <w:del w:id="1287" w:author="David Modjeska" w:date="2016-04-23T22:34:00Z">
              <w:r w:rsidRPr="00AC53B3" w:rsidDel="00966A1D">
                <w:rPr>
                  <w:rFonts w:ascii="Arial Unicode MS" w:eastAsia="Arial Unicode MS" w:hAnsi="Arial Unicode MS" w:cs="Arial Unicode MS"/>
                  <w:sz w:val="16"/>
                  <w:szCs w:val="16"/>
                </w:rPr>
                <w:delText>24</w:delText>
              </w:r>
            </w:del>
          </w:p>
        </w:tc>
        <w:tc>
          <w:tcPr>
            <w:tcW w:w="1157" w:type="dxa"/>
            <w:gridSpan w:val="4"/>
            <w:tcBorders>
              <w:top w:val="nil"/>
              <w:left w:val="nil"/>
              <w:bottom w:val="nil"/>
              <w:right w:val="single" w:sz="16" w:space="0" w:color="000000"/>
            </w:tcBorders>
            <w:shd w:val="clear" w:color="auto" w:fill="FFFFFF"/>
          </w:tcPr>
          <w:p w14:paraId="57B1B1BA" w14:textId="77777777" w:rsidR="002419D7" w:rsidRPr="00AC53B3" w:rsidDel="00966A1D" w:rsidRDefault="002419D7" w:rsidP="00010CB7">
            <w:pPr>
              <w:ind w:left="60" w:right="60"/>
              <w:contextualSpacing/>
              <w:rPr>
                <w:del w:id="1288" w:author="David Modjeska" w:date="2016-04-23T22:34:00Z"/>
                <w:rFonts w:ascii="Arial Unicode MS" w:eastAsia="Arial Unicode MS" w:hAnsi="Arial Unicode MS" w:cs="Arial Unicode MS"/>
                <w:sz w:val="16"/>
                <w:szCs w:val="16"/>
              </w:rPr>
            </w:pPr>
            <w:del w:id="1289" w:author="David Modjeska" w:date="2016-04-23T22:34:00Z">
              <w:r w:rsidRPr="00AC53B3" w:rsidDel="00966A1D">
                <w:rPr>
                  <w:rFonts w:ascii="Arial Unicode MS" w:eastAsia="Arial Unicode MS" w:hAnsi="Arial Unicode MS" w:cs="Arial Unicode MS"/>
                  <w:sz w:val="16"/>
                  <w:szCs w:val="16"/>
                </w:rPr>
                <w:delText>(Constant)</w:delText>
              </w:r>
            </w:del>
          </w:p>
        </w:tc>
        <w:tc>
          <w:tcPr>
            <w:tcW w:w="757" w:type="dxa"/>
            <w:tcBorders>
              <w:top w:val="nil"/>
              <w:left w:val="single" w:sz="16" w:space="0" w:color="000000"/>
              <w:bottom w:val="nil"/>
            </w:tcBorders>
            <w:shd w:val="clear" w:color="auto" w:fill="FFFFFF"/>
            <w:vAlign w:val="center"/>
          </w:tcPr>
          <w:p w14:paraId="56FC159E" w14:textId="77777777" w:rsidR="002419D7" w:rsidRPr="00AC53B3" w:rsidDel="00966A1D" w:rsidRDefault="002419D7" w:rsidP="00010CB7">
            <w:pPr>
              <w:ind w:left="60" w:right="60"/>
              <w:contextualSpacing/>
              <w:jc w:val="right"/>
              <w:rPr>
                <w:del w:id="1290" w:author="David Modjeska" w:date="2016-04-23T22:34:00Z"/>
                <w:rFonts w:ascii="Arial Unicode MS" w:eastAsia="Arial Unicode MS" w:hAnsi="Arial Unicode MS" w:cs="Arial Unicode MS"/>
                <w:sz w:val="16"/>
                <w:szCs w:val="16"/>
              </w:rPr>
            </w:pPr>
            <w:del w:id="1291" w:author="David Modjeska" w:date="2016-04-23T22:34:00Z">
              <w:r w:rsidRPr="00AC53B3" w:rsidDel="00966A1D">
                <w:rPr>
                  <w:rFonts w:ascii="Arial Unicode MS" w:eastAsia="Arial Unicode MS" w:hAnsi="Arial Unicode MS" w:cs="Arial Unicode MS"/>
                  <w:sz w:val="16"/>
                  <w:szCs w:val="16"/>
                </w:rPr>
                <w:delText>1.499</w:delText>
              </w:r>
            </w:del>
          </w:p>
        </w:tc>
        <w:tc>
          <w:tcPr>
            <w:tcW w:w="760" w:type="dxa"/>
            <w:gridSpan w:val="2"/>
            <w:tcBorders>
              <w:top w:val="nil"/>
              <w:bottom w:val="nil"/>
            </w:tcBorders>
            <w:shd w:val="clear" w:color="auto" w:fill="FFFFFF"/>
            <w:vAlign w:val="center"/>
          </w:tcPr>
          <w:p w14:paraId="1FD64191" w14:textId="77777777" w:rsidR="002419D7" w:rsidRPr="00AC53B3" w:rsidDel="00966A1D" w:rsidRDefault="002419D7" w:rsidP="00010CB7">
            <w:pPr>
              <w:ind w:left="60" w:right="60"/>
              <w:contextualSpacing/>
              <w:jc w:val="right"/>
              <w:rPr>
                <w:del w:id="1292" w:author="David Modjeska" w:date="2016-04-23T22:34:00Z"/>
                <w:rFonts w:ascii="Arial Unicode MS" w:eastAsia="Arial Unicode MS" w:hAnsi="Arial Unicode MS" w:cs="Arial Unicode MS"/>
                <w:sz w:val="16"/>
                <w:szCs w:val="16"/>
              </w:rPr>
            </w:pPr>
            <w:del w:id="1293" w:author="David Modjeska" w:date="2016-04-23T22:34:00Z">
              <w:r w:rsidRPr="00AC53B3" w:rsidDel="00966A1D">
                <w:rPr>
                  <w:rFonts w:ascii="Arial Unicode MS" w:eastAsia="Arial Unicode MS" w:hAnsi="Arial Unicode MS" w:cs="Arial Unicode MS"/>
                  <w:sz w:val="16"/>
                  <w:szCs w:val="16"/>
                </w:rPr>
                <w:delText>.109</w:delText>
              </w:r>
            </w:del>
          </w:p>
        </w:tc>
        <w:tc>
          <w:tcPr>
            <w:tcW w:w="846" w:type="dxa"/>
            <w:gridSpan w:val="3"/>
            <w:tcBorders>
              <w:top w:val="nil"/>
              <w:bottom w:val="nil"/>
            </w:tcBorders>
            <w:shd w:val="clear" w:color="auto" w:fill="FFFFFF"/>
            <w:vAlign w:val="center"/>
          </w:tcPr>
          <w:p w14:paraId="799E121E" w14:textId="77777777" w:rsidR="002419D7" w:rsidRPr="00AC53B3" w:rsidDel="00966A1D" w:rsidRDefault="002419D7" w:rsidP="00010CB7">
            <w:pPr>
              <w:contextualSpacing/>
              <w:rPr>
                <w:del w:id="1294" w:author="David Modjeska" w:date="2016-04-23T22:34:00Z"/>
                <w:rFonts w:ascii="Arial Unicode MS" w:eastAsia="Arial Unicode MS" w:hAnsi="Arial Unicode MS" w:cs="Arial Unicode MS"/>
                <w:sz w:val="16"/>
                <w:szCs w:val="16"/>
              </w:rPr>
            </w:pPr>
          </w:p>
        </w:tc>
        <w:tc>
          <w:tcPr>
            <w:tcW w:w="237" w:type="dxa"/>
            <w:tcBorders>
              <w:top w:val="nil"/>
              <w:bottom w:val="nil"/>
            </w:tcBorders>
            <w:shd w:val="clear" w:color="auto" w:fill="FFFFFF"/>
            <w:vAlign w:val="center"/>
          </w:tcPr>
          <w:p w14:paraId="4029FCD0" w14:textId="77777777" w:rsidR="002419D7" w:rsidRPr="00AC53B3" w:rsidDel="00966A1D" w:rsidRDefault="002419D7" w:rsidP="00010CB7">
            <w:pPr>
              <w:ind w:left="60" w:right="60"/>
              <w:contextualSpacing/>
              <w:jc w:val="right"/>
              <w:rPr>
                <w:del w:id="1295" w:author="David Modjeska" w:date="2016-04-23T22:34:00Z"/>
                <w:rFonts w:ascii="Arial Unicode MS" w:eastAsia="Arial Unicode MS" w:hAnsi="Arial Unicode MS" w:cs="Arial Unicode MS"/>
                <w:sz w:val="16"/>
                <w:szCs w:val="16"/>
              </w:rPr>
            </w:pPr>
            <w:del w:id="1296" w:author="David Modjeska" w:date="2016-04-23T22:34:00Z">
              <w:r w:rsidRPr="00AC53B3" w:rsidDel="00966A1D">
                <w:rPr>
                  <w:rFonts w:ascii="Arial Unicode MS" w:eastAsia="Arial Unicode MS" w:hAnsi="Arial Unicode MS" w:cs="Arial Unicode MS"/>
                  <w:sz w:val="16"/>
                  <w:szCs w:val="16"/>
                </w:rPr>
                <w:delText>13.741</w:delText>
              </w:r>
            </w:del>
          </w:p>
        </w:tc>
        <w:tc>
          <w:tcPr>
            <w:tcW w:w="425" w:type="dxa"/>
            <w:tcBorders>
              <w:top w:val="nil"/>
              <w:bottom w:val="nil"/>
            </w:tcBorders>
            <w:shd w:val="clear" w:color="auto" w:fill="FFFFFF"/>
            <w:vAlign w:val="center"/>
          </w:tcPr>
          <w:p w14:paraId="25D49167" w14:textId="77777777" w:rsidR="002419D7" w:rsidRPr="00AC53B3" w:rsidDel="00966A1D" w:rsidRDefault="002419D7" w:rsidP="00010CB7">
            <w:pPr>
              <w:ind w:left="60" w:right="60"/>
              <w:contextualSpacing/>
              <w:jc w:val="right"/>
              <w:rPr>
                <w:del w:id="1297" w:author="David Modjeska" w:date="2016-04-23T22:34:00Z"/>
                <w:rFonts w:ascii="Arial Unicode MS" w:eastAsia="Arial Unicode MS" w:hAnsi="Arial Unicode MS" w:cs="Arial Unicode MS"/>
                <w:sz w:val="16"/>
                <w:szCs w:val="16"/>
              </w:rPr>
            </w:pPr>
            <w:del w:id="1298" w:author="David Modjeska" w:date="2016-04-23T22:34:00Z">
              <w:r w:rsidRPr="00AC53B3" w:rsidDel="00966A1D">
                <w:rPr>
                  <w:rFonts w:ascii="Arial Unicode MS" w:eastAsia="Arial Unicode MS" w:hAnsi="Arial Unicode MS" w:cs="Arial Unicode MS"/>
                  <w:sz w:val="16"/>
                  <w:szCs w:val="16"/>
                </w:rPr>
                <w:delText>.000</w:delText>
              </w:r>
            </w:del>
          </w:p>
        </w:tc>
        <w:tc>
          <w:tcPr>
            <w:tcW w:w="1045" w:type="dxa"/>
            <w:tcBorders>
              <w:top w:val="nil"/>
              <w:bottom w:val="nil"/>
            </w:tcBorders>
            <w:shd w:val="clear" w:color="auto" w:fill="FFFFFF"/>
            <w:vAlign w:val="center"/>
          </w:tcPr>
          <w:p w14:paraId="66DAEE16" w14:textId="77777777" w:rsidR="002419D7" w:rsidRPr="00AC53B3" w:rsidDel="00966A1D" w:rsidRDefault="002419D7" w:rsidP="00010CB7">
            <w:pPr>
              <w:contextualSpacing/>
              <w:rPr>
                <w:del w:id="1299" w:author="David Modjeska" w:date="2016-04-23T22:34:00Z"/>
                <w:rFonts w:ascii="Arial Unicode MS" w:eastAsia="Arial Unicode MS" w:hAnsi="Arial Unicode MS" w:cs="Arial Unicode MS"/>
                <w:sz w:val="16"/>
                <w:szCs w:val="16"/>
              </w:rPr>
            </w:pPr>
          </w:p>
        </w:tc>
        <w:tc>
          <w:tcPr>
            <w:tcW w:w="1932" w:type="dxa"/>
            <w:gridSpan w:val="3"/>
            <w:tcBorders>
              <w:top w:val="nil"/>
              <w:bottom w:val="nil"/>
              <w:right w:val="single" w:sz="16" w:space="0" w:color="000000"/>
            </w:tcBorders>
            <w:shd w:val="clear" w:color="auto" w:fill="FFFFFF"/>
            <w:vAlign w:val="center"/>
          </w:tcPr>
          <w:p w14:paraId="77ECC1BE" w14:textId="77777777" w:rsidR="002419D7" w:rsidRPr="00AC53B3" w:rsidDel="00966A1D" w:rsidRDefault="002419D7" w:rsidP="00010CB7">
            <w:pPr>
              <w:contextualSpacing/>
              <w:rPr>
                <w:del w:id="1300" w:author="David Modjeska" w:date="2016-04-23T22:34:00Z"/>
                <w:rFonts w:ascii="Arial Unicode MS" w:eastAsia="Arial Unicode MS" w:hAnsi="Arial Unicode MS" w:cs="Arial Unicode MS"/>
                <w:sz w:val="16"/>
                <w:szCs w:val="16"/>
              </w:rPr>
            </w:pPr>
          </w:p>
        </w:tc>
      </w:tr>
      <w:tr w:rsidR="002419D7" w:rsidRPr="00AC53B3" w:rsidDel="00966A1D" w14:paraId="5BA0D2D4" w14:textId="77777777" w:rsidTr="00010CB7">
        <w:trPr>
          <w:cantSplit/>
          <w:del w:id="1301" w:author="David Modjeska" w:date="2016-04-23T22:34:00Z"/>
        </w:trPr>
        <w:tc>
          <w:tcPr>
            <w:tcW w:w="343" w:type="dxa"/>
            <w:vMerge/>
            <w:tcBorders>
              <w:top w:val="nil"/>
              <w:left w:val="single" w:sz="16" w:space="0" w:color="000000"/>
              <w:bottom w:val="single" w:sz="16" w:space="0" w:color="000000"/>
              <w:right w:val="nil"/>
            </w:tcBorders>
            <w:shd w:val="clear" w:color="auto" w:fill="FFFFFF"/>
          </w:tcPr>
          <w:p w14:paraId="11BF74CA" w14:textId="77777777" w:rsidR="002419D7" w:rsidRPr="00AC53B3" w:rsidDel="00966A1D" w:rsidRDefault="002419D7" w:rsidP="00010CB7">
            <w:pPr>
              <w:contextualSpacing/>
              <w:rPr>
                <w:del w:id="1302" w:author="David Modjeska" w:date="2016-04-23T22:34:00Z"/>
                <w:rFonts w:ascii="Arial Unicode MS" w:eastAsia="Arial Unicode MS" w:hAnsi="Arial Unicode MS" w:cs="Arial Unicode MS"/>
                <w:sz w:val="16"/>
                <w:szCs w:val="16"/>
              </w:rPr>
            </w:pPr>
          </w:p>
        </w:tc>
        <w:tc>
          <w:tcPr>
            <w:tcW w:w="1157" w:type="dxa"/>
            <w:gridSpan w:val="4"/>
            <w:tcBorders>
              <w:top w:val="nil"/>
              <w:left w:val="nil"/>
              <w:bottom w:val="nil"/>
              <w:right w:val="single" w:sz="16" w:space="0" w:color="000000"/>
            </w:tcBorders>
            <w:shd w:val="clear" w:color="auto" w:fill="FFFFFF"/>
          </w:tcPr>
          <w:p w14:paraId="78F0355B" w14:textId="77777777" w:rsidR="002419D7" w:rsidRPr="00AC53B3" w:rsidDel="00966A1D" w:rsidRDefault="002419D7" w:rsidP="00010CB7">
            <w:pPr>
              <w:ind w:left="60" w:right="60"/>
              <w:contextualSpacing/>
              <w:rPr>
                <w:del w:id="1303" w:author="David Modjeska" w:date="2016-04-23T22:34:00Z"/>
                <w:rFonts w:ascii="Arial Unicode MS" w:eastAsia="Arial Unicode MS" w:hAnsi="Arial Unicode MS" w:cs="Arial Unicode MS"/>
                <w:sz w:val="16"/>
                <w:szCs w:val="16"/>
              </w:rPr>
            </w:pPr>
            <w:del w:id="1304" w:author="David Modjeska" w:date="2016-04-23T22:34:00Z">
              <w:r w:rsidRPr="00AC53B3" w:rsidDel="00966A1D">
                <w:rPr>
                  <w:rFonts w:ascii="Arial Unicode MS" w:eastAsia="Arial Unicode MS" w:hAnsi="Arial Unicode MS" w:cs="Arial Unicode MS"/>
                  <w:sz w:val="16"/>
                  <w:szCs w:val="16"/>
                </w:rPr>
                <w:delText>Oil_Future_High</w:delText>
              </w:r>
            </w:del>
          </w:p>
        </w:tc>
        <w:tc>
          <w:tcPr>
            <w:tcW w:w="757" w:type="dxa"/>
            <w:tcBorders>
              <w:top w:val="nil"/>
              <w:left w:val="single" w:sz="16" w:space="0" w:color="000000"/>
              <w:bottom w:val="nil"/>
            </w:tcBorders>
            <w:shd w:val="clear" w:color="auto" w:fill="FFFFFF"/>
            <w:vAlign w:val="center"/>
          </w:tcPr>
          <w:p w14:paraId="323BEB4E" w14:textId="77777777" w:rsidR="002419D7" w:rsidRPr="00AC53B3" w:rsidDel="00966A1D" w:rsidRDefault="002419D7" w:rsidP="00010CB7">
            <w:pPr>
              <w:ind w:left="60" w:right="60"/>
              <w:contextualSpacing/>
              <w:jc w:val="right"/>
              <w:rPr>
                <w:del w:id="1305" w:author="David Modjeska" w:date="2016-04-23T22:34:00Z"/>
                <w:rFonts w:ascii="Arial Unicode MS" w:eastAsia="Arial Unicode MS" w:hAnsi="Arial Unicode MS" w:cs="Arial Unicode MS"/>
                <w:sz w:val="16"/>
                <w:szCs w:val="16"/>
              </w:rPr>
            </w:pPr>
            <w:del w:id="1306" w:author="David Modjeska" w:date="2016-04-23T22:34:00Z">
              <w:r w:rsidRPr="00AC53B3" w:rsidDel="00966A1D">
                <w:rPr>
                  <w:rFonts w:ascii="Arial Unicode MS" w:eastAsia="Arial Unicode MS" w:hAnsi="Arial Unicode MS" w:cs="Arial Unicode MS"/>
                  <w:sz w:val="16"/>
                  <w:szCs w:val="16"/>
                </w:rPr>
                <w:delText>.008</w:delText>
              </w:r>
            </w:del>
          </w:p>
        </w:tc>
        <w:tc>
          <w:tcPr>
            <w:tcW w:w="760" w:type="dxa"/>
            <w:gridSpan w:val="2"/>
            <w:tcBorders>
              <w:top w:val="nil"/>
              <w:bottom w:val="nil"/>
            </w:tcBorders>
            <w:shd w:val="clear" w:color="auto" w:fill="FFFFFF"/>
            <w:vAlign w:val="center"/>
          </w:tcPr>
          <w:p w14:paraId="3FBEE3EE" w14:textId="77777777" w:rsidR="002419D7" w:rsidRPr="00AC53B3" w:rsidDel="00966A1D" w:rsidRDefault="002419D7" w:rsidP="00010CB7">
            <w:pPr>
              <w:ind w:left="60" w:right="60"/>
              <w:contextualSpacing/>
              <w:jc w:val="right"/>
              <w:rPr>
                <w:del w:id="1307" w:author="David Modjeska" w:date="2016-04-23T22:34:00Z"/>
                <w:rFonts w:ascii="Arial Unicode MS" w:eastAsia="Arial Unicode MS" w:hAnsi="Arial Unicode MS" w:cs="Arial Unicode MS"/>
                <w:sz w:val="16"/>
                <w:szCs w:val="16"/>
              </w:rPr>
            </w:pPr>
            <w:del w:id="1308" w:author="David Modjeska" w:date="2016-04-23T22:34:00Z">
              <w:r w:rsidRPr="00AC53B3" w:rsidDel="00966A1D">
                <w:rPr>
                  <w:rFonts w:ascii="Arial Unicode MS" w:eastAsia="Arial Unicode MS" w:hAnsi="Arial Unicode MS" w:cs="Arial Unicode MS"/>
                  <w:sz w:val="16"/>
                  <w:szCs w:val="16"/>
                </w:rPr>
                <w:delText>.002</w:delText>
              </w:r>
            </w:del>
          </w:p>
        </w:tc>
        <w:tc>
          <w:tcPr>
            <w:tcW w:w="846" w:type="dxa"/>
            <w:gridSpan w:val="3"/>
            <w:tcBorders>
              <w:top w:val="nil"/>
              <w:bottom w:val="nil"/>
            </w:tcBorders>
            <w:shd w:val="clear" w:color="auto" w:fill="FFFFFF"/>
            <w:vAlign w:val="center"/>
          </w:tcPr>
          <w:p w14:paraId="193AFE13" w14:textId="77777777" w:rsidR="002419D7" w:rsidRPr="00AC53B3" w:rsidDel="00966A1D" w:rsidRDefault="002419D7" w:rsidP="00010CB7">
            <w:pPr>
              <w:ind w:left="60" w:right="60"/>
              <w:contextualSpacing/>
              <w:jc w:val="right"/>
              <w:rPr>
                <w:del w:id="1309" w:author="David Modjeska" w:date="2016-04-23T22:34:00Z"/>
                <w:rFonts w:ascii="Arial Unicode MS" w:eastAsia="Arial Unicode MS" w:hAnsi="Arial Unicode MS" w:cs="Arial Unicode MS"/>
                <w:sz w:val="16"/>
                <w:szCs w:val="16"/>
              </w:rPr>
            </w:pPr>
            <w:del w:id="1310" w:author="David Modjeska" w:date="2016-04-23T22:34:00Z">
              <w:r w:rsidRPr="00AC53B3" w:rsidDel="00966A1D">
                <w:rPr>
                  <w:rFonts w:ascii="Arial Unicode MS" w:eastAsia="Arial Unicode MS" w:hAnsi="Arial Unicode MS" w:cs="Arial Unicode MS"/>
                  <w:sz w:val="16"/>
                  <w:szCs w:val="16"/>
                </w:rPr>
                <w:delText>1.456</w:delText>
              </w:r>
            </w:del>
          </w:p>
        </w:tc>
        <w:tc>
          <w:tcPr>
            <w:tcW w:w="237" w:type="dxa"/>
            <w:tcBorders>
              <w:top w:val="nil"/>
              <w:bottom w:val="nil"/>
            </w:tcBorders>
            <w:shd w:val="clear" w:color="auto" w:fill="FFFFFF"/>
            <w:vAlign w:val="center"/>
          </w:tcPr>
          <w:p w14:paraId="0731E5DD" w14:textId="77777777" w:rsidR="002419D7" w:rsidRPr="00AC53B3" w:rsidDel="00966A1D" w:rsidRDefault="002419D7" w:rsidP="00010CB7">
            <w:pPr>
              <w:ind w:left="60" w:right="60"/>
              <w:contextualSpacing/>
              <w:jc w:val="right"/>
              <w:rPr>
                <w:del w:id="1311" w:author="David Modjeska" w:date="2016-04-23T22:34:00Z"/>
                <w:rFonts w:ascii="Arial Unicode MS" w:eastAsia="Arial Unicode MS" w:hAnsi="Arial Unicode MS" w:cs="Arial Unicode MS"/>
                <w:sz w:val="16"/>
                <w:szCs w:val="16"/>
              </w:rPr>
            </w:pPr>
            <w:del w:id="1312" w:author="David Modjeska" w:date="2016-04-23T22:34:00Z">
              <w:r w:rsidRPr="00AC53B3" w:rsidDel="00966A1D">
                <w:rPr>
                  <w:rFonts w:ascii="Arial Unicode MS" w:eastAsia="Arial Unicode MS" w:hAnsi="Arial Unicode MS" w:cs="Arial Unicode MS"/>
                  <w:sz w:val="16"/>
                  <w:szCs w:val="16"/>
                </w:rPr>
                <w:delText>3.357</w:delText>
              </w:r>
            </w:del>
          </w:p>
        </w:tc>
        <w:tc>
          <w:tcPr>
            <w:tcW w:w="425" w:type="dxa"/>
            <w:tcBorders>
              <w:top w:val="nil"/>
              <w:bottom w:val="nil"/>
            </w:tcBorders>
            <w:shd w:val="clear" w:color="auto" w:fill="FFFFFF"/>
            <w:vAlign w:val="center"/>
          </w:tcPr>
          <w:p w14:paraId="204C034A" w14:textId="77777777" w:rsidR="002419D7" w:rsidRPr="00AC53B3" w:rsidDel="00966A1D" w:rsidRDefault="002419D7" w:rsidP="00010CB7">
            <w:pPr>
              <w:ind w:left="60" w:right="60"/>
              <w:contextualSpacing/>
              <w:jc w:val="right"/>
              <w:rPr>
                <w:del w:id="1313" w:author="David Modjeska" w:date="2016-04-23T22:34:00Z"/>
                <w:rFonts w:ascii="Arial Unicode MS" w:eastAsia="Arial Unicode MS" w:hAnsi="Arial Unicode MS" w:cs="Arial Unicode MS"/>
                <w:sz w:val="16"/>
                <w:szCs w:val="16"/>
              </w:rPr>
            </w:pPr>
            <w:del w:id="1314" w:author="David Modjeska" w:date="2016-04-23T22:34:00Z">
              <w:r w:rsidRPr="00AC53B3" w:rsidDel="00966A1D">
                <w:rPr>
                  <w:rFonts w:ascii="Arial Unicode MS" w:eastAsia="Arial Unicode MS" w:hAnsi="Arial Unicode MS" w:cs="Arial Unicode MS"/>
                  <w:sz w:val="16"/>
                  <w:szCs w:val="16"/>
                </w:rPr>
                <w:delText>.001</w:delText>
              </w:r>
            </w:del>
          </w:p>
        </w:tc>
        <w:tc>
          <w:tcPr>
            <w:tcW w:w="1045" w:type="dxa"/>
            <w:tcBorders>
              <w:top w:val="nil"/>
              <w:bottom w:val="nil"/>
            </w:tcBorders>
            <w:shd w:val="clear" w:color="auto" w:fill="FFFFFF"/>
            <w:vAlign w:val="center"/>
          </w:tcPr>
          <w:p w14:paraId="1F26E39C" w14:textId="77777777" w:rsidR="002419D7" w:rsidRPr="00AC53B3" w:rsidDel="00966A1D" w:rsidRDefault="002419D7" w:rsidP="00010CB7">
            <w:pPr>
              <w:ind w:left="60" w:right="60"/>
              <w:contextualSpacing/>
              <w:jc w:val="right"/>
              <w:rPr>
                <w:del w:id="1315" w:author="David Modjeska" w:date="2016-04-23T22:34:00Z"/>
                <w:rFonts w:ascii="Arial Unicode MS" w:eastAsia="Arial Unicode MS" w:hAnsi="Arial Unicode MS" w:cs="Arial Unicode MS"/>
                <w:sz w:val="16"/>
                <w:szCs w:val="16"/>
              </w:rPr>
            </w:pPr>
            <w:del w:id="1316" w:author="David Modjeska" w:date="2016-04-23T22:34:00Z">
              <w:r w:rsidRPr="00AC53B3" w:rsidDel="00966A1D">
                <w:rPr>
                  <w:rFonts w:ascii="Arial Unicode MS" w:eastAsia="Arial Unicode MS" w:hAnsi="Arial Unicode MS" w:cs="Arial Unicode MS"/>
                  <w:sz w:val="16"/>
                  <w:szCs w:val="16"/>
                </w:rPr>
                <w:delText>.000</w:delText>
              </w:r>
            </w:del>
          </w:p>
        </w:tc>
        <w:tc>
          <w:tcPr>
            <w:tcW w:w="1932" w:type="dxa"/>
            <w:gridSpan w:val="3"/>
            <w:tcBorders>
              <w:top w:val="nil"/>
              <w:bottom w:val="nil"/>
              <w:right w:val="single" w:sz="16" w:space="0" w:color="000000"/>
            </w:tcBorders>
            <w:shd w:val="clear" w:color="auto" w:fill="FFFFFF"/>
            <w:vAlign w:val="center"/>
          </w:tcPr>
          <w:p w14:paraId="31F69437" w14:textId="77777777" w:rsidR="002419D7" w:rsidRPr="00AC53B3" w:rsidDel="00966A1D" w:rsidRDefault="002419D7" w:rsidP="00010CB7">
            <w:pPr>
              <w:ind w:left="60" w:right="60"/>
              <w:contextualSpacing/>
              <w:jc w:val="right"/>
              <w:rPr>
                <w:del w:id="1317" w:author="David Modjeska" w:date="2016-04-23T22:34:00Z"/>
                <w:rFonts w:ascii="Arial Unicode MS" w:eastAsia="Arial Unicode MS" w:hAnsi="Arial Unicode MS" w:cs="Arial Unicode MS"/>
                <w:sz w:val="16"/>
                <w:szCs w:val="16"/>
              </w:rPr>
            </w:pPr>
            <w:del w:id="1318" w:author="David Modjeska" w:date="2016-04-23T22:34:00Z">
              <w:r w:rsidRPr="00AC53B3" w:rsidDel="00966A1D">
                <w:rPr>
                  <w:rFonts w:ascii="Arial Unicode MS" w:eastAsia="Arial Unicode MS" w:hAnsi="Arial Unicode MS" w:cs="Arial Unicode MS"/>
                  <w:sz w:val="16"/>
                  <w:szCs w:val="16"/>
                </w:rPr>
                <w:delText>2158.515</w:delText>
              </w:r>
            </w:del>
          </w:p>
        </w:tc>
      </w:tr>
      <w:tr w:rsidR="002419D7" w:rsidRPr="00AC53B3" w:rsidDel="00966A1D" w14:paraId="64E4113B" w14:textId="77777777" w:rsidTr="00010CB7">
        <w:trPr>
          <w:cantSplit/>
          <w:del w:id="1319" w:author="David Modjeska" w:date="2016-04-23T22:34:00Z"/>
        </w:trPr>
        <w:tc>
          <w:tcPr>
            <w:tcW w:w="343" w:type="dxa"/>
            <w:vMerge/>
            <w:tcBorders>
              <w:top w:val="nil"/>
              <w:left w:val="single" w:sz="16" w:space="0" w:color="000000"/>
              <w:bottom w:val="single" w:sz="16" w:space="0" w:color="000000"/>
              <w:right w:val="nil"/>
            </w:tcBorders>
            <w:shd w:val="clear" w:color="auto" w:fill="FFFFFF"/>
          </w:tcPr>
          <w:p w14:paraId="43C4E87B" w14:textId="77777777" w:rsidR="002419D7" w:rsidRPr="00AC53B3" w:rsidDel="00966A1D" w:rsidRDefault="002419D7" w:rsidP="00010CB7">
            <w:pPr>
              <w:contextualSpacing/>
              <w:rPr>
                <w:del w:id="1320" w:author="David Modjeska" w:date="2016-04-23T22:34:00Z"/>
                <w:rFonts w:ascii="Arial Unicode MS" w:eastAsia="Arial Unicode MS" w:hAnsi="Arial Unicode MS" w:cs="Arial Unicode MS"/>
                <w:sz w:val="16"/>
                <w:szCs w:val="16"/>
              </w:rPr>
            </w:pPr>
          </w:p>
        </w:tc>
        <w:tc>
          <w:tcPr>
            <w:tcW w:w="1157" w:type="dxa"/>
            <w:gridSpan w:val="4"/>
            <w:tcBorders>
              <w:top w:val="nil"/>
              <w:left w:val="nil"/>
              <w:bottom w:val="nil"/>
              <w:right w:val="single" w:sz="16" w:space="0" w:color="000000"/>
            </w:tcBorders>
            <w:shd w:val="clear" w:color="auto" w:fill="FFFFFF"/>
          </w:tcPr>
          <w:p w14:paraId="74178BE0" w14:textId="77777777" w:rsidR="002419D7" w:rsidRPr="00AC53B3" w:rsidDel="00966A1D" w:rsidRDefault="002419D7" w:rsidP="00010CB7">
            <w:pPr>
              <w:ind w:left="60" w:right="60"/>
              <w:contextualSpacing/>
              <w:rPr>
                <w:del w:id="1321" w:author="David Modjeska" w:date="2016-04-23T22:34:00Z"/>
                <w:rFonts w:ascii="Arial Unicode MS" w:eastAsia="Arial Unicode MS" w:hAnsi="Arial Unicode MS" w:cs="Arial Unicode MS"/>
                <w:sz w:val="16"/>
                <w:szCs w:val="16"/>
              </w:rPr>
            </w:pPr>
            <w:del w:id="1322" w:author="David Modjeska" w:date="2016-04-23T22:34:00Z">
              <w:r w:rsidRPr="00AC53B3" w:rsidDel="00966A1D">
                <w:rPr>
                  <w:rFonts w:ascii="Arial Unicode MS" w:eastAsia="Arial Unicode MS" w:hAnsi="Arial Unicode MS" w:cs="Arial Unicode MS"/>
                  <w:sz w:val="16"/>
                  <w:szCs w:val="16"/>
                </w:rPr>
                <w:delText>FX_USD_Per_AUD</w:delText>
              </w:r>
            </w:del>
          </w:p>
        </w:tc>
        <w:tc>
          <w:tcPr>
            <w:tcW w:w="757" w:type="dxa"/>
            <w:tcBorders>
              <w:top w:val="nil"/>
              <w:left w:val="single" w:sz="16" w:space="0" w:color="000000"/>
              <w:bottom w:val="nil"/>
            </w:tcBorders>
            <w:shd w:val="clear" w:color="auto" w:fill="FFFFFF"/>
            <w:vAlign w:val="center"/>
          </w:tcPr>
          <w:p w14:paraId="465DFE5F" w14:textId="77777777" w:rsidR="002419D7" w:rsidRPr="00AC53B3" w:rsidDel="00966A1D" w:rsidRDefault="002419D7" w:rsidP="00010CB7">
            <w:pPr>
              <w:ind w:left="60" w:right="60"/>
              <w:contextualSpacing/>
              <w:jc w:val="right"/>
              <w:rPr>
                <w:del w:id="1323" w:author="David Modjeska" w:date="2016-04-23T22:34:00Z"/>
                <w:rFonts w:ascii="Arial Unicode MS" w:eastAsia="Arial Unicode MS" w:hAnsi="Arial Unicode MS" w:cs="Arial Unicode MS"/>
                <w:sz w:val="16"/>
                <w:szCs w:val="16"/>
              </w:rPr>
            </w:pPr>
            <w:del w:id="1324" w:author="David Modjeska" w:date="2016-04-23T22:34:00Z">
              <w:r w:rsidRPr="00AC53B3" w:rsidDel="00966A1D">
                <w:rPr>
                  <w:rFonts w:ascii="Arial Unicode MS" w:eastAsia="Arial Unicode MS" w:hAnsi="Arial Unicode MS" w:cs="Arial Unicode MS"/>
                  <w:sz w:val="16"/>
                  <w:szCs w:val="16"/>
                </w:rPr>
                <w:delText>.314</w:delText>
              </w:r>
            </w:del>
          </w:p>
        </w:tc>
        <w:tc>
          <w:tcPr>
            <w:tcW w:w="760" w:type="dxa"/>
            <w:gridSpan w:val="2"/>
            <w:tcBorders>
              <w:top w:val="nil"/>
              <w:bottom w:val="nil"/>
            </w:tcBorders>
            <w:shd w:val="clear" w:color="auto" w:fill="FFFFFF"/>
            <w:vAlign w:val="center"/>
          </w:tcPr>
          <w:p w14:paraId="1EF44EDE" w14:textId="77777777" w:rsidR="002419D7" w:rsidRPr="00AC53B3" w:rsidDel="00966A1D" w:rsidRDefault="002419D7" w:rsidP="00010CB7">
            <w:pPr>
              <w:ind w:left="60" w:right="60"/>
              <w:contextualSpacing/>
              <w:jc w:val="right"/>
              <w:rPr>
                <w:del w:id="1325" w:author="David Modjeska" w:date="2016-04-23T22:34:00Z"/>
                <w:rFonts w:ascii="Arial Unicode MS" w:eastAsia="Arial Unicode MS" w:hAnsi="Arial Unicode MS" w:cs="Arial Unicode MS"/>
                <w:sz w:val="16"/>
                <w:szCs w:val="16"/>
              </w:rPr>
            </w:pPr>
            <w:del w:id="1326" w:author="David Modjeska" w:date="2016-04-23T22:34:00Z">
              <w:r w:rsidRPr="00AC53B3" w:rsidDel="00966A1D">
                <w:rPr>
                  <w:rFonts w:ascii="Arial Unicode MS" w:eastAsia="Arial Unicode MS" w:hAnsi="Arial Unicode MS" w:cs="Arial Unicode MS"/>
                  <w:sz w:val="16"/>
                  <w:szCs w:val="16"/>
                </w:rPr>
                <w:delText>.033</w:delText>
              </w:r>
            </w:del>
          </w:p>
        </w:tc>
        <w:tc>
          <w:tcPr>
            <w:tcW w:w="846" w:type="dxa"/>
            <w:gridSpan w:val="3"/>
            <w:tcBorders>
              <w:top w:val="nil"/>
              <w:bottom w:val="nil"/>
            </w:tcBorders>
            <w:shd w:val="clear" w:color="auto" w:fill="FFFFFF"/>
            <w:vAlign w:val="center"/>
          </w:tcPr>
          <w:p w14:paraId="1D8251A6" w14:textId="77777777" w:rsidR="002419D7" w:rsidRPr="00AC53B3" w:rsidDel="00966A1D" w:rsidRDefault="002419D7" w:rsidP="00010CB7">
            <w:pPr>
              <w:ind w:left="60" w:right="60"/>
              <w:contextualSpacing/>
              <w:jc w:val="right"/>
              <w:rPr>
                <w:del w:id="1327" w:author="David Modjeska" w:date="2016-04-23T22:34:00Z"/>
                <w:rFonts w:ascii="Arial Unicode MS" w:eastAsia="Arial Unicode MS" w:hAnsi="Arial Unicode MS" w:cs="Arial Unicode MS"/>
                <w:sz w:val="16"/>
                <w:szCs w:val="16"/>
              </w:rPr>
            </w:pPr>
            <w:del w:id="1328" w:author="David Modjeska" w:date="2016-04-23T22:34:00Z">
              <w:r w:rsidRPr="00AC53B3" w:rsidDel="00966A1D">
                <w:rPr>
                  <w:rFonts w:ascii="Arial Unicode MS" w:eastAsia="Arial Unicode MS" w:hAnsi="Arial Unicode MS" w:cs="Arial Unicode MS"/>
                  <w:sz w:val="16"/>
                  <w:szCs w:val="16"/>
                </w:rPr>
                <w:delText>.400</w:delText>
              </w:r>
            </w:del>
          </w:p>
        </w:tc>
        <w:tc>
          <w:tcPr>
            <w:tcW w:w="237" w:type="dxa"/>
            <w:tcBorders>
              <w:top w:val="nil"/>
              <w:bottom w:val="nil"/>
            </w:tcBorders>
            <w:shd w:val="clear" w:color="auto" w:fill="FFFFFF"/>
            <w:vAlign w:val="center"/>
          </w:tcPr>
          <w:p w14:paraId="2B830D38" w14:textId="77777777" w:rsidR="002419D7" w:rsidRPr="00AC53B3" w:rsidDel="00966A1D" w:rsidRDefault="002419D7" w:rsidP="00010CB7">
            <w:pPr>
              <w:ind w:left="60" w:right="60"/>
              <w:contextualSpacing/>
              <w:jc w:val="right"/>
              <w:rPr>
                <w:del w:id="1329" w:author="David Modjeska" w:date="2016-04-23T22:34:00Z"/>
                <w:rFonts w:ascii="Arial Unicode MS" w:eastAsia="Arial Unicode MS" w:hAnsi="Arial Unicode MS" w:cs="Arial Unicode MS"/>
                <w:sz w:val="16"/>
                <w:szCs w:val="16"/>
              </w:rPr>
            </w:pPr>
            <w:del w:id="1330" w:author="David Modjeska" w:date="2016-04-23T22:34:00Z">
              <w:r w:rsidRPr="00AC53B3" w:rsidDel="00966A1D">
                <w:rPr>
                  <w:rFonts w:ascii="Arial Unicode MS" w:eastAsia="Arial Unicode MS" w:hAnsi="Arial Unicode MS" w:cs="Arial Unicode MS"/>
                  <w:sz w:val="16"/>
                  <w:szCs w:val="16"/>
                </w:rPr>
                <w:delText>9.488</w:delText>
              </w:r>
            </w:del>
          </w:p>
        </w:tc>
        <w:tc>
          <w:tcPr>
            <w:tcW w:w="425" w:type="dxa"/>
            <w:tcBorders>
              <w:top w:val="nil"/>
              <w:bottom w:val="nil"/>
            </w:tcBorders>
            <w:shd w:val="clear" w:color="auto" w:fill="FFFFFF"/>
            <w:vAlign w:val="center"/>
          </w:tcPr>
          <w:p w14:paraId="5D9EF4DC" w14:textId="77777777" w:rsidR="002419D7" w:rsidRPr="00AC53B3" w:rsidDel="00966A1D" w:rsidRDefault="002419D7" w:rsidP="00010CB7">
            <w:pPr>
              <w:ind w:left="60" w:right="60"/>
              <w:contextualSpacing/>
              <w:jc w:val="right"/>
              <w:rPr>
                <w:del w:id="1331" w:author="David Modjeska" w:date="2016-04-23T22:34:00Z"/>
                <w:rFonts w:ascii="Arial Unicode MS" w:eastAsia="Arial Unicode MS" w:hAnsi="Arial Unicode MS" w:cs="Arial Unicode MS"/>
                <w:sz w:val="16"/>
                <w:szCs w:val="16"/>
              </w:rPr>
            </w:pPr>
            <w:del w:id="1332" w:author="David Modjeska" w:date="2016-04-23T22:34:00Z">
              <w:r w:rsidRPr="00AC53B3" w:rsidDel="00966A1D">
                <w:rPr>
                  <w:rFonts w:ascii="Arial Unicode MS" w:eastAsia="Arial Unicode MS" w:hAnsi="Arial Unicode MS" w:cs="Arial Unicode MS"/>
                  <w:sz w:val="16"/>
                  <w:szCs w:val="16"/>
                </w:rPr>
                <w:delText>.000</w:delText>
              </w:r>
            </w:del>
          </w:p>
        </w:tc>
        <w:tc>
          <w:tcPr>
            <w:tcW w:w="1045" w:type="dxa"/>
            <w:tcBorders>
              <w:top w:val="nil"/>
              <w:bottom w:val="nil"/>
            </w:tcBorders>
            <w:shd w:val="clear" w:color="auto" w:fill="FFFFFF"/>
            <w:vAlign w:val="center"/>
          </w:tcPr>
          <w:p w14:paraId="36247BC2" w14:textId="77777777" w:rsidR="002419D7" w:rsidRPr="00AC53B3" w:rsidDel="00966A1D" w:rsidRDefault="002419D7" w:rsidP="00010CB7">
            <w:pPr>
              <w:ind w:left="60" w:right="60"/>
              <w:contextualSpacing/>
              <w:jc w:val="right"/>
              <w:rPr>
                <w:del w:id="1333" w:author="David Modjeska" w:date="2016-04-23T22:34:00Z"/>
                <w:rFonts w:ascii="Arial Unicode MS" w:eastAsia="Arial Unicode MS" w:hAnsi="Arial Unicode MS" w:cs="Arial Unicode MS"/>
                <w:sz w:val="16"/>
                <w:szCs w:val="16"/>
              </w:rPr>
            </w:pPr>
            <w:del w:id="1334" w:author="David Modjeska" w:date="2016-04-23T22:34:00Z">
              <w:r w:rsidRPr="00AC53B3" w:rsidDel="00966A1D">
                <w:rPr>
                  <w:rFonts w:ascii="Arial Unicode MS" w:eastAsia="Arial Unicode MS" w:hAnsi="Arial Unicode MS" w:cs="Arial Unicode MS"/>
                  <w:sz w:val="16"/>
                  <w:szCs w:val="16"/>
                </w:rPr>
                <w:delText>.049</w:delText>
              </w:r>
            </w:del>
          </w:p>
        </w:tc>
        <w:tc>
          <w:tcPr>
            <w:tcW w:w="1932" w:type="dxa"/>
            <w:gridSpan w:val="3"/>
            <w:tcBorders>
              <w:top w:val="nil"/>
              <w:bottom w:val="nil"/>
              <w:right w:val="single" w:sz="16" w:space="0" w:color="000000"/>
            </w:tcBorders>
            <w:shd w:val="clear" w:color="auto" w:fill="FFFFFF"/>
            <w:vAlign w:val="center"/>
          </w:tcPr>
          <w:p w14:paraId="30AC812B" w14:textId="77777777" w:rsidR="002419D7" w:rsidRPr="00AC53B3" w:rsidDel="00966A1D" w:rsidRDefault="002419D7" w:rsidP="00010CB7">
            <w:pPr>
              <w:ind w:left="60" w:right="60"/>
              <w:contextualSpacing/>
              <w:jc w:val="right"/>
              <w:rPr>
                <w:del w:id="1335" w:author="David Modjeska" w:date="2016-04-23T22:34:00Z"/>
                <w:rFonts w:ascii="Arial Unicode MS" w:eastAsia="Arial Unicode MS" w:hAnsi="Arial Unicode MS" w:cs="Arial Unicode MS"/>
                <w:sz w:val="16"/>
                <w:szCs w:val="16"/>
              </w:rPr>
            </w:pPr>
            <w:del w:id="1336" w:author="David Modjeska" w:date="2016-04-23T22:34:00Z">
              <w:r w:rsidRPr="00AC53B3" w:rsidDel="00966A1D">
                <w:rPr>
                  <w:rFonts w:ascii="Arial Unicode MS" w:eastAsia="Arial Unicode MS" w:hAnsi="Arial Unicode MS" w:cs="Arial Unicode MS"/>
                  <w:sz w:val="16"/>
                  <w:szCs w:val="16"/>
                </w:rPr>
                <w:delText>20.429</w:delText>
              </w:r>
            </w:del>
          </w:p>
        </w:tc>
      </w:tr>
      <w:tr w:rsidR="002419D7" w:rsidRPr="00AC53B3" w:rsidDel="00966A1D" w14:paraId="00E8603E" w14:textId="77777777" w:rsidTr="00010CB7">
        <w:trPr>
          <w:cantSplit/>
          <w:del w:id="1337" w:author="David Modjeska" w:date="2016-04-23T22:34:00Z"/>
        </w:trPr>
        <w:tc>
          <w:tcPr>
            <w:tcW w:w="343" w:type="dxa"/>
            <w:vMerge/>
            <w:tcBorders>
              <w:top w:val="nil"/>
              <w:left w:val="single" w:sz="16" w:space="0" w:color="000000"/>
              <w:bottom w:val="single" w:sz="16" w:space="0" w:color="000000"/>
              <w:right w:val="nil"/>
            </w:tcBorders>
            <w:shd w:val="clear" w:color="auto" w:fill="FFFFFF"/>
          </w:tcPr>
          <w:p w14:paraId="1C75F0A2" w14:textId="77777777" w:rsidR="002419D7" w:rsidRPr="00AC53B3" w:rsidDel="00966A1D" w:rsidRDefault="002419D7" w:rsidP="00010CB7">
            <w:pPr>
              <w:contextualSpacing/>
              <w:rPr>
                <w:del w:id="1338" w:author="David Modjeska" w:date="2016-04-23T22:34:00Z"/>
                <w:rFonts w:ascii="Arial Unicode MS" w:eastAsia="Arial Unicode MS" w:hAnsi="Arial Unicode MS" w:cs="Arial Unicode MS"/>
                <w:sz w:val="16"/>
                <w:szCs w:val="16"/>
              </w:rPr>
            </w:pPr>
          </w:p>
        </w:tc>
        <w:tc>
          <w:tcPr>
            <w:tcW w:w="1157" w:type="dxa"/>
            <w:gridSpan w:val="4"/>
            <w:tcBorders>
              <w:top w:val="nil"/>
              <w:left w:val="nil"/>
              <w:bottom w:val="nil"/>
              <w:right w:val="single" w:sz="16" w:space="0" w:color="000000"/>
            </w:tcBorders>
            <w:shd w:val="clear" w:color="auto" w:fill="FFFFFF"/>
          </w:tcPr>
          <w:p w14:paraId="739D356A" w14:textId="77777777" w:rsidR="002419D7" w:rsidRPr="00AC53B3" w:rsidDel="00966A1D" w:rsidRDefault="002419D7" w:rsidP="00010CB7">
            <w:pPr>
              <w:ind w:left="60" w:right="60"/>
              <w:contextualSpacing/>
              <w:rPr>
                <w:del w:id="1339" w:author="David Modjeska" w:date="2016-04-23T22:34:00Z"/>
                <w:rFonts w:ascii="Arial Unicode MS" w:eastAsia="Arial Unicode MS" w:hAnsi="Arial Unicode MS" w:cs="Arial Unicode MS"/>
                <w:sz w:val="16"/>
                <w:szCs w:val="16"/>
              </w:rPr>
            </w:pPr>
            <w:del w:id="1340" w:author="David Modjeska" w:date="2016-04-23T22:34:00Z">
              <w:r w:rsidRPr="00AC53B3" w:rsidDel="00966A1D">
                <w:rPr>
                  <w:rFonts w:ascii="Arial Unicode MS" w:eastAsia="Arial Unicode MS" w:hAnsi="Arial Unicode MS" w:cs="Arial Unicode MS"/>
                  <w:sz w:val="16"/>
                  <w:szCs w:val="16"/>
                </w:rPr>
                <w:delText>CA_GDP_Growth</w:delText>
              </w:r>
            </w:del>
          </w:p>
        </w:tc>
        <w:tc>
          <w:tcPr>
            <w:tcW w:w="757" w:type="dxa"/>
            <w:tcBorders>
              <w:top w:val="nil"/>
              <w:left w:val="single" w:sz="16" w:space="0" w:color="000000"/>
              <w:bottom w:val="nil"/>
            </w:tcBorders>
            <w:shd w:val="clear" w:color="auto" w:fill="FFFFFF"/>
            <w:vAlign w:val="center"/>
          </w:tcPr>
          <w:p w14:paraId="7117170B" w14:textId="77777777" w:rsidR="002419D7" w:rsidRPr="00AC53B3" w:rsidDel="00966A1D" w:rsidRDefault="002419D7" w:rsidP="00010CB7">
            <w:pPr>
              <w:ind w:left="60" w:right="60"/>
              <w:contextualSpacing/>
              <w:jc w:val="right"/>
              <w:rPr>
                <w:del w:id="1341" w:author="David Modjeska" w:date="2016-04-23T22:34:00Z"/>
                <w:rFonts w:ascii="Arial Unicode MS" w:eastAsia="Arial Unicode MS" w:hAnsi="Arial Unicode MS" w:cs="Arial Unicode MS"/>
                <w:sz w:val="16"/>
                <w:szCs w:val="16"/>
              </w:rPr>
            </w:pPr>
            <w:del w:id="1342" w:author="David Modjeska" w:date="2016-04-23T22:34:00Z">
              <w:r w:rsidRPr="00AC53B3" w:rsidDel="00966A1D">
                <w:rPr>
                  <w:rFonts w:ascii="Arial Unicode MS" w:eastAsia="Arial Unicode MS" w:hAnsi="Arial Unicode MS" w:cs="Arial Unicode MS"/>
                  <w:sz w:val="16"/>
                  <w:szCs w:val="16"/>
                </w:rPr>
                <w:delText>.005</w:delText>
              </w:r>
            </w:del>
          </w:p>
        </w:tc>
        <w:tc>
          <w:tcPr>
            <w:tcW w:w="760" w:type="dxa"/>
            <w:gridSpan w:val="2"/>
            <w:tcBorders>
              <w:top w:val="nil"/>
              <w:bottom w:val="nil"/>
            </w:tcBorders>
            <w:shd w:val="clear" w:color="auto" w:fill="FFFFFF"/>
            <w:vAlign w:val="center"/>
          </w:tcPr>
          <w:p w14:paraId="1DDC04A6" w14:textId="77777777" w:rsidR="002419D7" w:rsidRPr="00AC53B3" w:rsidDel="00966A1D" w:rsidRDefault="002419D7" w:rsidP="00010CB7">
            <w:pPr>
              <w:ind w:left="60" w:right="60"/>
              <w:contextualSpacing/>
              <w:jc w:val="right"/>
              <w:rPr>
                <w:del w:id="1343" w:author="David Modjeska" w:date="2016-04-23T22:34:00Z"/>
                <w:rFonts w:ascii="Arial Unicode MS" w:eastAsia="Arial Unicode MS" w:hAnsi="Arial Unicode MS" w:cs="Arial Unicode MS"/>
                <w:sz w:val="16"/>
                <w:szCs w:val="16"/>
              </w:rPr>
            </w:pPr>
            <w:del w:id="1344" w:author="David Modjeska" w:date="2016-04-23T22:34:00Z">
              <w:r w:rsidRPr="00AC53B3" w:rsidDel="00966A1D">
                <w:rPr>
                  <w:rFonts w:ascii="Arial Unicode MS" w:eastAsia="Arial Unicode MS" w:hAnsi="Arial Unicode MS" w:cs="Arial Unicode MS"/>
                  <w:sz w:val="16"/>
                  <w:szCs w:val="16"/>
                </w:rPr>
                <w:delText>.001</w:delText>
              </w:r>
            </w:del>
          </w:p>
        </w:tc>
        <w:tc>
          <w:tcPr>
            <w:tcW w:w="846" w:type="dxa"/>
            <w:gridSpan w:val="3"/>
            <w:tcBorders>
              <w:top w:val="nil"/>
              <w:bottom w:val="nil"/>
            </w:tcBorders>
            <w:shd w:val="clear" w:color="auto" w:fill="FFFFFF"/>
            <w:vAlign w:val="center"/>
          </w:tcPr>
          <w:p w14:paraId="1CAB0D54" w14:textId="77777777" w:rsidR="002419D7" w:rsidRPr="00AC53B3" w:rsidDel="00966A1D" w:rsidRDefault="002419D7" w:rsidP="00010CB7">
            <w:pPr>
              <w:ind w:left="60" w:right="60"/>
              <w:contextualSpacing/>
              <w:jc w:val="right"/>
              <w:rPr>
                <w:del w:id="1345" w:author="David Modjeska" w:date="2016-04-23T22:34:00Z"/>
                <w:rFonts w:ascii="Arial Unicode MS" w:eastAsia="Arial Unicode MS" w:hAnsi="Arial Unicode MS" w:cs="Arial Unicode MS"/>
                <w:sz w:val="16"/>
                <w:szCs w:val="16"/>
              </w:rPr>
            </w:pPr>
            <w:del w:id="1346" w:author="David Modjeska" w:date="2016-04-23T22:34:00Z">
              <w:r w:rsidRPr="00AC53B3" w:rsidDel="00966A1D">
                <w:rPr>
                  <w:rFonts w:ascii="Arial Unicode MS" w:eastAsia="Arial Unicode MS" w:hAnsi="Arial Unicode MS" w:cs="Arial Unicode MS"/>
                  <w:sz w:val="16"/>
                  <w:szCs w:val="16"/>
                </w:rPr>
                <w:delText>.077</w:delText>
              </w:r>
            </w:del>
          </w:p>
        </w:tc>
        <w:tc>
          <w:tcPr>
            <w:tcW w:w="237" w:type="dxa"/>
            <w:tcBorders>
              <w:top w:val="nil"/>
              <w:bottom w:val="nil"/>
            </w:tcBorders>
            <w:shd w:val="clear" w:color="auto" w:fill="FFFFFF"/>
            <w:vAlign w:val="center"/>
          </w:tcPr>
          <w:p w14:paraId="692B0BC1" w14:textId="77777777" w:rsidR="002419D7" w:rsidRPr="00AC53B3" w:rsidDel="00966A1D" w:rsidRDefault="002419D7" w:rsidP="00010CB7">
            <w:pPr>
              <w:ind w:left="60" w:right="60"/>
              <w:contextualSpacing/>
              <w:jc w:val="right"/>
              <w:rPr>
                <w:del w:id="1347" w:author="David Modjeska" w:date="2016-04-23T22:34:00Z"/>
                <w:rFonts w:ascii="Arial Unicode MS" w:eastAsia="Arial Unicode MS" w:hAnsi="Arial Unicode MS" w:cs="Arial Unicode MS"/>
                <w:sz w:val="16"/>
                <w:szCs w:val="16"/>
              </w:rPr>
            </w:pPr>
            <w:del w:id="1348" w:author="David Modjeska" w:date="2016-04-23T22:34:00Z">
              <w:r w:rsidRPr="00AC53B3" w:rsidDel="00966A1D">
                <w:rPr>
                  <w:rFonts w:ascii="Arial Unicode MS" w:eastAsia="Arial Unicode MS" w:hAnsi="Arial Unicode MS" w:cs="Arial Unicode MS"/>
                  <w:sz w:val="16"/>
                  <w:szCs w:val="16"/>
                </w:rPr>
                <w:delText>4.717</w:delText>
              </w:r>
            </w:del>
          </w:p>
        </w:tc>
        <w:tc>
          <w:tcPr>
            <w:tcW w:w="425" w:type="dxa"/>
            <w:tcBorders>
              <w:top w:val="nil"/>
              <w:bottom w:val="nil"/>
            </w:tcBorders>
            <w:shd w:val="clear" w:color="auto" w:fill="FFFFFF"/>
            <w:vAlign w:val="center"/>
          </w:tcPr>
          <w:p w14:paraId="336EECD1" w14:textId="77777777" w:rsidR="002419D7" w:rsidRPr="00AC53B3" w:rsidDel="00966A1D" w:rsidRDefault="002419D7" w:rsidP="00010CB7">
            <w:pPr>
              <w:ind w:left="60" w:right="60"/>
              <w:contextualSpacing/>
              <w:jc w:val="right"/>
              <w:rPr>
                <w:del w:id="1349" w:author="David Modjeska" w:date="2016-04-23T22:34:00Z"/>
                <w:rFonts w:ascii="Arial Unicode MS" w:eastAsia="Arial Unicode MS" w:hAnsi="Arial Unicode MS" w:cs="Arial Unicode MS"/>
                <w:sz w:val="16"/>
                <w:szCs w:val="16"/>
              </w:rPr>
            </w:pPr>
            <w:del w:id="1350" w:author="David Modjeska" w:date="2016-04-23T22:34:00Z">
              <w:r w:rsidRPr="00AC53B3" w:rsidDel="00966A1D">
                <w:rPr>
                  <w:rFonts w:ascii="Arial Unicode MS" w:eastAsia="Arial Unicode MS" w:hAnsi="Arial Unicode MS" w:cs="Arial Unicode MS"/>
                  <w:sz w:val="16"/>
                  <w:szCs w:val="16"/>
                </w:rPr>
                <w:delText>.000</w:delText>
              </w:r>
            </w:del>
          </w:p>
        </w:tc>
        <w:tc>
          <w:tcPr>
            <w:tcW w:w="1045" w:type="dxa"/>
            <w:tcBorders>
              <w:top w:val="nil"/>
              <w:bottom w:val="nil"/>
            </w:tcBorders>
            <w:shd w:val="clear" w:color="auto" w:fill="FFFFFF"/>
            <w:vAlign w:val="center"/>
          </w:tcPr>
          <w:p w14:paraId="417FD183" w14:textId="77777777" w:rsidR="002419D7" w:rsidRPr="00AC53B3" w:rsidDel="00966A1D" w:rsidRDefault="002419D7" w:rsidP="00010CB7">
            <w:pPr>
              <w:ind w:left="60" w:right="60"/>
              <w:contextualSpacing/>
              <w:jc w:val="right"/>
              <w:rPr>
                <w:del w:id="1351" w:author="David Modjeska" w:date="2016-04-23T22:34:00Z"/>
                <w:rFonts w:ascii="Arial Unicode MS" w:eastAsia="Arial Unicode MS" w:hAnsi="Arial Unicode MS" w:cs="Arial Unicode MS"/>
                <w:sz w:val="16"/>
                <w:szCs w:val="16"/>
              </w:rPr>
            </w:pPr>
            <w:del w:id="1352" w:author="David Modjeska" w:date="2016-04-23T22:34:00Z">
              <w:r w:rsidRPr="00AC53B3" w:rsidDel="00966A1D">
                <w:rPr>
                  <w:rFonts w:ascii="Arial Unicode MS" w:eastAsia="Arial Unicode MS" w:hAnsi="Arial Unicode MS" w:cs="Arial Unicode MS"/>
                  <w:sz w:val="16"/>
                  <w:szCs w:val="16"/>
                </w:rPr>
                <w:delText>.325</w:delText>
              </w:r>
            </w:del>
          </w:p>
        </w:tc>
        <w:tc>
          <w:tcPr>
            <w:tcW w:w="1932" w:type="dxa"/>
            <w:gridSpan w:val="3"/>
            <w:tcBorders>
              <w:top w:val="nil"/>
              <w:bottom w:val="nil"/>
              <w:right w:val="single" w:sz="16" w:space="0" w:color="000000"/>
            </w:tcBorders>
            <w:shd w:val="clear" w:color="auto" w:fill="FFFFFF"/>
            <w:vAlign w:val="center"/>
          </w:tcPr>
          <w:p w14:paraId="5F956248" w14:textId="77777777" w:rsidR="002419D7" w:rsidRPr="00AC53B3" w:rsidDel="00966A1D" w:rsidRDefault="002419D7" w:rsidP="00010CB7">
            <w:pPr>
              <w:ind w:left="60" w:right="60"/>
              <w:contextualSpacing/>
              <w:jc w:val="right"/>
              <w:rPr>
                <w:del w:id="1353" w:author="David Modjeska" w:date="2016-04-23T22:34:00Z"/>
                <w:rFonts w:ascii="Arial Unicode MS" w:eastAsia="Arial Unicode MS" w:hAnsi="Arial Unicode MS" w:cs="Arial Unicode MS"/>
                <w:sz w:val="16"/>
                <w:szCs w:val="16"/>
              </w:rPr>
            </w:pPr>
            <w:del w:id="1354" w:author="David Modjeska" w:date="2016-04-23T22:34:00Z">
              <w:r w:rsidRPr="00AC53B3" w:rsidDel="00966A1D">
                <w:rPr>
                  <w:rFonts w:ascii="Arial Unicode MS" w:eastAsia="Arial Unicode MS" w:hAnsi="Arial Unicode MS" w:cs="Arial Unicode MS"/>
                  <w:sz w:val="16"/>
                  <w:szCs w:val="16"/>
                </w:rPr>
                <w:delText>3.076</w:delText>
              </w:r>
            </w:del>
          </w:p>
        </w:tc>
      </w:tr>
      <w:tr w:rsidR="002419D7" w:rsidRPr="00AC53B3" w:rsidDel="00966A1D" w14:paraId="693DAF77" w14:textId="77777777" w:rsidTr="00010CB7">
        <w:trPr>
          <w:cantSplit/>
          <w:del w:id="1355" w:author="David Modjeska" w:date="2016-04-23T22:34:00Z"/>
        </w:trPr>
        <w:tc>
          <w:tcPr>
            <w:tcW w:w="343" w:type="dxa"/>
            <w:vMerge/>
            <w:tcBorders>
              <w:top w:val="nil"/>
              <w:left w:val="single" w:sz="16" w:space="0" w:color="000000"/>
              <w:bottom w:val="single" w:sz="16" w:space="0" w:color="000000"/>
              <w:right w:val="nil"/>
            </w:tcBorders>
            <w:shd w:val="clear" w:color="auto" w:fill="FFFFFF"/>
          </w:tcPr>
          <w:p w14:paraId="6DC0D634" w14:textId="77777777" w:rsidR="002419D7" w:rsidRPr="00AC53B3" w:rsidDel="00966A1D" w:rsidRDefault="002419D7" w:rsidP="00010CB7">
            <w:pPr>
              <w:contextualSpacing/>
              <w:rPr>
                <w:del w:id="1356" w:author="David Modjeska" w:date="2016-04-23T22:34:00Z"/>
                <w:rFonts w:ascii="Arial Unicode MS" w:eastAsia="Arial Unicode MS" w:hAnsi="Arial Unicode MS" w:cs="Arial Unicode MS"/>
                <w:sz w:val="16"/>
                <w:szCs w:val="16"/>
              </w:rPr>
            </w:pPr>
          </w:p>
        </w:tc>
        <w:tc>
          <w:tcPr>
            <w:tcW w:w="1157" w:type="dxa"/>
            <w:gridSpan w:val="4"/>
            <w:tcBorders>
              <w:top w:val="nil"/>
              <w:left w:val="nil"/>
              <w:bottom w:val="nil"/>
              <w:right w:val="single" w:sz="16" w:space="0" w:color="000000"/>
            </w:tcBorders>
            <w:shd w:val="clear" w:color="auto" w:fill="FFFFFF"/>
          </w:tcPr>
          <w:p w14:paraId="19E68520" w14:textId="77777777" w:rsidR="002419D7" w:rsidRPr="00AC53B3" w:rsidDel="00966A1D" w:rsidRDefault="002419D7" w:rsidP="00010CB7">
            <w:pPr>
              <w:ind w:left="60" w:right="60"/>
              <w:contextualSpacing/>
              <w:rPr>
                <w:del w:id="1357" w:author="David Modjeska" w:date="2016-04-23T22:34:00Z"/>
                <w:rFonts w:ascii="Arial Unicode MS" w:eastAsia="Arial Unicode MS" w:hAnsi="Arial Unicode MS" w:cs="Arial Unicode MS"/>
                <w:sz w:val="16"/>
                <w:szCs w:val="16"/>
              </w:rPr>
            </w:pPr>
            <w:del w:id="1358" w:author="David Modjeska" w:date="2016-04-23T22:34:00Z">
              <w:r w:rsidRPr="00AC53B3" w:rsidDel="00966A1D">
                <w:rPr>
                  <w:rFonts w:ascii="Arial Unicode MS" w:eastAsia="Arial Unicode MS" w:hAnsi="Arial Unicode MS" w:cs="Arial Unicode MS"/>
                  <w:sz w:val="16"/>
                  <w:szCs w:val="16"/>
                </w:rPr>
                <w:delText>USDInterest3M</w:delText>
              </w:r>
            </w:del>
          </w:p>
        </w:tc>
        <w:tc>
          <w:tcPr>
            <w:tcW w:w="757" w:type="dxa"/>
            <w:tcBorders>
              <w:top w:val="nil"/>
              <w:left w:val="single" w:sz="16" w:space="0" w:color="000000"/>
              <w:bottom w:val="nil"/>
            </w:tcBorders>
            <w:shd w:val="clear" w:color="auto" w:fill="FFFFFF"/>
            <w:vAlign w:val="center"/>
          </w:tcPr>
          <w:p w14:paraId="3B8DE1C9" w14:textId="77777777" w:rsidR="002419D7" w:rsidRPr="00AC53B3" w:rsidDel="00966A1D" w:rsidRDefault="002419D7" w:rsidP="00010CB7">
            <w:pPr>
              <w:ind w:left="60" w:right="60"/>
              <w:contextualSpacing/>
              <w:jc w:val="right"/>
              <w:rPr>
                <w:del w:id="1359" w:author="David Modjeska" w:date="2016-04-23T22:34:00Z"/>
                <w:rFonts w:ascii="Arial Unicode MS" w:eastAsia="Arial Unicode MS" w:hAnsi="Arial Unicode MS" w:cs="Arial Unicode MS"/>
                <w:sz w:val="16"/>
                <w:szCs w:val="16"/>
              </w:rPr>
            </w:pPr>
            <w:del w:id="1360" w:author="David Modjeska" w:date="2016-04-23T22:34:00Z">
              <w:r w:rsidRPr="00AC53B3" w:rsidDel="00966A1D">
                <w:rPr>
                  <w:rFonts w:ascii="Arial Unicode MS" w:eastAsia="Arial Unicode MS" w:hAnsi="Arial Unicode MS" w:cs="Arial Unicode MS"/>
                  <w:sz w:val="16"/>
                  <w:szCs w:val="16"/>
                </w:rPr>
                <w:delText>-.262</w:delText>
              </w:r>
            </w:del>
          </w:p>
        </w:tc>
        <w:tc>
          <w:tcPr>
            <w:tcW w:w="760" w:type="dxa"/>
            <w:gridSpan w:val="2"/>
            <w:tcBorders>
              <w:top w:val="nil"/>
              <w:bottom w:val="nil"/>
            </w:tcBorders>
            <w:shd w:val="clear" w:color="auto" w:fill="FFFFFF"/>
            <w:vAlign w:val="center"/>
          </w:tcPr>
          <w:p w14:paraId="4D1BA899" w14:textId="77777777" w:rsidR="002419D7" w:rsidRPr="00AC53B3" w:rsidDel="00966A1D" w:rsidRDefault="002419D7" w:rsidP="00010CB7">
            <w:pPr>
              <w:ind w:left="60" w:right="60"/>
              <w:contextualSpacing/>
              <w:jc w:val="right"/>
              <w:rPr>
                <w:del w:id="1361" w:author="David Modjeska" w:date="2016-04-23T22:34:00Z"/>
                <w:rFonts w:ascii="Arial Unicode MS" w:eastAsia="Arial Unicode MS" w:hAnsi="Arial Unicode MS" w:cs="Arial Unicode MS"/>
                <w:sz w:val="16"/>
                <w:szCs w:val="16"/>
              </w:rPr>
            </w:pPr>
            <w:del w:id="1362" w:author="David Modjeska" w:date="2016-04-23T22:34:00Z">
              <w:r w:rsidRPr="00AC53B3" w:rsidDel="00966A1D">
                <w:rPr>
                  <w:rFonts w:ascii="Arial Unicode MS" w:eastAsia="Arial Unicode MS" w:hAnsi="Arial Unicode MS" w:cs="Arial Unicode MS"/>
                  <w:sz w:val="16"/>
                  <w:szCs w:val="16"/>
                </w:rPr>
                <w:delText>.035</w:delText>
              </w:r>
            </w:del>
          </w:p>
        </w:tc>
        <w:tc>
          <w:tcPr>
            <w:tcW w:w="846" w:type="dxa"/>
            <w:gridSpan w:val="3"/>
            <w:tcBorders>
              <w:top w:val="nil"/>
              <w:bottom w:val="nil"/>
            </w:tcBorders>
            <w:shd w:val="clear" w:color="auto" w:fill="FFFFFF"/>
            <w:vAlign w:val="center"/>
          </w:tcPr>
          <w:p w14:paraId="391FC17C" w14:textId="77777777" w:rsidR="002419D7" w:rsidRPr="00AC53B3" w:rsidDel="00966A1D" w:rsidRDefault="002419D7" w:rsidP="00010CB7">
            <w:pPr>
              <w:ind w:left="60" w:right="60"/>
              <w:contextualSpacing/>
              <w:jc w:val="right"/>
              <w:rPr>
                <w:del w:id="1363" w:author="David Modjeska" w:date="2016-04-23T22:34:00Z"/>
                <w:rFonts w:ascii="Arial Unicode MS" w:eastAsia="Arial Unicode MS" w:hAnsi="Arial Unicode MS" w:cs="Arial Unicode MS"/>
                <w:sz w:val="16"/>
                <w:szCs w:val="16"/>
              </w:rPr>
            </w:pPr>
            <w:del w:id="1364" w:author="David Modjeska" w:date="2016-04-23T22:34:00Z">
              <w:r w:rsidRPr="00AC53B3" w:rsidDel="00966A1D">
                <w:rPr>
                  <w:rFonts w:ascii="Arial Unicode MS" w:eastAsia="Arial Unicode MS" w:hAnsi="Arial Unicode MS" w:cs="Arial Unicode MS"/>
                  <w:sz w:val="16"/>
                  <w:szCs w:val="16"/>
                </w:rPr>
                <w:delText>-.209</w:delText>
              </w:r>
            </w:del>
          </w:p>
        </w:tc>
        <w:tc>
          <w:tcPr>
            <w:tcW w:w="237" w:type="dxa"/>
            <w:tcBorders>
              <w:top w:val="nil"/>
              <w:bottom w:val="nil"/>
            </w:tcBorders>
            <w:shd w:val="clear" w:color="auto" w:fill="FFFFFF"/>
            <w:vAlign w:val="center"/>
          </w:tcPr>
          <w:p w14:paraId="124E8BF7" w14:textId="77777777" w:rsidR="002419D7" w:rsidRPr="00AC53B3" w:rsidDel="00966A1D" w:rsidRDefault="002419D7" w:rsidP="00010CB7">
            <w:pPr>
              <w:ind w:left="60" w:right="60"/>
              <w:contextualSpacing/>
              <w:jc w:val="right"/>
              <w:rPr>
                <w:del w:id="1365" w:author="David Modjeska" w:date="2016-04-23T22:34:00Z"/>
                <w:rFonts w:ascii="Arial Unicode MS" w:eastAsia="Arial Unicode MS" w:hAnsi="Arial Unicode MS" w:cs="Arial Unicode MS"/>
                <w:sz w:val="16"/>
                <w:szCs w:val="16"/>
              </w:rPr>
            </w:pPr>
            <w:del w:id="1366" w:author="David Modjeska" w:date="2016-04-23T22:34:00Z">
              <w:r w:rsidRPr="00AC53B3" w:rsidDel="00966A1D">
                <w:rPr>
                  <w:rFonts w:ascii="Arial Unicode MS" w:eastAsia="Arial Unicode MS" w:hAnsi="Arial Unicode MS" w:cs="Arial Unicode MS"/>
                  <w:sz w:val="16"/>
                  <w:szCs w:val="16"/>
                </w:rPr>
                <w:delText>-7.574</w:delText>
              </w:r>
            </w:del>
          </w:p>
        </w:tc>
        <w:tc>
          <w:tcPr>
            <w:tcW w:w="425" w:type="dxa"/>
            <w:tcBorders>
              <w:top w:val="nil"/>
              <w:bottom w:val="nil"/>
            </w:tcBorders>
            <w:shd w:val="clear" w:color="auto" w:fill="FFFFFF"/>
            <w:vAlign w:val="center"/>
          </w:tcPr>
          <w:p w14:paraId="6A5C3501" w14:textId="77777777" w:rsidR="002419D7" w:rsidRPr="00AC53B3" w:rsidDel="00966A1D" w:rsidRDefault="002419D7" w:rsidP="00010CB7">
            <w:pPr>
              <w:ind w:left="60" w:right="60"/>
              <w:contextualSpacing/>
              <w:jc w:val="right"/>
              <w:rPr>
                <w:del w:id="1367" w:author="David Modjeska" w:date="2016-04-23T22:34:00Z"/>
                <w:rFonts w:ascii="Arial Unicode MS" w:eastAsia="Arial Unicode MS" w:hAnsi="Arial Unicode MS" w:cs="Arial Unicode MS"/>
                <w:sz w:val="16"/>
                <w:szCs w:val="16"/>
              </w:rPr>
            </w:pPr>
            <w:del w:id="1368" w:author="David Modjeska" w:date="2016-04-23T22:34:00Z">
              <w:r w:rsidRPr="00AC53B3" w:rsidDel="00966A1D">
                <w:rPr>
                  <w:rFonts w:ascii="Arial Unicode MS" w:eastAsia="Arial Unicode MS" w:hAnsi="Arial Unicode MS" w:cs="Arial Unicode MS"/>
                  <w:sz w:val="16"/>
                  <w:szCs w:val="16"/>
                </w:rPr>
                <w:delText>.000</w:delText>
              </w:r>
            </w:del>
          </w:p>
        </w:tc>
        <w:tc>
          <w:tcPr>
            <w:tcW w:w="1045" w:type="dxa"/>
            <w:tcBorders>
              <w:top w:val="nil"/>
              <w:bottom w:val="nil"/>
            </w:tcBorders>
            <w:shd w:val="clear" w:color="auto" w:fill="FFFFFF"/>
            <w:vAlign w:val="center"/>
          </w:tcPr>
          <w:p w14:paraId="6E6A62FE" w14:textId="77777777" w:rsidR="002419D7" w:rsidRPr="00AC53B3" w:rsidDel="00966A1D" w:rsidRDefault="002419D7" w:rsidP="00010CB7">
            <w:pPr>
              <w:ind w:left="60" w:right="60"/>
              <w:contextualSpacing/>
              <w:jc w:val="right"/>
              <w:rPr>
                <w:del w:id="1369" w:author="David Modjeska" w:date="2016-04-23T22:34:00Z"/>
                <w:rFonts w:ascii="Arial Unicode MS" w:eastAsia="Arial Unicode MS" w:hAnsi="Arial Unicode MS" w:cs="Arial Unicode MS"/>
                <w:sz w:val="16"/>
                <w:szCs w:val="16"/>
              </w:rPr>
            </w:pPr>
            <w:del w:id="1370" w:author="David Modjeska" w:date="2016-04-23T22:34:00Z">
              <w:r w:rsidRPr="00AC53B3" w:rsidDel="00966A1D">
                <w:rPr>
                  <w:rFonts w:ascii="Arial Unicode MS" w:eastAsia="Arial Unicode MS" w:hAnsi="Arial Unicode MS" w:cs="Arial Unicode MS"/>
                  <w:sz w:val="16"/>
                  <w:szCs w:val="16"/>
                </w:rPr>
                <w:delText>.114</w:delText>
              </w:r>
            </w:del>
          </w:p>
        </w:tc>
        <w:tc>
          <w:tcPr>
            <w:tcW w:w="1932" w:type="dxa"/>
            <w:gridSpan w:val="3"/>
            <w:tcBorders>
              <w:top w:val="nil"/>
              <w:bottom w:val="nil"/>
              <w:right w:val="single" w:sz="16" w:space="0" w:color="000000"/>
            </w:tcBorders>
            <w:shd w:val="clear" w:color="auto" w:fill="FFFFFF"/>
            <w:vAlign w:val="center"/>
          </w:tcPr>
          <w:p w14:paraId="02649F3E" w14:textId="77777777" w:rsidR="002419D7" w:rsidRPr="00AC53B3" w:rsidDel="00966A1D" w:rsidRDefault="002419D7" w:rsidP="00010CB7">
            <w:pPr>
              <w:ind w:left="60" w:right="60"/>
              <w:contextualSpacing/>
              <w:jc w:val="right"/>
              <w:rPr>
                <w:del w:id="1371" w:author="David Modjeska" w:date="2016-04-23T22:34:00Z"/>
                <w:rFonts w:ascii="Arial Unicode MS" w:eastAsia="Arial Unicode MS" w:hAnsi="Arial Unicode MS" w:cs="Arial Unicode MS"/>
                <w:sz w:val="16"/>
                <w:szCs w:val="16"/>
              </w:rPr>
            </w:pPr>
            <w:del w:id="1372" w:author="David Modjeska" w:date="2016-04-23T22:34:00Z">
              <w:r w:rsidRPr="00AC53B3" w:rsidDel="00966A1D">
                <w:rPr>
                  <w:rFonts w:ascii="Arial Unicode MS" w:eastAsia="Arial Unicode MS" w:hAnsi="Arial Unicode MS" w:cs="Arial Unicode MS"/>
                  <w:sz w:val="16"/>
                  <w:szCs w:val="16"/>
                </w:rPr>
                <w:delText>8.778</w:delText>
              </w:r>
            </w:del>
          </w:p>
        </w:tc>
      </w:tr>
      <w:tr w:rsidR="002419D7" w:rsidRPr="00AC53B3" w:rsidDel="00966A1D" w14:paraId="1FA2AC56" w14:textId="77777777" w:rsidTr="00010CB7">
        <w:trPr>
          <w:cantSplit/>
          <w:del w:id="1373" w:author="David Modjeska" w:date="2016-04-23T22:34:00Z"/>
        </w:trPr>
        <w:tc>
          <w:tcPr>
            <w:tcW w:w="343" w:type="dxa"/>
            <w:vMerge/>
            <w:tcBorders>
              <w:top w:val="nil"/>
              <w:left w:val="single" w:sz="16" w:space="0" w:color="000000"/>
              <w:bottom w:val="single" w:sz="16" w:space="0" w:color="000000"/>
              <w:right w:val="nil"/>
            </w:tcBorders>
            <w:shd w:val="clear" w:color="auto" w:fill="FFFFFF"/>
          </w:tcPr>
          <w:p w14:paraId="7E814CEF" w14:textId="77777777" w:rsidR="002419D7" w:rsidRPr="00AC53B3" w:rsidDel="00966A1D" w:rsidRDefault="002419D7" w:rsidP="00010CB7">
            <w:pPr>
              <w:contextualSpacing/>
              <w:rPr>
                <w:del w:id="1374" w:author="David Modjeska" w:date="2016-04-23T22:34:00Z"/>
                <w:rFonts w:ascii="Arial Unicode MS" w:eastAsia="Arial Unicode MS" w:hAnsi="Arial Unicode MS" w:cs="Arial Unicode MS"/>
                <w:sz w:val="16"/>
                <w:szCs w:val="16"/>
              </w:rPr>
            </w:pPr>
          </w:p>
        </w:tc>
        <w:tc>
          <w:tcPr>
            <w:tcW w:w="1157" w:type="dxa"/>
            <w:gridSpan w:val="4"/>
            <w:tcBorders>
              <w:top w:val="nil"/>
              <w:left w:val="nil"/>
              <w:bottom w:val="nil"/>
              <w:right w:val="single" w:sz="16" w:space="0" w:color="000000"/>
            </w:tcBorders>
            <w:shd w:val="clear" w:color="auto" w:fill="FFFFFF"/>
          </w:tcPr>
          <w:p w14:paraId="41716276" w14:textId="77777777" w:rsidR="002419D7" w:rsidRPr="00AC53B3" w:rsidDel="00966A1D" w:rsidRDefault="002419D7" w:rsidP="00010CB7">
            <w:pPr>
              <w:ind w:left="60" w:right="60"/>
              <w:contextualSpacing/>
              <w:rPr>
                <w:del w:id="1375" w:author="David Modjeska" w:date="2016-04-23T22:34:00Z"/>
                <w:rFonts w:ascii="Arial Unicode MS" w:eastAsia="Arial Unicode MS" w:hAnsi="Arial Unicode MS" w:cs="Arial Unicode MS"/>
                <w:sz w:val="16"/>
                <w:szCs w:val="16"/>
              </w:rPr>
            </w:pPr>
            <w:del w:id="1376" w:author="David Modjeska" w:date="2016-04-23T22:34:00Z">
              <w:r w:rsidRPr="00AC53B3" w:rsidDel="00966A1D">
                <w:rPr>
                  <w:rFonts w:ascii="Arial Unicode MS" w:eastAsia="Arial Unicode MS" w:hAnsi="Arial Unicode MS" w:cs="Arial Unicode MS"/>
                  <w:sz w:val="16"/>
                  <w:szCs w:val="16"/>
                </w:rPr>
                <w:delText>USDInterestON</w:delText>
              </w:r>
            </w:del>
          </w:p>
        </w:tc>
        <w:tc>
          <w:tcPr>
            <w:tcW w:w="757" w:type="dxa"/>
            <w:tcBorders>
              <w:top w:val="nil"/>
              <w:left w:val="single" w:sz="16" w:space="0" w:color="000000"/>
              <w:bottom w:val="nil"/>
            </w:tcBorders>
            <w:shd w:val="clear" w:color="auto" w:fill="FFFFFF"/>
            <w:vAlign w:val="center"/>
          </w:tcPr>
          <w:p w14:paraId="35DB2973" w14:textId="77777777" w:rsidR="002419D7" w:rsidRPr="00AC53B3" w:rsidDel="00966A1D" w:rsidRDefault="002419D7" w:rsidP="00010CB7">
            <w:pPr>
              <w:ind w:left="60" w:right="60"/>
              <w:contextualSpacing/>
              <w:jc w:val="right"/>
              <w:rPr>
                <w:del w:id="1377" w:author="David Modjeska" w:date="2016-04-23T22:34:00Z"/>
                <w:rFonts w:ascii="Arial Unicode MS" w:eastAsia="Arial Unicode MS" w:hAnsi="Arial Unicode MS" w:cs="Arial Unicode MS"/>
                <w:sz w:val="16"/>
                <w:szCs w:val="16"/>
              </w:rPr>
            </w:pPr>
            <w:del w:id="1378" w:author="David Modjeska" w:date="2016-04-23T22:34:00Z">
              <w:r w:rsidRPr="00AC53B3" w:rsidDel="00966A1D">
                <w:rPr>
                  <w:rFonts w:ascii="Arial Unicode MS" w:eastAsia="Arial Unicode MS" w:hAnsi="Arial Unicode MS" w:cs="Arial Unicode MS"/>
                  <w:sz w:val="16"/>
                  <w:szCs w:val="16"/>
                </w:rPr>
                <w:delText>.141</w:delText>
              </w:r>
            </w:del>
          </w:p>
        </w:tc>
        <w:tc>
          <w:tcPr>
            <w:tcW w:w="760" w:type="dxa"/>
            <w:gridSpan w:val="2"/>
            <w:tcBorders>
              <w:top w:val="nil"/>
              <w:bottom w:val="nil"/>
            </w:tcBorders>
            <w:shd w:val="clear" w:color="auto" w:fill="FFFFFF"/>
            <w:vAlign w:val="center"/>
          </w:tcPr>
          <w:p w14:paraId="33D1FFCA" w14:textId="77777777" w:rsidR="002419D7" w:rsidRPr="00AC53B3" w:rsidDel="00966A1D" w:rsidRDefault="002419D7" w:rsidP="00010CB7">
            <w:pPr>
              <w:ind w:left="60" w:right="60"/>
              <w:contextualSpacing/>
              <w:jc w:val="right"/>
              <w:rPr>
                <w:del w:id="1379" w:author="David Modjeska" w:date="2016-04-23T22:34:00Z"/>
                <w:rFonts w:ascii="Arial Unicode MS" w:eastAsia="Arial Unicode MS" w:hAnsi="Arial Unicode MS" w:cs="Arial Unicode MS"/>
                <w:sz w:val="16"/>
                <w:szCs w:val="16"/>
              </w:rPr>
            </w:pPr>
            <w:del w:id="1380" w:author="David Modjeska" w:date="2016-04-23T22:34:00Z">
              <w:r w:rsidRPr="00AC53B3" w:rsidDel="00966A1D">
                <w:rPr>
                  <w:rFonts w:ascii="Arial Unicode MS" w:eastAsia="Arial Unicode MS" w:hAnsi="Arial Unicode MS" w:cs="Arial Unicode MS"/>
                  <w:sz w:val="16"/>
                  <w:szCs w:val="16"/>
                </w:rPr>
                <w:delText>.031</w:delText>
              </w:r>
            </w:del>
          </w:p>
        </w:tc>
        <w:tc>
          <w:tcPr>
            <w:tcW w:w="846" w:type="dxa"/>
            <w:gridSpan w:val="3"/>
            <w:tcBorders>
              <w:top w:val="nil"/>
              <w:bottom w:val="nil"/>
            </w:tcBorders>
            <w:shd w:val="clear" w:color="auto" w:fill="FFFFFF"/>
            <w:vAlign w:val="center"/>
          </w:tcPr>
          <w:p w14:paraId="1A4EA826" w14:textId="77777777" w:rsidR="002419D7" w:rsidRPr="00AC53B3" w:rsidDel="00966A1D" w:rsidRDefault="002419D7" w:rsidP="00010CB7">
            <w:pPr>
              <w:ind w:left="60" w:right="60"/>
              <w:contextualSpacing/>
              <w:jc w:val="right"/>
              <w:rPr>
                <w:del w:id="1381" w:author="David Modjeska" w:date="2016-04-23T22:34:00Z"/>
                <w:rFonts w:ascii="Arial Unicode MS" w:eastAsia="Arial Unicode MS" w:hAnsi="Arial Unicode MS" w:cs="Arial Unicode MS"/>
                <w:sz w:val="16"/>
                <w:szCs w:val="16"/>
              </w:rPr>
            </w:pPr>
            <w:del w:id="1382" w:author="David Modjeska" w:date="2016-04-23T22:34:00Z">
              <w:r w:rsidRPr="00AC53B3" w:rsidDel="00966A1D">
                <w:rPr>
                  <w:rFonts w:ascii="Arial Unicode MS" w:eastAsia="Arial Unicode MS" w:hAnsi="Arial Unicode MS" w:cs="Arial Unicode MS"/>
                  <w:sz w:val="16"/>
                  <w:szCs w:val="16"/>
                </w:rPr>
                <w:delText>.109</w:delText>
              </w:r>
            </w:del>
          </w:p>
        </w:tc>
        <w:tc>
          <w:tcPr>
            <w:tcW w:w="237" w:type="dxa"/>
            <w:tcBorders>
              <w:top w:val="nil"/>
              <w:bottom w:val="nil"/>
            </w:tcBorders>
            <w:shd w:val="clear" w:color="auto" w:fill="FFFFFF"/>
            <w:vAlign w:val="center"/>
          </w:tcPr>
          <w:p w14:paraId="56958362" w14:textId="77777777" w:rsidR="002419D7" w:rsidRPr="00AC53B3" w:rsidDel="00966A1D" w:rsidRDefault="002419D7" w:rsidP="00010CB7">
            <w:pPr>
              <w:ind w:left="60" w:right="60"/>
              <w:contextualSpacing/>
              <w:jc w:val="right"/>
              <w:rPr>
                <w:del w:id="1383" w:author="David Modjeska" w:date="2016-04-23T22:34:00Z"/>
                <w:rFonts w:ascii="Arial Unicode MS" w:eastAsia="Arial Unicode MS" w:hAnsi="Arial Unicode MS" w:cs="Arial Unicode MS"/>
                <w:sz w:val="16"/>
                <w:szCs w:val="16"/>
              </w:rPr>
            </w:pPr>
            <w:del w:id="1384" w:author="David Modjeska" w:date="2016-04-23T22:34:00Z">
              <w:r w:rsidRPr="00AC53B3" w:rsidDel="00966A1D">
                <w:rPr>
                  <w:rFonts w:ascii="Arial Unicode MS" w:eastAsia="Arial Unicode MS" w:hAnsi="Arial Unicode MS" w:cs="Arial Unicode MS"/>
                  <w:sz w:val="16"/>
                  <w:szCs w:val="16"/>
                </w:rPr>
                <w:delText>4.538</w:delText>
              </w:r>
            </w:del>
          </w:p>
        </w:tc>
        <w:tc>
          <w:tcPr>
            <w:tcW w:w="425" w:type="dxa"/>
            <w:tcBorders>
              <w:top w:val="nil"/>
              <w:bottom w:val="nil"/>
            </w:tcBorders>
            <w:shd w:val="clear" w:color="auto" w:fill="FFFFFF"/>
            <w:vAlign w:val="center"/>
          </w:tcPr>
          <w:p w14:paraId="40DE2EAD" w14:textId="77777777" w:rsidR="002419D7" w:rsidRPr="00AC53B3" w:rsidDel="00966A1D" w:rsidRDefault="002419D7" w:rsidP="00010CB7">
            <w:pPr>
              <w:ind w:left="60" w:right="60"/>
              <w:contextualSpacing/>
              <w:jc w:val="right"/>
              <w:rPr>
                <w:del w:id="1385" w:author="David Modjeska" w:date="2016-04-23T22:34:00Z"/>
                <w:rFonts w:ascii="Arial Unicode MS" w:eastAsia="Arial Unicode MS" w:hAnsi="Arial Unicode MS" w:cs="Arial Unicode MS"/>
                <w:sz w:val="16"/>
                <w:szCs w:val="16"/>
              </w:rPr>
            </w:pPr>
            <w:del w:id="1386" w:author="David Modjeska" w:date="2016-04-23T22:34:00Z">
              <w:r w:rsidRPr="00AC53B3" w:rsidDel="00966A1D">
                <w:rPr>
                  <w:rFonts w:ascii="Arial Unicode MS" w:eastAsia="Arial Unicode MS" w:hAnsi="Arial Unicode MS" w:cs="Arial Unicode MS"/>
                  <w:sz w:val="16"/>
                  <w:szCs w:val="16"/>
                </w:rPr>
                <w:delText>.000</w:delText>
              </w:r>
            </w:del>
          </w:p>
        </w:tc>
        <w:tc>
          <w:tcPr>
            <w:tcW w:w="1045" w:type="dxa"/>
            <w:tcBorders>
              <w:top w:val="nil"/>
              <w:bottom w:val="nil"/>
            </w:tcBorders>
            <w:shd w:val="clear" w:color="auto" w:fill="FFFFFF"/>
            <w:vAlign w:val="center"/>
          </w:tcPr>
          <w:p w14:paraId="26B18827" w14:textId="77777777" w:rsidR="002419D7" w:rsidRPr="00AC53B3" w:rsidDel="00966A1D" w:rsidRDefault="002419D7" w:rsidP="00010CB7">
            <w:pPr>
              <w:ind w:left="60" w:right="60"/>
              <w:contextualSpacing/>
              <w:jc w:val="right"/>
              <w:rPr>
                <w:del w:id="1387" w:author="David Modjeska" w:date="2016-04-23T22:34:00Z"/>
                <w:rFonts w:ascii="Arial Unicode MS" w:eastAsia="Arial Unicode MS" w:hAnsi="Arial Unicode MS" w:cs="Arial Unicode MS"/>
                <w:sz w:val="16"/>
                <w:szCs w:val="16"/>
              </w:rPr>
            </w:pPr>
            <w:del w:id="1388" w:author="David Modjeska" w:date="2016-04-23T22:34:00Z">
              <w:r w:rsidRPr="00AC53B3" w:rsidDel="00966A1D">
                <w:rPr>
                  <w:rFonts w:ascii="Arial Unicode MS" w:eastAsia="Arial Unicode MS" w:hAnsi="Arial Unicode MS" w:cs="Arial Unicode MS"/>
                  <w:sz w:val="16"/>
                  <w:szCs w:val="16"/>
                </w:rPr>
                <w:delText>.152</w:delText>
              </w:r>
            </w:del>
          </w:p>
        </w:tc>
        <w:tc>
          <w:tcPr>
            <w:tcW w:w="1932" w:type="dxa"/>
            <w:gridSpan w:val="3"/>
            <w:tcBorders>
              <w:top w:val="nil"/>
              <w:bottom w:val="nil"/>
              <w:right w:val="single" w:sz="16" w:space="0" w:color="000000"/>
            </w:tcBorders>
            <w:shd w:val="clear" w:color="auto" w:fill="FFFFFF"/>
            <w:vAlign w:val="center"/>
          </w:tcPr>
          <w:p w14:paraId="03C109D4" w14:textId="77777777" w:rsidR="002419D7" w:rsidRPr="00AC53B3" w:rsidDel="00966A1D" w:rsidRDefault="002419D7" w:rsidP="00010CB7">
            <w:pPr>
              <w:ind w:left="60" w:right="60"/>
              <w:contextualSpacing/>
              <w:jc w:val="right"/>
              <w:rPr>
                <w:del w:id="1389" w:author="David Modjeska" w:date="2016-04-23T22:34:00Z"/>
                <w:rFonts w:ascii="Arial Unicode MS" w:eastAsia="Arial Unicode MS" w:hAnsi="Arial Unicode MS" w:cs="Arial Unicode MS"/>
                <w:sz w:val="16"/>
                <w:szCs w:val="16"/>
              </w:rPr>
            </w:pPr>
            <w:del w:id="1390" w:author="David Modjeska" w:date="2016-04-23T22:34:00Z">
              <w:r w:rsidRPr="00AC53B3" w:rsidDel="00966A1D">
                <w:rPr>
                  <w:rFonts w:ascii="Arial Unicode MS" w:eastAsia="Arial Unicode MS" w:hAnsi="Arial Unicode MS" w:cs="Arial Unicode MS"/>
                  <w:sz w:val="16"/>
                  <w:szCs w:val="16"/>
                </w:rPr>
                <w:delText>6.598</w:delText>
              </w:r>
            </w:del>
          </w:p>
        </w:tc>
      </w:tr>
      <w:tr w:rsidR="002419D7" w:rsidRPr="00AC53B3" w:rsidDel="00966A1D" w14:paraId="5422FF2F" w14:textId="77777777" w:rsidTr="00010CB7">
        <w:trPr>
          <w:cantSplit/>
          <w:del w:id="1391" w:author="David Modjeska" w:date="2016-04-23T22:34:00Z"/>
        </w:trPr>
        <w:tc>
          <w:tcPr>
            <w:tcW w:w="343" w:type="dxa"/>
            <w:vMerge/>
            <w:tcBorders>
              <w:top w:val="nil"/>
              <w:left w:val="single" w:sz="16" w:space="0" w:color="000000"/>
              <w:bottom w:val="single" w:sz="16" w:space="0" w:color="000000"/>
              <w:right w:val="nil"/>
            </w:tcBorders>
            <w:shd w:val="clear" w:color="auto" w:fill="FFFFFF"/>
          </w:tcPr>
          <w:p w14:paraId="3EBA1A10" w14:textId="77777777" w:rsidR="002419D7" w:rsidRPr="00AC53B3" w:rsidDel="00966A1D" w:rsidRDefault="002419D7" w:rsidP="00010CB7">
            <w:pPr>
              <w:contextualSpacing/>
              <w:rPr>
                <w:del w:id="1392" w:author="David Modjeska" w:date="2016-04-23T22:34:00Z"/>
                <w:rFonts w:ascii="Arial Unicode MS" w:eastAsia="Arial Unicode MS" w:hAnsi="Arial Unicode MS" w:cs="Arial Unicode MS"/>
                <w:sz w:val="16"/>
                <w:szCs w:val="16"/>
              </w:rPr>
            </w:pPr>
          </w:p>
        </w:tc>
        <w:tc>
          <w:tcPr>
            <w:tcW w:w="1157" w:type="dxa"/>
            <w:gridSpan w:val="4"/>
            <w:tcBorders>
              <w:top w:val="nil"/>
              <w:left w:val="nil"/>
              <w:bottom w:val="nil"/>
              <w:right w:val="single" w:sz="16" w:space="0" w:color="000000"/>
            </w:tcBorders>
            <w:shd w:val="clear" w:color="auto" w:fill="FFFFFF"/>
          </w:tcPr>
          <w:p w14:paraId="0486A1D8" w14:textId="77777777" w:rsidR="002419D7" w:rsidRPr="00AC53B3" w:rsidDel="00966A1D" w:rsidRDefault="002419D7" w:rsidP="00010CB7">
            <w:pPr>
              <w:ind w:left="60" w:right="60"/>
              <w:contextualSpacing/>
              <w:rPr>
                <w:del w:id="1393" w:author="David Modjeska" w:date="2016-04-23T22:34:00Z"/>
                <w:rFonts w:ascii="Arial Unicode MS" w:eastAsia="Arial Unicode MS" w:hAnsi="Arial Unicode MS" w:cs="Arial Unicode MS"/>
                <w:sz w:val="16"/>
                <w:szCs w:val="16"/>
              </w:rPr>
            </w:pPr>
            <w:del w:id="1394" w:author="David Modjeska" w:date="2016-04-23T22:34:00Z">
              <w:r w:rsidRPr="00AC53B3" w:rsidDel="00966A1D">
                <w:rPr>
                  <w:rFonts w:ascii="Arial Unicode MS" w:eastAsia="Arial Unicode MS" w:hAnsi="Arial Unicode MS" w:cs="Arial Unicode MS"/>
                  <w:sz w:val="16"/>
                  <w:szCs w:val="16"/>
                </w:rPr>
                <w:delText>FX_USD_Per_GBP</w:delText>
              </w:r>
            </w:del>
          </w:p>
        </w:tc>
        <w:tc>
          <w:tcPr>
            <w:tcW w:w="757" w:type="dxa"/>
            <w:tcBorders>
              <w:top w:val="nil"/>
              <w:left w:val="single" w:sz="16" w:space="0" w:color="000000"/>
              <w:bottom w:val="nil"/>
            </w:tcBorders>
            <w:shd w:val="clear" w:color="auto" w:fill="FFFFFF"/>
            <w:vAlign w:val="center"/>
          </w:tcPr>
          <w:p w14:paraId="3BFBA0A1" w14:textId="77777777" w:rsidR="002419D7" w:rsidRPr="00AC53B3" w:rsidDel="00966A1D" w:rsidRDefault="002419D7" w:rsidP="00010CB7">
            <w:pPr>
              <w:ind w:left="60" w:right="60"/>
              <w:contextualSpacing/>
              <w:jc w:val="right"/>
              <w:rPr>
                <w:del w:id="1395" w:author="David Modjeska" w:date="2016-04-23T22:34:00Z"/>
                <w:rFonts w:ascii="Arial Unicode MS" w:eastAsia="Arial Unicode MS" w:hAnsi="Arial Unicode MS" w:cs="Arial Unicode MS"/>
                <w:sz w:val="16"/>
                <w:szCs w:val="16"/>
              </w:rPr>
            </w:pPr>
            <w:del w:id="1396" w:author="David Modjeska" w:date="2016-04-23T22:34:00Z">
              <w:r w:rsidRPr="00AC53B3" w:rsidDel="00966A1D">
                <w:rPr>
                  <w:rFonts w:ascii="Arial Unicode MS" w:eastAsia="Arial Unicode MS" w:hAnsi="Arial Unicode MS" w:cs="Arial Unicode MS"/>
                  <w:sz w:val="16"/>
                  <w:szCs w:val="16"/>
                </w:rPr>
                <w:delText>-.156</w:delText>
              </w:r>
            </w:del>
          </w:p>
        </w:tc>
        <w:tc>
          <w:tcPr>
            <w:tcW w:w="760" w:type="dxa"/>
            <w:gridSpan w:val="2"/>
            <w:tcBorders>
              <w:top w:val="nil"/>
              <w:bottom w:val="nil"/>
            </w:tcBorders>
            <w:shd w:val="clear" w:color="auto" w:fill="FFFFFF"/>
            <w:vAlign w:val="center"/>
          </w:tcPr>
          <w:p w14:paraId="3F4E0D11" w14:textId="77777777" w:rsidR="002419D7" w:rsidRPr="00AC53B3" w:rsidDel="00966A1D" w:rsidRDefault="002419D7" w:rsidP="00010CB7">
            <w:pPr>
              <w:ind w:left="60" w:right="60"/>
              <w:contextualSpacing/>
              <w:jc w:val="right"/>
              <w:rPr>
                <w:del w:id="1397" w:author="David Modjeska" w:date="2016-04-23T22:34:00Z"/>
                <w:rFonts w:ascii="Arial Unicode MS" w:eastAsia="Arial Unicode MS" w:hAnsi="Arial Unicode MS" w:cs="Arial Unicode MS"/>
                <w:sz w:val="16"/>
                <w:szCs w:val="16"/>
              </w:rPr>
            </w:pPr>
            <w:del w:id="1398" w:author="David Modjeska" w:date="2016-04-23T22:34:00Z">
              <w:r w:rsidRPr="00AC53B3" w:rsidDel="00966A1D">
                <w:rPr>
                  <w:rFonts w:ascii="Arial Unicode MS" w:eastAsia="Arial Unicode MS" w:hAnsi="Arial Unicode MS" w:cs="Arial Unicode MS"/>
                  <w:sz w:val="16"/>
                  <w:szCs w:val="16"/>
                </w:rPr>
                <w:delText>.029</w:delText>
              </w:r>
            </w:del>
          </w:p>
        </w:tc>
        <w:tc>
          <w:tcPr>
            <w:tcW w:w="846" w:type="dxa"/>
            <w:gridSpan w:val="3"/>
            <w:tcBorders>
              <w:top w:val="nil"/>
              <w:bottom w:val="nil"/>
            </w:tcBorders>
            <w:shd w:val="clear" w:color="auto" w:fill="FFFFFF"/>
            <w:vAlign w:val="center"/>
          </w:tcPr>
          <w:p w14:paraId="30581114" w14:textId="77777777" w:rsidR="002419D7" w:rsidRPr="00AC53B3" w:rsidDel="00966A1D" w:rsidRDefault="002419D7" w:rsidP="00010CB7">
            <w:pPr>
              <w:ind w:left="60" w:right="60"/>
              <w:contextualSpacing/>
              <w:jc w:val="right"/>
              <w:rPr>
                <w:del w:id="1399" w:author="David Modjeska" w:date="2016-04-23T22:34:00Z"/>
                <w:rFonts w:ascii="Arial Unicode MS" w:eastAsia="Arial Unicode MS" w:hAnsi="Arial Unicode MS" w:cs="Arial Unicode MS"/>
                <w:sz w:val="16"/>
                <w:szCs w:val="16"/>
              </w:rPr>
            </w:pPr>
            <w:del w:id="1400" w:author="David Modjeska" w:date="2016-04-23T22:34:00Z">
              <w:r w:rsidRPr="00AC53B3" w:rsidDel="00966A1D">
                <w:rPr>
                  <w:rFonts w:ascii="Arial Unicode MS" w:eastAsia="Arial Unicode MS" w:hAnsi="Arial Unicode MS" w:cs="Arial Unicode MS"/>
                  <w:sz w:val="16"/>
                  <w:szCs w:val="16"/>
                </w:rPr>
                <w:delText>-.113</w:delText>
              </w:r>
            </w:del>
          </w:p>
        </w:tc>
        <w:tc>
          <w:tcPr>
            <w:tcW w:w="237" w:type="dxa"/>
            <w:tcBorders>
              <w:top w:val="nil"/>
              <w:bottom w:val="nil"/>
            </w:tcBorders>
            <w:shd w:val="clear" w:color="auto" w:fill="FFFFFF"/>
            <w:vAlign w:val="center"/>
          </w:tcPr>
          <w:p w14:paraId="3D94062E" w14:textId="77777777" w:rsidR="002419D7" w:rsidRPr="00AC53B3" w:rsidDel="00966A1D" w:rsidRDefault="002419D7" w:rsidP="00010CB7">
            <w:pPr>
              <w:ind w:left="60" w:right="60"/>
              <w:contextualSpacing/>
              <w:jc w:val="right"/>
              <w:rPr>
                <w:del w:id="1401" w:author="David Modjeska" w:date="2016-04-23T22:34:00Z"/>
                <w:rFonts w:ascii="Arial Unicode MS" w:eastAsia="Arial Unicode MS" w:hAnsi="Arial Unicode MS" w:cs="Arial Unicode MS"/>
                <w:sz w:val="16"/>
                <w:szCs w:val="16"/>
              </w:rPr>
            </w:pPr>
            <w:del w:id="1402" w:author="David Modjeska" w:date="2016-04-23T22:34:00Z">
              <w:r w:rsidRPr="00AC53B3" w:rsidDel="00966A1D">
                <w:rPr>
                  <w:rFonts w:ascii="Arial Unicode MS" w:eastAsia="Arial Unicode MS" w:hAnsi="Arial Unicode MS" w:cs="Arial Unicode MS"/>
                  <w:sz w:val="16"/>
                  <w:szCs w:val="16"/>
                </w:rPr>
                <w:delText>-5.449</w:delText>
              </w:r>
            </w:del>
          </w:p>
        </w:tc>
        <w:tc>
          <w:tcPr>
            <w:tcW w:w="425" w:type="dxa"/>
            <w:tcBorders>
              <w:top w:val="nil"/>
              <w:bottom w:val="nil"/>
            </w:tcBorders>
            <w:shd w:val="clear" w:color="auto" w:fill="FFFFFF"/>
            <w:vAlign w:val="center"/>
          </w:tcPr>
          <w:p w14:paraId="72BDEB59" w14:textId="77777777" w:rsidR="002419D7" w:rsidRPr="00AC53B3" w:rsidDel="00966A1D" w:rsidRDefault="002419D7" w:rsidP="00010CB7">
            <w:pPr>
              <w:ind w:left="60" w:right="60"/>
              <w:contextualSpacing/>
              <w:jc w:val="right"/>
              <w:rPr>
                <w:del w:id="1403" w:author="David Modjeska" w:date="2016-04-23T22:34:00Z"/>
                <w:rFonts w:ascii="Arial Unicode MS" w:eastAsia="Arial Unicode MS" w:hAnsi="Arial Unicode MS" w:cs="Arial Unicode MS"/>
                <w:sz w:val="16"/>
                <w:szCs w:val="16"/>
              </w:rPr>
            </w:pPr>
            <w:del w:id="1404" w:author="David Modjeska" w:date="2016-04-23T22:34:00Z">
              <w:r w:rsidRPr="00AC53B3" w:rsidDel="00966A1D">
                <w:rPr>
                  <w:rFonts w:ascii="Arial Unicode MS" w:eastAsia="Arial Unicode MS" w:hAnsi="Arial Unicode MS" w:cs="Arial Unicode MS"/>
                  <w:sz w:val="16"/>
                  <w:szCs w:val="16"/>
                </w:rPr>
                <w:delText>.000</w:delText>
              </w:r>
            </w:del>
          </w:p>
        </w:tc>
        <w:tc>
          <w:tcPr>
            <w:tcW w:w="1045" w:type="dxa"/>
            <w:tcBorders>
              <w:top w:val="nil"/>
              <w:bottom w:val="nil"/>
            </w:tcBorders>
            <w:shd w:val="clear" w:color="auto" w:fill="FFFFFF"/>
            <w:vAlign w:val="center"/>
          </w:tcPr>
          <w:p w14:paraId="7AFAB0F6" w14:textId="77777777" w:rsidR="002419D7" w:rsidRPr="00AC53B3" w:rsidDel="00966A1D" w:rsidRDefault="002419D7" w:rsidP="00010CB7">
            <w:pPr>
              <w:ind w:left="60" w:right="60"/>
              <w:contextualSpacing/>
              <w:jc w:val="right"/>
              <w:rPr>
                <w:del w:id="1405" w:author="David Modjeska" w:date="2016-04-23T22:34:00Z"/>
                <w:rFonts w:ascii="Arial Unicode MS" w:eastAsia="Arial Unicode MS" w:hAnsi="Arial Unicode MS" w:cs="Arial Unicode MS"/>
                <w:sz w:val="16"/>
                <w:szCs w:val="16"/>
              </w:rPr>
            </w:pPr>
            <w:del w:id="1406" w:author="David Modjeska" w:date="2016-04-23T22:34:00Z">
              <w:r w:rsidRPr="00AC53B3" w:rsidDel="00966A1D">
                <w:rPr>
                  <w:rFonts w:ascii="Arial Unicode MS" w:eastAsia="Arial Unicode MS" w:hAnsi="Arial Unicode MS" w:cs="Arial Unicode MS"/>
                  <w:sz w:val="16"/>
                  <w:szCs w:val="16"/>
                </w:rPr>
                <w:delText>.203</w:delText>
              </w:r>
            </w:del>
          </w:p>
        </w:tc>
        <w:tc>
          <w:tcPr>
            <w:tcW w:w="1932" w:type="dxa"/>
            <w:gridSpan w:val="3"/>
            <w:tcBorders>
              <w:top w:val="nil"/>
              <w:bottom w:val="nil"/>
              <w:right w:val="single" w:sz="16" w:space="0" w:color="000000"/>
            </w:tcBorders>
            <w:shd w:val="clear" w:color="auto" w:fill="FFFFFF"/>
            <w:vAlign w:val="center"/>
          </w:tcPr>
          <w:p w14:paraId="7E63C254" w14:textId="77777777" w:rsidR="002419D7" w:rsidRPr="00AC53B3" w:rsidDel="00966A1D" w:rsidRDefault="002419D7" w:rsidP="00010CB7">
            <w:pPr>
              <w:ind w:left="60" w:right="60"/>
              <w:contextualSpacing/>
              <w:jc w:val="right"/>
              <w:rPr>
                <w:del w:id="1407" w:author="David Modjeska" w:date="2016-04-23T22:34:00Z"/>
                <w:rFonts w:ascii="Arial Unicode MS" w:eastAsia="Arial Unicode MS" w:hAnsi="Arial Unicode MS" w:cs="Arial Unicode MS"/>
                <w:sz w:val="16"/>
                <w:szCs w:val="16"/>
              </w:rPr>
            </w:pPr>
            <w:del w:id="1408" w:author="David Modjeska" w:date="2016-04-23T22:34:00Z">
              <w:r w:rsidRPr="00AC53B3" w:rsidDel="00966A1D">
                <w:rPr>
                  <w:rFonts w:ascii="Arial Unicode MS" w:eastAsia="Arial Unicode MS" w:hAnsi="Arial Unicode MS" w:cs="Arial Unicode MS"/>
                  <w:sz w:val="16"/>
                  <w:szCs w:val="16"/>
                </w:rPr>
                <w:delText>4.923</w:delText>
              </w:r>
            </w:del>
          </w:p>
        </w:tc>
      </w:tr>
      <w:tr w:rsidR="002419D7" w:rsidRPr="00AC53B3" w:rsidDel="00966A1D" w14:paraId="5A56A93C" w14:textId="77777777" w:rsidTr="00010CB7">
        <w:trPr>
          <w:cantSplit/>
          <w:del w:id="1409" w:author="David Modjeska" w:date="2016-04-23T22:34:00Z"/>
        </w:trPr>
        <w:tc>
          <w:tcPr>
            <w:tcW w:w="343" w:type="dxa"/>
            <w:vMerge/>
            <w:tcBorders>
              <w:top w:val="nil"/>
              <w:left w:val="single" w:sz="16" w:space="0" w:color="000000"/>
              <w:bottom w:val="single" w:sz="16" w:space="0" w:color="000000"/>
              <w:right w:val="nil"/>
            </w:tcBorders>
            <w:shd w:val="clear" w:color="auto" w:fill="FFFFFF"/>
          </w:tcPr>
          <w:p w14:paraId="5DA492DA" w14:textId="77777777" w:rsidR="002419D7" w:rsidRPr="00AC53B3" w:rsidDel="00966A1D" w:rsidRDefault="002419D7" w:rsidP="00010CB7">
            <w:pPr>
              <w:contextualSpacing/>
              <w:rPr>
                <w:del w:id="1410" w:author="David Modjeska" w:date="2016-04-23T22:34:00Z"/>
                <w:rFonts w:ascii="Arial Unicode MS" w:eastAsia="Arial Unicode MS" w:hAnsi="Arial Unicode MS" w:cs="Arial Unicode MS"/>
                <w:sz w:val="16"/>
                <w:szCs w:val="16"/>
              </w:rPr>
            </w:pPr>
          </w:p>
        </w:tc>
        <w:tc>
          <w:tcPr>
            <w:tcW w:w="1157" w:type="dxa"/>
            <w:gridSpan w:val="4"/>
            <w:tcBorders>
              <w:top w:val="nil"/>
              <w:left w:val="nil"/>
              <w:bottom w:val="nil"/>
              <w:right w:val="single" w:sz="16" w:space="0" w:color="000000"/>
            </w:tcBorders>
            <w:shd w:val="clear" w:color="auto" w:fill="FFFFFF"/>
          </w:tcPr>
          <w:p w14:paraId="0DA29ACD" w14:textId="77777777" w:rsidR="002419D7" w:rsidRPr="00AC53B3" w:rsidDel="00966A1D" w:rsidRDefault="002419D7" w:rsidP="00010CB7">
            <w:pPr>
              <w:ind w:left="60" w:right="60"/>
              <w:contextualSpacing/>
              <w:rPr>
                <w:del w:id="1411" w:author="David Modjeska" w:date="2016-04-23T22:34:00Z"/>
                <w:rFonts w:ascii="Arial Unicode MS" w:eastAsia="Arial Unicode MS" w:hAnsi="Arial Unicode MS" w:cs="Arial Unicode MS"/>
                <w:sz w:val="16"/>
                <w:szCs w:val="16"/>
              </w:rPr>
            </w:pPr>
            <w:del w:id="1412" w:author="David Modjeska" w:date="2016-04-23T22:34:00Z">
              <w:r w:rsidRPr="00AC53B3" w:rsidDel="00966A1D">
                <w:rPr>
                  <w:rFonts w:ascii="Arial Unicode MS" w:eastAsia="Arial Unicode MS" w:hAnsi="Arial Unicode MS" w:cs="Arial Unicode MS"/>
                  <w:sz w:val="16"/>
                  <w:szCs w:val="16"/>
                </w:rPr>
                <w:delText>GDP_US</w:delText>
              </w:r>
            </w:del>
          </w:p>
        </w:tc>
        <w:tc>
          <w:tcPr>
            <w:tcW w:w="757" w:type="dxa"/>
            <w:tcBorders>
              <w:top w:val="nil"/>
              <w:left w:val="single" w:sz="16" w:space="0" w:color="000000"/>
              <w:bottom w:val="nil"/>
            </w:tcBorders>
            <w:shd w:val="clear" w:color="auto" w:fill="FFFFFF"/>
            <w:vAlign w:val="center"/>
          </w:tcPr>
          <w:p w14:paraId="321969A3" w14:textId="77777777" w:rsidR="002419D7" w:rsidRPr="00AC53B3" w:rsidDel="00966A1D" w:rsidRDefault="002419D7" w:rsidP="00010CB7">
            <w:pPr>
              <w:ind w:left="60" w:right="60"/>
              <w:contextualSpacing/>
              <w:jc w:val="right"/>
              <w:rPr>
                <w:del w:id="1413" w:author="David Modjeska" w:date="2016-04-23T22:34:00Z"/>
                <w:rFonts w:ascii="Arial Unicode MS" w:eastAsia="Arial Unicode MS" w:hAnsi="Arial Unicode MS" w:cs="Arial Unicode MS"/>
                <w:sz w:val="16"/>
                <w:szCs w:val="16"/>
              </w:rPr>
            </w:pPr>
            <w:del w:id="1414" w:author="David Modjeska" w:date="2016-04-23T22:34:00Z">
              <w:r w:rsidRPr="00AC53B3" w:rsidDel="00966A1D">
                <w:rPr>
                  <w:rFonts w:ascii="Arial Unicode MS" w:eastAsia="Arial Unicode MS" w:hAnsi="Arial Unicode MS" w:cs="Arial Unicode MS"/>
                  <w:sz w:val="16"/>
                  <w:szCs w:val="16"/>
                </w:rPr>
                <w:delText>1.392E-5</w:delText>
              </w:r>
            </w:del>
          </w:p>
        </w:tc>
        <w:tc>
          <w:tcPr>
            <w:tcW w:w="760" w:type="dxa"/>
            <w:gridSpan w:val="2"/>
            <w:tcBorders>
              <w:top w:val="nil"/>
              <w:bottom w:val="nil"/>
            </w:tcBorders>
            <w:shd w:val="clear" w:color="auto" w:fill="FFFFFF"/>
            <w:vAlign w:val="center"/>
          </w:tcPr>
          <w:p w14:paraId="13F670C7" w14:textId="77777777" w:rsidR="002419D7" w:rsidRPr="00AC53B3" w:rsidDel="00966A1D" w:rsidRDefault="002419D7" w:rsidP="00010CB7">
            <w:pPr>
              <w:ind w:left="60" w:right="60"/>
              <w:contextualSpacing/>
              <w:jc w:val="right"/>
              <w:rPr>
                <w:del w:id="1415" w:author="David Modjeska" w:date="2016-04-23T22:34:00Z"/>
                <w:rFonts w:ascii="Arial Unicode MS" w:eastAsia="Arial Unicode MS" w:hAnsi="Arial Unicode MS" w:cs="Arial Unicode MS"/>
                <w:sz w:val="16"/>
                <w:szCs w:val="16"/>
              </w:rPr>
            </w:pPr>
            <w:del w:id="1416" w:author="David Modjeska" w:date="2016-04-23T22:34:00Z">
              <w:r w:rsidRPr="00AC53B3" w:rsidDel="00966A1D">
                <w:rPr>
                  <w:rFonts w:ascii="Arial Unicode MS" w:eastAsia="Arial Unicode MS" w:hAnsi="Arial Unicode MS" w:cs="Arial Unicode MS"/>
                  <w:sz w:val="16"/>
                  <w:szCs w:val="16"/>
                </w:rPr>
                <w:delText>.000</w:delText>
              </w:r>
            </w:del>
          </w:p>
        </w:tc>
        <w:tc>
          <w:tcPr>
            <w:tcW w:w="846" w:type="dxa"/>
            <w:gridSpan w:val="3"/>
            <w:tcBorders>
              <w:top w:val="nil"/>
              <w:bottom w:val="nil"/>
            </w:tcBorders>
            <w:shd w:val="clear" w:color="auto" w:fill="FFFFFF"/>
            <w:vAlign w:val="center"/>
          </w:tcPr>
          <w:p w14:paraId="70513E9C" w14:textId="77777777" w:rsidR="002419D7" w:rsidRPr="00AC53B3" w:rsidDel="00966A1D" w:rsidRDefault="002419D7" w:rsidP="00010CB7">
            <w:pPr>
              <w:ind w:left="60" w:right="60"/>
              <w:contextualSpacing/>
              <w:jc w:val="right"/>
              <w:rPr>
                <w:del w:id="1417" w:author="David Modjeska" w:date="2016-04-23T22:34:00Z"/>
                <w:rFonts w:ascii="Arial Unicode MS" w:eastAsia="Arial Unicode MS" w:hAnsi="Arial Unicode MS" w:cs="Arial Unicode MS"/>
                <w:sz w:val="16"/>
                <w:szCs w:val="16"/>
              </w:rPr>
            </w:pPr>
            <w:del w:id="1418" w:author="David Modjeska" w:date="2016-04-23T22:34:00Z">
              <w:r w:rsidRPr="00AC53B3" w:rsidDel="00966A1D">
                <w:rPr>
                  <w:rFonts w:ascii="Arial Unicode MS" w:eastAsia="Arial Unicode MS" w:hAnsi="Arial Unicode MS" w:cs="Arial Unicode MS"/>
                  <w:sz w:val="16"/>
                  <w:szCs w:val="16"/>
                </w:rPr>
                <w:delText>.204</w:delText>
              </w:r>
            </w:del>
          </w:p>
        </w:tc>
        <w:tc>
          <w:tcPr>
            <w:tcW w:w="237" w:type="dxa"/>
            <w:tcBorders>
              <w:top w:val="nil"/>
              <w:bottom w:val="nil"/>
            </w:tcBorders>
            <w:shd w:val="clear" w:color="auto" w:fill="FFFFFF"/>
            <w:vAlign w:val="center"/>
          </w:tcPr>
          <w:p w14:paraId="77DBC8FA" w14:textId="77777777" w:rsidR="002419D7" w:rsidRPr="00AC53B3" w:rsidDel="00966A1D" w:rsidRDefault="002419D7" w:rsidP="00010CB7">
            <w:pPr>
              <w:ind w:left="60" w:right="60"/>
              <w:contextualSpacing/>
              <w:jc w:val="right"/>
              <w:rPr>
                <w:del w:id="1419" w:author="David Modjeska" w:date="2016-04-23T22:34:00Z"/>
                <w:rFonts w:ascii="Arial Unicode MS" w:eastAsia="Arial Unicode MS" w:hAnsi="Arial Unicode MS" w:cs="Arial Unicode MS"/>
                <w:sz w:val="16"/>
                <w:szCs w:val="16"/>
              </w:rPr>
            </w:pPr>
            <w:del w:id="1420" w:author="David Modjeska" w:date="2016-04-23T22:34:00Z">
              <w:r w:rsidRPr="00AC53B3" w:rsidDel="00966A1D">
                <w:rPr>
                  <w:rFonts w:ascii="Arial Unicode MS" w:eastAsia="Arial Unicode MS" w:hAnsi="Arial Unicode MS" w:cs="Arial Unicode MS"/>
                  <w:sz w:val="16"/>
                  <w:szCs w:val="16"/>
                </w:rPr>
                <w:delText>2.322</w:delText>
              </w:r>
            </w:del>
          </w:p>
        </w:tc>
        <w:tc>
          <w:tcPr>
            <w:tcW w:w="425" w:type="dxa"/>
            <w:tcBorders>
              <w:top w:val="nil"/>
              <w:bottom w:val="nil"/>
            </w:tcBorders>
            <w:shd w:val="clear" w:color="auto" w:fill="FFFFFF"/>
            <w:vAlign w:val="center"/>
          </w:tcPr>
          <w:p w14:paraId="45BA04A6" w14:textId="77777777" w:rsidR="002419D7" w:rsidRPr="00AC53B3" w:rsidDel="00966A1D" w:rsidRDefault="002419D7" w:rsidP="00010CB7">
            <w:pPr>
              <w:ind w:left="60" w:right="60"/>
              <w:contextualSpacing/>
              <w:jc w:val="right"/>
              <w:rPr>
                <w:del w:id="1421" w:author="David Modjeska" w:date="2016-04-23T22:34:00Z"/>
                <w:rFonts w:ascii="Arial Unicode MS" w:eastAsia="Arial Unicode MS" w:hAnsi="Arial Unicode MS" w:cs="Arial Unicode MS"/>
                <w:sz w:val="16"/>
                <w:szCs w:val="16"/>
              </w:rPr>
            </w:pPr>
            <w:del w:id="1422" w:author="David Modjeska" w:date="2016-04-23T22:34:00Z">
              <w:r w:rsidRPr="00AC53B3" w:rsidDel="00966A1D">
                <w:rPr>
                  <w:rFonts w:ascii="Arial Unicode MS" w:eastAsia="Arial Unicode MS" w:hAnsi="Arial Unicode MS" w:cs="Arial Unicode MS"/>
                  <w:sz w:val="16"/>
                  <w:szCs w:val="16"/>
                </w:rPr>
                <w:delText>.021</w:delText>
              </w:r>
            </w:del>
          </w:p>
        </w:tc>
        <w:tc>
          <w:tcPr>
            <w:tcW w:w="1045" w:type="dxa"/>
            <w:tcBorders>
              <w:top w:val="nil"/>
              <w:bottom w:val="nil"/>
            </w:tcBorders>
            <w:shd w:val="clear" w:color="auto" w:fill="FFFFFF"/>
            <w:vAlign w:val="center"/>
          </w:tcPr>
          <w:p w14:paraId="0C512874" w14:textId="77777777" w:rsidR="002419D7" w:rsidRPr="00AC53B3" w:rsidDel="00966A1D" w:rsidRDefault="002419D7" w:rsidP="00010CB7">
            <w:pPr>
              <w:ind w:left="60" w:right="60"/>
              <w:contextualSpacing/>
              <w:jc w:val="right"/>
              <w:rPr>
                <w:del w:id="1423" w:author="David Modjeska" w:date="2016-04-23T22:34:00Z"/>
                <w:rFonts w:ascii="Arial Unicode MS" w:eastAsia="Arial Unicode MS" w:hAnsi="Arial Unicode MS" w:cs="Arial Unicode MS"/>
                <w:sz w:val="16"/>
                <w:szCs w:val="16"/>
              </w:rPr>
            </w:pPr>
            <w:del w:id="1424" w:author="David Modjeska" w:date="2016-04-23T22:34:00Z">
              <w:r w:rsidRPr="00AC53B3" w:rsidDel="00966A1D">
                <w:rPr>
                  <w:rFonts w:ascii="Arial Unicode MS" w:eastAsia="Arial Unicode MS" w:hAnsi="Arial Unicode MS" w:cs="Arial Unicode MS"/>
                  <w:sz w:val="16"/>
                  <w:szCs w:val="16"/>
                </w:rPr>
                <w:delText>.011</w:delText>
              </w:r>
            </w:del>
          </w:p>
        </w:tc>
        <w:tc>
          <w:tcPr>
            <w:tcW w:w="1932" w:type="dxa"/>
            <w:gridSpan w:val="3"/>
            <w:tcBorders>
              <w:top w:val="nil"/>
              <w:bottom w:val="nil"/>
              <w:right w:val="single" w:sz="16" w:space="0" w:color="000000"/>
            </w:tcBorders>
            <w:shd w:val="clear" w:color="auto" w:fill="FFFFFF"/>
            <w:vAlign w:val="center"/>
          </w:tcPr>
          <w:p w14:paraId="20899CF2" w14:textId="77777777" w:rsidR="002419D7" w:rsidRPr="00AC53B3" w:rsidDel="00966A1D" w:rsidRDefault="002419D7" w:rsidP="00010CB7">
            <w:pPr>
              <w:ind w:left="60" w:right="60"/>
              <w:contextualSpacing/>
              <w:jc w:val="right"/>
              <w:rPr>
                <w:del w:id="1425" w:author="David Modjeska" w:date="2016-04-23T22:34:00Z"/>
                <w:rFonts w:ascii="Arial Unicode MS" w:eastAsia="Arial Unicode MS" w:hAnsi="Arial Unicode MS" w:cs="Arial Unicode MS"/>
                <w:sz w:val="16"/>
                <w:szCs w:val="16"/>
              </w:rPr>
            </w:pPr>
            <w:del w:id="1426" w:author="David Modjeska" w:date="2016-04-23T22:34:00Z">
              <w:r w:rsidRPr="00AC53B3" w:rsidDel="00966A1D">
                <w:rPr>
                  <w:rFonts w:ascii="Arial Unicode MS" w:eastAsia="Arial Unicode MS" w:hAnsi="Arial Unicode MS" w:cs="Arial Unicode MS"/>
                  <w:sz w:val="16"/>
                  <w:szCs w:val="16"/>
                </w:rPr>
                <w:delText>88.223</w:delText>
              </w:r>
            </w:del>
          </w:p>
        </w:tc>
      </w:tr>
      <w:tr w:rsidR="002419D7" w:rsidRPr="00AC53B3" w:rsidDel="00966A1D" w14:paraId="18495955" w14:textId="77777777" w:rsidTr="00010CB7">
        <w:trPr>
          <w:cantSplit/>
          <w:del w:id="1427" w:author="David Modjeska" w:date="2016-04-23T22:34:00Z"/>
        </w:trPr>
        <w:tc>
          <w:tcPr>
            <w:tcW w:w="343" w:type="dxa"/>
            <w:vMerge/>
            <w:tcBorders>
              <w:top w:val="nil"/>
              <w:left w:val="single" w:sz="16" w:space="0" w:color="000000"/>
              <w:bottom w:val="single" w:sz="16" w:space="0" w:color="000000"/>
              <w:right w:val="nil"/>
            </w:tcBorders>
            <w:shd w:val="clear" w:color="auto" w:fill="FFFFFF"/>
          </w:tcPr>
          <w:p w14:paraId="49A73AEA" w14:textId="77777777" w:rsidR="002419D7" w:rsidRPr="00AC53B3" w:rsidDel="00966A1D" w:rsidRDefault="002419D7" w:rsidP="00010CB7">
            <w:pPr>
              <w:contextualSpacing/>
              <w:rPr>
                <w:del w:id="1428" w:author="David Modjeska" w:date="2016-04-23T22:34:00Z"/>
                <w:rFonts w:ascii="Arial Unicode MS" w:eastAsia="Arial Unicode MS" w:hAnsi="Arial Unicode MS" w:cs="Arial Unicode MS"/>
                <w:sz w:val="16"/>
                <w:szCs w:val="16"/>
              </w:rPr>
            </w:pPr>
          </w:p>
        </w:tc>
        <w:tc>
          <w:tcPr>
            <w:tcW w:w="1157" w:type="dxa"/>
            <w:gridSpan w:val="4"/>
            <w:tcBorders>
              <w:top w:val="nil"/>
              <w:left w:val="nil"/>
              <w:bottom w:val="nil"/>
              <w:right w:val="single" w:sz="16" w:space="0" w:color="000000"/>
            </w:tcBorders>
            <w:shd w:val="clear" w:color="auto" w:fill="FFFFFF"/>
          </w:tcPr>
          <w:p w14:paraId="2F8BEDDD" w14:textId="77777777" w:rsidR="002419D7" w:rsidRPr="00AC53B3" w:rsidDel="00966A1D" w:rsidRDefault="002419D7" w:rsidP="00010CB7">
            <w:pPr>
              <w:ind w:left="60" w:right="60"/>
              <w:contextualSpacing/>
              <w:rPr>
                <w:del w:id="1429" w:author="David Modjeska" w:date="2016-04-23T22:34:00Z"/>
                <w:rFonts w:ascii="Arial Unicode MS" w:eastAsia="Arial Unicode MS" w:hAnsi="Arial Unicode MS" w:cs="Arial Unicode MS"/>
                <w:sz w:val="16"/>
                <w:szCs w:val="16"/>
              </w:rPr>
            </w:pPr>
            <w:del w:id="1430" w:author="David Modjeska" w:date="2016-04-23T22:34:00Z">
              <w:r w:rsidRPr="00AC53B3" w:rsidDel="00966A1D">
                <w:rPr>
                  <w:rFonts w:ascii="Arial Unicode MS" w:eastAsia="Arial Unicode MS" w:hAnsi="Arial Unicode MS" w:cs="Arial Unicode MS"/>
                  <w:sz w:val="16"/>
                  <w:szCs w:val="16"/>
                </w:rPr>
                <w:delText>FX_USD_Per_SEK</w:delText>
              </w:r>
            </w:del>
          </w:p>
        </w:tc>
        <w:tc>
          <w:tcPr>
            <w:tcW w:w="757" w:type="dxa"/>
            <w:tcBorders>
              <w:top w:val="nil"/>
              <w:left w:val="single" w:sz="16" w:space="0" w:color="000000"/>
              <w:bottom w:val="nil"/>
            </w:tcBorders>
            <w:shd w:val="clear" w:color="auto" w:fill="FFFFFF"/>
            <w:vAlign w:val="center"/>
          </w:tcPr>
          <w:p w14:paraId="2630FC5F" w14:textId="77777777" w:rsidR="002419D7" w:rsidRPr="00AC53B3" w:rsidDel="00966A1D" w:rsidRDefault="002419D7" w:rsidP="00010CB7">
            <w:pPr>
              <w:ind w:left="60" w:right="60"/>
              <w:contextualSpacing/>
              <w:jc w:val="right"/>
              <w:rPr>
                <w:del w:id="1431" w:author="David Modjeska" w:date="2016-04-23T22:34:00Z"/>
                <w:rFonts w:ascii="Arial Unicode MS" w:eastAsia="Arial Unicode MS" w:hAnsi="Arial Unicode MS" w:cs="Arial Unicode MS"/>
                <w:sz w:val="16"/>
                <w:szCs w:val="16"/>
              </w:rPr>
            </w:pPr>
            <w:del w:id="1432" w:author="David Modjeska" w:date="2016-04-23T22:34:00Z">
              <w:r w:rsidRPr="00AC53B3" w:rsidDel="00966A1D">
                <w:rPr>
                  <w:rFonts w:ascii="Arial Unicode MS" w:eastAsia="Arial Unicode MS" w:hAnsi="Arial Unicode MS" w:cs="Arial Unicode MS"/>
                  <w:sz w:val="16"/>
                  <w:szCs w:val="16"/>
                </w:rPr>
                <w:delText>-.053</w:delText>
              </w:r>
            </w:del>
          </w:p>
        </w:tc>
        <w:tc>
          <w:tcPr>
            <w:tcW w:w="760" w:type="dxa"/>
            <w:gridSpan w:val="2"/>
            <w:tcBorders>
              <w:top w:val="nil"/>
              <w:bottom w:val="nil"/>
            </w:tcBorders>
            <w:shd w:val="clear" w:color="auto" w:fill="FFFFFF"/>
            <w:vAlign w:val="center"/>
          </w:tcPr>
          <w:p w14:paraId="404E8E1F" w14:textId="77777777" w:rsidR="002419D7" w:rsidRPr="00AC53B3" w:rsidDel="00966A1D" w:rsidRDefault="002419D7" w:rsidP="00010CB7">
            <w:pPr>
              <w:ind w:left="60" w:right="60"/>
              <w:contextualSpacing/>
              <w:jc w:val="right"/>
              <w:rPr>
                <w:del w:id="1433" w:author="David Modjeska" w:date="2016-04-23T22:34:00Z"/>
                <w:rFonts w:ascii="Arial Unicode MS" w:eastAsia="Arial Unicode MS" w:hAnsi="Arial Unicode MS" w:cs="Arial Unicode MS"/>
                <w:sz w:val="16"/>
                <w:szCs w:val="16"/>
              </w:rPr>
            </w:pPr>
            <w:del w:id="1434" w:author="David Modjeska" w:date="2016-04-23T22:34:00Z">
              <w:r w:rsidRPr="00AC53B3" w:rsidDel="00966A1D">
                <w:rPr>
                  <w:rFonts w:ascii="Arial Unicode MS" w:eastAsia="Arial Unicode MS" w:hAnsi="Arial Unicode MS" w:cs="Arial Unicode MS"/>
                  <w:sz w:val="16"/>
                  <w:szCs w:val="16"/>
                </w:rPr>
                <w:delText>.006</w:delText>
              </w:r>
            </w:del>
          </w:p>
        </w:tc>
        <w:tc>
          <w:tcPr>
            <w:tcW w:w="846" w:type="dxa"/>
            <w:gridSpan w:val="3"/>
            <w:tcBorders>
              <w:top w:val="nil"/>
              <w:bottom w:val="nil"/>
            </w:tcBorders>
            <w:shd w:val="clear" w:color="auto" w:fill="FFFFFF"/>
            <w:vAlign w:val="center"/>
          </w:tcPr>
          <w:p w14:paraId="20AF0B4A" w14:textId="77777777" w:rsidR="002419D7" w:rsidRPr="00AC53B3" w:rsidDel="00966A1D" w:rsidRDefault="002419D7" w:rsidP="00010CB7">
            <w:pPr>
              <w:ind w:left="60" w:right="60"/>
              <w:contextualSpacing/>
              <w:jc w:val="right"/>
              <w:rPr>
                <w:del w:id="1435" w:author="David Modjeska" w:date="2016-04-23T22:34:00Z"/>
                <w:rFonts w:ascii="Arial Unicode MS" w:eastAsia="Arial Unicode MS" w:hAnsi="Arial Unicode MS" w:cs="Arial Unicode MS"/>
                <w:sz w:val="16"/>
                <w:szCs w:val="16"/>
              </w:rPr>
            </w:pPr>
            <w:del w:id="1436" w:author="David Modjeska" w:date="2016-04-23T22:34:00Z">
              <w:r w:rsidRPr="00AC53B3" w:rsidDel="00966A1D">
                <w:rPr>
                  <w:rFonts w:ascii="Arial Unicode MS" w:eastAsia="Arial Unicode MS" w:hAnsi="Arial Unicode MS" w:cs="Arial Unicode MS"/>
                  <w:sz w:val="16"/>
                  <w:szCs w:val="16"/>
                </w:rPr>
                <w:delText>-.466</w:delText>
              </w:r>
            </w:del>
          </w:p>
        </w:tc>
        <w:tc>
          <w:tcPr>
            <w:tcW w:w="237" w:type="dxa"/>
            <w:tcBorders>
              <w:top w:val="nil"/>
              <w:bottom w:val="nil"/>
            </w:tcBorders>
            <w:shd w:val="clear" w:color="auto" w:fill="FFFFFF"/>
            <w:vAlign w:val="center"/>
          </w:tcPr>
          <w:p w14:paraId="7650C90E" w14:textId="77777777" w:rsidR="002419D7" w:rsidRPr="00AC53B3" w:rsidDel="00966A1D" w:rsidRDefault="002419D7" w:rsidP="00010CB7">
            <w:pPr>
              <w:ind w:left="60" w:right="60"/>
              <w:contextualSpacing/>
              <w:jc w:val="right"/>
              <w:rPr>
                <w:del w:id="1437" w:author="David Modjeska" w:date="2016-04-23T22:34:00Z"/>
                <w:rFonts w:ascii="Arial Unicode MS" w:eastAsia="Arial Unicode MS" w:hAnsi="Arial Unicode MS" w:cs="Arial Unicode MS"/>
                <w:sz w:val="16"/>
                <w:szCs w:val="16"/>
              </w:rPr>
            </w:pPr>
            <w:del w:id="1438" w:author="David Modjeska" w:date="2016-04-23T22:34:00Z">
              <w:r w:rsidRPr="00AC53B3" w:rsidDel="00966A1D">
                <w:rPr>
                  <w:rFonts w:ascii="Arial Unicode MS" w:eastAsia="Arial Unicode MS" w:hAnsi="Arial Unicode MS" w:cs="Arial Unicode MS"/>
                  <w:sz w:val="16"/>
                  <w:szCs w:val="16"/>
                </w:rPr>
                <w:delText>-8.783</w:delText>
              </w:r>
            </w:del>
          </w:p>
        </w:tc>
        <w:tc>
          <w:tcPr>
            <w:tcW w:w="425" w:type="dxa"/>
            <w:tcBorders>
              <w:top w:val="nil"/>
              <w:bottom w:val="nil"/>
            </w:tcBorders>
            <w:shd w:val="clear" w:color="auto" w:fill="FFFFFF"/>
            <w:vAlign w:val="center"/>
          </w:tcPr>
          <w:p w14:paraId="143E209D" w14:textId="77777777" w:rsidR="002419D7" w:rsidRPr="00AC53B3" w:rsidDel="00966A1D" w:rsidRDefault="002419D7" w:rsidP="00010CB7">
            <w:pPr>
              <w:ind w:left="60" w:right="60"/>
              <w:contextualSpacing/>
              <w:jc w:val="right"/>
              <w:rPr>
                <w:del w:id="1439" w:author="David Modjeska" w:date="2016-04-23T22:34:00Z"/>
                <w:rFonts w:ascii="Arial Unicode MS" w:eastAsia="Arial Unicode MS" w:hAnsi="Arial Unicode MS" w:cs="Arial Unicode MS"/>
                <w:sz w:val="16"/>
                <w:szCs w:val="16"/>
              </w:rPr>
            </w:pPr>
            <w:del w:id="1440" w:author="David Modjeska" w:date="2016-04-23T22:34:00Z">
              <w:r w:rsidRPr="00AC53B3" w:rsidDel="00966A1D">
                <w:rPr>
                  <w:rFonts w:ascii="Arial Unicode MS" w:eastAsia="Arial Unicode MS" w:hAnsi="Arial Unicode MS" w:cs="Arial Unicode MS"/>
                  <w:sz w:val="16"/>
                  <w:szCs w:val="16"/>
                </w:rPr>
                <w:delText>.000</w:delText>
              </w:r>
            </w:del>
          </w:p>
        </w:tc>
        <w:tc>
          <w:tcPr>
            <w:tcW w:w="1045" w:type="dxa"/>
            <w:tcBorders>
              <w:top w:val="nil"/>
              <w:bottom w:val="nil"/>
            </w:tcBorders>
            <w:shd w:val="clear" w:color="auto" w:fill="FFFFFF"/>
            <w:vAlign w:val="center"/>
          </w:tcPr>
          <w:p w14:paraId="2E75EA8C" w14:textId="77777777" w:rsidR="002419D7" w:rsidRPr="00AC53B3" w:rsidDel="00966A1D" w:rsidRDefault="002419D7" w:rsidP="00010CB7">
            <w:pPr>
              <w:ind w:left="60" w:right="60"/>
              <w:contextualSpacing/>
              <w:jc w:val="right"/>
              <w:rPr>
                <w:del w:id="1441" w:author="David Modjeska" w:date="2016-04-23T22:34:00Z"/>
                <w:rFonts w:ascii="Arial Unicode MS" w:eastAsia="Arial Unicode MS" w:hAnsi="Arial Unicode MS" w:cs="Arial Unicode MS"/>
                <w:sz w:val="16"/>
                <w:szCs w:val="16"/>
              </w:rPr>
            </w:pPr>
            <w:del w:id="1442" w:author="David Modjeska" w:date="2016-04-23T22:34:00Z">
              <w:r w:rsidRPr="00AC53B3" w:rsidDel="00966A1D">
                <w:rPr>
                  <w:rFonts w:ascii="Arial Unicode MS" w:eastAsia="Arial Unicode MS" w:hAnsi="Arial Unicode MS" w:cs="Arial Unicode MS"/>
                  <w:sz w:val="16"/>
                  <w:szCs w:val="16"/>
                </w:rPr>
                <w:delText>.031</w:delText>
              </w:r>
            </w:del>
          </w:p>
        </w:tc>
        <w:tc>
          <w:tcPr>
            <w:tcW w:w="1932" w:type="dxa"/>
            <w:gridSpan w:val="3"/>
            <w:tcBorders>
              <w:top w:val="nil"/>
              <w:bottom w:val="nil"/>
              <w:right w:val="single" w:sz="16" w:space="0" w:color="000000"/>
            </w:tcBorders>
            <w:shd w:val="clear" w:color="auto" w:fill="FFFFFF"/>
            <w:vAlign w:val="center"/>
          </w:tcPr>
          <w:p w14:paraId="7CB3C995" w14:textId="77777777" w:rsidR="002419D7" w:rsidRPr="00AC53B3" w:rsidDel="00966A1D" w:rsidRDefault="002419D7" w:rsidP="00010CB7">
            <w:pPr>
              <w:ind w:left="60" w:right="60"/>
              <w:contextualSpacing/>
              <w:jc w:val="right"/>
              <w:rPr>
                <w:del w:id="1443" w:author="David Modjeska" w:date="2016-04-23T22:34:00Z"/>
                <w:rFonts w:ascii="Arial Unicode MS" w:eastAsia="Arial Unicode MS" w:hAnsi="Arial Unicode MS" w:cs="Arial Unicode MS"/>
                <w:sz w:val="16"/>
                <w:szCs w:val="16"/>
              </w:rPr>
            </w:pPr>
            <w:del w:id="1444" w:author="David Modjeska" w:date="2016-04-23T22:34:00Z">
              <w:r w:rsidRPr="00AC53B3" w:rsidDel="00966A1D">
                <w:rPr>
                  <w:rFonts w:ascii="Arial Unicode MS" w:eastAsia="Arial Unicode MS" w:hAnsi="Arial Unicode MS" w:cs="Arial Unicode MS"/>
                  <w:sz w:val="16"/>
                  <w:szCs w:val="16"/>
                </w:rPr>
                <w:delText>32.262</w:delText>
              </w:r>
            </w:del>
          </w:p>
        </w:tc>
      </w:tr>
      <w:tr w:rsidR="002419D7" w:rsidRPr="00AC53B3" w:rsidDel="00966A1D" w14:paraId="63D86A2C" w14:textId="77777777" w:rsidTr="00010CB7">
        <w:trPr>
          <w:cantSplit/>
          <w:del w:id="1445" w:author="David Modjeska" w:date="2016-04-23T22:34:00Z"/>
        </w:trPr>
        <w:tc>
          <w:tcPr>
            <w:tcW w:w="343" w:type="dxa"/>
            <w:vMerge/>
            <w:tcBorders>
              <w:top w:val="nil"/>
              <w:left w:val="single" w:sz="16" w:space="0" w:color="000000"/>
              <w:bottom w:val="single" w:sz="16" w:space="0" w:color="000000"/>
              <w:right w:val="nil"/>
            </w:tcBorders>
            <w:shd w:val="clear" w:color="auto" w:fill="FFFFFF"/>
          </w:tcPr>
          <w:p w14:paraId="50F4E3A0" w14:textId="77777777" w:rsidR="002419D7" w:rsidRPr="00AC53B3" w:rsidDel="00966A1D" w:rsidRDefault="002419D7" w:rsidP="00010CB7">
            <w:pPr>
              <w:contextualSpacing/>
              <w:rPr>
                <w:del w:id="1446" w:author="David Modjeska" w:date="2016-04-23T22:34:00Z"/>
                <w:rFonts w:ascii="Arial Unicode MS" w:eastAsia="Arial Unicode MS" w:hAnsi="Arial Unicode MS" w:cs="Arial Unicode MS"/>
                <w:sz w:val="16"/>
                <w:szCs w:val="16"/>
              </w:rPr>
            </w:pPr>
          </w:p>
        </w:tc>
        <w:tc>
          <w:tcPr>
            <w:tcW w:w="1157" w:type="dxa"/>
            <w:gridSpan w:val="4"/>
            <w:tcBorders>
              <w:top w:val="nil"/>
              <w:left w:val="nil"/>
              <w:bottom w:val="nil"/>
              <w:right w:val="single" w:sz="16" w:space="0" w:color="000000"/>
            </w:tcBorders>
            <w:shd w:val="clear" w:color="auto" w:fill="FFFFFF"/>
          </w:tcPr>
          <w:p w14:paraId="5DCD517B" w14:textId="77777777" w:rsidR="002419D7" w:rsidRPr="00AC53B3" w:rsidDel="00966A1D" w:rsidRDefault="002419D7" w:rsidP="00010CB7">
            <w:pPr>
              <w:ind w:left="60" w:right="60"/>
              <w:contextualSpacing/>
              <w:rPr>
                <w:del w:id="1447" w:author="David Modjeska" w:date="2016-04-23T22:34:00Z"/>
                <w:rFonts w:ascii="Arial Unicode MS" w:eastAsia="Arial Unicode MS" w:hAnsi="Arial Unicode MS" w:cs="Arial Unicode MS"/>
                <w:sz w:val="16"/>
                <w:szCs w:val="16"/>
              </w:rPr>
            </w:pPr>
            <w:del w:id="1448" w:author="David Modjeska" w:date="2016-04-23T22:34:00Z">
              <w:r w:rsidRPr="00AC53B3" w:rsidDel="00966A1D">
                <w:rPr>
                  <w:rFonts w:ascii="Arial Unicode MS" w:eastAsia="Arial Unicode MS" w:hAnsi="Arial Unicode MS" w:cs="Arial Unicode MS"/>
                  <w:sz w:val="16"/>
                  <w:szCs w:val="16"/>
                </w:rPr>
                <w:delText>GovDebt_CA</w:delText>
              </w:r>
            </w:del>
          </w:p>
        </w:tc>
        <w:tc>
          <w:tcPr>
            <w:tcW w:w="757" w:type="dxa"/>
            <w:tcBorders>
              <w:top w:val="nil"/>
              <w:left w:val="single" w:sz="16" w:space="0" w:color="000000"/>
              <w:bottom w:val="nil"/>
            </w:tcBorders>
            <w:shd w:val="clear" w:color="auto" w:fill="FFFFFF"/>
            <w:vAlign w:val="center"/>
          </w:tcPr>
          <w:p w14:paraId="28BBCC27" w14:textId="77777777" w:rsidR="002419D7" w:rsidRPr="00AC53B3" w:rsidDel="00966A1D" w:rsidRDefault="002419D7" w:rsidP="00010CB7">
            <w:pPr>
              <w:ind w:left="60" w:right="60"/>
              <w:contextualSpacing/>
              <w:jc w:val="right"/>
              <w:rPr>
                <w:del w:id="1449" w:author="David Modjeska" w:date="2016-04-23T22:34:00Z"/>
                <w:rFonts w:ascii="Arial Unicode MS" w:eastAsia="Arial Unicode MS" w:hAnsi="Arial Unicode MS" w:cs="Arial Unicode MS"/>
                <w:sz w:val="16"/>
                <w:szCs w:val="16"/>
              </w:rPr>
            </w:pPr>
            <w:del w:id="1450" w:author="David Modjeska" w:date="2016-04-23T22:34:00Z">
              <w:r w:rsidRPr="00AC53B3" w:rsidDel="00966A1D">
                <w:rPr>
                  <w:rFonts w:ascii="Arial Unicode MS" w:eastAsia="Arial Unicode MS" w:hAnsi="Arial Unicode MS" w:cs="Arial Unicode MS"/>
                  <w:sz w:val="16"/>
                  <w:szCs w:val="16"/>
                </w:rPr>
                <w:delText>-.012</w:delText>
              </w:r>
            </w:del>
          </w:p>
        </w:tc>
        <w:tc>
          <w:tcPr>
            <w:tcW w:w="760" w:type="dxa"/>
            <w:gridSpan w:val="2"/>
            <w:tcBorders>
              <w:top w:val="nil"/>
              <w:bottom w:val="nil"/>
            </w:tcBorders>
            <w:shd w:val="clear" w:color="auto" w:fill="FFFFFF"/>
            <w:vAlign w:val="center"/>
          </w:tcPr>
          <w:p w14:paraId="4793C04C" w14:textId="77777777" w:rsidR="002419D7" w:rsidRPr="00AC53B3" w:rsidDel="00966A1D" w:rsidRDefault="002419D7" w:rsidP="00010CB7">
            <w:pPr>
              <w:ind w:left="60" w:right="60"/>
              <w:contextualSpacing/>
              <w:jc w:val="right"/>
              <w:rPr>
                <w:del w:id="1451" w:author="David Modjeska" w:date="2016-04-23T22:34:00Z"/>
                <w:rFonts w:ascii="Arial Unicode MS" w:eastAsia="Arial Unicode MS" w:hAnsi="Arial Unicode MS" w:cs="Arial Unicode MS"/>
                <w:sz w:val="16"/>
                <w:szCs w:val="16"/>
              </w:rPr>
            </w:pPr>
            <w:del w:id="1452" w:author="David Modjeska" w:date="2016-04-23T22:34:00Z">
              <w:r w:rsidRPr="00AC53B3" w:rsidDel="00966A1D">
                <w:rPr>
                  <w:rFonts w:ascii="Arial Unicode MS" w:eastAsia="Arial Unicode MS" w:hAnsi="Arial Unicode MS" w:cs="Arial Unicode MS"/>
                  <w:sz w:val="16"/>
                  <w:szCs w:val="16"/>
                </w:rPr>
                <w:delText>.002</w:delText>
              </w:r>
            </w:del>
          </w:p>
        </w:tc>
        <w:tc>
          <w:tcPr>
            <w:tcW w:w="846" w:type="dxa"/>
            <w:gridSpan w:val="3"/>
            <w:tcBorders>
              <w:top w:val="nil"/>
              <w:bottom w:val="nil"/>
            </w:tcBorders>
            <w:shd w:val="clear" w:color="auto" w:fill="FFFFFF"/>
            <w:vAlign w:val="center"/>
          </w:tcPr>
          <w:p w14:paraId="0A44EC12" w14:textId="77777777" w:rsidR="002419D7" w:rsidRPr="00AC53B3" w:rsidDel="00966A1D" w:rsidRDefault="002419D7" w:rsidP="00010CB7">
            <w:pPr>
              <w:ind w:left="60" w:right="60"/>
              <w:contextualSpacing/>
              <w:jc w:val="right"/>
              <w:rPr>
                <w:del w:id="1453" w:author="David Modjeska" w:date="2016-04-23T22:34:00Z"/>
                <w:rFonts w:ascii="Arial Unicode MS" w:eastAsia="Arial Unicode MS" w:hAnsi="Arial Unicode MS" w:cs="Arial Unicode MS"/>
                <w:sz w:val="16"/>
                <w:szCs w:val="16"/>
              </w:rPr>
            </w:pPr>
            <w:del w:id="1454" w:author="David Modjeska" w:date="2016-04-23T22:34:00Z">
              <w:r w:rsidRPr="00AC53B3" w:rsidDel="00966A1D">
                <w:rPr>
                  <w:rFonts w:ascii="Arial Unicode MS" w:eastAsia="Arial Unicode MS" w:hAnsi="Arial Unicode MS" w:cs="Arial Unicode MS"/>
                  <w:sz w:val="16"/>
                  <w:szCs w:val="16"/>
                </w:rPr>
                <w:delText>-1.355</w:delText>
              </w:r>
            </w:del>
          </w:p>
        </w:tc>
        <w:tc>
          <w:tcPr>
            <w:tcW w:w="237" w:type="dxa"/>
            <w:tcBorders>
              <w:top w:val="nil"/>
              <w:bottom w:val="nil"/>
            </w:tcBorders>
            <w:shd w:val="clear" w:color="auto" w:fill="FFFFFF"/>
            <w:vAlign w:val="center"/>
          </w:tcPr>
          <w:p w14:paraId="11211475" w14:textId="77777777" w:rsidR="002419D7" w:rsidRPr="00AC53B3" w:rsidDel="00966A1D" w:rsidRDefault="002419D7" w:rsidP="00010CB7">
            <w:pPr>
              <w:ind w:left="60" w:right="60"/>
              <w:contextualSpacing/>
              <w:jc w:val="right"/>
              <w:rPr>
                <w:del w:id="1455" w:author="David Modjeska" w:date="2016-04-23T22:34:00Z"/>
                <w:rFonts w:ascii="Arial Unicode MS" w:eastAsia="Arial Unicode MS" w:hAnsi="Arial Unicode MS" w:cs="Arial Unicode MS"/>
                <w:sz w:val="16"/>
                <w:szCs w:val="16"/>
              </w:rPr>
            </w:pPr>
            <w:del w:id="1456" w:author="David Modjeska" w:date="2016-04-23T22:34:00Z">
              <w:r w:rsidRPr="00AC53B3" w:rsidDel="00966A1D">
                <w:rPr>
                  <w:rFonts w:ascii="Arial Unicode MS" w:eastAsia="Arial Unicode MS" w:hAnsi="Arial Unicode MS" w:cs="Arial Unicode MS"/>
                  <w:sz w:val="16"/>
                  <w:szCs w:val="16"/>
                </w:rPr>
                <w:delText>-4.887</w:delText>
              </w:r>
            </w:del>
          </w:p>
        </w:tc>
        <w:tc>
          <w:tcPr>
            <w:tcW w:w="425" w:type="dxa"/>
            <w:tcBorders>
              <w:top w:val="nil"/>
              <w:bottom w:val="nil"/>
            </w:tcBorders>
            <w:shd w:val="clear" w:color="auto" w:fill="FFFFFF"/>
            <w:vAlign w:val="center"/>
          </w:tcPr>
          <w:p w14:paraId="3D1A7C89" w14:textId="77777777" w:rsidR="002419D7" w:rsidRPr="00AC53B3" w:rsidDel="00966A1D" w:rsidRDefault="002419D7" w:rsidP="00010CB7">
            <w:pPr>
              <w:ind w:left="60" w:right="60"/>
              <w:contextualSpacing/>
              <w:jc w:val="right"/>
              <w:rPr>
                <w:del w:id="1457" w:author="David Modjeska" w:date="2016-04-23T22:34:00Z"/>
                <w:rFonts w:ascii="Arial Unicode MS" w:eastAsia="Arial Unicode MS" w:hAnsi="Arial Unicode MS" w:cs="Arial Unicode MS"/>
                <w:sz w:val="16"/>
                <w:szCs w:val="16"/>
              </w:rPr>
            </w:pPr>
            <w:del w:id="1458" w:author="David Modjeska" w:date="2016-04-23T22:34:00Z">
              <w:r w:rsidRPr="00AC53B3" w:rsidDel="00966A1D">
                <w:rPr>
                  <w:rFonts w:ascii="Arial Unicode MS" w:eastAsia="Arial Unicode MS" w:hAnsi="Arial Unicode MS" w:cs="Arial Unicode MS"/>
                  <w:sz w:val="16"/>
                  <w:szCs w:val="16"/>
                </w:rPr>
                <w:delText>.000</w:delText>
              </w:r>
            </w:del>
          </w:p>
        </w:tc>
        <w:tc>
          <w:tcPr>
            <w:tcW w:w="1045" w:type="dxa"/>
            <w:tcBorders>
              <w:top w:val="nil"/>
              <w:bottom w:val="nil"/>
            </w:tcBorders>
            <w:shd w:val="clear" w:color="auto" w:fill="FFFFFF"/>
            <w:vAlign w:val="center"/>
          </w:tcPr>
          <w:p w14:paraId="3C2857CE" w14:textId="77777777" w:rsidR="002419D7" w:rsidRPr="00AC53B3" w:rsidDel="00966A1D" w:rsidRDefault="002419D7" w:rsidP="00010CB7">
            <w:pPr>
              <w:ind w:left="60" w:right="60"/>
              <w:contextualSpacing/>
              <w:jc w:val="right"/>
              <w:rPr>
                <w:del w:id="1459" w:author="David Modjeska" w:date="2016-04-23T22:34:00Z"/>
                <w:rFonts w:ascii="Arial Unicode MS" w:eastAsia="Arial Unicode MS" w:hAnsi="Arial Unicode MS" w:cs="Arial Unicode MS"/>
                <w:sz w:val="16"/>
                <w:szCs w:val="16"/>
              </w:rPr>
            </w:pPr>
            <w:del w:id="1460" w:author="David Modjeska" w:date="2016-04-23T22:34:00Z">
              <w:r w:rsidRPr="00AC53B3" w:rsidDel="00966A1D">
                <w:rPr>
                  <w:rFonts w:ascii="Arial Unicode MS" w:eastAsia="Arial Unicode MS" w:hAnsi="Arial Unicode MS" w:cs="Arial Unicode MS"/>
                  <w:sz w:val="16"/>
                  <w:szCs w:val="16"/>
                </w:rPr>
                <w:delText>.001</w:delText>
              </w:r>
            </w:del>
          </w:p>
        </w:tc>
        <w:tc>
          <w:tcPr>
            <w:tcW w:w="1932" w:type="dxa"/>
            <w:gridSpan w:val="3"/>
            <w:tcBorders>
              <w:top w:val="nil"/>
              <w:bottom w:val="nil"/>
              <w:right w:val="single" w:sz="16" w:space="0" w:color="000000"/>
            </w:tcBorders>
            <w:shd w:val="clear" w:color="auto" w:fill="FFFFFF"/>
            <w:vAlign w:val="center"/>
          </w:tcPr>
          <w:p w14:paraId="72BD50FA" w14:textId="77777777" w:rsidR="002419D7" w:rsidRPr="00AC53B3" w:rsidDel="00966A1D" w:rsidRDefault="002419D7" w:rsidP="00010CB7">
            <w:pPr>
              <w:ind w:left="60" w:right="60"/>
              <w:contextualSpacing/>
              <w:jc w:val="right"/>
              <w:rPr>
                <w:del w:id="1461" w:author="David Modjeska" w:date="2016-04-23T22:34:00Z"/>
                <w:rFonts w:ascii="Arial Unicode MS" w:eastAsia="Arial Unicode MS" w:hAnsi="Arial Unicode MS" w:cs="Arial Unicode MS"/>
                <w:sz w:val="16"/>
                <w:szCs w:val="16"/>
              </w:rPr>
            </w:pPr>
            <w:del w:id="1462" w:author="David Modjeska" w:date="2016-04-23T22:34:00Z">
              <w:r w:rsidRPr="00AC53B3" w:rsidDel="00966A1D">
                <w:rPr>
                  <w:rFonts w:ascii="Arial Unicode MS" w:eastAsia="Arial Unicode MS" w:hAnsi="Arial Unicode MS" w:cs="Arial Unicode MS"/>
                  <w:sz w:val="16"/>
                  <w:szCs w:val="16"/>
                </w:rPr>
                <w:delText>881.693</w:delText>
              </w:r>
            </w:del>
          </w:p>
        </w:tc>
      </w:tr>
      <w:tr w:rsidR="002419D7" w:rsidRPr="00AC53B3" w:rsidDel="00966A1D" w14:paraId="2A362654" w14:textId="77777777" w:rsidTr="00010CB7">
        <w:trPr>
          <w:cantSplit/>
          <w:del w:id="1463" w:author="David Modjeska" w:date="2016-04-23T22:34:00Z"/>
        </w:trPr>
        <w:tc>
          <w:tcPr>
            <w:tcW w:w="343" w:type="dxa"/>
            <w:vMerge/>
            <w:tcBorders>
              <w:top w:val="nil"/>
              <w:left w:val="single" w:sz="16" w:space="0" w:color="000000"/>
              <w:bottom w:val="single" w:sz="16" w:space="0" w:color="000000"/>
              <w:right w:val="nil"/>
            </w:tcBorders>
            <w:shd w:val="clear" w:color="auto" w:fill="FFFFFF"/>
          </w:tcPr>
          <w:p w14:paraId="006E14A5" w14:textId="77777777" w:rsidR="002419D7" w:rsidRPr="00AC53B3" w:rsidDel="00966A1D" w:rsidRDefault="002419D7" w:rsidP="00010CB7">
            <w:pPr>
              <w:contextualSpacing/>
              <w:rPr>
                <w:del w:id="1464" w:author="David Modjeska" w:date="2016-04-23T22:34:00Z"/>
                <w:rFonts w:ascii="Arial Unicode MS" w:eastAsia="Arial Unicode MS" w:hAnsi="Arial Unicode MS" w:cs="Arial Unicode MS"/>
                <w:sz w:val="16"/>
                <w:szCs w:val="16"/>
              </w:rPr>
            </w:pPr>
          </w:p>
        </w:tc>
        <w:tc>
          <w:tcPr>
            <w:tcW w:w="1157" w:type="dxa"/>
            <w:gridSpan w:val="4"/>
            <w:tcBorders>
              <w:top w:val="nil"/>
              <w:left w:val="nil"/>
              <w:bottom w:val="nil"/>
              <w:right w:val="single" w:sz="16" w:space="0" w:color="000000"/>
            </w:tcBorders>
            <w:shd w:val="clear" w:color="auto" w:fill="FFFFFF"/>
          </w:tcPr>
          <w:p w14:paraId="1A1ABEAF" w14:textId="77777777" w:rsidR="002419D7" w:rsidRPr="00AC53B3" w:rsidDel="00966A1D" w:rsidRDefault="002419D7" w:rsidP="00010CB7">
            <w:pPr>
              <w:ind w:left="60" w:right="60"/>
              <w:contextualSpacing/>
              <w:rPr>
                <w:del w:id="1465" w:author="David Modjeska" w:date="2016-04-23T22:34:00Z"/>
                <w:rFonts w:ascii="Arial Unicode MS" w:eastAsia="Arial Unicode MS" w:hAnsi="Arial Unicode MS" w:cs="Arial Unicode MS"/>
                <w:sz w:val="16"/>
                <w:szCs w:val="16"/>
              </w:rPr>
            </w:pPr>
            <w:del w:id="1466" w:author="David Modjeska" w:date="2016-04-23T22:34:00Z">
              <w:r w:rsidRPr="00AC53B3" w:rsidDel="00966A1D">
                <w:rPr>
                  <w:rFonts w:ascii="Arial Unicode MS" w:eastAsia="Arial Unicode MS" w:hAnsi="Arial Unicode MS" w:cs="Arial Unicode MS"/>
                  <w:sz w:val="16"/>
                  <w:szCs w:val="16"/>
                </w:rPr>
                <w:delText>IronOre</w:delText>
              </w:r>
            </w:del>
          </w:p>
        </w:tc>
        <w:tc>
          <w:tcPr>
            <w:tcW w:w="757" w:type="dxa"/>
            <w:tcBorders>
              <w:top w:val="nil"/>
              <w:left w:val="single" w:sz="16" w:space="0" w:color="000000"/>
              <w:bottom w:val="nil"/>
            </w:tcBorders>
            <w:shd w:val="clear" w:color="auto" w:fill="FFFFFF"/>
            <w:vAlign w:val="center"/>
          </w:tcPr>
          <w:p w14:paraId="0F11F0A8" w14:textId="77777777" w:rsidR="002419D7" w:rsidRPr="00AC53B3" w:rsidDel="00966A1D" w:rsidRDefault="002419D7" w:rsidP="00010CB7">
            <w:pPr>
              <w:ind w:left="60" w:right="60"/>
              <w:contextualSpacing/>
              <w:jc w:val="right"/>
              <w:rPr>
                <w:del w:id="1467" w:author="David Modjeska" w:date="2016-04-23T22:34:00Z"/>
                <w:rFonts w:ascii="Arial Unicode MS" w:eastAsia="Arial Unicode MS" w:hAnsi="Arial Unicode MS" w:cs="Arial Unicode MS"/>
                <w:sz w:val="16"/>
                <w:szCs w:val="16"/>
              </w:rPr>
            </w:pPr>
            <w:del w:id="1468" w:author="David Modjeska" w:date="2016-04-23T22:34:00Z">
              <w:r w:rsidRPr="00AC53B3" w:rsidDel="00966A1D">
                <w:rPr>
                  <w:rFonts w:ascii="Arial Unicode MS" w:eastAsia="Arial Unicode MS" w:hAnsi="Arial Unicode MS" w:cs="Arial Unicode MS"/>
                  <w:sz w:val="16"/>
                  <w:szCs w:val="16"/>
                </w:rPr>
                <w:delText>-4.737E-6</w:delText>
              </w:r>
            </w:del>
          </w:p>
        </w:tc>
        <w:tc>
          <w:tcPr>
            <w:tcW w:w="760" w:type="dxa"/>
            <w:gridSpan w:val="2"/>
            <w:tcBorders>
              <w:top w:val="nil"/>
              <w:bottom w:val="nil"/>
            </w:tcBorders>
            <w:shd w:val="clear" w:color="auto" w:fill="FFFFFF"/>
            <w:vAlign w:val="center"/>
          </w:tcPr>
          <w:p w14:paraId="3E4A1B09" w14:textId="77777777" w:rsidR="002419D7" w:rsidRPr="00AC53B3" w:rsidDel="00966A1D" w:rsidRDefault="002419D7" w:rsidP="00010CB7">
            <w:pPr>
              <w:ind w:left="60" w:right="60"/>
              <w:contextualSpacing/>
              <w:jc w:val="right"/>
              <w:rPr>
                <w:del w:id="1469" w:author="David Modjeska" w:date="2016-04-23T22:34:00Z"/>
                <w:rFonts w:ascii="Arial Unicode MS" w:eastAsia="Arial Unicode MS" w:hAnsi="Arial Unicode MS" w:cs="Arial Unicode MS"/>
                <w:sz w:val="16"/>
                <w:szCs w:val="16"/>
              </w:rPr>
            </w:pPr>
            <w:del w:id="1470" w:author="David Modjeska" w:date="2016-04-23T22:34:00Z">
              <w:r w:rsidRPr="00AC53B3" w:rsidDel="00966A1D">
                <w:rPr>
                  <w:rFonts w:ascii="Arial Unicode MS" w:eastAsia="Arial Unicode MS" w:hAnsi="Arial Unicode MS" w:cs="Arial Unicode MS"/>
                  <w:sz w:val="16"/>
                  <w:szCs w:val="16"/>
                </w:rPr>
                <w:delText>.000</w:delText>
              </w:r>
            </w:del>
          </w:p>
        </w:tc>
        <w:tc>
          <w:tcPr>
            <w:tcW w:w="846" w:type="dxa"/>
            <w:gridSpan w:val="3"/>
            <w:tcBorders>
              <w:top w:val="nil"/>
              <w:bottom w:val="nil"/>
            </w:tcBorders>
            <w:shd w:val="clear" w:color="auto" w:fill="FFFFFF"/>
            <w:vAlign w:val="center"/>
          </w:tcPr>
          <w:p w14:paraId="3BFBFABB" w14:textId="77777777" w:rsidR="002419D7" w:rsidRPr="00AC53B3" w:rsidDel="00966A1D" w:rsidRDefault="002419D7" w:rsidP="00010CB7">
            <w:pPr>
              <w:ind w:left="60" w:right="60"/>
              <w:contextualSpacing/>
              <w:jc w:val="right"/>
              <w:rPr>
                <w:del w:id="1471" w:author="David Modjeska" w:date="2016-04-23T22:34:00Z"/>
                <w:rFonts w:ascii="Arial Unicode MS" w:eastAsia="Arial Unicode MS" w:hAnsi="Arial Unicode MS" w:cs="Arial Unicode MS"/>
                <w:sz w:val="16"/>
                <w:szCs w:val="16"/>
              </w:rPr>
            </w:pPr>
            <w:del w:id="1472" w:author="David Modjeska" w:date="2016-04-23T22:34:00Z">
              <w:r w:rsidRPr="00AC53B3" w:rsidDel="00966A1D">
                <w:rPr>
                  <w:rFonts w:ascii="Arial Unicode MS" w:eastAsia="Arial Unicode MS" w:hAnsi="Arial Unicode MS" w:cs="Arial Unicode MS"/>
                  <w:sz w:val="16"/>
                  <w:szCs w:val="16"/>
                </w:rPr>
                <w:delText>-.129</w:delText>
              </w:r>
            </w:del>
          </w:p>
        </w:tc>
        <w:tc>
          <w:tcPr>
            <w:tcW w:w="237" w:type="dxa"/>
            <w:tcBorders>
              <w:top w:val="nil"/>
              <w:bottom w:val="nil"/>
            </w:tcBorders>
            <w:shd w:val="clear" w:color="auto" w:fill="FFFFFF"/>
            <w:vAlign w:val="center"/>
          </w:tcPr>
          <w:p w14:paraId="4CCE9A9F" w14:textId="77777777" w:rsidR="002419D7" w:rsidRPr="00AC53B3" w:rsidDel="00966A1D" w:rsidRDefault="002419D7" w:rsidP="00010CB7">
            <w:pPr>
              <w:ind w:left="60" w:right="60"/>
              <w:contextualSpacing/>
              <w:jc w:val="right"/>
              <w:rPr>
                <w:del w:id="1473" w:author="David Modjeska" w:date="2016-04-23T22:34:00Z"/>
                <w:rFonts w:ascii="Arial Unicode MS" w:eastAsia="Arial Unicode MS" w:hAnsi="Arial Unicode MS" w:cs="Arial Unicode MS"/>
                <w:sz w:val="16"/>
                <w:szCs w:val="16"/>
              </w:rPr>
            </w:pPr>
            <w:del w:id="1474" w:author="David Modjeska" w:date="2016-04-23T22:34:00Z">
              <w:r w:rsidRPr="00AC53B3" w:rsidDel="00966A1D">
                <w:rPr>
                  <w:rFonts w:ascii="Arial Unicode MS" w:eastAsia="Arial Unicode MS" w:hAnsi="Arial Unicode MS" w:cs="Arial Unicode MS"/>
                  <w:sz w:val="16"/>
                  <w:szCs w:val="16"/>
                </w:rPr>
                <w:delText>-3.478</w:delText>
              </w:r>
            </w:del>
          </w:p>
        </w:tc>
        <w:tc>
          <w:tcPr>
            <w:tcW w:w="425" w:type="dxa"/>
            <w:tcBorders>
              <w:top w:val="nil"/>
              <w:bottom w:val="nil"/>
            </w:tcBorders>
            <w:shd w:val="clear" w:color="auto" w:fill="FFFFFF"/>
            <w:vAlign w:val="center"/>
          </w:tcPr>
          <w:p w14:paraId="2D0E9291" w14:textId="77777777" w:rsidR="002419D7" w:rsidRPr="00AC53B3" w:rsidDel="00966A1D" w:rsidRDefault="002419D7" w:rsidP="00010CB7">
            <w:pPr>
              <w:ind w:left="60" w:right="60"/>
              <w:contextualSpacing/>
              <w:jc w:val="right"/>
              <w:rPr>
                <w:del w:id="1475" w:author="David Modjeska" w:date="2016-04-23T22:34:00Z"/>
                <w:rFonts w:ascii="Arial Unicode MS" w:eastAsia="Arial Unicode MS" w:hAnsi="Arial Unicode MS" w:cs="Arial Unicode MS"/>
                <w:sz w:val="16"/>
                <w:szCs w:val="16"/>
              </w:rPr>
            </w:pPr>
            <w:del w:id="1476" w:author="David Modjeska" w:date="2016-04-23T22:34:00Z">
              <w:r w:rsidRPr="00AC53B3" w:rsidDel="00966A1D">
                <w:rPr>
                  <w:rFonts w:ascii="Arial Unicode MS" w:eastAsia="Arial Unicode MS" w:hAnsi="Arial Unicode MS" w:cs="Arial Unicode MS"/>
                  <w:sz w:val="16"/>
                  <w:szCs w:val="16"/>
                </w:rPr>
                <w:delText>.001</w:delText>
              </w:r>
            </w:del>
          </w:p>
        </w:tc>
        <w:tc>
          <w:tcPr>
            <w:tcW w:w="1045" w:type="dxa"/>
            <w:tcBorders>
              <w:top w:val="nil"/>
              <w:bottom w:val="nil"/>
            </w:tcBorders>
            <w:shd w:val="clear" w:color="auto" w:fill="FFFFFF"/>
            <w:vAlign w:val="center"/>
          </w:tcPr>
          <w:p w14:paraId="23197F1F" w14:textId="77777777" w:rsidR="002419D7" w:rsidRPr="00AC53B3" w:rsidDel="00966A1D" w:rsidRDefault="002419D7" w:rsidP="00010CB7">
            <w:pPr>
              <w:ind w:left="60" w:right="60"/>
              <w:contextualSpacing/>
              <w:jc w:val="right"/>
              <w:rPr>
                <w:del w:id="1477" w:author="David Modjeska" w:date="2016-04-23T22:34:00Z"/>
                <w:rFonts w:ascii="Arial Unicode MS" w:eastAsia="Arial Unicode MS" w:hAnsi="Arial Unicode MS" w:cs="Arial Unicode MS"/>
                <w:sz w:val="16"/>
                <w:szCs w:val="16"/>
              </w:rPr>
            </w:pPr>
            <w:del w:id="1478" w:author="David Modjeska" w:date="2016-04-23T22:34:00Z">
              <w:r w:rsidRPr="00AC53B3" w:rsidDel="00966A1D">
                <w:rPr>
                  <w:rFonts w:ascii="Arial Unicode MS" w:eastAsia="Arial Unicode MS" w:hAnsi="Arial Unicode MS" w:cs="Arial Unicode MS"/>
                  <w:sz w:val="16"/>
                  <w:szCs w:val="16"/>
                </w:rPr>
                <w:delText>.063</w:delText>
              </w:r>
            </w:del>
          </w:p>
        </w:tc>
        <w:tc>
          <w:tcPr>
            <w:tcW w:w="1932" w:type="dxa"/>
            <w:gridSpan w:val="3"/>
            <w:tcBorders>
              <w:top w:val="nil"/>
              <w:bottom w:val="nil"/>
              <w:right w:val="single" w:sz="16" w:space="0" w:color="000000"/>
            </w:tcBorders>
            <w:shd w:val="clear" w:color="auto" w:fill="FFFFFF"/>
            <w:vAlign w:val="center"/>
          </w:tcPr>
          <w:p w14:paraId="242E95D1" w14:textId="77777777" w:rsidR="002419D7" w:rsidRPr="00AC53B3" w:rsidDel="00966A1D" w:rsidRDefault="002419D7" w:rsidP="00010CB7">
            <w:pPr>
              <w:ind w:left="60" w:right="60"/>
              <w:contextualSpacing/>
              <w:jc w:val="right"/>
              <w:rPr>
                <w:del w:id="1479" w:author="David Modjeska" w:date="2016-04-23T22:34:00Z"/>
                <w:rFonts w:ascii="Arial Unicode MS" w:eastAsia="Arial Unicode MS" w:hAnsi="Arial Unicode MS" w:cs="Arial Unicode MS"/>
                <w:sz w:val="16"/>
                <w:szCs w:val="16"/>
              </w:rPr>
            </w:pPr>
            <w:del w:id="1480" w:author="David Modjeska" w:date="2016-04-23T22:34:00Z">
              <w:r w:rsidRPr="00AC53B3" w:rsidDel="00966A1D">
                <w:rPr>
                  <w:rFonts w:ascii="Arial Unicode MS" w:eastAsia="Arial Unicode MS" w:hAnsi="Arial Unicode MS" w:cs="Arial Unicode MS"/>
                  <w:sz w:val="16"/>
                  <w:szCs w:val="16"/>
                </w:rPr>
                <w:delText>15.886</w:delText>
              </w:r>
            </w:del>
          </w:p>
        </w:tc>
      </w:tr>
      <w:tr w:rsidR="002419D7" w:rsidRPr="00AC53B3" w:rsidDel="00966A1D" w14:paraId="4EC88532" w14:textId="77777777" w:rsidTr="00010CB7">
        <w:trPr>
          <w:cantSplit/>
          <w:del w:id="1481" w:author="David Modjeska" w:date="2016-04-23T22:34:00Z"/>
        </w:trPr>
        <w:tc>
          <w:tcPr>
            <w:tcW w:w="343" w:type="dxa"/>
            <w:vMerge/>
            <w:tcBorders>
              <w:top w:val="nil"/>
              <w:left w:val="single" w:sz="16" w:space="0" w:color="000000"/>
              <w:bottom w:val="single" w:sz="16" w:space="0" w:color="000000"/>
              <w:right w:val="nil"/>
            </w:tcBorders>
            <w:shd w:val="clear" w:color="auto" w:fill="FFFFFF"/>
          </w:tcPr>
          <w:p w14:paraId="7A692F37" w14:textId="77777777" w:rsidR="002419D7" w:rsidRPr="00AC53B3" w:rsidDel="00966A1D" w:rsidRDefault="002419D7" w:rsidP="00010CB7">
            <w:pPr>
              <w:contextualSpacing/>
              <w:rPr>
                <w:del w:id="1482" w:author="David Modjeska" w:date="2016-04-23T22:34:00Z"/>
                <w:rFonts w:ascii="Arial Unicode MS" w:eastAsia="Arial Unicode MS" w:hAnsi="Arial Unicode MS" w:cs="Arial Unicode MS"/>
                <w:sz w:val="16"/>
                <w:szCs w:val="16"/>
              </w:rPr>
            </w:pPr>
          </w:p>
        </w:tc>
        <w:tc>
          <w:tcPr>
            <w:tcW w:w="1157" w:type="dxa"/>
            <w:gridSpan w:val="4"/>
            <w:tcBorders>
              <w:top w:val="nil"/>
              <w:left w:val="nil"/>
              <w:bottom w:val="nil"/>
              <w:right w:val="single" w:sz="16" w:space="0" w:color="000000"/>
            </w:tcBorders>
            <w:shd w:val="clear" w:color="auto" w:fill="FFFFFF"/>
          </w:tcPr>
          <w:p w14:paraId="304554DB" w14:textId="77777777" w:rsidR="002419D7" w:rsidRPr="00AC53B3" w:rsidDel="00966A1D" w:rsidRDefault="002419D7" w:rsidP="00010CB7">
            <w:pPr>
              <w:ind w:left="60" w:right="60"/>
              <w:contextualSpacing/>
              <w:rPr>
                <w:del w:id="1483" w:author="David Modjeska" w:date="2016-04-23T22:34:00Z"/>
                <w:rFonts w:ascii="Arial Unicode MS" w:eastAsia="Arial Unicode MS" w:hAnsi="Arial Unicode MS" w:cs="Arial Unicode MS"/>
                <w:sz w:val="16"/>
                <w:szCs w:val="16"/>
              </w:rPr>
            </w:pPr>
            <w:del w:id="1484" w:author="David Modjeska" w:date="2016-04-23T22:34:00Z">
              <w:r w:rsidRPr="00AC53B3" w:rsidDel="00966A1D">
                <w:rPr>
                  <w:rFonts w:ascii="Arial Unicode MS" w:eastAsia="Arial Unicode MS" w:hAnsi="Arial Unicode MS" w:cs="Arial Unicode MS"/>
                  <w:sz w:val="16"/>
                  <w:szCs w:val="16"/>
                </w:rPr>
                <w:delText>FX_USD_Per_EUR</w:delText>
              </w:r>
            </w:del>
          </w:p>
        </w:tc>
        <w:tc>
          <w:tcPr>
            <w:tcW w:w="757" w:type="dxa"/>
            <w:tcBorders>
              <w:top w:val="nil"/>
              <w:left w:val="single" w:sz="16" w:space="0" w:color="000000"/>
              <w:bottom w:val="nil"/>
            </w:tcBorders>
            <w:shd w:val="clear" w:color="auto" w:fill="FFFFFF"/>
            <w:vAlign w:val="center"/>
          </w:tcPr>
          <w:p w14:paraId="6ED52368" w14:textId="77777777" w:rsidR="002419D7" w:rsidRPr="00AC53B3" w:rsidDel="00966A1D" w:rsidRDefault="002419D7" w:rsidP="00010CB7">
            <w:pPr>
              <w:ind w:left="60" w:right="60"/>
              <w:contextualSpacing/>
              <w:jc w:val="right"/>
              <w:rPr>
                <w:del w:id="1485" w:author="David Modjeska" w:date="2016-04-23T22:34:00Z"/>
                <w:rFonts w:ascii="Arial Unicode MS" w:eastAsia="Arial Unicode MS" w:hAnsi="Arial Unicode MS" w:cs="Arial Unicode MS"/>
                <w:sz w:val="16"/>
                <w:szCs w:val="16"/>
              </w:rPr>
            </w:pPr>
            <w:del w:id="1486" w:author="David Modjeska" w:date="2016-04-23T22:34:00Z">
              <w:r w:rsidRPr="00AC53B3" w:rsidDel="00966A1D">
                <w:rPr>
                  <w:rFonts w:ascii="Arial Unicode MS" w:eastAsia="Arial Unicode MS" w:hAnsi="Arial Unicode MS" w:cs="Arial Unicode MS"/>
                  <w:sz w:val="16"/>
                  <w:szCs w:val="16"/>
                </w:rPr>
                <w:delText>-.220</w:delText>
              </w:r>
            </w:del>
          </w:p>
        </w:tc>
        <w:tc>
          <w:tcPr>
            <w:tcW w:w="760" w:type="dxa"/>
            <w:gridSpan w:val="2"/>
            <w:tcBorders>
              <w:top w:val="nil"/>
              <w:bottom w:val="nil"/>
            </w:tcBorders>
            <w:shd w:val="clear" w:color="auto" w:fill="FFFFFF"/>
            <w:vAlign w:val="center"/>
          </w:tcPr>
          <w:p w14:paraId="01BC426C" w14:textId="77777777" w:rsidR="002419D7" w:rsidRPr="00AC53B3" w:rsidDel="00966A1D" w:rsidRDefault="002419D7" w:rsidP="00010CB7">
            <w:pPr>
              <w:ind w:left="60" w:right="60"/>
              <w:contextualSpacing/>
              <w:jc w:val="right"/>
              <w:rPr>
                <w:del w:id="1487" w:author="David Modjeska" w:date="2016-04-23T22:34:00Z"/>
                <w:rFonts w:ascii="Arial Unicode MS" w:eastAsia="Arial Unicode MS" w:hAnsi="Arial Unicode MS" w:cs="Arial Unicode MS"/>
                <w:sz w:val="16"/>
                <w:szCs w:val="16"/>
              </w:rPr>
            </w:pPr>
            <w:del w:id="1488" w:author="David Modjeska" w:date="2016-04-23T22:34:00Z">
              <w:r w:rsidRPr="00AC53B3" w:rsidDel="00966A1D">
                <w:rPr>
                  <w:rFonts w:ascii="Arial Unicode MS" w:eastAsia="Arial Unicode MS" w:hAnsi="Arial Unicode MS" w:cs="Arial Unicode MS"/>
                  <w:sz w:val="16"/>
                  <w:szCs w:val="16"/>
                </w:rPr>
                <w:delText>.037</w:delText>
              </w:r>
            </w:del>
          </w:p>
        </w:tc>
        <w:tc>
          <w:tcPr>
            <w:tcW w:w="846" w:type="dxa"/>
            <w:gridSpan w:val="3"/>
            <w:tcBorders>
              <w:top w:val="nil"/>
              <w:bottom w:val="nil"/>
            </w:tcBorders>
            <w:shd w:val="clear" w:color="auto" w:fill="FFFFFF"/>
            <w:vAlign w:val="center"/>
          </w:tcPr>
          <w:p w14:paraId="2E4CE374" w14:textId="77777777" w:rsidR="002419D7" w:rsidRPr="00AC53B3" w:rsidDel="00966A1D" w:rsidRDefault="002419D7" w:rsidP="00010CB7">
            <w:pPr>
              <w:ind w:left="60" w:right="60"/>
              <w:contextualSpacing/>
              <w:jc w:val="right"/>
              <w:rPr>
                <w:del w:id="1489" w:author="David Modjeska" w:date="2016-04-23T22:34:00Z"/>
                <w:rFonts w:ascii="Arial Unicode MS" w:eastAsia="Arial Unicode MS" w:hAnsi="Arial Unicode MS" w:cs="Arial Unicode MS"/>
                <w:sz w:val="16"/>
                <w:szCs w:val="16"/>
              </w:rPr>
            </w:pPr>
            <w:del w:id="1490" w:author="David Modjeska" w:date="2016-04-23T22:34:00Z">
              <w:r w:rsidRPr="00AC53B3" w:rsidDel="00966A1D">
                <w:rPr>
                  <w:rFonts w:ascii="Arial Unicode MS" w:eastAsia="Arial Unicode MS" w:hAnsi="Arial Unicode MS" w:cs="Arial Unicode MS"/>
                  <w:sz w:val="16"/>
                  <w:szCs w:val="16"/>
                </w:rPr>
                <w:delText>-.287</w:delText>
              </w:r>
            </w:del>
          </w:p>
        </w:tc>
        <w:tc>
          <w:tcPr>
            <w:tcW w:w="237" w:type="dxa"/>
            <w:tcBorders>
              <w:top w:val="nil"/>
              <w:bottom w:val="nil"/>
            </w:tcBorders>
            <w:shd w:val="clear" w:color="auto" w:fill="FFFFFF"/>
            <w:vAlign w:val="center"/>
          </w:tcPr>
          <w:p w14:paraId="56BEB827" w14:textId="77777777" w:rsidR="002419D7" w:rsidRPr="00AC53B3" w:rsidDel="00966A1D" w:rsidRDefault="002419D7" w:rsidP="00010CB7">
            <w:pPr>
              <w:ind w:left="60" w:right="60"/>
              <w:contextualSpacing/>
              <w:jc w:val="right"/>
              <w:rPr>
                <w:del w:id="1491" w:author="David Modjeska" w:date="2016-04-23T22:34:00Z"/>
                <w:rFonts w:ascii="Arial Unicode MS" w:eastAsia="Arial Unicode MS" w:hAnsi="Arial Unicode MS" w:cs="Arial Unicode MS"/>
                <w:sz w:val="16"/>
                <w:szCs w:val="16"/>
              </w:rPr>
            </w:pPr>
            <w:del w:id="1492" w:author="David Modjeska" w:date="2016-04-23T22:34:00Z">
              <w:r w:rsidRPr="00AC53B3" w:rsidDel="00966A1D">
                <w:rPr>
                  <w:rFonts w:ascii="Arial Unicode MS" w:eastAsia="Arial Unicode MS" w:hAnsi="Arial Unicode MS" w:cs="Arial Unicode MS"/>
                  <w:sz w:val="16"/>
                  <w:szCs w:val="16"/>
                </w:rPr>
                <w:delText>-5.900</w:delText>
              </w:r>
            </w:del>
          </w:p>
        </w:tc>
        <w:tc>
          <w:tcPr>
            <w:tcW w:w="425" w:type="dxa"/>
            <w:tcBorders>
              <w:top w:val="nil"/>
              <w:bottom w:val="nil"/>
            </w:tcBorders>
            <w:shd w:val="clear" w:color="auto" w:fill="FFFFFF"/>
            <w:vAlign w:val="center"/>
          </w:tcPr>
          <w:p w14:paraId="6DAB86EF" w14:textId="77777777" w:rsidR="002419D7" w:rsidRPr="00AC53B3" w:rsidDel="00966A1D" w:rsidRDefault="002419D7" w:rsidP="00010CB7">
            <w:pPr>
              <w:ind w:left="60" w:right="60"/>
              <w:contextualSpacing/>
              <w:jc w:val="right"/>
              <w:rPr>
                <w:del w:id="1493" w:author="David Modjeska" w:date="2016-04-23T22:34:00Z"/>
                <w:rFonts w:ascii="Arial Unicode MS" w:eastAsia="Arial Unicode MS" w:hAnsi="Arial Unicode MS" w:cs="Arial Unicode MS"/>
                <w:sz w:val="16"/>
                <w:szCs w:val="16"/>
              </w:rPr>
            </w:pPr>
            <w:del w:id="1494" w:author="David Modjeska" w:date="2016-04-23T22:34:00Z">
              <w:r w:rsidRPr="00AC53B3" w:rsidDel="00966A1D">
                <w:rPr>
                  <w:rFonts w:ascii="Arial Unicode MS" w:eastAsia="Arial Unicode MS" w:hAnsi="Arial Unicode MS" w:cs="Arial Unicode MS"/>
                  <w:sz w:val="16"/>
                  <w:szCs w:val="16"/>
                </w:rPr>
                <w:delText>.000</w:delText>
              </w:r>
            </w:del>
          </w:p>
        </w:tc>
        <w:tc>
          <w:tcPr>
            <w:tcW w:w="1045" w:type="dxa"/>
            <w:tcBorders>
              <w:top w:val="nil"/>
              <w:bottom w:val="nil"/>
            </w:tcBorders>
            <w:shd w:val="clear" w:color="auto" w:fill="FFFFFF"/>
            <w:vAlign w:val="center"/>
          </w:tcPr>
          <w:p w14:paraId="686465B3" w14:textId="77777777" w:rsidR="002419D7" w:rsidRPr="00AC53B3" w:rsidDel="00966A1D" w:rsidRDefault="002419D7" w:rsidP="00010CB7">
            <w:pPr>
              <w:ind w:left="60" w:right="60"/>
              <w:contextualSpacing/>
              <w:jc w:val="right"/>
              <w:rPr>
                <w:del w:id="1495" w:author="David Modjeska" w:date="2016-04-23T22:34:00Z"/>
                <w:rFonts w:ascii="Arial Unicode MS" w:eastAsia="Arial Unicode MS" w:hAnsi="Arial Unicode MS" w:cs="Arial Unicode MS"/>
                <w:sz w:val="16"/>
                <w:szCs w:val="16"/>
              </w:rPr>
            </w:pPr>
            <w:del w:id="1496" w:author="David Modjeska" w:date="2016-04-23T22:34:00Z">
              <w:r w:rsidRPr="00AC53B3" w:rsidDel="00966A1D">
                <w:rPr>
                  <w:rFonts w:ascii="Arial Unicode MS" w:eastAsia="Arial Unicode MS" w:hAnsi="Arial Unicode MS" w:cs="Arial Unicode MS"/>
                  <w:sz w:val="16"/>
                  <w:szCs w:val="16"/>
                </w:rPr>
                <w:delText>.037</w:delText>
              </w:r>
            </w:del>
          </w:p>
        </w:tc>
        <w:tc>
          <w:tcPr>
            <w:tcW w:w="1932" w:type="dxa"/>
            <w:gridSpan w:val="3"/>
            <w:tcBorders>
              <w:top w:val="nil"/>
              <w:bottom w:val="nil"/>
              <w:right w:val="single" w:sz="16" w:space="0" w:color="000000"/>
            </w:tcBorders>
            <w:shd w:val="clear" w:color="auto" w:fill="FFFFFF"/>
            <w:vAlign w:val="center"/>
          </w:tcPr>
          <w:p w14:paraId="6E9E6D00" w14:textId="77777777" w:rsidR="002419D7" w:rsidRPr="00AC53B3" w:rsidDel="00966A1D" w:rsidRDefault="002419D7" w:rsidP="00010CB7">
            <w:pPr>
              <w:ind w:left="60" w:right="60"/>
              <w:contextualSpacing/>
              <w:jc w:val="right"/>
              <w:rPr>
                <w:del w:id="1497" w:author="David Modjeska" w:date="2016-04-23T22:34:00Z"/>
                <w:rFonts w:ascii="Arial Unicode MS" w:eastAsia="Arial Unicode MS" w:hAnsi="Arial Unicode MS" w:cs="Arial Unicode MS"/>
                <w:sz w:val="16"/>
                <w:szCs w:val="16"/>
              </w:rPr>
            </w:pPr>
            <w:del w:id="1498" w:author="David Modjeska" w:date="2016-04-23T22:34:00Z">
              <w:r w:rsidRPr="00AC53B3" w:rsidDel="00966A1D">
                <w:rPr>
                  <w:rFonts w:ascii="Arial Unicode MS" w:eastAsia="Arial Unicode MS" w:hAnsi="Arial Unicode MS" w:cs="Arial Unicode MS"/>
                  <w:sz w:val="16"/>
                  <w:szCs w:val="16"/>
                </w:rPr>
                <w:delText>27.128</w:delText>
              </w:r>
            </w:del>
          </w:p>
        </w:tc>
      </w:tr>
      <w:tr w:rsidR="002419D7" w:rsidRPr="00AC53B3" w:rsidDel="00966A1D" w14:paraId="5A1B20D2" w14:textId="77777777" w:rsidTr="00010CB7">
        <w:trPr>
          <w:cantSplit/>
          <w:del w:id="1499" w:author="David Modjeska" w:date="2016-04-23T22:34:00Z"/>
        </w:trPr>
        <w:tc>
          <w:tcPr>
            <w:tcW w:w="343" w:type="dxa"/>
            <w:vMerge/>
            <w:tcBorders>
              <w:top w:val="nil"/>
              <w:left w:val="single" w:sz="16" w:space="0" w:color="000000"/>
              <w:bottom w:val="single" w:sz="16" w:space="0" w:color="000000"/>
              <w:right w:val="nil"/>
            </w:tcBorders>
            <w:shd w:val="clear" w:color="auto" w:fill="FFFFFF"/>
          </w:tcPr>
          <w:p w14:paraId="7DAAB417" w14:textId="77777777" w:rsidR="002419D7" w:rsidRPr="00AC53B3" w:rsidDel="00966A1D" w:rsidRDefault="002419D7" w:rsidP="00010CB7">
            <w:pPr>
              <w:contextualSpacing/>
              <w:rPr>
                <w:del w:id="1500" w:author="David Modjeska" w:date="2016-04-23T22:34:00Z"/>
                <w:rFonts w:ascii="Arial Unicode MS" w:eastAsia="Arial Unicode MS" w:hAnsi="Arial Unicode MS" w:cs="Arial Unicode MS"/>
                <w:sz w:val="16"/>
                <w:szCs w:val="16"/>
              </w:rPr>
            </w:pPr>
          </w:p>
        </w:tc>
        <w:tc>
          <w:tcPr>
            <w:tcW w:w="1157" w:type="dxa"/>
            <w:gridSpan w:val="4"/>
            <w:tcBorders>
              <w:top w:val="nil"/>
              <w:left w:val="nil"/>
              <w:bottom w:val="nil"/>
              <w:right w:val="single" w:sz="16" w:space="0" w:color="000000"/>
            </w:tcBorders>
            <w:shd w:val="clear" w:color="auto" w:fill="FFFFFF"/>
          </w:tcPr>
          <w:p w14:paraId="18CBC9E6" w14:textId="77777777" w:rsidR="002419D7" w:rsidRPr="00AC53B3" w:rsidDel="00966A1D" w:rsidRDefault="002419D7" w:rsidP="00010CB7">
            <w:pPr>
              <w:ind w:left="60" w:right="60"/>
              <w:contextualSpacing/>
              <w:rPr>
                <w:del w:id="1501" w:author="David Modjeska" w:date="2016-04-23T22:34:00Z"/>
                <w:rFonts w:ascii="Arial Unicode MS" w:eastAsia="Arial Unicode MS" w:hAnsi="Arial Unicode MS" w:cs="Arial Unicode MS"/>
                <w:sz w:val="16"/>
                <w:szCs w:val="16"/>
              </w:rPr>
            </w:pPr>
            <w:del w:id="1502" w:author="David Modjeska" w:date="2016-04-23T22:34:00Z">
              <w:r w:rsidRPr="00AC53B3" w:rsidDel="00966A1D">
                <w:rPr>
                  <w:rFonts w:ascii="Arial Unicode MS" w:eastAsia="Arial Unicode MS" w:hAnsi="Arial Unicode MS" w:cs="Arial Unicode MS"/>
                  <w:sz w:val="16"/>
                  <w:szCs w:val="16"/>
                </w:rPr>
                <w:delText>Debt_GDP_Ratio_CA</w:delText>
              </w:r>
            </w:del>
          </w:p>
        </w:tc>
        <w:tc>
          <w:tcPr>
            <w:tcW w:w="757" w:type="dxa"/>
            <w:tcBorders>
              <w:top w:val="nil"/>
              <w:left w:val="single" w:sz="16" w:space="0" w:color="000000"/>
              <w:bottom w:val="nil"/>
            </w:tcBorders>
            <w:shd w:val="clear" w:color="auto" w:fill="FFFFFF"/>
            <w:vAlign w:val="center"/>
          </w:tcPr>
          <w:p w14:paraId="5D0D337A" w14:textId="77777777" w:rsidR="002419D7" w:rsidRPr="00AC53B3" w:rsidDel="00966A1D" w:rsidRDefault="002419D7" w:rsidP="00010CB7">
            <w:pPr>
              <w:ind w:left="60" w:right="60"/>
              <w:contextualSpacing/>
              <w:jc w:val="right"/>
              <w:rPr>
                <w:del w:id="1503" w:author="David Modjeska" w:date="2016-04-23T22:34:00Z"/>
                <w:rFonts w:ascii="Arial Unicode MS" w:eastAsia="Arial Unicode MS" w:hAnsi="Arial Unicode MS" w:cs="Arial Unicode MS"/>
                <w:sz w:val="16"/>
                <w:szCs w:val="16"/>
              </w:rPr>
            </w:pPr>
            <w:del w:id="1504" w:author="David Modjeska" w:date="2016-04-23T22:34:00Z">
              <w:r w:rsidRPr="00AC53B3" w:rsidDel="00966A1D">
                <w:rPr>
                  <w:rFonts w:ascii="Arial Unicode MS" w:eastAsia="Arial Unicode MS" w:hAnsi="Arial Unicode MS" w:cs="Arial Unicode MS"/>
                  <w:sz w:val="16"/>
                  <w:szCs w:val="16"/>
                </w:rPr>
                <w:delText>.016</w:delText>
              </w:r>
            </w:del>
          </w:p>
        </w:tc>
        <w:tc>
          <w:tcPr>
            <w:tcW w:w="760" w:type="dxa"/>
            <w:gridSpan w:val="2"/>
            <w:tcBorders>
              <w:top w:val="nil"/>
              <w:bottom w:val="nil"/>
            </w:tcBorders>
            <w:shd w:val="clear" w:color="auto" w:fill="FFFFFF"/>
            <w:vAlign w:val="center"/>
          </w:tcPr>
          <w:p w14:paraId="5E7CAEA1" w14:textId="77777777" w:rsidR="002419D7" w:rsidRPr="00AC53B3" w:rsidDel="00966A1D" w:rsidRDefault="002419D7" w:rsidP="00010CB7">
            <w:pPr>
              <w:ind w:left="60" w:right="60"/>
              <w:contextualSpacing/>
              <w:jc w:val="right"/>
              <w:rPr>
                <w:del w:id="1505" w:author="David Modjeska" w:date="2016-04-23T22:34:00Z"/>
                <w:rFonts w:ascii="Arial Unicode MS" w:eastAsia="Arial Unicode MS" w:hAnsi="Arial Unicode MS" w:cs="Arial Unicode MS"/>
                <w:sz w:val="16"/>
                <w:szCs w:val="16"/>
              </w:rPr>
            </w:pPr>
            <w:del w:id="1506" w:author="David Modjeska" w:date="2016-04-23T22:34:00Z">
              <w:r w:rsidRPr="00AC53B3" w:rsidDel="00966A1D">
                <w:rPr>
                  <w:rFonts w:ascii="Arial Unicode MS" w:eastAsia="Arial Unicode MS" w:hAnsi="Arial Unicode MS" w:cs="Arial Unicode MS"/>
                  <w:sz w:val="16"/>
                  <w:szCs w:val="16"/>
                </w:rPr>
                <w:delText>.004</w:delText>
              </w:r>
            </w:del>
          </w:p>
        </w:tc>
        <w:tc>
          <w:tcPr>
            <w:tcW w:w="846" w:type="dxa"/>
            <w:gridSpan w:val="3"/>
            <w:tcBorders>
              <w:top w:val="nil"/>
              <w:bottom w:val="nil"/>
            </w:tcBorders>
            <w:shd w:val="clear" w:color="auto" w:fill="FFFFFF"/>
            <w:vAlign w:val="center"/>
          </w:tcPr>
          <w:p w14:paraId="7044321F" w14:textId="77777777" w:rsidR="002419D7" w:rsidRPr="00AC53B3" w:rsidDel="00966A1D" w:rsidRDefault="002419D7" w:rsidP="00010CB7">
            <w:pPr>
              <w:ind w:left="60" w:right="60"/>
              <w:contextualSpacing/>
              <w:jc w:val="right"/>
              <w:rPr>
                <w:del w:id="1507" w:author="David Modjeska" w:date="2016-04-23T22:34:00Z"/>
                <w:rFonts w:ascii="Arial Unicode MS" w:eastAsia="Arial Unicode MS" w:hAnsi="Arial Unicode MS" w:cs="Arial Unicode MS"/>
                <w:sz w:val="16"/>
                <w:szCs w:val="16"/>
              </w:rPr>
            </w:pPr>
            <w:del w:id="1508" w:author="David Modjeska" w:date="2016-04-23T22:34:00Z">
              <w:r w:rsidRPr="00AC53B3" w:rsidDel="00966A1D">
                <w:rPr>
                  <w:rFonts w:ascii="Arial Unicode MS" w:eastAsia="Arial Unicode MS" w:hAnsi="Arial Unicode MS" w:cs="Arial Unicode MS"/>
                  <w:sz w:val="16"/>
                  <w:szCs w:val="16"/>
                </w:rPr>
                <w:delText>.988</w:delText>
              </w:r>
            </w:del>
          </w:p>
        </w:tc>
        <w:tc>
          <w:tcPr>
            <w:tcW w:w="237" w:type="dxa"/>
            <w:tcBorders>
              <w:top w:val="nil"/>
              <w:bottom w:val="nil"/>
            </w:tcBorders>
            <w:shd w:val="clear" w:color="auto" w:fill="FFFFFF"/>
            <w:vAlign w:val="center"/>
          </w:tcPr>
          <w:p w14:paraId="0343D516" w14:textId="77777777" w:rsidR="002419D7" w:rsidRPr="00AC53B3" w:rsidDel="00966A1D" w:rsidRDefault="002419D7" w:rsidP="00010CB7">
            <w:pPr>
              <w:ind w:left="60" w:right="60"/>
              <w:contextualSpacing/>
              <w:jc w:val="right"/>
              <w:rPr>
                <w:del w:id="1509" w:author="David Modjeska" w:date="2016-04-23T22:34:00Z"/>
                <w:rFonts w:ascii="Arial Unicode MS" w:eastAsia="Arial Unicode MS" w:hAnsi="Arial Unicode MS" w:cs="Arial Unicode MS"/>
                <w:sz w:val="16"/>
                <w:szCs w:val="16"/>
              </w:rPr>
            </w:pPr>
            <w:del w:id="1510" w:author="David Modjeska" w:date="2016-04-23T22:34:00Z">
              <w:r w:rsidRPr="00AC53B3" w:rsidDel="00966A1D">
                <w:rPr>
                  <w:rFonts w:ascii="Arial Unicode MS" w:eastAsia="Arial Unicode MS" w:hAnsi="Arial Unicode MS" w:cs="Arial Unicode MS"/>
                  <w:sz w:val="16"/>
                  <w:szCs w:val="16"/>
                </w:rPr>
                <w:delText>4.366</w:delText>
              </w:r>
            </w:del>
          </w:p>
        </w:tc>
        <w:tc>
          <w:tcPr>
            <w:tcW w:w="425" w:type="dxa"/>
            <w:tcBorders>
              <w:top w:val="nil"/>
              <w:bottom w:val="nil"/>
            </w:tcBorders>
            <w:shd w:val="clear" w:color="auto" w:fill="FFFFFF"/>
            <w:vAlign w:val="center"/>
          </w:tcPr>
          <w:p w14:paraId="5C527034" w14:textId="77777777" w:rsidR="002419D7" w:rsidRPr="00AC53B3" w:rsidDel="00966A1D" w:rsidRDefault="002419D7" w:rsidP="00010CB7">
            <w:pPr>
              <w:ind w:left="60" w:right="60"/>
              <w:contextualSpacing/>
              <w:jc w:val="right"/>
              <w:rPr>
                <w:del w:id="1511" w:author="David Modjeska" w:date="2016-04-23T22:34:00Z"/>
                <w:rFonts w:ascii="Arial Unicode MS" w:eastAsia="Arial Unicode MS" w:hAnsi="Arial Unicode MS" w:cs="Arial Unicode MS"/>
                <w:sz w:val="16"/>
                <w:szCs w:val="16"/>
              </w:rPr>
            </w:pPr>
            <w:del w:id="1512" w:author="David Modjeska" w:date="2016-04-23T22:34:00Z">
              <w:r w:rsidRPr="00AC53B3" w:rsidDel="00966A1D">
                <w:rPr>
                  <w:rFonts w:ascii="Arial Unicode MS" w:eastAsia="Arial Unicode MS" w:hAnsi="Arial Unicode MS" w:cs="Arial Unicode MS"/>
                  <w:sz w:val="16"/>
                  <w:szCs w:val="16"/>
                </w:rPr>
                <w:delText>.000</w:delText>
              </w:r>
            </w:del>
          </w:p>
        </w:tc>
        <w:tc>
          <w:tcPr>
            <w:tcW w:w="1045" w:type="dxa"/>
            <w:tcBorders>
              <w:top w:val="nil"/>
              <w:bottom w:val="nil"/>
            </w:tcBorders>
            <w:shd w:val="clear" w:color="auto" w:fill="FFFFFF"/>
            <w:vAlign w:val="center"/>
          </w:tcPr>
          <w:p w14:paraId="61A7521C" w14:textId="77777777" w:rsidR="002419D7" w:rsidRPr="00AC53B3" w:rsidDel="00966A1D" w:rsidRDefault="002419D7" w:rsidP="00010CB7">
            <w:pPr>
              <w:ind w:left="60" w:right="60"/>
              <w:contextualSpacing/>
              <w:jc w:val="right"/>
              <w:rPr>
                <w:del w:id="1513" w:author="David Modjeska" w:date="2016-04-23T22:34:00Z"/>
                <w:rFonts w:ascii="Arial Unicode MS" w:eastAsia="Arial Unicode MS" w:hAnsi="Arial Unicode MS" w:cs="Arial Unicode MS"/>
                <w:sz w:val="16"/>
                <w:szCs w:val="16"/>
              </w:rPr>
            </w:pPr>
            <w:del w:id="1514" w:author="David Modjeska" w:date="2016-04-23T22:34:00Z">
              <w:r w:rsidRPr="00AC53B3" w:rsidDel="00966A1D">
                <w:rPr>
                  <w:rFonts w:ascii="Arial Unicode MS" w:eastAsia="Arial Unicode MS" w:hAnsi="Arial Unicode MS" w:cs="Arial Unicode MS"/>
                  <w:sz w:val="16"/>
                  <w:szCs w:val="16"/>
                </w:rPr>
                <w:delText>.002</w:delText>
              </w:r>
            </w:del>
          </w:p>
        </w:tc>
        <w:tc>
          <w:tcPr>
            <w:tcW w:w="1932" w:type="dxa"/>
            <w:gridSpan w:val="3"/>
            <w:tcBorders>
              <w:top w:val="nil"/>
              <w:bottom w:val="nil"/>
              <w:right w:val="single" w:sz="16" w:space="0" w:color="000000"/>
            </w:tcBorders>
            <w:shd w:val="clear" w:color="auto" w:fill="FFFFFF"/>
            <w:vAlign w:val="center"/>
          </w:tcPr>
          <w:p w14:paraId="6B05D722" w14:textId="77777777" w:rsidR="002419D7" w:rsidRPr="00AC53B3" w:rsidDel="00966A1D" w:rsidRDefault="002419D7" w:rsidP="00010CB7">
            <w:pPr>
              <w:ind w:left="60" w:right="60"/>
              <w:contextualSpacing/>
              <w:jc w:val="right"/>
              <w:rPr>
                <w:del w:id="1515" w:author="David Modjeska" w:date="2016-04-23T22:34:00Z"/>
                <w:rFonts w:ascii="Arial Unicode MS" w:eastAsia="Arial Unicode MS" w:hAnsi="Arial Unicode MS" w:cs="Arial Unicode MS"/>
                <w:sz w:val="16"/>
                <w:szCs w:val="16"/>
              </w:rPr>
            </w:pPr>
            <w:del w:id="1516" w:author="David Modjeska" w:date="2016-04-23T22:34:00Z">
              <w:r w:rsidRPr="00AC53B3" w:rsidDel="00966A1D">
                <w:rPr>
                  <w:rFonts w:ascii="Arial Unicode MS" w:eastAsia="Arial Unicode MS" w:hAnsi="Arial Unicode MS" w:cs="Arial Unicode MS"/>
                  <w:sz w:val="16"/>
                  <w:szCs w:val="16"/>
                </w:rPr>
                <w:delText>587.738</w:delText>
              </w:r>
            </w:del>
          </w:p>
        </w:tc>
      </w:tr>
      <w:tr w:rsidR="002419D7" w:rsidRPr="00AC53B3" w:rsidDel="00966A1D" w14:paraId="1DC21B05" w14:textId="77777777" w:rsidTr="00010CB7">
        <w:trPr>
          <w:cantSplit/>
          <w:del w:id="1517" w:author="David Modjeska" w:date="2016-04-23T22:34:00Z"/>
        </w:trPr>
        <w:tc>
          <w:tcPr>
            <w:tcW w:w="343" w:type="dxa"/>
            <w:vMerge/>
            <w:tcBorders>
              <w:top w:val="nil"/>
              <w:left w:val="single" w:sz="16" w:space="0" w:color="000000"/>
              <w:bottom w:val="single" w:sz="16" w:space="0" w:color="000000"/>
              <w:right w:val="nil"/>
            </w:tcBorders>
            <w:shd w:val="clear" w:color="auto" w:fill="FFFFFF"/>
          </w:tcPr>
          <w:p w14:paraId="5DC700AA" w14:textId="77777777" w:rsidR="002419D7" w:rsidRPr="00AC53B3" w:rsidDel="00966A1D" w:rsidRDefault="002419D7" w:rsidP="00010CB7">
            <w:pPr>
              <w:contextualSpacing/>
              <w:rPr>
                <w:del w:id="1518" w:author="David Modjeska" w:date="2016-04-23T22:34:00Z"/>
                <w:rFonts w:ascii="Arial Unicode MS" w:eastAsia="Arial Unicode MS" w:hAnsi="Arial Unicode MS" w:cs="Arial Unicode MS"/>
                <w:sz w:val="16"/>
                <w:szCs w:val="16"/>
              </w:rPr>
            </w:pPr>
          </w:p>
        </w:tc>
        <w:tc>
          <w:tcPr>
            <w:tcW w:w="1157" w:type="dxa"/>
            <w:gridSpan w:val="4"/>
            <w:tcBorders>
              <w:top w:val="nil"/>
              <w:left w:val="nil"/>
              <w:bottom w:val="nil"/>
              <w:right w:val="single" w:sz="16" w:space="0" w:color="000000"/>
            </w:tcBorders>
            <w:shd w:val="clear" w:color="auto" w:fill="FFFFFF"/>
          </w:tcPr>
          <w:p w14:paraId="36715492" w14:textId="77777777" w:rsidR="002419D7" w:rsidRPr="00AC53B3" w:rsidDel="00966A1D" w:rsidRDefault="002419D7" w:rsidP="00010CB7">
            <w:pPr>
              <w:ind w:left="60" w:right="60"/>
              <w:contextualSpacing/>
              <w:rPr>
                <w:del w:id="1519" w:author="David Modjeska" w:date="2016-04-23T22:34:00Z"/>
                <w:rFonts w:ascii="Arial Unicode MS" w:eastAsia="Arial Unicode MS" w:hAnsi="Arial Unicode MS" w:cs="Arial Unicode MS"/>
                <w:sz w:val="16"/>
                <w:szCs w:val="16"/>
              </w:rPr>
            </w:pPr>
            <w:del w:id="1520" w:author="David Modjeska" w:date="2016-04-23T22:34:00Z">
              <w:r w:rsidRPr="00AC53B3" w:rsidDel="00966A1D">
                <w:rPr>
                  <w:rFonts w:ascii="Arial Unicode MS" w:eastAsia="Arial Unicode MS" w:hAnsi="Arial Unicode MS" w:cs="Arial Unicode MS"/>
                  <w:sz w:val="16"/>
                  <w:szCs w:val="16"/>
                </w:rPr>
                <w:delText>Coal</w:delText>
              </w:r>
            </w:del>
          </w:p>
        </w:tc>
        <w:tc>
          <w:tcPr>
            <w:tcW w:w="757" w:type="dxa"/>
            <w:tcBorders>
              <w:top w:val="nil"/>
              <w:left w:val="single" w:sz="16" w:space="0" w:color="000000"/>
              <w:bottom w:val="nil"/>
            </w:tcBorders>
            <w:shd w:val="clear" w:color="auto" w:fill="FFFFFF"/>
            <w:vAlign w:val="center"/>
          </w:tcPr>
          <w:p w14:paraId="34C64493" w14:textId="77777777" w:rsidR="002419D7" w:rsidRPr="00AC53B3" w:rsidDel="00966A1D" w:rsidRDefault="002419D7" w:rsidP="00010CB7">
            <w:pPr>
              <w:ind w:left="60" w:right="60"/>
              <w:contextualSpacing/>
              <w:jc w:val="right"/>
              <w:rPr>
                <w:del w:id="1521" w:author="David Modjeska" w:date="2016-04-23T22:34:00Z"/>
                <w:rFonts w:ascii="Arial Unicode MS" w:eastAsia="Arial Unicode MS" w:hAnsi="Arial Unicode MS" w:cs="Arial Unicode MS"/>
                <w:sz w:val="16"/>
                <w:szCs w:val="16"/>
              </w:rPr>
            </w:pPr>
            <w:del w:id="1522" w:author="David Modjeska" w:date="2016-04-23T22:34:00Z">
              <w:r w:rsidRPr="00AC53B3" w:rsidDel="00966A1D">
                <w:rPr>
                  <w:rFonts w:ascii="Arial Unicode MS" w:eastAsia="Arial Unicode MS" w:hAnsi="Arial Unicode MS" w:cs="Arial Unicode MS"/>
                  <w:sz w:val="16"/>
                  <w:szCs w:val="16"/>
                </w:rPr>
                <w:delText>-4.074E-5</w:delText>
              </w:r>
            </w:del>
          </w:p>
        </w:tc>
        <w:tc>
          <w:tcPr>
            <w:tcW w:w="760" w:type="dxa"/>
            <w:gridSpan w:val="2"/>
            <w:tcBorders>
              <w:top w:val="nil"/>
              <w:bottom w:val="nil"/>
            </w:tcBorders>
            <w:shd w:val="clear" w:color="auto" w:fill="FFFFFF"/>
            <w:vAlign w:val="center"/>
          </w:tcPr>
          <w:p w14:paraId="35418595" w14:textId="77777777" w:rsidR="002419D7" w:rsidRPr="00AC53B3" w:rsidDel="00966A1D" w:rsidRDefault="002419D7" w:rsidP="00010CB7">
            <w:pPr>
              <w:ind w:left="60" w:right="60"/>
              <w:contextualSpacing/>
              <w:jc w:val="right"/>
              <w:rPr>
                <w:del w:id="1523" w:author="David Modjeska" w:date="2016-04-23T22:34:00Z"/>
                <w:rFonts w:ascii="Arial Unicode MS" w:eastAsia="Arial Unicode MS" w:hAnsi="Arial Unicode MS" w:cs="Arial Unicode MS"/>
                <w:sz w:val="16"/>
                <w:szCs w:val="16"/>
              </w:rPr>
            </w:pPr>
            <w:del w:id="1524" w:author="David Modjeska" w:date="2016-04-23T22:34:00Z">
              <w:r w:rsidRPr="00AC53B3" w:rsidDel="00966A1D">
                <w:rPr>
                  <w:rFonts w:ascii="Arial Unicode MS" w:eastAsia="Arial Unicode MS" w:hAnsi="Arial Unicode MS" w:cs="Arial Unicode MS"/>
                  <w:sz w:val="16"/>
                  <w:szCs w:val="16"/>
                </w:rPr>
                <w:delText>.000</w:delText>
              </w:r>
            </w:del>
          </w:p>
        </w:tc>
        <w:tc>
          <w:tcPr>
            <w:tcW w:w="846" w:type="dxa"/>
            <w:gridSpan w:val="3"/>
            <w:tcBorders>
              <w:top w:val="nil"/>
              <w:bottom w:val="nil"/>
            </w:tcBorders>
            <w:shd w:val="clear" w:color="auto" w:fill="FFFFFF"/>
            <w:vAlign w:val="center"/>
          </w:tcPr>
          <w:p w14:paraId="2DAE783A" w14:textId="77777777" w:rsidR="002419D7" w:rsidRPr="00AC53B3" w:rsidDel="00966A1D" w:rsidRDefault="002419D7" w:rsidP="00010CB7">
            <w:pPr>
              <w:ind w:left="60" w:right="60"/>
              <w:contextualSpacing/>
              <w:jc w:val="right"/>
              <w:rPr>
                <w:del w:id="1525" w:author="David Modjeska" w:date="2016-04-23T22:34:00Z"/>
                <w:rFonts w:ascii="Arial Unicode MS" w:eastAsia="Arial Unicode MS" w:hAnsi="Arial Unicode MS" w:cs="Arial Unicode MS"/>
                <w:sz w:val="16"/>
                <w:szCs w:val="16"/>
              </w:rPr>
            </w:pPr>
            <w:del w:id="1526" w:author="David Modjeska" w:date="2016-04-23T22:34:00Z">
              <w:r w:rsidRPr="00AC53B3" w:rsidDel="00966A1D">
                <w:rPr>
                  <w:rFonts w:ascii="Arial Unicode MS" w:eastAsia="Arial Unicode MS" w:hAnsi="Arial Unicode MS" w:cs="Arial Unicode MS"/>
                  <w:sz w:val="16"/>
                  <w:szCs w:val="16"/>
                </w:rPr>
                <w:delText>-.082</w:delText>
              </w:r>
            </w:del>
          </w:p>
        </w:tc>
        <w:tc>
          <w:tcPr>
            <w:tcW w:w="237" w:type="dxa"/>
            <w:tcBorders>
              <w:top w:val="nil"/>
              <w:bottom w:val="nil"/>
            </w:tcBorders>
            <w:shd w:val="clear" w:color="auto" w:fill="FFFFFF"/>
            <w:vAlign w:val="center"/>
          </w:tcPr>
          <w:p w14:paraId="19470D68" w14:textId="77777777" w:rsidR="002419D7" w:rsidRPr="00AC53B3" w:rsidDel="00966A1D" w:rsidRDefault="002419D7" w:rsidP="00010CB7">
            <w:pPr>
              <w:ind w:left="60" w:right="60"/>
              <w:contextualSpacing/>
              <w:jc w:val="right"/>
              <w:rPr>
                <w:del w:id="1527" w:author="David Modjeska" w:date="2016-04-23T22:34:00Z"/>
                <w:rFonts w:ascii="Arial Unicode MS" w:eastAsia="Arial Unicode MS" w:hAnsi="Arial Unicode MS" w:cs="Arial Unicode MS"/>
                <w:sz w:val="16"/>
                <w:szCs w:val="16"/>
              </w:rPr>
            </w:pPr>
            <w:del w:id="1528" w:author="David Modjeska" w:date="2016-04-23T22:34:00Z">
              <w:r w:rsidRPr="00AC53B3" w:rsidDel="00966A1D">
                <w:rPr>
                  <w:rFonts w:ascii="Arial Unicode MS" w:eastAsia="Arial Unicode MS" w:hAnsi="Arial Unicode MS" w:cs="Arial Unicode MS"/>
                  <w:sz w:val="16"/>
                  <w:szCs w:val="16"/>
                </w:rPr>
                <w:delText>-4.846</w:delText>
              </w:r>
            </w:del>
          </w:p>
        </w:tc>
        <w:tc>
          <w:tcPr>
            <w:tcW w:w="425" w:type="dxa"/>
            <w:tcBorders>
              <w:top w:val="nil"/>
              <w:bottom w:val="nil"/>
            </w:tcBorders>
            <w:shd w:val="clear" w:color="auto" w:fill="FFFFFF"/>
            <w:vAlign w:val="center"/>
          </w:tcPr>
          <w:p w14:paraId="55DA1B6F" w14:textId="77777777" w:rsidR="002419D7" w:rsidRPr="00AC53B3" w:rsidDel="00966A1D" w:rsidRDefault="002419D7" w:rsidP="00010CB7">
            <w:pPr>
              <w:ind w:left="60" w:right="60"/>
              <w:contextualSpacing/>
              <w:jc w:val="right"/>
              <w:rPr>
                <w:del w:id="1529" w:author="David Modjeska" w:date="2016-04-23T22:34:00Z"/>
                <w:rFonts w:ascii="Arial Unicode MS" w:eastAsia="Arial Unicode MS" w:hAnsi="Arial Unicode MS" w:cs="Arial Unicode MS"/>
                <w:sz w:val="16"/>
                <w:szCs w:val="16"/>
              </w:rPr>
            </w:pPr>
            <w:del w:id="1530" w:author="David Modjeska" w:date="2016-04-23T22:34:00Z">
              <w:r w:rsidRPr="00AC53B3" w:rsidDel="00966A1D">
                <w:rPr>
                  <w:rFonts w:ascii="Arial Unicode MS" w:eastAsia="Arial Unicode MS" w:hAnsi="Arial Unicode MS" w:cs="Arial Unicode MS"/>
                  <w:sz w:val="16"/>
                  <w:szCs w:val="16"/>
                </w:rPr>
                <w:delText>.000</w:delText>
              </w:r>
            </w:del>
          </w:p>
        </w:tc>
        <w:tc>
          <w:tcPr>
            <w:tcW w:w="1045" w:type="dxa"/>
            <w:tcBorders>
              <w:top w:val="nil"/>
              <w:bottom w:val="nil"/>
            </w:tcBorders>
            <w:shd w:val="clear" w:color="auto" w:fill="FFFFFF"/>
            <w:vAlign w:val="center"/>
          </w:tcPr>
          <w:p w14:paraId="2B5B4432" w14:textId="77777777" w:rsidR="002419D7" w:rsidRPr="00AC53B3" w:rsidDel="00966A1D" w:rsidRDefault="002419D7" w:rsidP="00010CB7">
            <w:pPr>
              <w:ind w:left="60" w:right="60"/>
              <w:contextualSpacing/>
              <w:jc w:val="right"/>
              <w:rPr>
                <w:del w:id="1531" w:author="David Modjeska" w:date="2016-04-23T22:34:00Z"/>
                <w:rFonts w:ascii="Arial Unicode MS" w:eastAsia="Arial Unicode MS" w:hAnsi="Arial Unicode MS" w:cs="Arial Unicode MS"/>
                <w:sz w:val="16"/>
                <w:szCs w:val="16"/>
              </w:rPr>
            </w:pPr>
            <w:del w:id="1532" w:author="David Modjeska" w:date="2016-04-23T22:34:00Z">
              <w:r w:rsidRPr="00AC53B3" w:rsidDel="00966A1D">
                <w:rPr>
                  <w:rFonts w:ascii="Arial Unicode MS" w:eastAsia="Arial Unicode MS" w:hAnsi="Arial Unicode MS" w:cs="Arial Unicode MS"/>
                  <w:sz w:val="16"/>
                  <w:szCs w:val="16"/>
                </w:rPr>
                <w:delText>.305</w:delText>
              </w:r>
            </w:del>
          </w:p>
        </w:tc>
        <w:tc>
          <w:tcPr>
            <w:tcW w:w="1932" w:type="dxa"/>
            <w:gridSpan w:val="3"/>
            <w:tcBorders>
              <w:top w:val="nil"/>
              <w:bottom w:val="nil"/>
              <w:right w:val="single" w:sz="16" w:space="0" w:color="000000"/>
            </w:tcBorders>
            <w:shd w:val="clear" w:color="auto" w:fill="FFFFFF"/>
            <w:vAlign w:val="center"/>
          </w:tcPr>
          <w:p w14:paraId="675407F4" w14:textId="77777777" w:rsidR="002419D7" w:rsidRPr="00AC53B3" w:rsidDel="00966A1D" w:rsidRDefault="002419D7" w:rsidP="00010CB7">
            <w:pPr>
              <w:ind w:left="60" w:right="60"/>
              <w:contextualSpacing/>
              <w:jc w:val="right"/>
              <w:rPr>
                <w:del w:id="1533" w:author="David Modjeska" w:date="2016-04-23T22:34:00Z"/>
                <w:rFonts w:ascii="Arial Unicode MS" w:eastAsia="Arial Unicode MS" w:hAnsi="Arial Unicode MS" w:cs="Arial Unicode MS"/>
                <w:sz w:val="16"/>
                <w:szCs w:val="16"/>
              </w:rPr>
            </w:pPr>
            <w:del w:id="1534" w:author="David Modjeska" w:date="2016-04-23T22:34:00Z">
              <w:r w:rsidRPr="00AC53B3" w:rsidDel="00966A1D">
                <w:rPr>
                  <w:rFonts w:ascii="Arial Unicode MS" w:eastAsia="Arial Unicode MS" w:hAnsi="Arial Unicode MS" w:cs="Arial Unicode MS"/>
                  <w:sz w:val="16"/>
                  <w:szCs w:val="16"/>
                </w:rPr>
                <w:delText>3.278</w:delText>
              </w:r>
            </w:del>
          </w:p>
        </w:tc>
      </w:tr>
      <w:tr w:rsidR="002419D7" w:rsidRPr="00AC53B3" w:rsidDel="00966A1D" w14:paraId="12B9EB5E" w14:textId="77777777" w:rsidTr="00010CB7">
        <w:trPr>
          <w:cantSplit/>
          <w:del w:id="1535" w:author="David Modjeska" w:date="2016-04-23T22:34:00Z"/>
        </w:trPr>
        <w:tc>
          <w:tcPr>
            <w:tcW w:w="343" w:type="dxa"/>
            <w:vMerge/>
            <w:tcBorders>
              <w:top w:val="nil"/>
              <w:left w:val="single" w:sz="16" w:space="0" w:color="000000"/>
              <w:bottom w:val="single" w:sz="16" w:space="0" w:color="000000"/>
              <w:right w:val="nil"/>
            </w:tcBorders>
            <w:shd w:val="clear" w:color="auto" w:fill="FFFFFF"/>
          </w:tcPr>
          <w:p w14:paraId="3A936090" w14:textId="77777777" w:rsidR="002419D7" w:rsidRPr="00AC53B3" w:rsidDel="00966A1D" w:rsidRDefault="002419D7" w:rsidP="00010CB7">
            <w:pPr>
              <w:contextualSpacing/>
              <w:rPr>
                <w:del w:id="1536" w:author="David Modjeska" w:date="2016-04-23T22:34:00Z"/>
                <w:rFonts w:ascii="Arial Unicode MS" w:eastAsia="Arial Unicode MS" w:hAnsi="Arial Unicode MS" w:cs="Arial Unicode MS"/>
                <w:sz w:val="16"/>
                <w:szCs w:val="16"/>
              </w:rPr>
            </w:pPr>
          </w:p>
        </w:tc>
        <w:tc>
          <w:tcPr>
            <w:tcW w:w="1157" w:type="dxa"/>
            <w:gridSpan w:val="4"/>
            <w:tcBorders>
              <w:top w:val="nil"/>
              <w:left w:val="nil"/>
              <w:bottom w:val="nil"/>
              <w:right w:val="single" w:sz="16" w:space="0" w:color="000000"/>
            </w:tcBorders>
            <w:shd w:val="clear" w:color="auto" w:fill="FFFFFF"/>
          </w:tcPr>
          <w:p w14:paraId="42EC54AC" w14:textId="77777777" w:rsidR="002419D7" w:rsidRPr="00AC53B3" w:rsidDel="00966A1D" w:rsidRDefault="002419D7" w:rsidP="00010CB7">
            <w:pPr>
              <w:ind w:left="60" w:right="60"/>
              <w:contextualSpacing/>
              <w:rPr>
                <w:del w:id="1537" w:author="David Modjeska" w:date="2016-04-23T22:34:00Z"/>
                <w:rFonts w:ascii="Arial Unicode MS" w:eastAsia="Arial Unicode MS" w:hAnsi="Arial Unicode MS" w:cs="Arial Unicode MS"/>
                <w:sz w:val="16"/>
                <w:szCs w:val="16"/>
              </w:rPr>
            </w:pPr>
            <w:del w:id="1538" w:author="David Modjeska" w:date="2016-04-23T22:34:00Z">
              <w:r w:rsidRPr="00AC53B3" w:rsidDel="00966A1D">
                <w:rPr>
                  <w:rFonts w:ascii="Arial Unicode MS" w:eastAsia="Arial Unicode MS" w:hAnsi="Arial Unicode MS" w:cs="Arial Unicode MS"/>
                  <w:sz w:val="16"/>
                  <w:szCs w:val="16"/>
                </w:rPr>
                <w:delText>CADInterest3M</w:delText>
              </w:r>
            </w:del>
          </w:p>
        </w:tc>
        <w:tc>
          <w:tcPr>
            <w:tcW w:w="757" w:type="dxa"/>
            <w:tcBorders>
              <w:top w:val="nil"/>
              <w:left w:val="single" w:sz="16" w:space="0" w:color="000000"/>
              <w:bottom w:val="nil"/>
            </w:tcBorders>
            <w:shd w:val="clear" w:color="auto" w:fill="FFFFFF"/>
            <w:vAlign w:val="center"/>
          </w:tcPr>
          <w:p w14:paraId="7F791496" w14:textId="77777777" w:rsidR="002419D7" w:rsidRPr="00AC53B3" w:rsidDel="00966A1D" w:rsidRDefault="002419D7" w:rsidP="00010CB7">
            <w:pPr>
              <w:ind w:left="60" w:right="60"/>
              <w:contextualSpacing/>
              <w:jc w:val="right"/>
              <w:rPr>
                <w:del w:id="1539" w:author="David Modjeska" w:date="2016-04-23T22:34:00Z"/>
                <w:rFonts w:ascii="Arial Unicode MS" w:eastAsia="Arial Unicode MS" w:hAnsi="Arial Unicode MS" w:cs="Arial Unicode MS"/>
                <w:sz w:val="16"/>
                <w:szCs w:val="16"/>
              </w:rPr>
            </w:pPr>
            <w:del w:id="1540" w:author="David Modjeska" w:date="2016-04-23T22:34:00Z">
              <w:r w:rsidRPr="00AC53B3" w:rsidDel="00966A1D">
                <w:rPr>
                  <w:rFonts w:ascii="Arial Unicode MS" w:eastAsia="Arial Unicode MS" w:hAnsi="Arial Unicode MS" w:cs="Arial Unicode MS"/>
                  <w:sz w:val="16"/>
                  <w:szCs w:val="16"/>
                </w:rPr>
                <w:delText>-.070</w:delText>
              </w:r>
            </w:del>
          </w:p>
        </w:tc>
        <w:tc>
          <w:tcPr>
            <w:tcW w:w="760" w:type="dxa"/>
            <w:gridSpan w:val="2"/>
            <w:tcBorders>
              <w:top w:val="nil"/>
              <w:bottom w:val="nil"/>
            </w:tcBorders>
            <w:shd w:val="clear" w:color="auto" w:fill="FFFFFF"/>
            <w:vAlign w:val="center"/>
          </w:tcPr>
          <w:p w14:paraId="6317B0FB" w14:textId="77777777" w:rsidR="002419D7" w:rsidRPr="00AC53B3" w:rsidDel="00966A1D" w:rsidRDefault="002419D7" w:rsidP="00010CB7">
            <w:pPr>
              <w:ind w:left="60" w:right="60"/>
              <w:contextualSpacing/>
              <w:jc w:val="right"/>
              <w:rPr>
                <w:del w:id="1541" w:author="David Modjeska" w:date="2016-04-23T22:34:00Z"/>
                <w:rFonts w:ascii="Arial Unicode MS" w:eastAsia="Arial Unicode MS" w:hAnsi="Arial Unicode MS" w:cs="Arial Unicode MS"/>
                <w:sz w:val="16"/>
                <w:szCs w:val="16"/>
              </w:rPr>
            </w:pPr>
            <w:del w:id="1542" w:author="David Modjeska" w:date="2016-04-23T22:34:00Z">
              <w:r w:rsidRPr="00AC53B3" w:rsidDel="00966A1D">
                <w:rPr>
                  <w:rFonts w:ascii="Arial Unicode MS" w:eastAsia="Arial Unicode MS" w:hAnsi="Arial Unicode MS" w:cs="Arial Unicode MS"/>
                  <w:sz w:val="16"/>
                  <w:szCs w:val="16"/>
                </w:rPr>
                <w:delText>.014</w:delText>
              </w:r>
            </w:del>
          </w:p>
        </w:tc>
        <w:tc>
          <w:tcPr>
            <w:tcW w:w="846" w:type="dxa"/>
            <w:gridSpan w:val="3"/>
            <w:tcBorders>
              <w:top w:val="nil"/>
              <w:bottom w:val="nil"/>
            </w:tcBorders>
            <w:shd w:val="clear" w:color="auto" w:fill="FFFFFF"/>
            <w:vAlign w:val="center"/>
          </w:tcPr>
          <w:p w14:paraId="1EED7C01" w14:textId="77777777" w:rsidR="002419D7" w:rsidRPr="00AC53B3" w:rsidDel="00966A1D" w:rsidRDefault="002419D7" w:rsidP="00010CB7">
            <w:pPr>
              <w:ind w:left="60" w:right="60"/>
              <w:contextualSpacing/>
              <w:jc w:val="right"/>
              <w:rPr>
                <w:del w:id="1543" w:author="David Modjeska" w:date="2016-04-23T22:34:00Z"/>
                <w:rFonts w:ascii="Arial Unicode MS" w:eastAsia="Arial Unicode MS" w:hAnsi="Arial Unicode MS" w:cs="Arial Unicode MS"/>
                <w:sz w:val="16"/>
                <w:szCs w:val="16"/>
              </w:rPr>
            </w:pPr>
            <w:del w:id="1544" w:author="David Modjeska" w:date="2016-04-23T22:34:00Z">
              <w:r w:rsidRPr="00AC53B3" w:rsidDel="00966A1D">
                <w:rPr>
                  <w:rFonts w:ascii="Arial Unicode MS" w:eastAsia="Arial Unicode MS" w:hAnsi="Arial Unicode MS" w:cs="Arial Unicode MS"/>
                  <w:sz w:val="16"/>
                  <w:szCs w:val="16"/>
                </w:rPr>
                <w:delText>-.246</w:delText>
              </w:r>
            </w:del>
          </w:p>
        </w:tc>
        <w:tc>
          <w:tcPr>
            <w:tcW w:w="237" w:type="dxa"/>
            <w:tcBorders>
              <w:top w:val="nil"/>
              <w:bottom w:val="nil"/>
            </w:tcBorders>
            <w:shd w:val="clear" w:color="auto" w:fill="FFFFFF"/>
            <w:vAlign w:val="center"/>
          </w:tcPr>
          <w:p w14:paraId="17BAFEA5" w14:textId="77777777" w:rsidR="002419D7" w:rsidRPr="00AC53B3" w:rsidDel="00966A1D" w:rsidRDefault="002419D7" w:rsidP="00010CB7">
            <w:pPr>
              <w:ind w:left="60" w:right="60"/>
              <w:contextualSpacing/>
              <w:jc w:val="right"/>
              <w:rPr>
                <w:del w:id="1545" w:author="David Modjeska" w:date="2016-04-23T22:34:00Z"/>
                <w:rFonts w:ascii="Arial Unicode MS" w:eastAsia="Arial Unicode MS" w:hAnsi="Arial Unicode MS" w:cs="Arial Unicode MS"/>
                <w:sz w:val="16"/>
                <w:szCs w:val="16"/>
              </w:rPr>
            </w:pPr>
            <w:del w:id="1546" w:author="David Modjeska" w:date="2016-04-23T22:34:00Z">
              <w:r w:rsidRPr="00AC53B3" w:rsidDel="00966A1D">
                <w:rPr>
                  <w:rFonts w:ascii="Arial Unicode MS" w:eastAsia="Arial Unicode MS" w:hAnsi="Arial Unicode MS" w:cs="Arial Unicode MS"/>
                  <w:sz w:val="16"/>
                  <w:szCs w:val="16"/>
                </w:rPr>
                <w:delText>-4.948</w:delText>
              </w:r>
            </w:del>
          </w:p>
        </w:tc>
        <w:tc>
          <w:tcPr>
            <w:tcW w:w="425" w:type="dxa"/>
            <w:tcBorders>
              <w:top w:val="nil"/>
              <w:bottom w:val="nil"/>
            </w:tcBorders>
            <w:shd w:val="clear" w:color="auto" w:fill="FFFFFF"/>
            <w:vAlign w:val="center"/>
          </w:tcPr>
          <w:p w14:paraId="7BC7AFF8" w14:textId="77777777" w:rsidR="002419D7" w:rsidRPr="00AC53B3" w:rsidDel="00966A1D" w:rsidRDefault="002419D7" w:rsidP="00010CB7">
            <w:pPr>
              <w:ind w:left="60" w:right="60"/>
              <w:contextualSpacing/>
              <w:jc w:val="right"/>
              <w:rPr>
                <w:del w:id="1547" w:author="David Modjeska" w:date="2016-04-23T22:34:00Z"/>
                <w:rFonts w:ascii="Arial Unicode MS" w:eastAsia="Arial Unicode MS" w:hAnsi="Arial Unicode MS" w:cs="Arial Unicode MS"/>
                <w:sz w:val="16"/>
                <w:szCs w:val="16"/>
              </w:rPr>
            </w:pPr>
            <w:del w:id="1548" w:author="David Modjeska" w:date="2016-04-23T22:34:00Z">
              <w:r w:rsidRPr="00AC53B3" w:rsidDel="00966A1D">
                <w:rPr>
                  <w:rFonts w:ascii="Arial Unicode MS" w:eastAsia="Arial Unicode MS" w:hAnsi="Arial Unicode MS" w:cs="Arial Unicode MS"/>
                  <w:sz w:val="16"/>
                  <w:szCs w:val="16"/>
                </w:rPr>
                <w:delText>.000</w:delText>
              </w:r>
            </w:del>
          </w:p>
        </w:tc>
        <w:tc>
          <w:tcPr>
            <w:tcW w:w="1045" w:type="dxa"/>
            <w:tcBorders>
              <w:top w:val="nil"/>
              <w:bottom w:val="nil"/>
            </w:tcBorders>
            <w:shd w:val="clear" w:color="auto" w:fill="FFFFFF"/>
            <w:vAlign w:val="center"/>
          </w:tcPr>
          <w:p w14:paraId="36B6A77E" w14:textId="77777777" w:rsidR="002419D7" w:rsidRPr="00AC53B3" w:rsidDel="00966A1D" w:rsidRDefault="002419D7" w:rsidP="00010CB7">
            <w:pPr>
              <w:ind w:left="60" w:right="60"/>
              <w:contextualSpacing/>
              <w:jc w:val="right"/>
              <w:rPr>
                <w:del w:id="1549" w:author="David Modjeska" w:date="2016-04-23T22:34:00Z"/>
                <w:rFonts w:ascii="Arial Unicode MS" w:eastAsia="Arial Unicode MS" w:hAnsi="Arial Unicode MS" w:cs="Arial Unicode MS"/>
                <w:sz w:val="16"/>
                <w:szCs w:val="16"/>
              </w:rPr>
            </w:pPr>
            <w:del w:id="1550" w:author="David Modjeska" w:date="2016-04-23T22:34:00Z">
              <w:r w:rsidRPr="00AC53B3" w:rsidDel="00966A1D">
                <w:rPr>
                  <w:rFonts w:ascii="Arial Unicode MS" w:eastAsia="Arial Unicode MS" w:hAnsi="Arial Unicode MS" w:cs="Arial Unicode MS"/>
                  <w:sz w:val="16"/>
                  <w:szCs w:val="16"/>
                </w:rPr>
                <w:delText>.035</w:delText>
              </w:r>
            </w:del>
          </w:p>
        </w:tc>
        <w:tc>
          <w:tcPr>
            <w:tcW w:w="1932" w:type="dxa"/>
            <w:gridSpan w:val="3"/>
            <w:tcBorders>
              <w:top w:val="nil"/>
              <w:bottom w:val="nil"/>
              <w:right w:val="single" w:sz="16" w:space="0" w:color="000000"/>
            </w:tcBorders>
            <w:shd w:val="clear" w:color="auto" w:fill="FFFFFF"/>
            <w:vAlign w:val="center"/>
          </w:tcPr>
          <w:p w14:paraId="184463EB" w14:textId="77777777" w:rsidR="002419D7" w:rsidRPr="00AC53B3" w:rsidDel="00966A1D" w:rsidRDefault="002419D7" w:rsidP="00010CB7">
            <w:pPr>
              <w:ind w:left="60" w:right="60"/>
              <w:contextualSpacing/>
              <w:jc w:val="right"/>
              <w:rPr>
                <w:del w:id="1551" w:author="David Modjeska" w:date="2016-04-23T22:34:00Z"/>
                <w:rFonts w:ascii="Arial Unicode MS" w:eastAsia="Arial Unicode MS" w:hAnsi="Arial Unicode MS" w:cs="Arial Unicode MS"/>
                <w:sz w:val="16"/>
                <w:szCs w:val="16"/>
              </w:rPr>
            </w:pPr>
            <w:del w:id="1552" w:author="David Modjeska" w:date="2016-04-23T22:34:00Z">
              <w:r w:rsidRPr="00AC53B3" w:rsidDel="00966A1D">
                <w:rPr>
                  <w:rFonts w:ascii="Arial Unicode MS" w:eastAsia="Arial Unicode MS" w:hAnsi="Arial Unicode MS" w:cs="Arial Unicode MS"/>
                  <w:sz w:val="16"/>
                  <w:szCs w:val="16"/>
                </w:rPr>
                <w:delText>28.428</w:delText>
              </w:r>
            </w:del>
          </w:p>
        </w:tc>
      </w:tr>
      <w:tr w:rsidR="002419D7" w:rsidRPr="00AC53B3" w:rsidDel="00966A1D" w14:paraId="35F9E741" w14:textId="77777777" w:rsidTr="00010CB7">
        <w:trPr>
          <w:cantSplit/>
          <w:del w:id="1553" w:author="David Modjeska" w:date="2016-04-23T22:34:00Z"/>
        </w:trPr>
        <w:tc>
          <w:tcPr>
            <w:tcW w:w="343" w:type="dxa"/>
            <w:vMerge/>
            <w:tcBorders>
              <w:top w:val="nil"/>
              <w:left w:val="single" w:sz="16" w:space="0" w:color="000000"/>
              <w:bottom w:val="single" w:sz="16" w:space="0" w:color="000000"/>
              <w:right w:val="nil"/>
            </w:tcBorders>
            <w:shd w:val="clear" w:color="auto" w:fill="FFFFFF"/>
          </w:tcPr>
          <w:p w14:paraId="01872315" w14:textId="77777777" w:rsidR="002419D7" w:rsidRPr="00AC53B3" w:rsidDel="00966A1D" w:rsidRDefault="002419D7" w:rsidP="00010CB7">
            <w:pPr>
              <w:contextualSpacing/>
              <w:rPr>
                <w:del w:id="1554" w:author="David Modjeska" w:date="2016-04-23T22:34:00Z"/>
                <w:rFonts w:ascii="Arial Unicode MS" w:eastAsia="Arial Unicode MS" w:hAnsi="Arial Unicode MS" w:cs="Arial Unicode MS"/>
                <w:sz w:val="16"/>
                <w:szCs w:val="16"/>
              </w:rPr>
            </w:pPr>
          </w:p>
        </w:tc>
        <w:tc>
          <w:tcPr>
            <w:tcW w:w="1157" w:type="dxa"/>
            <w:gridSpan w:val="4"/>
            <w:tcBorders>
              <w:top w:val="nil"/>
              <w:left w:val="nil"/>
              <w:bottom w:val="nil"/>
              <w:right w:val="single" w:sz="16" w:space="0" w:color="000000"/>
            </w:tcBorders>
            <w:shd w:val="clear" w:color="auto" w:fill="FFFFFF"/>
          </w:tcPr>
          <w:p w14:paraId="38599D5E" w14:textId="77777777" w:rsidR="002419D7" w:rsidRPr="00AC53B3" w:rsidDel="00966A1D" w:rsidRDefault="002419D7" w:rsidP="00010CB7">
            <w:pPr>
              <w:ind w:left="60" w:right="60"/>
              <w:contextualSpacing/>
              <w:rPr>
                <w:del w:id="1555" w:author="David Modjeska" w:date="2016-04-23T22:34:00Z"/>
                <w:rFonts w:ascii="Arial Unicode MS" w:eastAsia="Arial Unicode MS" w:hAnsi="Arial Unicode MS" w:cs="Arial Unicode MS"/>
                <w:sz w:val="16"/>
                <w:szCs w:val="16"/>
              </w:rPr>
            </w:pPr>
            <w:del w:id="1556" w:author="David Modjeska" w:date="2016-04-23T22:34:00Z">
              <w:r w:rsidRPr="00AC53B3" w:rsidDel="00966A1D">
                <w:rPr>
                  <w:rFonts w:ascii="Arial Unicode MS" w:eastAsia="Arial Unicode MS" w:hAnsi="Arial Unicode MS" w:cs="Arial Unicode MS"/>
                  <w:sz w:val="16"/>
                  <w:szCs w:val="16"/>
                </w:rPr>
                <w:delText>Oil_Future_Last</w:delText>
              </w:r>
            </w:del>
          </w:p>
        </w:tc>
        <w:tc>
          <w:tcPr>
            <w:tcW w:w="757" w:type="dxa"/>
            <w:tcBorders>
              <w:top w:val="nil"/>
              <w:left w:val="single" w:sz="16" w:space="0" w:color="000000"/>
              <w:bottom w:val="nil"/>
            </w:tcBorders>
            <w:shd w:val="clear" w:color="auto" w:fill="FFFFFF"/>
            <w:vAlign w:val="center"/>
          </w:tcPr>
          <w:p w14:paraId="60F6F697" w14:textId="77777777" w:rsidR="002419D7" w:rsidRPr="00AC53B3" w:rsidDel="00966A1D" w:rsidRDefault="002419D7" w:rsidP="00010CB7">
            <w:pPr>
              <w:ind w:left="60" w:right="60"/>
              <w:contextualSpacing/>
              <w:jc w:val="right"/>
              <w:rPr>
                <w:del w:id="1557" w:author="David Modjeska" w:date="2016-04-23T22:34:00Z"/>
                <w:rFonts w:ascii="Arial Unicode MS" w:eastAsia="Arial Unicode MS" w:hAnsi="Arial Unicode MS" w:cs="Arial Unicode MS"/>
                <w:sz w:val="16"/>
                <w:szCs w:val="16"/>
              </w:rPr>
            </w:pPr>
            <w:del w:id="1558" w:author="David Modjeska" w:date="2016-04-23T22:34:00Z">
              <w:r w:rsidRPr="00AC53B3" w:rsidDel="00966A1D">
                <w:rPr>
                  <w:rFonts w:ascii="Arial Unicode MS" w:eastAsia="Arial Unicode MS" w:hAnsi="Arial Unicode MS" w:cs="Arial Unicode MS"/>
                  <w:sz w:val="16"/>
                  <w:szCs w:val="16"/>
                </w:rPr>
                <w:delText>-.007</w:delText>
              </w:r>
            </w:del>
          </w:p>
        </w:tc>
        <w:tc>
          <w:tcPr>
            <w:tcW w:w="760" w:type="dxa"/>
            <w:gridSpan w:val="2"/>
            <w:tcBorders>
              <w:top w:val="nil"/>
              <w:bottom w:val="nil"/>
            </w:tcBorders>
            <w:shd w:val="clear" w:color="auto" w:fill="FFFFFF"/>
            <w:vAlign w:val="center"/>
          </w:tcPr>
          <w:p w14:paraId="7D5EE32E" w14:textId="77777777" w:rsidR="002419D7" w:rsidRPr="00AC53B3" w:rsidDel="00966A1D" w:rsidRDefault="002419D7" w:rsidP="00010CB7">
            <w:pPr>
              <w:ind w:left="60" w:right="60"/>
              <w:contextualSpacing/>
              <w:jc w:val="right"/>
              <w:rPr>
                <w:del w:id="1559" w:author="David Modjeska" w:date="2016-04-23T22:34:00Z"/>
                <w:rFonts w:ascii="Arial Unicode MS" w:eastAsia="Arial Unicode MS" w:hAnsi="Arial Unicode MS" w:cs="Arial Unicode MS"/>
                <w:sz w:val="16"/>
                <w:szCs w:val="16"/>
              </w:rPr>
            </w:pPr>
            <w:del w:id="1560" w:author="David Modjeska" w:date="2016-04-23T22:34:00Z">
              <w:r w:rsidRPr="00AC53B3" w:rsidDel="00966A1D">
                <w:rPr>
                  <w:rFonts w:ascii="Arial Unicode MS" w:eastAsia="Arial Unicode MS" w:hAnsi="Arial Unicode MS" w:cs="Arial Unicode MS"/>
                  <w:sz w:val="16"/>
                  <w:szCs w:val="16"/>
                </w:rPr>
                <w:delText>.002</w:delText>
              </w:r>
            </w:del>
          </w:p>
        </w:tc>
        <w:tc>
          <w:tcPr>
            <w:tcW w:w="846" w:type="dxa"/>
            <w:gridSpan w:val="3"/>
            <w:tcBorders>
              <w:top w:val="nil"/>
              <w:bottom w:val="nil"/>
            </w:tcBorders>
            <w:shd w:val="clear" w:color="auto" w:fill="FFFFFF"/>
            <w:vAlign w:val="center"/>
          </w:tcPr>
          <w:p w14:paraId="3C3E643B" w14:textId="77777777" w:rsidR="002419D7" w:rsidRPr="00AC53B3" w:rsidDel="00966A1D" w:rsidRDefault="002419D7" w:rsidP="00010CB7">
            <w:pPr>
              <w:ind w:left="60" w:right="60"/>
              <w:contextualSpacing/>
              <w:jc w:val="right"/>
              <w:rPr>
                <w:del w:id="1561" w:author="David Modjeska" w:date="2016-04-23T22:34:00Z"/>
                <w:rFonts w:ascii="Arial Unicode MS" w:eastAsia="Arial Unicode MS" w:hAnsi="Arial Unicode MS" w:cs="Arial Unicode MS"/>
                <w:sz w:val="16"/>
                <w:szCs w:val="16"/>
              </w:rPr>
            </w:pPr>
            <w:del w:id="1562" w:author="David Modjeska" w:date="2016-04-23T22:34:00Z">
              <w:r w:rsidRPr="00AC53B3" w:rsidDel="00966A1D">
                <w:rPr>
                  <w:rFonts w:ascii="Arial Unicode MS" w:eastAsia="Arial Unicode MS" w:hAnsi="Arial Unicode MS" w:cs="Arial Unicode MS"/>
                  <w:sz w:val="16"/>
                  <w:szCs w:val="16"/>
                </w:rPr>
                <w:delText>-1.249</w:delText>
              </w:r>
            </w:del>
          </w:p>
        </w:tc>
        <w:tc>
          <w:tcPr>
            <w:tcW w:w="237" w:type="dxa"/>
            <w:tcBorders>
              <w:top w:val="nil"/>
              <w:bottom w:val="nil"/>
            </w:tcBorders>
            <w:shd w:val="clear" w:color="auto" w:fill="FFFFFF"/>
            <w:vAlign w:val="center"/>
          </w:tcPr>
          <w:p w14:paraId="40980353" w14:textId="77777777" w:rsidR="002419D7" w:rsidRPr="00AC53B3" w:rsidDel="00966A1D" w:rsidRDefault="002419D7" w:rsidP="00010CB7">
            <w:pPr>
              <w:ind w:left="60" w:right="60"/>
              <w:contextualSpacing/>
              <w:jc w:val="right"/>
              <w:rPr>
                <w:del w:id="1563" w:author="David Modjeska" w:date="2016-04-23T22:34:00Z"/>
                <w:rFonts w:ascii="Arial Unicode MS" w:eastAsia="Arial Unicode MS" w:hAnsi="Arial Unicode MS" w:cs="Arial Unicode MS"/>
                <w:sz w:val="16"/>
                <w:szCs w:val="16"/>
              </w:rPr>
            </w:pPr>
            <w:del w:id="1564" w:author="David Modjeska" w:date="2016-04-23T22:34:00Z">
              <w:r w:rsidRPr="00AC53B3" w:rsidDel="00966A1D">
                <w:rPr>
                  <w:rFonts w:ascii="Arial Unicode MS" w:eastAsia="Arial Unicode MS" w:hAnsi="Arial Unicode MS" w:cs="Arial Unicode MS"/>
                  <w:sz w:val="16"/>
                  <w:szCs w:val="16"/>
                </w:rPr>
                <w:delText>-2.877</w:delText>
              </w:r>
            </w:del>
          </w:p>
        </w:tc>
        <w:tc>
          <w:tcPr>
            <w:tcW w:w="425" w:type="dxa"/>
            <w:tcBorders>
              <w:top w:val="nil"/>
              <w:bottom w:val="nil"/>
            </w:tcBorders>
            <w:shd w:val="clear" w:color="auto" w:fill="FFFFFF"/>
            <w:vAlign w:val="center"/>
          </w:tcPr>
          <w:p w14:paraId="22C46377" w14:textId="77777777" w:rsidR="002419D7" w:rsidRPr="00AC53B3" w:rsidDel="00966A1D" w:rsidRDefault="002419D7" w:rsidP="00010CB7">
            <w:pPr>
              <w:ind w:left="60" w:right="60"/>
              <w:contextualSpacing/>
              <w:jc w:val="right"/>
              <w:rPr>
                <w:del w:id="1565" w:author="David Modjeska" w:date="2016-04-23T22:34:00Z"/>
                <w:rFonts w:ascii="Arial Unicode MS" w:eastAsia="Arial Unicode MS" w:hAnsi="Arial Unicode MS" w:cs="Arial Unicode MS"/>
                <w:sz w:val="16"/>
                <w:szCs w:val="16"/>
              </w:rPr>
            </w:pPr>
            <w:del w:id="1566" w:author="David Modjeska" w:date="2016-04-23T22:34:00Z">
              <w:r w:rsidRPr="00AC53B3" w:rsidDel="00966A1D">
                <w:rPr>
                  <w:rFonts w:ascii="Arial Unicode MS" w:eastAsia="Arial Unicode MS" w:hAnsi="Arial Unicode MS" w:cs="Arial Unicode MS"/>
                  <w:sz w:val="16"/>
                  <w:szCs w:val="16"/>
                </w:rPr>
                <w:delText>.004</w:delText>
              </w:r>
            </w:del>
          </w:p>
        </w:tc>
        <w:tc>
          <w:tcPr>
            <w:tcW w:w="1045" w:type="dxa"/>
            <w:tcBorders>
              <w:top w:val="nil"/>
              <w:bottom w:val="nil"/>
            </w:tcBorders>
            <w:shd w:val="clear" w:color="auto" w:fill="FFFFFF"/>
            <w:vAlign w:val="center"/>
          </w:tcPr>
          <w:p w14:paraId="63289DAD" w14:textId="77777777" w:rsidR="002419D7" w:rsidRPr="00AC53B3" w:rsidDel="00966A1D" w:rsidRDefault="002419D7" w:rsidP="00010CB7">
            <w:pPr>
              <w:ind w:left="60" w:right="60"/>
              <w:contextualSpacing/>
              <w:jc w:val="right"/>
              <w:rPr>
                <w:del w:id="1567" w:author="David Modjeska" w:date="2016-04-23T22:34:00Z"/>
                <w:rFonts w:ascii="Arial Unicode MS" w:eastAsia="Arial Unicode MS" w:hAnsi="Arial Unicode MS" w:cs="Arial Unicode MS"/>
                <w:sz w:val="16"/>
                <w:szCs w:val="16"/>
              </w:rPr>
            </w:pPr>
            <w:del w:id="1568" w:author="David Modjeska" w:date="2016-04-23T22:34:00Z">
              <w:r w:rsidRPr="00AC53B3" w:rsidDel="00966A1D">
                <w:rPr>
                  <w:rFonts w:ascii="Arial Unicode MS" w:eastAsia="Arial Unicode MS" w:hAnsi="Arial Unicode MS" w:cs="Arial Unicode MS"/>
                  <w:sz w:val="16"/>
                  <w:szCs w:val="16"/>
                </w:rPr>
                <w:delText>.000</w:delText>
              </w:r>
            </w:del>
          </w:p>
        </w:tc>
        <w:tc>
          <w:tcPr>
            <w:tcW w:w="1932" w:type="dxa"/>
            <w:gridSpan w:val="3"/>
            <w:tcBorders>
              <w:top w:val="nil"/>
              <w:bottom w:val="nil"/>
              <w:right w:val="single" w:sz="16" w:space="0" w:color="000000"/>
            </w:tcBorders>
            <w:shd w:val="clear" w:color="auto" w:fill="FFFFFF"/>
            <w:vAlign w:val="center"/>
          </w:tcPr>
          <w:p w14:paraId="2835E0B2" w14:textId="77777777" w:rsidR="002419D7" w:rsidRPr="00AC53B3" w:rsidDel="00966A1D" w:rsidRDefault="002419D7" w:rsidP="00010CB7">
            <w:pPr>
              <w:ind w:left="60" w:right="60"/>
              <w:contextualSpacing/>
              <w:jc w:val="right"/>
              <w:rPr>
                <w:del w:id="1569" w:author="David Modjeska" w:date="2016-04-23T22:34:00Z"/>
                <w:rFonts w:ascii="Arial Unicode MS" w:eastAsia="Arial Unicode MS" w:hAnsi="Arial Unicode MS" w:cs="Arial Unicode MS"/>
                <w:sz w:val="16"/>
                <w:szCs w:val="16"/>
              </w:rPr>
            </w:pPr>
            <w:del w:id="1570" w:author="David Modjeska" w:date="2016-04-23T22:34:00Z">
              <w:r w:rsidRPr="00AC53B3" w:rsidDel="00966A1D">
                <w:rPr>
                  <w:rFonts w:ascii="Arial Unicode MS" w:eastAsia="Arial Unicode MS" w:hAnsi="Arial Unicode MS" w:cs="Arial Unicode MS"/>
                  <w:sz w:val="16"/>
                  <w:szCs w:val="16"/>
                </w:rPr>
                <w:delText>2162.539</w:delText>
              </w:r>
            </w:del>
          </w:p>
        </w:tc>
      </w:tr>
      <w:tr w:rsidR="002419D7" w:rsidRPr="00AC53B3" w:rsidDel="00966A1D" w14:paraId="5188C2CF" w14:textId="77777777" w:rsidTr="00010CB7">
        <w:trPr>
          <w:cantSplit/>
          <w:del w:id="1571" w:author="David Modjeska" w:date="2016-04-23T22:34:00Z"/>
        </w:trPr>
        <w:tc>
          <w:tcPr>
            <w:tcW w:w="343" w:type="dxa"/>
            <w:vMerge/>
            <w:tcBorders>
              <w:top w:val="nil"/>
              <w:left w:val="single" w:sz="16" w:space="0" w:color="000000"/>
              <w:bottom w:val="single" w:sz="16" w:space="0" w:color="000000"/>
              <w:right w:val="nil"/>
            </w:tcBorders>
            <w:shd w:val="clear" w:color="auto" w:fill="FFFFFF"/>
          </w:tcPr>
          <w:p w14:paraId="4F29733E" w14:textId="77777777" w:rsidR="002419D7" w:rsidRPr="00AC53B3" w:rsidDel="00966A1D" w:rsidRDefault="002419D7" w:rsidP="00010CB7">
            <w:pPr>
              <w:contextualSpacing/>
              <w:rPr>
                <w:del w:id="1572" w:author="David Modjeska" w:date="2016-04-23T22:34:00Z"/>
                <w:rFonts w:ascii="Arial Unicode MS" w:eastAsia="Arial Unicode MS" w:hAnsi="Arial Unicode MS" w:cs="Arial Unicode MS"/>
                <w:sz w:val="16"/>
                <w:szCs w:val="16"/>
              </w:rPr>
            </w:pPr>
          </w:p>
        </w:tc>
        <w:tc>
          <w:tcPr>
            <w:tcW w:w="1157" w:type="dxa"/>
            <w:gridSpan w:val="4"/>
            <w:tcBorders>
              <w:top w:val="nil"/>
              <w:left w:val="nil"/>
              <w:bottom w:val="single" w:sz="16" w:space="0" w:color="000000"/>
              <w:right w:val="single" w:sz="16" w:space="0" w:color="000000"/>
            </w:tcBorders>
            <w:shd w:val="clear" w:color="auto" w:fill="FFFFFF"/>
          </w:tcPr>
          <w:p w14:paraId="0436E812" w14:textId="77777777" w:rsidR="002419D7" w:rsidRPr="00AC53B3" w:rsidDel="00966A1D" w:rsidRDefault="002419D7" w:rsidP="00010CB7">
            <w:pPr>
              <w:ind w:left="60" w:right="60"/>
              <w:contextualSpacing/>
              <w:rPr>
                <w:del w:id="1573" w:author="David Modjeska" w:date="2016-04-23T22:34:00Z"/>
                <w:rFonts w:ascii="Arial Unicode MS" w:eastAsia="Arial Unicode MS" w:hAnsi="Arial Unicode MS" w:cs="Arial Unicode MS"/>
                <w:sz w:val="16"/>
                <w:szCs w:val="16"/>
              </w:rPr>
            </w:pPr>
            <w:del w:id="1574" w:author="David Modjeska" w:date="2016-04-23T22:34:00Z">
              <w:r w:rsidRPr="00AC53B3" w:rsidDel="00966A1D">
                <w:rPr>
                  <w:rFonts w:ascii="Arial Unicode MS" w:eastAsia="Arial Unicode MS" w:hAnsi="Arial Unicode MS" w:cs="Arial Unicode MS"/>
                  <w:sz w:val="16"/>
                  <w:szCs w:val="16"/>
                </w:rPr>
                <w:delText>CADInterestON</w:delText>
              </w:r>
            </w:del>
          </w:p>
        </w:tc>
        <w:tc>
          <w:tcPr>
            <w:tcW w:w="757" w:type="dxa"/>
            <w:tcBorders>
              <w:top w:val="nil"/>
              <w:left w:val="single" w:sz="16" w:space="0" w:color="000000"/>
              <w:bottom w:val="single" w:sz="16" w:space="0" w:color="000000"/>
            </w:tcBorders>
            <w:shd w:val="clear" w:color="auto" w:fill="FFFFFF"/>
            <w:vAlign w:val="center"/>
          </w:tcPr>
          <w:p w14:paraId="4971A626" w14:textId="77777777" w:rsidR="002419D7" w:rsidRPr="00AC53B3" w:rsidDel="00966A1D" w:rsidRDefault="002419D7" w:rsidP="00010CB7">
            <w:pPr>
              <w:ind w:left="60" w:right="60"/>
              <w:contextualSpacing/>
              <w:jc w:val="right"/>
              <w:rPr>
                <w:del w:id="1575" w:author="David Modjeska" w:date="2016-04-23T22:34:00Z"/>
                <w:rFonts w:ascii="Arial Unicode MS" w:eastAsia="Arial Unicode MS" w:hAnsi="Arial Unicode MS" w:cs="Arial Unicode MS"/>
                <w:sz w:val="16"/>
                <w:szCs w:val="16"/>
              </w:rPr>
            </w:pPr>
            <w:del w:id="1576" w:author="David Modjeska" w:date="2016-04-23T22:34:00Z">
              <w:r w:rsidRPr="00AC53B3" w:rsidDel="00966A1D">
                <w:rPr>
                  <w:rFonts w:ascii="Arial Unicode MS" w:eastAsia="Arial Unicode MS" w:hAnsi="Arial Unicode MS" w:cs="Arial Unicode MS"/>
                  <w:sz w:val="16"/>
                  <w:szCs w:val="16"/>
                </w:rPr>
                <w:delText>.036</w:delText>
              </w:r>
            </w:del>
          </w:p>
        </w:tc>
        <w:tc>
          <w:tcPr>
            <w:tcW w:w="760" w:type="dxa"/>
            <w:gridSpan w:val="2"/>
            <w:tcBorders>
              <w:top w:val="nil"/>
              <w:bottom w:val="single" w:sz="16" w:space="0" w:color="000000"/>
            </w:tcBorders>
            <w:shd w:val="clear" w:color="auto" w:fill="FFFFFF"/>
            <w:vAlign w:val="center"/>
          </w:tcPr>
          <w:p w14:paraId="27FFCEB5" w14:textId="77777777" w:rsidR="002419D7" w:rsidRPr="00AC53B3" w:rsidDel="00966A1D" w:rsidRDefault="002419D7" w:rsidP="00010CB7">
            <w:pPr>
              <w:ind w:left="60" w:right="60"/>
              <w:contextualSpacing/>
              <w:jc w:val="right"/>
              <w:rPr>
                <w:del w:id="1577" w:author="David Modjeska" w:date="2016-04-23T22:34:00Z"/>
                <w:rFonts w:ascii="Arial Unicode MS" w:eastAsia="Arial Unicode MS" w:hAnsi="Arial Unicode MS" w:cs="Arial Unicode MS"/>
                <w:sz w:val="16"/>
                <w:szCs w:val="16"/>
              </w:rPr>
            </w:pPr>
            <w:del w:id="1578" w:author="David Modjeska" w:date="2016-04-23T22:34:00Z">
              <w:r w:rsidRPr="00AC53B3" w:rsidDel="00966A1D">
                <w:rPr>
                  <w:rFonts w:ascii="Arial Unicode MS" w:eastAsia="Arial Unicode MS" w:hAnsi="Arial Unicode MS" w:cs="Arial Unicode MS"/>
                  <w:sz w:val="16"/>
                  <w:szCs w:val="16"/>
                </w:rPr>
                <w:delText>.013</w:delText>
              </w:r>
            </w:del>
          </w:p>
        </w:tc>
        <w:tc>
          <w:tcPr>
            <w:tcW w:w="846" w:type="dxa"/>
            <w:gridSpan w:val="3"/>
            <w:tcBorders>
              <w:top w:val="nil"/>
              <w:bottom w:val="single" w:sz="16" w:space="0" w:color="000000"/>
            </w:tcBorders>
            <w:shd w:val="clear" w:color="auto" w:fill="FFFFFF"/>
            <w:vAlign w:val="center"/>
          </w:tcPr>
          <w:p w14:paraId="1BA9B37F" w14:textId="77777777" w:rsidR="002419D7" w:rsidRPr="00AC53B3" w:rsidDel="00966A1D" w:rsidRDefault="002419D7" w:rsidP="00010CB7">
            <w:pPr>
              <w:ind w:left="60" w:right="60"/>
              <w:contextualSpacing/>
              <w:jc w:val="right"/>
              <w:rPr>
                <w:del w:id="1579" w:author="David Modjeska" w:date="2016-04-23T22:34:00Z"/>
                <w:rFonts w:ascii="Arial Unicode MS" w:eastAsia="Arial Unicode MS" w:hAnsi="Arial Unicode MS" w:cs="Arial Unicode MS"/>
                <w:sz w:val="16"/>
                <w:szCs w:val="16"/>
              </w:rPr>
            </w:pPr>
            <w:del w:id="1580" w:author="David Modjeska" w:date="2016-04-23T22:34:00Z">
              <w:r w:rsidRPr="00AC53B3" w:rsidDel="00966A1D">
                <w:rPr>
                  <w:rFonts w:ascii="Arial Unicode MS" w:eastAsia="Arial Unicode MS" w:hAnsi="Arial Unicode MS" w:cs="Arial Unicode MS"/>
                  <w:sz w:val="16"/>
                  <w:szCs w:val="16"/>
                </w:rPr>
                <w:delText>.132</w:delText>
              </w:r>
            </w:del>
          </w:p>
        </w:tc>
        <w:tc>
          <w:tcPr>
            <w:tcW w:w="237" w:type="dxa"/>
            <w:tcBorders>
              <w:top w:val="nil"/>
              <w:bottom w:val="single" w:sz="16" w:space="0" w:color="000000"/>
            </w:tcBorders>
            <w:shd w:val="clear" w:color="auto" w:fill="FFFFFF"/>
            <w:vAlign w:val="center"/>
          </w:tcPr>
          <w:p w14:paraId="5857DC63" w14:textId="77777777" w:rsidR="002419D7" w:rsidRPr="00AC53B3" w:rsidDel="00966A1D" w:rsidRDefault="002419D7" w:rsidP="00010CB7">
            <w:pPr>
              <w:ind w:left="60" w:right="60"/>
              <w:contextualSpacing/>
              <w:jc w:val="right"/>
              <w:rPr>
                <w:del w:id="1581" w:author="David Modjeska" w:date="2016-04-23T22:34:00Z"/>
                <w:rFonts w:ascii="Arial Unicode MS" w:eastAsia="Arial Unicode MS" w:hAnsi="Arial Unicode MS" w:cs="Arial Unicode MS"/>
                <w:sz w:val="16"/>
                <w:szCs w:val="16"/>
              </w:rPr>
            </w:pPr>
            <w:del w:id="1582" w:author="David Modjeska" w:date="2016-04-23T22:34:00Z">
              <w:r w:rsidRPr="00AC53B3" w:rsidDel="00966A1D">
                <w:rPr>
                  <w:rFonts w:ascii="Arial Unicode MS" w:eastAsia="Arial Unicode MS" w:hAnsi="Arial Unicode MS" w:cs="Arial Unicode MS"/>
                  <w:sz w:val="16"/>
                  <w:szCs w:val="16"/>
                </w:rPr>
                <w:delText>2.845</w:delText>
              </w:r>
            </w:del>
          </w:p>
        </w:tc>
        <w:tc>
          <w:tcPr>
            <w:tcW w:w="425" w:type="dxa"/>
            <w:tcBorders>
              <w:top w:val="nil"/>
              <w:bottom w:val="single" w:sz="16" w:space="0" w:color="000000"/>
            </w:tcBorders>
            <w:shd w:val="clear" w:color="auto" w:fill="FFFFFF"/>
            <w:vAlign w:val="center"/>
          </w:tcPr>
          <w:p w14:paraId="3DAEA638" w14:textId="77777777" w:rsidR="002419D7" w:rsidRPr="00AC53B3" w:rsidDel="00966A1D" w:rsidRDefault="002419D7" w:rsidP="00010CB7">
            <w:pPr>
              <w:ind w:left="60" w:right="60"/>
              <w:contextualSpacing/>
              <w:jc w:val="right"/>
              <w:rPr>
                <w:del w:id="1583" w:author="David Modjeska" w:date="2016-04-23T22:34:00Z"/>
                <w:rFonts w:ascii="Arial Unicode MS" w:eastAsia="Arial Unicode MS" w:hAnsi="Arial Unicode MS" w:cs="Arial Unicode MS"/>
                <w:sz w:val="16"/>
                <w:szCs w:val="16"/>
              </w:rPr>
            </w:pPr>
            <w:del w:id="1584" w:author="David Modjeska" w:date="2016-04-23T22:34:00Z">
              <w:r w:rsidRPr="00AC53B3" w:rsidDel="00966A1D">
                <w:rPr>
                  <w:rFonts w:ascii="Arial Unicode MS" w:eastAsia="Arial Unicode MS" w:hAnsi="Arial Unicode MS" w:cs="Arial Unicode MS"/>
                  <w:sz w:val="16"/>
                  <w:szCs w:val="16"/>
                </w:rPr>
                <w:delText>.005</w:delText>
              </w:r>
            </w:del>
          </w:p>
        </w:tc>
        <w:tc>
          <w:tcPr>
            <w:tcW w:w="1045" w:type="dxa"/>
            <w:tcBorders>
              <w:top w:val="nil"/>
              <w:bottom w:val="single" w:sz="16" w:space="0" w:color="000000"/>
            </w:tcBorders>
            <w:shd w:val="clear" w:color="auto" w:fill="FFFFFF"/>
            <w:vAlign w:val="center"/>
          </w:tcPr>
          <w:p w14:paraId="702B8D87" w14:textId="77777777" w:rsidR="002419D7" w:rsidRPr="00AC53B3" w:rsidDel="00966A1D" w:rsidRDefault="002419D7" w:rsidP="00010CB7">
            <w:pPr>
              <w:ind w:left="60" w:right="60"/>
              <w:contextualSpacing/>
              <w:jc w:val="right"/>
              <w:rPr>
                <w:del w:id="1585" w:author="David Modjeska" w:date="2016-04-23T22:34:00Z"/>
                <w:rFonts w:ascii="Arial Unicode MS" w:eastAsia="Arial Unicode MS" w:hAnsi="Arial Unicode MS" w:cs="Arial Unicode MS"/>
                <w:sz w:val="16"/>
                <w:szCs w:val="16"/>
              </w:rPr>
            </w:pPr>
            <w:del w:id="1586" w:author="David Modjeska" w:date="2016-04-23T22:34:00Z">
              <w:r w:rsidRPr="00AC53B3" w:rsidDel="00966A1D">
                <w:rPr>
                  <w:rFonts w:ascii="Arial Unicode MS" w:eastAsia="Arial Unicode MS" w:hAnsi="Arial Unicode MS" w:cs="Arial Unicode MS"/>
                  <w:sz w:val="16"/>
                  <w:szCs w:val="16"/>
                </w:rPr>
                <w:delText>.040</w:delText>
              </w:r>
            </w:del>
          </w:p>
        </w:tc>
        <w:tc>
          <w:tcPr>
            <w:tcW w:w="1932" w:type="dxa"/>
            <w:gridSpan w:val="3"/>
            <w:tcBorders>
              <w:top w:val="nil"/>
              <w:bottom w:val="single" w:sz="16" w:space="0" w:color="000000"/>
              <w:right w:val="single" w:sz="16" w:space="0" w:color="000000"/>
            </w:tcBorders>
            <w:shd w:val="clear" w:color="auto" w:fill="FFFFFF"/>
            <w:vAlign w:val="center"/>
          </w:tcPr>
          <w:p w14:paraId="51E1766B" w14:textId="77777777" w:rsidR="002419D7" w:rsidRPr="00AC53B3" w:rsidDel="00966A1D" w:rsidRDefault="002419D7" w:rsidP="00010CB7">
            <w:pPr>
              <w:ind w:left="60" w:right="60"/>
              <w:contextualSpacing/>
              <w:jc w:val="right"/>
              <w:rPr>
                <w:del w:id="1587" w:author="David Modjeska" w:date="2016-04-23T22:34:00Z"/>
                <w:rFonts w:ascii="Arial Unicode MS" w:eastAsia="Arial Unicode MS" w:hAnsi="Arial Unicode MS" w:cs="Arial Unicode MS"/>
                <w:sz w:val="16"/>
                <w:szCs w:val="16"/>
              </w:rPr>
            </w:pPr>
            <w:del w:id="1588" w:author="David Modjeska" w:date="2016-04-23T22:34:00Z">
              <w:r w:rsidRPr="00AC53B3" w:rsidDel="00966A1D">
                <w:rPr>
                  <w:rFonts w:ascii="Arial Unicode MS" w:eastAsia="Arial Unicode MS" w:hAnsi="Arial Unicode MS" w:cs="Arial Unicode MS"/>
                  <w:sz w:val="16"/>
                  <w:szCs w:val="16"/>
                </w:rPr>
                <w:delText>24.820</w:delText>
              </w:r>
            </w:del>
          </w:p>
        </w:tc>
      </w:tr>
      <w:tr w:rsidR="002419D7" w:rsidRPr="00AC53B3" w:rsidDel="00966A1D" w14:paraId="4D90F581" w14:textId="77777777" w:rsidTr="00010CB7">
        <w:tblPrEx>
          <w:tblW w:w="7502"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ExChange w:id="1589" w:author="David Modjeska" w:date="2016-04-23T22:44:00Z">
            <w:tblPrEx>
              <w:tblW w:w="863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Ex>
          </w:tblPrExChange>
        </w:tblPrEx>
        <w:trPr>
          <w:cantSplit/>
          <w:del w:id="1590" w:author="David Modjeska" w:date="2016-04-23T22:34:00Z"/>
          <w:trPrChange w:id="1591" w:author="David Modjeska" w:date="2016-04-23T22:44:00Z">
            <w:trPr>
              <w:cantSplit/>
            </w:trPr>
          </w:trPrChange>
        </w:trPr>
        <w:tc>
          <w:tcPr>
            <w:tcW w:w="7502" w:type="dxa"/>
            <w:gridSpan w:val="17"/>
            <w:tcBorders>
              <w:top w:val="nil"/>
              <w:left w:val="nil"/>
              <w:bottom w:val="nil"/>
              <w:right w:val="nil"/>
            </w:tcBorders>
            <w:shd w:val="clear" w:color="auto" w:fill="FFFFFF"/>
            <w:tcPrChange w:id="1592" w:author="David Modjeska" w:date="2016-04-23T22:44:00Z">
              <w:tcPr>
                <w:tcW w:w="8636" w:type="dxa"/>
                <w:gridSpan w:val="20"/>
                <w:tcBorders>
                  <w:top w:val="nil"/>
                  <w:left w:val="nil"/>
                  <w:bottom w:val="nil"/>
                  <w:right w:val="nil"/>
                </w:tcBorders>
                <w:shd w:val="clear" w:color="auto" w:fill="FFFFFF"/>
              </w:tcPr>
            </w:tcPrChange>
          </w:tcPr>
          <w:p w14:paraId="06A6542C" w14:textId="77777777" w:rsidR="002419D7" w:rsidDel="00D049A7" w:rsidRDefault="002419D7" w:rsidP="00010CB7">
            <w:pPr>
              <w:ind w:right="62"/>
              <w:contextualSpacing/>
              <w:rPr>
                <w:del w:id="1593" w:author="David Modjeska" w:date="2016-04-23T22:12:00Z"/>
                <w:rFonts w:ascii="Arial Unicode MS" w:eastAsia="Arial Unicode MS" w:hAnsi="Arial Unicode MS" w:cs="Arial Unicode MS"/>
                <w:sz w:val="16"/>
                <w:szCs w:val="16"/>
              </w:rPr>
            </w:pPr>
            <w:del w:id="1594" w:author="David Modjeska" w:date="2016-04-23T22:34:00Z">
              <w:r w:rsidRPr="00AC53B3" w:rsidDel="00966A1D">
                <w:rPr>
                  <w:rFonts w:ascii="Arial Unicode MS" w:eastAsia="Arial Unicode MS" w:hAnsi="Arial Unicode MS" w:cs="Arial Unicode MS"/>
                  <w:sz w:val="16"/>
                  <w:szCs w:val="16"/>
                </w:rPr>
                <w:delText>a. Dependent Variable: FXRate</w:delText>
              </w:r>
            </w:del>
          </w:p>
          <w:p w14:paraId="35F7CEB6" w14:textId="77777777" w:rsidR="002419D7" w:rsidDel="00966A1D" w:rsidRDefault="002419D7">
            <w:pPr>
              <w:ind w:right="62"/>
              <w:contextualSpacing/>
              <w:rPr>
                <w:del w:id="1595" w:author="David Modjeska" w:date="2016-04-23T22:34:00Z"/>
                <w:rFonts w:asciiTheme="majorHAnsi" w:hAnsiTheme="majorHAnsi"/>
                <w:i/>
                <w:sz w:val="16"/>
                <w:szCs w:val="20"/>
              </w:rPr>
              <w:pPrChange w:id="1596" w:author="David Modjeska" w:date="2016-04-23T22:12:00Z">
                <w:pPr/>
              </w:pPrChange>
            </w:pPr>
          </w:p>
          <w:p w14:paraId="7EC1F4D4" w14:textId="77777777" w:rsidR="002419D7" w:rsidRPr="00AC53B3" w:rsidDel="001C7B1E" w:rsidRDefault="002419D7" w:rsidP="00010CB7">
            <w:pPr>
              <w:rPr>
                <w:del w:id="1597" w:author="David Modjeska" w:date="2016-04-23T22:11:00Z"/>
                <w:rFonts w:ascii="Arial Unicode MS" w:eastAsia="Arial Unicode MS" w:hAnsi="Arial Unicode MS" w:cs="Arial Unicode MS"/>
                <w:sz w:val="16"/>
                <w:szCs w:val="16"/>
              </w:rPr>
            </w:pPr>
            <w:del w:id="1598" w:author="David Modjeska" w:date="2016-04-23T22:11:00Z">
              <w:r w:rsidRPr="00AC53B3" w:rsidDel="001C7B1E">
                <w:rPr>
                  <w:rFonts w:asciiTheme="majorHAnsi" w:hAnsiTheme="majorHAnsi"/>
                  <w:i/>
                  <w:sz w:val="16"/>
                  <w:szCs w:val="20"/>
                </w:rPr>
                <w:delText>[Note: SPSS output below has been condensed - showing the last model only]</w:delText>
              </w:r>
            </w:del>
          </w:p>
          <w:tbl>
            <w:tblPr>
              <w:tblpPr w:leftFromText="180" w:rightFromText="180" w:vertAnchor="text" w:horzAnchor="page" w:tblpX="22" w:tblpY="75"/>
              <w:tblW w:w="58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6"/>
              <w:gridCol w:w="1024"/>
              <w:gridCol w:w="1086"/>
              <w:gridCol w:w="1469"/>
              <w:gridCol w:w="1469"/>
            </w:tblGrid>
            <w:tr w:rsidR="002419D7" w:rsidRPr="00AC53B3" w:rsidDel="001C7B1E" w14:paraId="635F56F3" w14:textId="77777777" w:rsidTr="00010CB7">
              <w:trPr>
                <w:cantSplit/>
                <w:del w:id="1599" w:author="David Modjeska" w:date="2016-04-23T22:10:00Z"/>
              </w:trPr>
              <w:tc>
                <w:tcPr>
                  <w:tcW w:w="5874" w:type="dxa"/>
                  <w:gridSpan w:val="5"/>
                  <w:tcBorders>
                    <w:top w:val="nil"/>
                    <w:left w:val="nil"/>
                    <w:bottom w:val="nil"/>
                    <w:right w:val="nil"/>
                  </w:tcBorders>
                  <w:shd w:val="clear" w:color="auto" w:fill="FFFFFF"/>
                  <w:vAlign w:val="center"/>
                </w:tcPr>
                <w:p w14:paraId="71DA6B9D" w14:textId="77777777" w:rsidR="002419D7" w:rsidRPr="00AC53B3" w:rsidDel="001C7B1E" w:rsidRDefault="002419D7" w:rsidP="00010CB7">
                  <w:pPr>
                    <w:ind w:right="62"/>
                    <w:rPr>
                      <w:del w:id="1600" w:author="David Modjeska" w:date="2016-04-23T22:10:00Z"/>
                      <w:rFonts w:ascii="Arial Unicode MS" w:eastAsia="Arial Unicode MS" w:hAnsi="Arial Unicode MS" w:cs="Arial Unicode MS"/>
                      <w:sz w:val="16"/>
                      <w:szCs w:val="16"/>
                    </w:rPr>
                  </w:pPr>
                  <w:del w:id="1601" w:author="David Modjeska" w:date="2016-04-23T22:10:00Z">
                    <w:r w:rsidRPr="00AC53B3" w:rsidDel="001C7B1E">
                      <w:rPr>
                        <w:rFonts w:ascii="Arial Unicode MS" w:eastAsia="Arial Unicode MS" w:hAnsi="Arial Unicode MS" w:cs="Arial Unicode MS"/>
                        <w:b/>
                        <w:bCs/>
                        <w:sz w:val="16"/>
                        <w:szCs w:val="16"/>
                      </w:rPr>
                      <w:delText>Model Summary</w:delText>
                    </w:r>
                    <w:r w:rsidRPr="00AC53B3" w:rsidDel="001C7B1E">
                      <w:rPr>
                        <w:rFonts w:ascii="Arial Unicode MS" w:eastAsia="Arial Unicode MS" w:hAnsi="Arial Unicode MS" w:cs="Arial Unicode MS"/>
                        <w:b/>
                        <w:bCs/>
                        <w:sz w:val="16"/>
                        <w:szCs w:val="16"/>
                        <w:vertAlign w:val="superscript"/>
                      </w:rPr>
                      <w:delText>y</w:delText>
                    </w:r>
                  </w:del>
                </w:p>
              </w:tc>
            </w:tr>
            <w:tr w:rsidR="002419D7" w:rsidRPr="00AC53B3" w:rsidDel="001C7B1E" w14:paraId="50C3B7AD" w14:textId="77777777" w:rsidTr="00010CB7">
              <w:trPr>
                <w:cantSplit/>
                <w:del w:id="1602" w:author="David Modjeska" w:date="2016-04-23T22:10:00Z"/>
              </w:trPr>
              <w:tc>
                <w:tcPr>
                  <w:tcW w:w="826"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B979E4A" w14:textId="77777777" w:rsidR="002419D7" w:rsidRPr="00AC53B3" w:rsidDel="001C7B1E" w:rsidRDefault="002419D7" w:rsidP="00010CB7">
                  <w:pPr>
                    <w:ind w:left="60" w:right="62"/>
                    <w:rPr>
                      <w:del w:id="1603" w:author="David Modjeska" w:date="2016-04-23T22:10:00Z"/>
                      <w:rFonts w:ascii="Arial Unicode MS" w:eastAsia="Arial Unicode MS" w:hAnsi="Arial Unicode MS" w:cs="Arial Unicode MS"/>
                      <w:sz w:val="16"/>
                      <w:szCs w:val="16"/>
                    </w:rPr>
                  </w:pPr>
                  <w:del w:id="1604" w:author="David Modjeska" w:date="2016-04-23T22:10:00Z">
                    <w:r w:rsidRPr="00AC53B3" w:rsidDel="001C7B1E">
                      <w:rPr>
                        <w:rFonts w:ascii="Arial Unicode MS" w:eastAsia="Arial Unicode MS" w:hAnsi="Arial Unicode MS" w:cs="Arial Unicode MS"/>
                        <w:sz w:val="16"/>
                        <w:szCs w:val="16"/>
                      </w:rPr>
                      <w:delText>Model</w:delText>
                    </w:r>
                  </w:del>
                </w:p>
              </w:tc>
              <w:tc>
                <w:tcPr>
                  <w:tcW w:w="1024" w:type="dxa"/>
                  <w:tcBorders>
                    <w:top w:val="single" w:sz="16" w:space="0" w:color="000000"/>
                    <w:left w:val="single" w:sz="16" w:space="0" w:color="000000"/>
                    <w:bottom w:val="single" w:sz="16" w:space="0" w:color="000000"/>
                  </w:tcBorders>
                  <w:shd w:val="clear" w:color="auto" w:fill="FFFFFF"/>
                  <w:vAlign w:val="bottom"/>
                </w:tcPr>
                <w:p w14:paraId="62A059F1" w14:textId="77777777" w:rsidR="002419D7" w:rsidRPr="00AC53B3" w:rsidDel="001C7B1E" w:rsidRDefault="002419D7" w:rsidP="00010CB7">
                  <w:pPr>
                    <w:ind w:left="60" w:right="62"/>
                    <w:jc w:val="center"/>
                    <w:rPr>
                      <w:del w:id="1605" w:author="David Modjeska" w:date="2016-04-23T22:10:00Z"/>
                      <w:rFonts w:ascii="Arial Unicode MS" w:eastAsia="Arial Unicode MS" w:hAnsi="Arial Unicode MS" w:cs="Arial Unicode MS"/>
                      <w:sz w:val="16"/>
                      <w:szCs w:val="16"/>
                    </w:rPr>
                  </w:pPr>
                  <w:del w:id="1606" w:author="David Modjeska" w:date="2016-04-23T22:10:00Z">
                    <w:r w:rsidRPr="00AC53B3" w:rsidDel="001C7B1E">
                      <w:rPr>
                        <w:rFonts w:ascii="Arial Unicode MS" w:eastAsia="Arial Unicode MS" w:hAnsi="Arial Unicode MS" w:cs="Arial Unicode MS"/>
                        <w:sz w:val="16"/>
                        <w:szCs w:val="16"/>
                      </w:rPr>
                      <w:delText>R</w:delText>
                    </w:r>
                  </w:del>
                </w:p>
              </w:tc>
              <w:tc>
                <w:tcPr>
                  <w:tcW w:w="1086" w:type="dxa"/>
                  <w:tcBorders>
                    <w:top w:val="single" w:sz="16" w:space="0" w:color="000000"/>
                    <w:bottom w:val="single" w:sz="16" w:space="0" w:color="000000"/>
                  </w:tcBorders>
                  <w:shd w:val="clear" w:color="auto" w:fill="FFFFFF"/>
                  <w:vAlign w:val="bottom"/>
                </w:tcPr>
                <w:p w14:paraId="3CA76352" w14:textId="77777777" w:rsidR="002419D7" w:rsidRPr="00AC53B3" w:rsidDel="001C7B1E" w:rsidRDefault="002419D7" w:rsidP="00010CB7">
                  <w:pPr>
                    <w:ind w:left="60" w:right="62"/>
                    <w:jc w:val="center"/>
                    <w:rPr>
                      <w:del w:id="1607" w:author="David Modjeska" w:date="2016-04-23T22:10:00Z"/>
                      <w:rFonts w:ascii="Arial Unicode MS" w:eastAsia="Arial Unicode MS" w:hAnsi="Arial Unicode MS" w:cs="Arial Unicode MS"/>
                      <w:sz w:val="16"/>
                      <w:szCs w:val="16"/>
                    </w:rPr>
                  </w:pPr>
                  <w:del w:id="1608" w:author="David Modjeska" w:date="2016-04-23T22:10:00Z">
                    <w:r w:rsidRPr="00AC53B3" w:rsidDel="001C7B1E">
                      <w:rPr>
                        <w:rFonts w:ascii="Arial Unicode MS" w:eastAsia="Arial Unicode MS" w:hAnsi="Arial Unicode MS" w:cs="Arial Unicode MS"/>
                        <w:sz w:val="16"/>
                        <w:szCs w:val="16"/>
                      </w:rPr>
                      <w:delText>R Square</w:delText>
                    </w:r>
                  </w:del>
                </w:p>
              </w:tc>
              <w:tc>
                <w:tcPr>
                  <w:tcW w:w="1469" w:type="dxa"/>
                  <w:tcBorders>
                    <w:top w:val="single" w:sz="16" w:space="0" w:color="000000"/>
                    <w:bottom w:val="single" w:sz="16" w:space="0" w:color="000000"/>
                  </w:tcBorders>
                  <w:shd w:val="clear" w:color="auto" w:fill="FFFFFF"/>
                  <w:vAlign w:val="bottom"/>
                </w:tcPr>
                <w:p w14:paraId="7C9A026C" w14:textId="77777777" w:rsidR="002419D7" w:rsidRPr="00AC53B3" w:rsidDel="001C7B1E" w:rsidRDefault="002419D7" w:rsidP="00010CB7">
                  <w:pPr>
                    <w:ind w:left="60" w:right="62"/>
                    <w:jc w:val="center"/>
                    <w:rPr>
                      <w:del w:id="1609" w:author="David Modjeska" w:date="2016-04-23T22:10:00Z"/>
                      <w:rFonts w:ascii="Arial Unicode MS" w:eastAsia="Arial Unicode MS" w:hAnsi="Arial Unicode MS" w:cs="Arial Unicode MS"/>
                      <w:sz w:val="16"/>
                      <w:szCs w:val="16"/>
                    </w:rPr>
                  </w:pPr>
                  <w:del w:id="1610" w:author="David Modjeska" w:date="2016-04-23T22:10:00Z">
                    <w:r w:rsidRPr="00AC53B3" w:rsidDel="001C7B1E">
                      <w:rPr>
                        <w:rFonts w:ascii="Arial Unicode MS" w:eastAsia="Arial Unicode MS" w:hAnsi="Arial Unicode MS" w:cs="Arial Unicode MS"/>
                        <w:sz w:val="16"/>
                        <w:szCs w:val="16"/>
                      </w:rPr>
                      <w:delText>Adjusted R Square</w:delText>
                    </w:r>
                  </w:del>
                </w:p>
              </w:tc>
              <w:tc>
                <w:tcPr>
                  <w:tcW w:w="1469" w:type="dxa"/>
                  <w:tcBorders>
                    <w:top w:val="single" w:sz="16" w:space="0" w:color="000000"/>
                    <w:bottom w:val="single" w:sz="16" w:space="0" w:color="000000"/>
                    <w:right w:val="single" w:sz="16" w:space="0" w:color="000000"/>
                  </w:tcBorders>
                  <w:shd w:val="clear" w:color="auto" w:fill="FFFFFF"/>
                  <w:vAlign w:val="bottom"/>
                </w:tcPr>
                <w:p w14:paraId="3B5BEDEF" w14:textId="77777777" w:rsidR="002419D7" w:rsidRPr="00AC53B3" w:rsidDel="001C7B1E" w:rsidRDefault="002419D7" w:rsidP="00010CB7">
                  <w:pPr>
                    <w:ind w:left="60" w:right="62"/>
                    <w:jc w:val="center"/>
                    <w:rPr>
                      <w:del w:id="1611" w:author="David Modjeska" w:date="2016-04-23T22:10:00Z"/>
                      <w:rFonts w:ascii="Arial Unicode MS" w:eastAsia="Arial Unicode MS" w:hAnsi="Arial Unicode MS" w:cs="Arial Unicode MS"/>
                      <w:sz w:val="16"/>
                      <w:szCs w:val="16"/>
                    </w:rPr>
                  </w:pPr>
                  <w:del w:id="1612" w:author="David Modjeska" w:date="2016-04-23T22:10:00Z">
                    <w:r w:rsidRPr="00AC53B3" w:rsidDel="001C7B1E">
                      <w:rPr>
                        <w:rFonts w:ascii="Arial Unicode MS" w:eastAsia="Arial Unicode MS" w:hAnsi="Arial Unicode MS" w:cs="Arial Unicode MS"/>
                        <w:sz w:val="16"/>
                        <w:szCs w:val="16"/>
                      </w:rPr>
                      <w:delText>Std. Error of the Estimate</w:delText>
                    </w:r>
                  </w:del>
                </w:p>
              </w:tc>
            </w:tr>
            <w:tr w:rsidR="002419D7" w:rsidRPr="00AC53B3" w:rsidDel="001C7B1E" w14:paraId="53917B56" w14:textId="77777777" w:rsidTr="00010CB7">
              <w:trPr>
                <w:cantSplit/>
                <w:del w:id="1613" w:author="David Modjeska" w:date="2016-04-23T22:10:00Z"/>
              </w:trPr>
              <w:tc>
                <w:tcPr>
                  <w:tcW w:w="826" w:type="dxa"/>
                  <w:tcBorders>
                    <w:top w:val="nil"/>
                    <w:left w:val="single" w:sz="16" w:space="0" w:color="000000"/>
                    <w:bottom w:val="single" w:sz="16" w:space="0" w:color="000000"/>
                    <w:right w:val="single" w:sz="16" w:space="0" w:color="000000"/>
                  </w:tcBorders>
                  <w:shd w:val="clear" w:color="auto" w:fill="FFFFFF"/>
                </w:tcPr>
                <w:p w14:paraId="7F6A371E" w14:textId="77777777" w:rsidR="002419D7" w:rsidRPr="00AC53B3" w:rsidDel="001C7B1E" w:rsidRDefault="002419D7" w:rsidP="00010CB7">
                  <w:pPr>
                    <w:ind w:left="60" w:right="62"/>
                    <w:rPr>
                      <w:del w:id="1614" w:author="David Modjeska" w:date="2016-04-23T22:10:00Z"/>
                      <w:rFonts w:ascii="Arial Unicode MS" w:eastAsia="Arial Unicode MS" w:hAnsi="Arial Unicode MS" w:cs="Arial Unicode MS"/>
                      <w:sz w:val="16"/>
                      <w:szCs w:val="16"/>
                    </w:rPr>
                  </w:pPr>
                  <w:del w:id="1615" w:author="David Modjeska" w:date="2016-04-23T22:10:00Z">
                    <w:r w:rsidRPr="00AC53B3" w:rsidDel="001C7B1E">
                      <w:rPr>
                        <w:rFonts w:ascii="Arial Unicode MS" w:eastAsia="Arial Unicode MS" w:hAnsi="Arial Unicode MS" w:cs="Arial Unicode MS"/>
                        <w:sz w:val="16"/>
                        <w:szCs w:val="16"/>
                      </w:rPr>
                      <w:delText>24</w:delText>
                    </w:r>
                  </w:del>
                </w:p>
              </w:tc>
              <w:tc>
                <w:tcPr>
                  <w:tcW w:w="1024" w:type="dxa"/>
                  <w:tcBorders>
                    <w:top w:val="nil"/>
                    <w:left w:val="single" w:sz="16" w:space="0" w:color="000000"/>
                    <w:bottom w:val="single" w:sz="16" w:space="0" w:color="000000"/>
                  </w:tcBorders>
                  <w:shd w:val="clear" w:color="auto" w:fill="FFFFFF"/>
                  <w:vAlign w:val="center"/>
                </w:tcPr>
                <w:p w14:paraId="28D180D9" w14:textId="77777777" w:rsidR="002419D7" w:rsidRPr="00AC53B3" w:rsidDel="001C7B1E" w:rsidRDefault="002419D7" w:rsidP="00010CB7">
                  <w:pPr>
                    <w:ind w:left="60" w:right="62"/>
                    <w:jc w:val="right"/>
                    <w:rPr>
                      <w:del w:id="1616" w:author="David Modjeska" w:date="2016-04-23T22:10:00Z"/>
                      <w:rFonts w:ascii="Arial Unicode MS" w:eastAsia="Arial Unicode MS" w:hAnsi="Arial Unicode MS" w:cs="Arial Unicode MS"/>
                      <w:sz w:val="16"/>
                      <w:szCs w:val="16"/>
                    </w:rPr>
                  </w:pPr>
                  <w:del w:id="1617" w:author="David Modjeska" w:date="2016-04-23T22:10:00Z">
                    <w:r w:rsidRPr="00AC53B3" w:rsidDel="001C7B1E">
                      <w:rPr>
                        <w:rFonts w:ascii="Arial Unicode MS" w:eastAsia="Arial Unicode MS" w:hAnsi="Arial Unicode MS" w:cs="Arial Unicode MS"/>
                        <w:sz w:val="16"/>
                        <w:szCs w:val="16"/>
                      </w:rPr>
                      <w:delText>.991</w:delText>
                    </w:r>
                    <w:r w:rsidRPr="00AC53B3" w:rsidDel="001C7B1E">
                      <w:rPr>
                        <w:rFonts w:ascii="Arial Unicode MS" w:eastAsia="Arial Unicode MS" w:hAnsi="Arial Unicode MS" w:cs="Arial Unicode MS"/>
                        <w:sz w:val="16"/>
                        <w:szCs w:val="16"/>
                        <w:vertAlign w:val="superscript"/>
                      </w:rPr>
                      <w:delText>x</w:delText>
                    </w:r>
                  </w:del>
                </w:p>
              </w:tc>
              <w:tc>
                <w:tcPr>
                  <w:tcW w:w="1086" w:type="dxa"/>
                  <w:tcBorders>
                    <w:top w:val="nil"/>
                    <w:bottom w:val="single" w:sz="16" w:space="0" w:color="000000"/>
                  </w:tcBorders>
                  <w:shd w:val="clear" w:color="auto" w:fill="FFFFFF"/>
                  <w:vAlign w:val="center"/>
                </w:tcPr>
                <w:p w14:paraId="0848BD8E" w14:textId="77777777" w:rsidR="002419D7" w:rsidRPr="00AC53B3" w:rsidDel="001C7B1E" w:rsidRDefault="002419D7" w:rsidP="00010CB7">
                  <w:pPr>
                    <w:ind w:left="60" w:right="62"/>
                    <w:jc w:val="right"/>
                    <w:rPr>
                      <w:del w:id="1618" w:author="David Modjeska" w:date="2016-04-23T22:10:00Z"/>
                      <w:rFonts w:ascii="Arial Unicode MS" w:eastAsia="Arial Unicode MS" w:hAnsi="Arial Unicode MS" w:cs="Arial Unicode MS"/>
                      <w:sz w:val="16"/>
                      <w:szCs w:val="16"/>
                    </w:rPr>
                  </w:pPr>
                  <w:del w:id="1619" w:author="David Modjeska" w:date="2016-04-23T22:10:00Z">
                    <w:r w:rsidRPr="00AC53B3" w:rsidDel="001C7B1E">
                      <w:rPr>
                        <w:rFonts w:ascii="Arial Unicode MS" w:eastAsia="Arial Unicode MS" w:hAnsi="Arial Unicode MS" w:cs="Arial Unicode MS"/>
                        <w:sz w:val="16"/>
                        <w:szCs w:val="16"/>
                      </w:rPr>
                      <w:delText>.982</w:delText>
                    </w:r>
                  </w:del>
                </w:p>
              </w:tc>
              <w:tc>
                <w:tcPr>
                  <w:tcW w:w="1469" w:type="dxa"/>
                  <w:tcBorders>
                    <w:top w:val="nil"/>
                    <w:bottom w:val="single" w:sz="16" w:space="0" w:color="000000"/>
                  </w:tcBorders>
                  <w:shd w:val="clear" w:color="auto" w:fill="FFFFFF"/>
                  <w:vAlign w:val="center"/>
                </w:tcPr>
                <w:p w14:paraId="699CB751" w14:textId="77777777" w:rsidR="002419D7" w:rsidRPr="00AC53B3" w:rsidDel="001C7B1E" w:rsidRDefault="002419D7" w:rsidP="00010CB7">
                  <w:pPr>
                    <w:ind w:left="60" w:right="62"/>
                    <w:jc w:val="right"/>
                    <w:rPr>
                      <w:del w:id="1620" w:author="David Modjeska" w:date="2016-04-23T22:10:00Z"/>
                      <w:rFonts w:ascii="Arial Unicode MS" w:eastAsia="Arial Unicode MS" w:hAnsi="Arial Unicode MS" w:cs="Arial Unicode MS"/>
                      <w:sz w:val="16"/>
                      <w:szCs w:val="16"/>
                    </w:rPr>
                  </w:pPr>
                  <w:del w:id="1621" w:author="David Modjeska" w:date="2016-04-23T22:10:00Z">
                    <w:r w:rsidRPr="00AC53B3" w:rsidDel="001C7B1E">
                      <w:rPr>
                        <w:rFonts w:ascii="Arial Unicode MS" w:eastAsia="Arial Unicode MS" w:hAnsi="Arial Unicode MS" w:cs="Arial Unicode MS"/>
                        <w:sz w:val="16"/>
                        <w:szCs w:val="16"/>
                      </w:rPr>
                      <w:delText>.980</w:delText>
                    </w:r>
                  </w:del>
                </w:p>
              </w:tc>
              <w:tc>
                <w:tcPr>
                  <w:tcW w:w="1469" w:type="dxa"/>
                  <w:tcBorders>
                    <w:top w:val="nil"/>
                    <w:bottom w:val="single" w:sz="16" w:space="0" w:color="000000"/>
                    <w:right w:val="single" w:sz="16" w:space="0" w:color="000000"/>
                  </w:tcBorders>
                  <w:shd w:val="clear" w:color="auto" w:fill="FFFFFF"/>
                  <w:vAlign w:val="center"/>
                </w:tcPr>
                <w:p w14:paraId="3C318A40" w14:textId="77777777" w:rsidR="002419D7" w:rsidRPr="00AC53B3" w:rsidDel="001C7B1E" w:rsidRDefault="002419D7" w:rsidP="00010CB7">
                  <w:pPr>
                    <w:ind w:left="60" w:right="62"/>
                    <w:jc w:val="right"/>
                    <w:rPr>
                      <w:del w:id="1622" w:author="David Modjeska" w:date="2016-04-23T22:10:00Z"/>
                      <w:rFonts w:ascii="Arial Unicode MS" w:eastAsia="Arial Unicode MS" w:hAnsi="Arial Unicode MS" w:cs="Arial Unicode MS"/>
                      <w:sz w:val="16"/>
                      <w:szCs w:val="16"/>
                    </w:rPr>
                  </w:pPr>
                  <w:del w:id="1623" w:author="David Modjeska" w:date="2016-04-23T22:10:00Z">
                    <w:r w:rsidRPr="00AC53B3" w:rsidDel="001C7B1E">
                      <w:rPr>
                        <w:rFonts w:ascii="Arial Unicode MS" w:eastAsia="Arial Unicode MS" w:hAnsi="Arial Unicode MS" w:cs="Arial Unicode MS"/>
                        <w:sz w:val="16"/>
                        <w:szCs w:val="16"/>
                      </w:rPr>
                      <w:delText>.011405677</w:delText>
                    </w:r>
                  </w:del>
                </w:p>
              </w:tc>
            </w:tr>
            <w:tr w:rsidR="002419D7" w:rsidRPr="00AC53B3" w:rsidDel="001C7B1E" w14:paraId="10B0E598" w14:textId="77777777" w:rsidTr="00010CB7">
              <w:trPr>
                <w:cantSplit/>
                <w:trHeight w:val="290"/>
                <w:del w:id="1624" w:author="David Modjeska" w:date="2016-04-23T22:10:00Z"/>
              </w:trPr>
              <w:tc>
                <w:tcPr>
                  <w:tcW w:w="5874" w:type="dxa"/>
                  <w:gridSpan w:val="5"/>
                  <w:tcBorders>
                    <w:top w:val="nil"/>
                    <w:left w:val="nil"/>
                    <w:bottom w:val="nil"/>
                    <w:right w:val="nil"/>
                  </w:tcBorders>
                  <w:shd w:val="clear" w:color="auto" w:fill="FFFFFF"/>
                </w:tcPr>
                <w:p w14:paraId="0F357407" w14:textId="77777777" w:rsidR="002419D7" w:rsidRPr="00AC53B3" w:rsidDel="001C7B1E" w:rsidRDefault="002419D7" w:rsidP="00010CB7">
                  <w:pPr>
                    <w:ind w:left="60" w:right="62"/>
                    <w:rPr>
                      <w:del w:id="1625" w:author="David Modjeska" w:date="2016-04-23T22:10:00Z"/>
                      <w:rFonts w:ascii="Arial Unicode MS" w:eastAsia="Arial Unicode MS" w:hAnsi="Arial Unicode MS" w:cs="Arial Unicode MS"/>
                      <w:sz w:val="16"/>
                      <w:szCs w:val="16"/>
                    </w:rPr>
                  </w:pPr>
                  <w:del w:id="1626" w:author="David Modjeska" w:date="2016-04-23T22:10:00Z">
                    <w:r w:rsidDel="001C7B1E">
                      <w:rPr>
                        <w:rFonts w:ascii="Arial Unicode MS" w:eastAsia="Arial Unicode MS" w:hAnsi="Arial Unicode MS" w:cs="Arial Unicode MS"/>
                        <w:sz w:val="16"/>
                        <w:szCs w:val="16"/>
                      </w:rPr>
                      <w:delText>a</w:delText>
                    </w:r>
                    <w:r w:rsidRPr="00AC53B3" w:rsidDel="001C7B1E">
                      <w:rPr>
                        <w:rFonts w:ascii="Arial Unicode MS" w:eastAsia="Arial Unicode MS" w:hAnsi="Arial Unicode MS" w:cs="Arial Unicode MS"/>
                        <w:sz w:val="16"/>
                        <w:szCs w:val="16"/>
                      </w:rPr>
                      <w:delText>. Dependent Variable: FXRate</w:delText>
                    </w:r>
                  </w:del>
                </w:p>
              </w:tc>
            </w:tr>
          </w:tbl>
          <w:p w14:paraId="6D64C2C5" w14:textId="77777777" w:rsidR="002419D7" w:rsidRPr="00AC53B3" w:rsidDel="00966A1D" w:rsidRDefault="002419D7" w:rsidP="00010CB7">
            <w:pPr>
              <w:ind w:left="60" w:right="60"/>
              <w:contextualSpacing/>
              <w:rPr>
                <w:del w:id="1627" w:author="David Modjeska" w:date="2016-04-23T22:34:00Z"/>
                <w:rFonts w:ascii="Arial Unicode MS" w:eastAsia="Arial Unicode MS" w:hAnsi="Arial Unicode MS" w:cs="Arial Unicode MS"/>
                <w:sz w:val="16"/>
                <w:szCs w:val="16"/>
              </w:rPr>
            </w:pPr>
          </w:p>
        </w:tc>
      </w:tr>
      <w:tr w:rsidR="002419D7" w:rsidRPr="00AC53B3" w:rsidDel="00966A1D" w14:paraId="11AA200E" w14:textId="77777777" w:rsidTr="00010CB7">
        <w:tblPrEx>
          <w:tblW w:w="7502"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ExChange w:id="1628" w:author="David Modjeska" w:date="2016-04-23T22:44:00Z">
            <w:tblPrEx>
              <w:tblW w:w="863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Ex>
          </w:tblPrExChange>
        </w:tblPrEx>
        <w:trPr>
          <w:cantSplit/>
          <w:del w:id="1629" w:author="David Modjeska" w:date="2016-04-23T22:34:00Z"/>
          <w:trPrChange w:id="1630" w:author="David Modjeska" w:date="2016-04-23T22:44:00Z">
            <w:trPr>
              <w:cantSplit/>
            </w:trPr>
          </w:trPrChange>
        </w:trPr>
        <w:tc>
          <w:tcPr>
            <w:tcW w:w="7502" w:type="dxa"/>
            <w:gridSpan w:val="17"/>
            <w:tcBorders>
              <w:top w:val="nil"/>
              <w:left w:val="nil"/>
              <w:bottom w:val="nil"/>
              <w:right w:val="nil"/>
            </w:tcBorders>
            <w:shd w:val="clear" w:color="auto" w:fill="FFFFFF"/>
            <w:tcPrChange w:id="1631" w:author="David Modjeska" w:date="2016-04-23T22:44:00Z">
              <w:tcPr>
                <w:tcW w:w="8636" w:type="dxa"/>
                <w:gridSpan w:val="20"/>
                <w:tcBorders>
                  <w:top w:val="nil"/>
                  <w:left w:val="nil"/>
                  <w:bottom w:val="nil"/>
                  <w:right w:val="nil"/>
                </w:tcBorders>
                <w:shd w:val="clear" w:color="auto" w:fill="FFFFFF"/>
              </w:tcPr>
            </w:tcPrChange>
          </w:tcPr>
          <w:p w14:paraId="4D272BF5" w14:textId="77777777" w:rsidR="002419D7" w:rsidDel="00966A1D" w:rsidRDefault="002419D7" w:rsidP="00010CB7">
            <w:pPr>
              <w:ind w:left="60" w:right="60"/>
              <w:contextualSpacing/>
              <w:rPr>
                <w:del w:id="1632" w:author="David Modjeska" w:date="2016-04-23T22:34:00Z"/>
                <w:rFonts w:ascii="Arial Unicode MS" w:eastAsia="Arial Unicode MS" w:hAnsi="Arial Unicode MS" w:cs="Arial Unicode MS"/>
                <w:sz w:val="16"/>
                <w:szCs w:val="16"/>
              </w:rPr>
            </w:pPr>
            <w:moveFromRangeStart w:id="1633" w:author="David Modjeska" w:date="2016-04-23T22:11:00Z" w:name="move449212834"/>
          </w:p>
          <w:p w14:paraId="72CE2487" w14:textId="77777777" w:rsidR="002419D7" w:rsidRPr="00A4047D" w:rsidDel="00966A1D" w:rsidRDefault="002419D7" w:rsidP="00010CB7">
            <w:pPr>
              <w:ind w:left="60" w:right="60"/>
              <w:contextualSpacing/>
              <w:rPr>
                <w:del w:id="1634" w:author="David Modjeska" w:date="2016-04-23T22:34:00Z"/>
                <w:rFonts w:ascii="Arial Unicode MS" w:eastAsia="Arial Unicode MS" w:hAnsi="Arial Unicode MS" w:cs="Arial Unicode MS"/>
                <w:i/>
                <w:sz w:val="16"/>
                <w:szCs w:val="16"/>
              </w:rPr>
            </w:pPr>
            <w:moveFrom w:id="1635" w:author="David Modjeska" w:date="2016-04-23T22:11:00Z">
              <w:del w:id="1636" w:author="David Modjeska" w:date="2016-04-23T22:34:00Z">
                <w:r w:rsidRPr="00A4047D" w:rsidDel="00966A1D">
                  <w:rPr>
                    <w:rFonts w:ascii="Arial Unicode MS" w:eastAsia="Arial Unicode MS" w:hAnsi="Arial Unicode MS" w:cs="Arial Unicode MS"/>
                    <w:i/>
                    <w:sz w:val="16"/>
                    <w:szCs w:val="16"/>
                  </w:rPr>
                  <w:delText>[Note: SPSS output below has been condensed - showing the last model only]</w:delText>
                </w:r>
              </w:del>
            </w:moveFrom>
          </w:p>
          <w:p w14:paraId="695C36AB" w14:textId="77777777" w:rsidR="002419D7" w:rsidRPr="00A4047D" w:rsidDel="00966A1D" w:rsidRDefault="002419D7" w:rsidP="00010CB7">
            <w:pPr>
              <w:ind w:left="60" w:right="60"/>
              <w:contextualSpacing/>
              <w:rPr>
                <w:del w:id="1637" w:author="David Modjeska" w:date="2016-04-23T22:34:00Z"/>
                <w:rFonts w:ascii="Arial Unicode MS" w:eastAsia="Arial Unicode MS" w:hAnsi="Arial Unicode MS" w:cs="Arial Unicode MS"/>
                <w:b/>
                <w:sz w:val="16"/>
                <w:szCs w:val="16"/>
              </w:rPr>
            </w:pPr>
            <w:moveFrom w:id="1638" w:author="David Modjeska" w:date="2016-04-23T22:11:00Z">
              <w:del w:id="1639" w:author="David Modjeska" w:date="2016-04-23T22:34:00Z">
                <w:r w:rsidRPr="00A4047D" w:rsidDel="00966A1D">
                  <w:rPr>
                    <w:rFonts w:ascii="Arial Unicode MS" w:eastAsia="Arial Unicode MS" w:hAnsi="Arial Unicode MS" w:cs="Arial Unicode MS"/>
                    <w:b/>
                    <w:sz w:val="16"/>
                    <w:szCs w:val="16"/>
                  </w:rPr>
                  <w:delText>ANOVA</w:delText>
                </w:r>
              </w:del>
            </w:moveFrom>
          </w:p>
        </w:tc>
      </w:tr>
      <w:tr w:rsidR="002419D7" w:rsidRPr="00AC53B3" w:rsidDel="00966A1D" w14:paraId="55E6025B" w14:textId="77777777" w:rsidTr="00010CB7">
        <w:trPr>
          <w:gridAfter w:val="1"/>
          <w:wAfter w:w="715" w:type="dxa"/>
          <w:cantSplit/>
          <w:del w:id="1640" w:author="David Modjeska" w:date="2016-04-23T22:34:00Z"/>
        </w:trPr>
        <w:tc>
          <w:tcPr>
            <w:tcW w:w="1461" w:type="dxa"/>
            <w:gridSpan w:val="4"/>
            <w:tcBorders>
              <w:top w:val="single" w:sz="16" w:space="0" w:color="000000"/>
              <w:left w:val="single" w:sz="16" w:space="0" w:color="000000"/>
              <w:bottom w:val="single" w:sz="16" w:space="0" w:color="000000"/>
              <w:right w:val="nil"/>
            </w:tcBorders>
            <w:shd w:val="clear" w:color="auto" w:fill="FFFFFF"/>
            <w:vAlign w:val="bottom"/>
          </w:tcPr>
          <w:p w14:paraId="469C7C12" w14:textId="77777777" w:rsidR="002419D7" w:rsidRPr="00AC53B3" w:rsidDel="00966A1D" w:rsidRDefault="002419D7" w:rsidP="00010CB7">
            <w:pPr>
              <w:ind w:left="60" w:right="60"/>
              <w:rPr>
                <w:del w:id="1641" w:author="David Modjeska" w:date="2016-04-23T22:34:00Z"/>
                <w:rFonts w:ascii="Arial Unicode MS" w:eastAsia="Arial Unicode MS" w:hAnsi="Arial Unicode MS" w:cs="Arial Unicode MS"/>
                <w:sz w:val="16"/>
                <w:szCs w:val="16"/>
              </w:rPr>
            </w:pPr>
            <w:moveFrom w:id="1642" w:author="David Modjeska" w:date="2016-04-23T22:11:00Z">
              <w:del w:id="1643" w:author="David Modjeska" w:date="2016-04-23T22:34:00Z">
                <w:r w:rsidRPr="00AC53B3" w:rsidDel="00966A1D">
                  <w:rPr>
                    <w:rFonts w:ascii="Arial Unicode MS" w:eastAsia="Arial Unicode MS" w:hAnsi="Arial Unicode MS" w:cs="Arial Unicode MS"/>
                    <w:sz w:val="16"/>
                    <w:szCs w:val="16"/>
                  </w:rPr>
                  <w:delText>Model</w:delText>
                </w:r>
              </w:del>
            </w:moveFrom>
          </w:p>
        </w:tc>
        <w:tc>
          <w:tcPr>
            <w:tcW w:w="916" w:type="dxa"/>
            <w:gridSpan w:val="3"/>
            <w:tcBorders>
              <w:top w:val="single" w:sz="16" w:space="0" w:color="000000"/>
              <w:left w:val="single" w:sz="16" w:space="0" w:color="000000"/>
              <w:bottom w:val="single" w:sz="16" w:space="0" w:color="000000"/>
            </w:tcBorders>
            <w:shd w:val="clear" w:color="auto" w:fill="FFFFFF"/>
            <w:vAlign w:val="bottom"/>
          </w:tcPr>
          <w:p w14:paraId="7C50A736" w14:textId="77777777" w:rsidR="002419D7" w:rsidRPr="00AC53B3" w:rsidDel="00966A1D" w:rsidRDefault="002419D7" w:rsidP="00010CB7">
            <w:pPr>
              <w:ind w:left="60" w:right="60"/>
              <w:jc w:val="center"/>
              <w:rPr>
                <w:del w:id="1644" w:author="David Modjeska" w:date="2016-04-23T22:34:00Z"/>
                <w:rFonts w:ascii="Arial Unicode MS" w:eastAsia="Arial Unicode MS" w:hAnsi="Arial Unicode MS" w:cs="Arial Unicode MS"/>
                <w:sz w:val="16"/>
                <w:szCs w:val="16"/>
              </w:rPr>
            </w:pPr>
            <w:moveFrom w:id="1645" w:author="David Modjeska" w:date="2016-04-23T22:11:00Z">
              <w:del w:id="1646" w:author="David Modjeska" w:date="2016-04-23T22:34:00Z">
                <w:r w:rsidRPr="00AC53B3" w:rsidDel="00966A1D">
                  <w:rPr>
                    <w:rFonts w:ascii="Arial Unicode MS" w:eastAsia="Arial Unicode MS" w:hAnsi="Arial Unicode MS" w:cs="Arial Unicode MS"/>
                    <w:sz w:val="16"/>
                    <w:szCs w:val="16"/>
                  </w:rPr>
                  <w:delText>Sum of Squares</w:delText>
                </w:r>
              </w:del>
            </w:moveFrom>
          </w:p>
        </w:tc>
        <w:tc>
          <w:tcPr>
            <w:tcW w:w="933" w:type="dxa"/>
            <w:gridSpan w:val="3"/>
            <w:tcBorders>
              <w:top w:val="single" w:sz="16" w:space="0" w:color="000000"/>
              <w:bottom w:val="single" w:sz="16" w:space="0" w:color="000000"/>
            </w:tcBorders>
            <w:shd w:val="clear" w:color="auto" w:fill="FFFFFF"/>
            <w:vAlign w:val="bottom"/>
          </w:tcPr>
          <w:p w14:paraId="3D2BB94E" w14:textId="77777777" w:rsidR="002419D7" w:rsidRPr="00AC53B3" w:rsidDel="00966A1D" w:rsidRDefault="002419D7" w:rsidP="00010CB7">
            <w:pPr>
              <w:ind w:left="60" w:right="60"/>
              <w:jc w:val="center"/>
              <w:rPr>
                <w:del w:id="1647" w:author="David Modjeska" w:date="2016-04-23T22:34:00Z"/>
                <w:rFonts w:ascii="Arial Unicode MS" w:eastAsia="Arial Unicode MS" w:hAnsi="Arial Unicode MS" w:cs="Arial Unicode MS"/>
                <w:sz w:val="16"/>
                <w:szCs w:val="16"/>
              </w:rPr>
            </w:pPr>
            <w:moveFrom w:id="1648" w:author="David Modjeska" w:date="2016-04-23T22:11:00Z">
              <w:del w:id="1649" w:author="David Modjeska" w:date="2016-04-23T22:34:00Z">
                <w:r w:rsidRPr="00AC53B3" w:rsidDel="00966A1D">
                  <w:rPr>
                    <w:rFonts w:ascii="Arial Unicode MS" w:eastAsia="Arial Unicode MS" w:hAnsi="Arial Unicode MS" w:cs="Arial Unicode MS"/>
                    <w:sz w:val="16"/>
                    <w:szCs w:val="16"/>
                  </w:rPr>
                  <w:delText>df</w:delText>
                </w:r>
              </w:del>
            </w:moveFrom>
          </w:p>
        </w:tc>
        <w:tc>
          <w:tcPr>
            <w:tcW w:w="790" w:type="dxa"/>
            <w:gridSpan w:val="2"/>
            <w:tcBorders>
              <w:top w:val="single" w:sz="16" w:space="0" w:color="000000"/>
              <w:bottom w:val="single" w:sz="16" w:space="0" w:color="000000"/>
            </w:tcBorders>
            <w:shd w:val="clear" w:color="auto" w:fill="FFFFFF"/>
            <w:vAlign w:val="bottom"/>
          </w:tcPr>
          <w:p w14:paraId="5170B462" w14:textId="77777777" w:rsidR="002419D7" w:rsidRPr="00AC53B3" w:rsidDel="00966A1D" w:rsidRDefault="002419D7" w:rsidP="00010CB7">
            <w:pPr>
              <w:ind w:left="60" w:right="60"/>
              <w:jc w:val="center"/>
              <w:rPr>
                <w:del w:id="1650" w:author="David Modjeska" w:date="2016-04-23T22:34:00Z"/>
                <w:rFonts w:ascii="Arial Unicode MS" w:eastAsia="Arial Unicode MS" w:hAnsi="Arial Unicode MS" w:cs="Arial Unicode MS"/>
                <w:sz w:val="16"/>
                <w:szCs w:val="16"/>
              </w:rPr>
            </w:pPr>
            <w:moveFrom w:id="1651" w:author="David Modjeska" w:date="2016-04-23T22:11:00Z">
              <w:del w:id="1652" w:author="David Modjeska" w:date="2016-04-23T22:34:00Z">
                <w:r w:rsidRPr="00AC53B3" w:rsidDel="00966A1D">
                  <w:rPr>
                    <w:rFonts w:ascii="Arial Unicode MS" w:eastAsia="Arial Unicode MS" w:hAnsi="Arial Unicode MS" w:cs="Arial Unicode MS"/>
                    <w:sz w:val="16"/>
                    <w:szCs w:val="16"/>
                  </w:rPr>
                  <w:delText>Mean Square</w:delText>
                </w:r>
              </w:del>
            </w:moveFrom>
          </w:p>
        </w:tc>
        <w:tc>
          <w:tcPr>
            <w:tcW w:w="425" w:type="dxa"/>
            <w:tcBorders>
              <w:top w:val="single" w:sz="16" w:space="0" w:color="000000"/>
              <w:bottom w:val="single" w:sz="16" w:space="0" w:color="000000"/>
            </w:tcBorders>
            <w:shd w:val="clear" w:color="auto" w:fill="FFFFFF"/>
            <w:vAlign w:val="bottom"/>
          </w:tcPr>
          <w:p w14:paraId="6BC505A4" w14:textId="77777777" w:rsidR="002419D7" w:rsidRPr="00AC53B3" w:rsidDel="00966A1D" w:rsidRDefault="002419D7" w:rsidP="00010CB7">
            <w:pPr>
              <w:ind w:left="60" w:right="60"/>
              <w:jc w:val="center"/>
              <w:rPr>
                <w:del w:id="1653" w:author="David Modjeska" w:date="2016-04-23T22:34:00Z"/>
                <w:rFonts w:ascii="Arial Unicode MS" w:eastAsia="Arial Unicode MS" w:hAnsi="Arial Unicode MS" w:cs="Arial Unicode MS"/>
                <w:sz w:val="16"/>
                <w:szCs w:val="16"/>
              </w:rPr>
            </w:pPr>
            <w:moveFrom w:id="1654" w:author="David Modjeska" w:date="2016-04-23T22:11:00Z">
              <w:del w:id="1655" w:author="David Modjeska" w:date="2016-04-23T22:34:00Z">
                <w:r w:rsidRPr="00AC53B3" w:rsidDel="00966A1D">
                  <w:rPr>
                    <w:rFonts w:ascii="Arial Unicode MS" w:eastAsia="Arial Unicode MS" w:hAnsi="Arial Unicode MS" w:cs="Arial Unicode MS"/>
                    <w:sz w:val="16"/>
                    <w:szCs w:val="16"/>
                  </w:rPr>
                  <w:delText>F</w:delText>
                </w:r>
              </w:del>
            </w:moveFrom>
          </w:p>
        </w:tc>
        <w:tc>
          <w:tcPr>
            <w:tcW w:w="2262" w:type="dxa"/>
            <w:gridSpan w:val="3"/>
            <w:tcBorders>
              <w:top w:val="single" w:sz="16" w:space="0" w:color="000000"/>
              <w:bottom w:val="single" w:sz="16" w:space="0" w:color="000000"/>
              <w:right w:val="single" w:sz="16" w:space="0" w:color="000000"/>
            </w:tcBorders>
            <w:shd w:val="clear" w:color="auto" w:fill="FFFFFF"/>
            <w:vAlign w:val="bottom"/>
          </w:tcPr>
          <w:p w14:paraId="00764FF4" w14:textId="77777777" w:rsidR="002419D7" w:rsidRPr="00AC53B3" w:rsidDel="00966A1D" w:rsidRDefault="002419D7" w:rsidP="00010CB7">
            <w:pPr>
              <w:ind w:left="60" w:right="60"/>
              <w:jc w:val="center"/>
              <w:rPr>
                <w:del w:id="1656" w:author="David Modjeska" w:date="2016-04-23T22:34:00Z"/>
                <w:rFonts w:ascii="Arial Unicode MS" w:eastAsia="Arial Unicode MS" w:hAnsi="Arial Unicode MS" w:cs="Arial Unicode MS"/>
                <w:sz w:val="16"/>
                <w:szCs w:val="16"/>
              </w:rPr>
            </w:pPr>
            <w:moveFrom w:id="1657" w:author="David Modjeska" w:date="2016-04-23T22:11:00Z">
              <w:del w:id="1658" w:author="David Modjeska" w:date="2016-04-23T22:34:00Z">
                <w:r w:rsidRPr="00AC53B3" w:rsidDel="00966A1D">
                  <w:rPr>
                    <w:rFonts w:ascii="Arial Unicode MS" w:eastAsia="Arial Unicode MS" w:hAnsi="Arial Unicode MS" w:cs="Arial Unicode MS"/>
                    <w:sz w:val="16"/>
                    <w:szCs w:val="16"/>
                  </w:rPr>
                  <w:delText>Sig.</w:delText>
                </w:r>
              </w:del>
            </w:moveFrom>
          </w:p>
        </w:tc>
      </w:tr>
      <w:tr w:rsidR="002419D7" w:rsidRPr="00AC53B3" w:rsidDel="00966A1D" w14:paraId="5D6FFB99" w14:textId="77777777" w:rsidTr="00010CB7">
        <w:trPr>
          <w:gridAfter w:val="1"/>
          <w:wAfter w:w="715" w:type="dxa"/>
          <w:cantSplit/>
          <w:del w:id="1659" w:author="David Modjeska" w:date="2016-04-23T22:34:00Z"/>
        </w:trPr>
        <w:tc>
          <w:tcPr>
            <w:tcW w:w="502" w:type="dxa"/>
            <w:gridSpan w:val="3"/>
            <w:vMerge w:val="restart"/>
            <w:tcBorders>
              <w:top w:val="nil"/>
              <w:left w:val="single" w:sz="16" w:space="0" w:color="000000"/>
              <w:bottom w:val="single" w:sz="16" w:space="0" w:color="000000"/>
              <w:right w:val="nil"/>
            </w:tcBorders>
            <w:shd w:val="clear" w:color="auto" w:fill="FFFFFF"/>
          </w:tcPr>
          <w:p w14:paraId="73F5382B" w14:textId="77777777" w:rsidR="002419D7" w:rsidRPr="00AC53B3" w:rsidDel="00966A1D" w:rsidRDefault="002419D7" w:rsidP="00010CB7">
            <w:pPr>
              <w:ind w:left="60" w:right="60"/>
              <w:rPr>
                <w:del w:id="1660" w:author="David Modjeska" w:date="2016-04-23T22:34:00Z"/>
                <w:rFonts w:ascii="Arial Unicode MS" w:eastAsia="Arial Unicode MS" w:hAnsi="Arial Unicode MS" w:cs="Arial Unicode MS"/>
                <w:sz w:val="16"/>
                <w:szCs w:val="16"/>
              </w:rPr>
            </w:pPr>
            <w:moveFrom w:id="1661" w:author="David Modjeska" w:date="2016-04-23T22:11:00Z">
              <w:del w:id="1662" w:author="David Modjeska" w:date="2016-04-23T22:34:00Z">
                <w:r w:rsidRPr="00AC53B3" w:rsidDel="00966A1D">
                  <w:rPr>
                    <w:rFonts w:ascii="Arial Unicode MS" w:eastAsia="Arial Unicode MS" w:hAnsi="Arial Unicode MS" w:cs="Arial Unicode MS"/>
                    <w:sz w:val="16"/>
                    <w:szCs w:val="16"/>
                  </w:rPr>
                  <w:delText>24</w:delText>
                </w:r>
              </w:del>
            </w:moveFrom>
          </w:p>
        </w:tc>
        <w:tc>
          <w:tcPr>
            <w:tcW w:w="959" w:type="dxa"/>
            <w:tcBorders>
              <w:top w:val="nil"/>
              <w:left w:val="nil"/>
              <w:bottom w:val="nil"/>
              <w:right w:val="single" w:sz="16" w:space="0" w:color="000000"/>
            </w:tcBorders>
            <w:shd w:val="clear" w:color="auto" w:fill="FFFFFF"/>
          </w:tcPr>
          <w:p w14:paraId="2178D07F" w14:textId="77777777" w:rsidR="002419D7" w:rsidRPr="00AC53B3" w:rsidDel="00966A1D" w:rsidRDefault="002419D7" w:rsidP="00010CB7">
            <w:pPr>
              <w:ind w:left="60" w:right="60"/>
              <w:rPr>
                <w:del w:id="1663" w:author="David Modjeska" w:date="2016-04-23T22:34:00Z"/>
                <w:rFonts w:ascii="Arial Unicode MS" w:eastAsia="Arial Unicode MS" w:hAnsi="Arial Unicode MS" w:cs="Arial Unicode MS"/>
                <w:sz w:val="16"/>
                <w:szCs w:val="16"/>
              </w:rPr>
            </w:pPr>
            <w:moveFrom w:id="1664" w:author="David Modjeska" w:date="2016-04-23T22:11:00Z">
              <w:del w:id="1665" w:author="David Modjeska" w:date="2016-04-23T22:34:00Z">
                <w:r w:rsidRPr="00AC53B3" w:rsidDel="00966A1D">
                  <w:rPr>
                    <w:rFonts w:ascii="Arial Unicode MS" w:eastAsia="Arial Unicode MS" w:hAnsi="Arial Unicode MS" w:cs="Arial Unicode MS"/>
                    <w:sz w:val="16"/>
                    <w:szCs w:val="16"/>
                  </w:rPr>
                  <w:delText>Regression</w:delText>
                </w:r>
              </w:del>
            </w:moveFrom>
          </w:p>
        </w:tc>
        <w:tc>
          <w:tcPr>
            <w:tcW w:w="916" w:type="dxa"/>
            <w:gridSpan w:val="3"/>
            <w:tcBorders>
              <w:top w:val="nil"/>
              <w:left w:val="single" w:sz="16" w:space="0" w:color="000000"/>
              <w:bottom w:val="nil"/>
            </w:tcBorders>
            <w:shd w:val="clear" w:color="auto" w:fill="FFFFFF"/>
            <w:vAlign w:val="center"/>
          </w:tcPr>
          <w:p w14:paraId="32E349D1" w14:textId="77777777" w:rsidR="002419D7" w:rsidRPr="00AC53B3" w:rsidDel="00966A1D" w:rsidRDefault="002419D7" w:rsidP="00010CB7">
            <w:pPr>
              <w:ind w:left="60" w:right="60"/>
              <w:jc w:val="right"/>
              <w:rPr>
                <w:del w:id="1666" w:author="David Modjeska" w:date="2016-04-23T22:34:00Z"/>
                <w:rFonts w:ascii="Arial Unicode MS" w:eastAsia="Arial Unicode MS" w:hAnsi="Arial Unicode MS" w:cs="Arial Unicode MS"/>
                <w:sz w:val="16"/>
                <w:szCs w:val="16"/>
              </w:rPr>
            </w:pPr>
            <w:moveFrom w:id="1667" w:author="David Modjeska" w:date="2016-04-23T22:11:00Z">
              <w:del w:id="1668" w:author="David Modjeska" w:date="2016-04-23T22:34:00Z">
                <w:r w:rsidRPr="00AC53B3" w:rsidDel="00966A1D">
                  <w:rPr>
                    <w:rFonts w:ascii="Arial Unicode MS" w:eastAsia="Arial Unicode MS" w:hAnsi="Arial Unicode MS" w:cs="Arial Unicode MS"/>
                    <w:sz w:val="16"/>
                    <w:szCs w:val="16"/>
                  </w:rPr>
                  <w:delText>1.465</w:delText>
                </w:r>
              </w:del>
            </w:moveFrom>
          </w:p>
        </w:tc>
        <w:tc>
          <w:tcPr>
            <w:tcW w:w="933" w:type="dxa"/>
            <w:gridSpan w:val="3"/>
            <w:tcBorders>
              <w:top w:val="nil"/>
              <w:bottom w:val="nil"/>
            </w:tcBorders>
            <w:shd w:val="clear" w:color="auto" w:fill="FFFFFF"/>
            <w:vAlign w:val="center"/>
          </w:tcPr>
          <w:p w14:paraId="54939ACF" w14:textId="77777777" w:rsidR="002419D7" w:rsidRPr="00AC53B3" w:rsidDel="00966A1D" w:rsidRDefault="002419D7" w:rsidP="00010CB7">
            <w:pPr>
              <w:ind w:left="60" w:right="60"/>
              <w:jc w:val="right"/>
              <w:rPr>
                <w:del w:id="1669" w:author="David Modjeska" w:date="2016-04-23T22:34:00Z"/>
                <w:rFonts w:ascii="Arial Unicode MS" w:eastAsia="Arial Unicode MS" w:hAnsi="Arial Unicode MS" w:cs="Arial Unicode MS"/>
                <w:sz w:val="16"/>
                <w:szCs w:val="16"/>
              </w:rPr>
            </w:pPr>
            <w:moveFrom w:id="1670" w:author="David Modjeska" w:date="2016-04-23T22:11:00Z">
              <w:del w:id="1671" w:author="David Modjeska" w:date="2016-04-23T22:34:00Z">
                <w:r w:rsidRPr="00AC53B3" w:rsidDel="00966A1D">
                  <w:rPr>
                    <w:rFonts w:ascii="Arial Unicode MS" w:eastAsia="Arial Unicode MS" w:hAnsi="Arial Unicode MS" w:cs="Arial Unicode MS"/>
                    <w:sz w:val="16"/>
                    <w:szCs w:val="16"/>
                  </w:rPr>
                  <w:delText>16</w:delText>
                </w:r>
              </w:del>
            </w:moveFrom>
          </w:p>
        </w:tc>
        <w:tc>
          <w:tcPr>
            <w:tcW w:w="790" w:type="dxa"/>
            <w:gridSpan w:val="2"/>
            <w:tcBorders>
              <w:top w:val="nil"/>
              <w:bottom w:val="nil"/>
            </w:tcBorders>
            <w:shd w:val="clear" w:color="auto" w:fill="FFFFFF"/>
            <w:vAlign w:val="center"/>
          </w:tcPr>
          <w:p w14:paraId="3DA6E6C5" w14:textId="77777777" w:rsidR="002419D7" w:rsidRPr="00AC53B3" w:rsidDel="00966A1D" w:rsidRDefault="002419D7" w:rsidP="00010CB7">
            <w:pPr>
              <w:ind w:left="60" w:right="60"/>
              <w:jc w:val="right"/>
              <w:rPr>
                <w:del w:id="1672" w:author="David Modjeska" w:date="2016-04-23T22:34:00Z"/>
                <w:rFonts w:ascii="Arial Unicode MS" w:eastAsia="Arial Unicode MS" w:hAnsi="Arial Unicode MS" w:cs="Arial Unicode MS"/>
                <w:sz w:val="16"/>
                <w:szCs w:val="16"/>
              </w:rPr>
            </w:pPr>
            <w:moveFrom w:id="1673" w:author="David Modjeska" w:date="2016-04-23T22:11:00Z">
              <w:del w:id="1674" w:author="David Modjeska" w:date="2016-04-23T22:34:00Z">
                <w:r w:rsidRPr="00AC53B3" w:rsidDel="00966A1D">
                  <w:rPr>
                    <w:rFonts w:ascii="Arial Unicode MS" w:eastAsia="Arial Unicode MS" w:hAnsi="Arial Unicode MS" w:cs="Arial Unicode MS"/>
                    <w:sz w:val="16"/>
                    <w:szCs w:val="16"/>
                  </w:rPr>
                  <w:delText>.092</w:delText>
                </w:r>
              </w:del>
            </w:moveFrom>
          </w:p>
        </w:tc>
        <w:tc>
          <w:tcPr>
            <w:tcW w:w="425" w:type="dxa"/>
            <w:tcBorders>
              <w:top w:val="nil"/>
              <w:bottom w:val="nil"/>
            </w:tcBorders>
            <w:shd w:val="clear" w:color="auto" w:fill="FFFFFF"/>
            <w:vAlign w:val="center"/>
          </w:tcPr>
          <w:p w14:paraId="46EFD8CD" w14:textId="77777777" w:rsidR="002419D7" w:rsidRPr="00AC53B3" w:rsidDel="00966A1D" w:rsidRDefault="002419D7" w:rsidP="00010CB7">
            <w:pPr>
              <w:ind w:left="60" w:right="60"/>
              <w:jc w:val="right"/>
              <w:rPr>
                <w:del w:id="1675" w:author="David Modjeska" w:date="2016-04-23T22:34:00Z"/>
                <w:rFonts w:ascii="Arial Unicode MS" w:eastAsia="Arial Unicode MS" w:hAnsi="Arial Unicode MS" w:cs="Arial Unicode MS"/>
                <w:sz w:val="16"/>
                <w:szCs w:val="16"/>
              </w:rPr>
            </w:pPr>
            <w:moveFrom w:id="1676" w:author="David Modjeska" w:date="2016-04-23T22:11:00Z">
              <w:del w:id="1677" w:author="David Modjeska" w:date="2016-04-23T22:34:00Z">
                <w:r w:rsidRPr="00AC53B3" w:rsidDel="00966A1D">
                  <w:rPr>
                    <w:rFonts w:ascii="Arial Unicode MS" w:eastAsia="Arial Unicode MS" w:hAnsi="Arial Unicode MS" w:cs="Arial Unicode MS"/>
                    <w:sz w:val="16"/>
                    <w:szCs w:val="16"/>
                  </w:rPr>
                  <w:delText>704.038</w:delText>
                </w:r>
              </w:del>
            </w:moveFrom>
          </w:p>
        </w:tc>
        <w:tc>
          <w:tcPr>
            <w:tcW w:w="2262" w:type="dxa"/>
            <w:gridSpan w:val="3"/>
            <w:tcBorders>
              <w:top w:val="nil"/>
              <w:bottom w:val="nil"/>
              <w:right w:val="single" w:sz="16" w:space="0" w:color="000000"/>
            </w:tcBorders>
            <w:shd w:val="clear" w:color="auto" w:fill="FFFFFF"/>
            <w:vAlign w:val="center"/>
          </w:tcPr>
          <w:p w14:paraId="7A5D0404" w14:textId="77777777" w:rsidR="002419D7" w:rsidRPr="00AC53B3" w:rsidDel="00966A1D" w:rsidRDefault="002419D7" w:rsidP="00010CB7">
            <w:pPr>
              <w:ind w:left="60" w:right="60"/>
              <w:jc w:val="right"/>
              <w:rPr>
                <w:del w:id="1678" w:author="David Modjeska" w:date="2016-04-23T22:34:00Z"/>
                <w:rFonts w:ascii="Arial Unicode MS" w:eastAsia="Arial Unicode MS" w:hAnsi="Arial Unicode MS" w:cs="Arial Unicode MS"/>
                <w:sz w:val="16"/>
                <w:szCs w:val="16"/>
              </w:rPr>
            </w:pPr>
            <w:moveFrom w:id="1679" w:author="David Modjeska" w:date="2016-04-23T22:11:00Z">
              <w:del w:id="1680" w:author="David Modjeska" w:date="2016-04-23T22:34:00Z">
                <w:r w:rsidRPr="00AC53B3" w:rsidDel="00966A1D">
                  <w:rPr>
                    <w:rFonts w:ascii="Arial Unicode MS" w:eastAsia="Arial Unicode MS" w:hAnsi="Arial Unicode MS" w:cs="Arial Unicode MS"/>
                    <w:sz w:val="16"/>
                    <w:szCs w:val="16"/>
                  </w:rPr>
                  <w:delText>.000</w:delText>
                </w:r>
                <w:r w:rsidRPr="00AC53B3" w:rsidDel="00966A1D">
                  <w:rPr>
                    <w:rFonts w:ascii="Arial Unicode MS" w:eastAsia="Arial Unicode MS" w:hAnsi="Arial Unicode MS" w:cs="Arial Unicode MS"/>
                    <w:sz w:val="16"/>
                    <w:szCs w:val="16"/>
                    <w:vertAlign w:val="superscript"/>
                  </w:rPr>
                  <w:delText>y</w:delText>
                </w:r>
              </w:del>
            </w:moveFrom>
          </w:p>
        </w:tc>
      </w:tr>
      <w:tr w:rsidR="002419D7" w:rsidRPr="00AC53B3" w:rsidDel="00966A1D" w14:paraId="64FCC5E0" w14:textId="77777777" w:rsidTr="00010CB7">
        <w:trPr>
          <w:gridAfter w:val="1"/>
          <w:wAfter w:w="715" w:type="dxa"/>
          <w:cantSplit/>
          <w:del w:id="1681" w:author="David Modjeska" w:date="2016-04-23T22:34:00Z"/>
        </w:trPr>
        <w:tc>
          <w:tcPr>
            <w:tcW w:w="502" w:type="dxa"/>
            <w:gridSpan w:val="3"/>
            <w:vMerge/>
            <w:tcBorders>
              <w:top w:val="nil"/>
              <w:left w:val="single" w:sz="16" w:space="0" w:color="000000"/>
              <w:bottom w:val="single" w:sz="16" w:space="0" w:color="000000"/>
              <w:right w:val="nil"/>
            </w:tcBorders>
            <w:shd w:val="clear" w:color="auto" w:fill="FFFFFF"/>
          </w:tcPr>
          <w:p w14:paraId="2C13F6DF" w14:textId="77777777" w:rsidR="002419D7" w:rsidRPr="00AC53B3" w:rsidDel="00966A1D" w:rsidRDefault="002419D7" w:rsidP="00010CB7">
            <w:pPr>
              <w:rPr>
                <w:del w:id="1682" w:author="David Modjeska" w:date="2016-04-23T22:34:00Z"/>
                <w:rFonts w:ascii="Arial Unicode MS" w:eastAsia="Arial Unicode MS" w:hAnsi="Arial Unicode MS" w:cs="Arial Unicode MS"/>
                <w:sz w:val="16"/>
                <w:szCs w:val="16"/>
              </w:rPr>
            </w:pPr>
          </w:p>
        </w:tc>
        <w:tc>
          <w:tcPr>
            <w:tcW w:w="959" w:type="dxa"/>
            <w:tcBorders>
              <w:top w:val="nil"/>
              <w:left w:val="nil"/>
              <w:bottom w:val="nil"/>
              <w:right w:val="single" w:sz="16" w:space="0" w:color="000000"/>
            </w:tcBorders>
            <w:shd w:val="clear" w:color="auto" w:fill="FFFFFF"/>
          </w:tcPr>
          <w:p w14:paraId="14F29E22" w14:textId="77777777" w:rsidR="002419D7" w:rsidRPr="00AC53B3" w:rsidDel="00966A1D" w:rsidRDefault="002419D7" w:rsidP="00010CB7">
            <w:pPr>
              <w:ind w:left="60" w:right="60"/>
              <w:rPr>
                <w:del w:id="1683" w:author="David Modjeska" w:date="2016-04-23T22:34:00Z"/>
                <w:rFonts w:ascii="Arial Unicode MS" w:eastAsia="Arial Unicode MS" w:hAnsi="Arial Unicode MS" w:cs="Arial Unicode MS"/>
                <w:sz w:val="16"/>
                <w:szCs w:val="16"/>
              </w:rPr>
            </w:pPr>
            <w:moveFrom w:id="1684" w:author="David Modjeska" w:date="2016-04-23T22:11:00Z">
              <w:del w:id="1685" w:author="David Modjeska" w:date="2016-04-23T22:34:00Z">
                <w:r w:rsidRPr="00AC53B3" w:rsidDel="00966A1D">
                  <w:rPr>
                    <w:rFonts w:ascii="Arial Unicode MS" w:eastAsia="Arial Unicode MS" w:hAnsi="Arial Unicode MS" w:cs="Arial Unicode MS"/>
                    <w:sz w:val="16"/>
                    <w:szCs w:val="16"/>
                  </w:rPr>
                  <w:delText>Residual</w:delText>
                </w:r>
              </w:del>
            </w:moveFrom>
          </w:p>
        </w:tc>
        <w:tc>
          <w:tcPr>
            <w:tcW w:w="916" w:type="dxa"/>
            <w:gridSpan w:val="3"/>
            <w:tcBorders>
              <w:top w:val="nil"/>
              <w:left w:val="single" w:sz="16" w:space="0" w:color="000000"/>
              <w:bottom w:val="nil"/>
            </w:tcBorders>
            <w:shd w:val="clear" w:color="auto" w:fill="FFFFFF"/>
            <w:vAlign w:val="center"/>
          </w:tcPr>
          <w:p w14:paraId="3AA93F04" w14:textId="77777777" w:rsidR="002419D7" w:rsidRPr="00AC53B3" w:rsidDel="00966A1D" w:rsidRDefault="002419D7" w:rsidP="00010CB7">
            <w:pPr>
              <w:ind w:left="60" w:right="60"/>
              <w:jc w:val="right"/>
              <w:rPr>
                <w:del w:id="1686" w:author="David Modjeska" w:date="2016-04-23T22:34:00Z"/>
                <w:rFonts w:ascii="Arial Unicode MS" w:eastAsia="Arial Unicode MS" w:hAnsi="Arial Unicode MS" w:cs="Arial Unicode MS"/>
                <w:sz w:val="16"/>
                <w:szCs w:val="16"/>
              </w:rPr>
            </w:pPr>
            <w:moveFrom w:id="1687" w:author="David Modjeska" w:date="2016-04-23T22:11:00Z">
              <w:del w:id="1688" w:author="David Modjeska" w:date="2016-04-23T22:34:00Z">
                <w:r w:rsidRPr="00AC53B3" w:rsidDel="00966A1D">
                  <w:rPr>
                    <w:rFonts w:ascii="Arial Unicode MS" w:eastAsia="Arial Unicode MS" w:hAnsi="Arial Unicode MS" w:cs="Arial Unicode MS"/>
                    <w:sz w:val="16"/>
                    <w:szCs w:val="16"/>
                  </w:rPr>
                  <w:delText>.027</w:delText>
                </w:r>
              </w:del>
            </w:moveFrom>
          </w:p>
        </w:tc>
        <w:tc>
          <w:tcPr>
            <w:tcW w:w="933" w:type="dxa"/>
            <w:gridSpan w:val="3"/>
            <w:tcBorders>
              <w:top w:val="nil"/>
              <w:bottom w:val="nil"/>
            </w:tcBorders>
            <w:shd w:val="clear" w:color="auto" w:fill="FFFFFF"/>
            <w:vAlign w:val="center"/>
          </w:tcPr>
          <w:p w14:paraId="09E34CEE" w14:textId="77777777" w:rsidR="002419D7" w:rsidRPr="00AC53B3" w:rsidDel="00966A1D" w:rsidRDefault="002419D7" w:rsidP="00010CB7">
            <w:pPr>
              <w:ind w:left="60" w:right="60"/>
              <w:jc w:val="right"/>
              <w:rPr>
                <w:del w:id="1689" w:author="David Modjeska" w:date="2016-04-23T22:34:00Z"/>
                <w:rFonts w:ascii="Arial Unicode MS" w:eastAsia="Arial Unicode MS" w:hAnsi="Arial Unicode MS" w:cs="Arial Unicode MS"/>
                <w:sz w:val="16"/>
                <w:szCs w:val="16"/>
              </w:rPr>
            </w:pPr>
            <w:moveFrom w:id="1690" w:author="David Modjeska" w:date="2016-04-23T22:11:00Z">
              <w:del w:id="1691" w:author="David Modjeska" w:date="2016-04-23T22:34:00Z">
                <w:r w:rsidRPr="00AC53B3" w:rsidDel="00966A1D">
                  <w:rPr>
                    <w:rFonts w:ascii="Arial Unicode MS" w:eastAsia="Arial Unicode MS" w:hAnsi="Arial Unicode MS" w:cs="Arial Unicode MS"/>
                    <w:sz w:val="16"/>
                    <w:szCs w:val="16"/>
                  </w:rPr>
                  <w:delText>211</w:delText>
                </w:r>
              </w:del>
            </w:moveFrom>
          </w:p>
        </w:tc>
        <w:tc>
          <w:tcPr>
            <w:tcW w:w="790" w:type="dxa"/>
            <w:gridSpan w:val="2"/>
            <w:tcBorders>
              <w:top w:val="nil"/>
              <w:bottom w:val="nil"/>
            </w:tcBorders>
            <w:shd w:val="clear" w:color="auto" w:fill="FFFFFF"/>
            <w:vAlign w:val="center"/>
          </w:tcPr>
          <w:p w14:paraId="700AFD15" w14:textId="77777777" w:rsidR="002419D7" w:rsidRPr="00AC53B3" w:rsidDel="00966A1D" w:rsidRDefault="002419D7" w:rsidP="00010CB7">
            <w:pPr>
              <w:ind w:left="60" w:right="60"/>
              <w:jc w:val="right"/>
              <w:rPr>
                <w:del w:id="1692" w:author="David Modjeska" w:date="2016-04-23T22:34:00Z"/>
                <w:rFonts w:ascii="Arial Unicode MS" w:eastAsia="Arial Unicode MS" w:hAnsi="Arial Unicode MS" w:cs="Arial Unicode MS"/>
                <w:sz w:val="16"/>
                <w:szCs w:val="16"/>
              </w:rPr>
            </w:pPr>
            <w:moveFrom w:id="1693" w:author="David Modjeska" w:date="2016-04-23T22:11:00Z">
              <w:del w:id="1694" w:author="David Modjeska" w:date="2016-04-23T22:34:00Z">
                <w:r w:rsidRPr="00AC53B3" w:rsidDel="00966A1D">
                  <w:rPr>
                    <w:rFonts w:ascii="Arial Unicode MS" w:eastAsia="Arial Unicode MS" w:hAnsi="Arial Unicode MS" w:cs="Arial Unicode MS"/>
                    <w:sz w:val="16"/>
                    <w:szCs w:val="16"/>
                  </w:rPr>
                  <w:delText>.000</w:delText>
                </w:r>
              </w:del>
            </w:moveFrom>
          </w:p>
        </w:tc>
        <w:tc>
          <w:tcPr>
            <w:tcW w:w="425" w:type="dxa"/>
            <w:tcBorders>
              <w:top w:val="nil"/>
              <w:bottom w:val="nil"/>
            </w:tcBorders>
            <w:shd w:val="clear" w:color="auto" w:fill="FFFFFF"/>
            <w:vAlign w:val="center"/>
          </w:tcPr>
          <w:p w14:paraId="709BF86D" w14:textId="77777777" w:rsidR="002419D7" w:rsidRPr="00AC53B3" w:rsidDel="00966A1D" w:rsidRDefault="002419D7" w:rsidP="00010CB7">
            <w:pPr>
              <w:rPr>
                <w:del w:id="1695" w:author="David Modjeska" w:date="2016-04-23T22:34:00Z"/>
                <w:rFonts w:ascii="Arial Unicode MS" w:eastAsia="Arial Unicode MS" w:hAnsi="Arial Unicode MS" w:cs="Arial Unicode MS"/>
                <w:sz w:val="16"/>
                <w:szCs w:val="16"/>
              </w:rPr>
            </w:pPr>
          </w:p>
        </w:tc>
        <w:tc>
          <w:tcPr>
            <w:tcW w:w="2262" w:type="dxa"/>
            <w:gridSpan w:val="3"/>
            <w:tcBorders>
              <w:top w:val="nil"/>
              <w:bottom w:val="nil"/>
              <w:right w:val="single" w:sz="16" w:space="0" w:color="000000"/>
            </w:tcBorders>
            <w:shd w:val="clear" w:color="auto" w:fill="FFFFFF"/>
            <w:vAlign w:val="center"/>
          </w:tcPr>
          <w:p w14:paraId="2A9659B9" w14:textId="77777777" w:rsidR="002419D7" w:rsidRPr="00AC53B3" w:rsidDel="00966A1D" w:rsidRDefault="002419D7" w:rsidP="00010CB7">
            <w:pPr>
              <w:rPr>
                <w:del w:id="1696" w:author="David Modjeska" w:date="2016-04-23T22:34:00Z"/>
                <w:rFonts w:ascii="Arial Unicode MS" w:eastAsia="Arial Unicode MS" w:hAnsi="Arial Unicode MS" w:cs="Arial Unicode MS"/>
                <w:sz w:val="16"/>
                <w:szCs w:val="16"/>
              </w:rPr>
            </w:pPr>
          </w:p>
        </w:tc>
      </w:tr>
      <w:tr w:rsidR="002419D7" w:rsidRPr="00AC53B3" w:rsidDel="00966A1D" w14:paraId="0F95802A" w14:textId="77777777" w:rsidTr="00010CB7">
        <w:trPr>
          <w:gridAfter w:val="1"/>
          <w:wAfter w:w="715" w:type="dxa"/>
          <w:cantSplit/>
          <w:del w:id="1697" w:author="David Modjeska" w:date="2016-04-23T22:34:00Z"/>
        </w:trPr>
        <w:tc>
          <w:tcPr>
            <w:tcW w:w="502" w:type="dxa"/>
            <w:gridSpan w:val="3"/>
            <w:vMerge/>
            <w:tcBorders>
              <w:top w:val="nil"/>
              <w:left w:val="single" w:sz="16" w:space="0" w:color="000000"/>
              <w:bottom w:val="single" w:sz="16" w:space="0" w:color="000000"/>
              <w:right w:val="nil"/>
            </w:tcBorders>
            <w:shd w:val="clear" w:color="auto" w:fill="FFFFFF"/>
          </w:tcPr>
          <w:p w14:paraId="50402101" w14:textId="77777777" w:rsidR="002419D7" w:rsidRPr="00AC53B3" w:rsidDel="00966A1D" w:rsidRDefault="002419D7" w:rsidP="00010CB7">
            <w:pPr>
              <w:rPr>
                <w:del w:id="1698" w:author="David Modjeska" w:date="2016-04-23T22:34:00Z"/>
                <w:rFonts w:ascii="Arial Unicode MS" w:eastAsia="Arial Unicode MS" w:hAnsi="Arial Unicode MS" w:cs="Arial Unicode MS"/>
                <w:sz w:val="16"/>
                <w:szCs w:val="16"/>
              </w:rPr>
            </w:pPr>
          </w:p>
        </w:tc>
        <w:tc>
          <w:tcPr>
            <w:tcW w:w="959" w:type="dxa"/>
            <w:tcBorders>
              <w:top w:val="nil"/>
              <w:left w:val="nil"/>
              <w:bottom w:val="single" w:sz="16" w:space="0" w:color="000000"/>
              <w:right w:val="single" w:sz="16" w:space="0" w:color="000000"/>
            </w:tcBorders>
            <w:shd w:val="clear" w:color="auto" w:fill="FFFFFF"/>
          </w:tcPr>
          <w:p w14:paraId="473EFC27" w14:textId="77777777" w:rsidR="002419D7" w:rsidRPr="00AC53B3" w:rsidDel="00966A1D" w:rsidRDefault="002419D7" w:rsidP="00010CB7">
            <w:pPr>
              <w:ind w:left="60" w:right="60"/>
              <w:rPr>
                <w:del w:id="1699" w:author="David Modjeska" w:date="2016-04-23T22:34:00Z"/>
                <w:rFonts w:ascii="Arial Unicode MS" w:eastAsia="Arial Unicode MS" w:hAnsi="Arial Unicode MS" w:cs="Arial Unicode MS"/>
                <w:sz w:val="16"/>
                <w:szCs w:val="16"/>
              </w:rPr>
            </w:pPr>
            <w:moveFrom w:id="1700" w:author="David Modjeska" w:date="2016-04-23T22:11:00Z">
              <w:del w:id="1701" w:author="David Modjeska" w:date="2016-04-23T22:34:00Z">
                <w:r w:rsidRPr="00AC53B3" w:rsidDel="00966A1D">
                  <w:rPr>
                    <w:rFonts w:ascii="Arial Unicode MS" w:eastAsia="Arial Unicode MS" w:hAnsi="Arial Unicode MS" w:cs="Arial Unicode MS"/>
                    <w:sz w:val="16"/>
                    <w:szCs w:val="16"/>
                  </w:rPr>
                  <w:delText>Total</w:delText>
                </w:r>
              </w:del>
            </w:moveFrom>
          </w:p>
        </w:tc>
        <w:tc>
          <w:tcPr>
            <w:tcW w:w="916" w:type="dxa"/>
            <w:gridSpan w:val="3"/>
            <w:tcBorders>
              <w:top w:val="nil"/>
              <w:left w:val="single" w:sz="16" w:space="0" w:color="000000"/>
              <w:bottom w:val="single" w:sz="16" w:space="0" w:color="000000"/>
            </w:tcBorders>
            <w:shd w:val="clear" w:color="auto" w:fill="FFFFFF"/>
            <w:vAlign w:val="center"/>
          </w:tcPr>
          <w:p w14:paraId="565C475F" w14:textId="77777777" w:rsidR="002419D7" w:rsidRPr="00AC53B3" w:rsidDel="00966A1D" w:rsidRDefault="002419D7" w:rsidP="00010CB7">
            <w:pPr>
              <w:ind w:left="60" w:right="60"/>
              <w:jc w:val="right"/>
              <w:rPr>
                <w:del w:id="1702" w:author="David Modjeska" w:date="2016-04-23T22:34:00Z"/>
                <w:rFonts w:ascii="Arial Unicode MS" w:eastAsia="Arial Unicode MS" w:hAnsi="Arial Unicode MS" w:cs="Arial Unicode MS"/>
                <w:sz w:val="16"/>
                <w:szCs w:val="16"/>
              </w:rPr>
            </w:pPr>
            <w:moveFrom w:id="1703" w:author="David Modjeska" w:date="2016-04-23T22:11:00Z">
              <w:del w:id="1704" w:author="David Modjeska" w:date="2016-04-23T22:34:00Z">
                <w:r w:rsidRPr="00AC53B3" w:rsidDel="00966A1D">
                  <w:rPr>
                    <w:rFonts w:ascii="Arial Unicode MS" w:eastAsia="Arial Unicode MS" w:hAnsi="Arial Unicode MS" w:cs="Arial Unicode MS"/>
                    <w:sz w:val="16"/>
                    <w:szCs w:val="16"/>
                  </w:rPr>
                  <w:delText>1.493</w:delText>
                </w:r>
              </w:del>
            </w:moveFrom>
          </w:p>
        </w:tc>
        <w:tc>
          <w:tcPr>
            <w:tcW w:w="933" w:type="dxa"/>
            <w:gridSpan w:val="3"/>
            <w:tcBorders>
              <w:top w:val="nil"/>
              <w:bottom w:val="single" w:sz="16" w:space="0" w:color="000000"/>
            </w:tcBorders>
            <w:shd w:val="clear" w:color="auto" w:fill="FFFFFF"/>
            <w:vAlign w:val="center"/>
          </w:tcPr>
          <w:p w14:paraId="2D2AF43C" w14:textId="77777777" w:rsidR="002419D7" w:rsidRPr="00AC53B3" w:rsidDel="00966A1D" w:rsidRDefault="002419D7" w:rsidP="00010CB7">
            <w:pPr>
              <w:ind w:left="60" w:right="60"/>
              <w:jc w:val="right"/>
              <w:rPr>
                <w:del w:id="1705" w:author="David Modjeska" w:date="2016-04-23T22:34:00Z"/>
                <w:rFonts w:ascii="Arial Unicode MS" w:eastAsia="Arial Unicode MS" w:hAnsi="Arial Unicode MS" w:cs="Arial Unicode MS"/>
                <w:sz w:val="16"/>
                <w:szCs w:val="16"/>
              </w:rPr>
            </w:pPr>
            <w:moveFrom w:id="1706" w:author="David Modjeska" w:date="2016-04-23T22:11:00Z">
              <w:del w:id="1707" w:author="David Modjeska" w:date="2016-04-23T22:34:00Z">
                <w:r w:rsidRPr="00AC53B3" w:rsidDel="00966A1D">
                  <w:rPr>
                    <w:rFonts w:ascii="Arial Unicode MS" w:eastAsia="Arial Unicode MS" w:hAnsi="Arial Unicode MS" w:cs="Arial Unicode MS"/>
                    <w:sz w:val="16"/>
                    <w:szCs w:val="16"/>
                  </w:rPr>
                  <w:delText>227</w:delText>
                </w:r>
              </w:del>
            </w:moveFrom>
          </w:p>
        </w:tc>
        <w:tc>
          <w:tcPr>
            <w:tcW w:w="790" w:type="dxa"/>
            <w:gridSpan w:val="2"/>
            <w:tcBorders>
              <w:top w:val="nil"/>
              <w:bottom w:val="single" w:sz="16" w:space="0" w:color="000000"/>
            </w:tcBorders>
            <w:shd w:val="clear" w:color="auto" w:fill="FFFFFF"/>
            <w:vAlign w:val="center"/>
          </w:tcPr>
          <w:p w14:paraId="63E86AC6" w14:textId="77777777" w:rsidR="002419D7" w:rsidRPr="00AC53B3" w:rsidDel="00966A1D" w:rsidRDefault="002419D7" w:rsidP="00010CB7">
            <w:pPr>
              <w:rPr>
                <w:del w:id="1708" w:author="David Modjeska" w:date="2016-04-23T22:34:00Z"/>
                <w:rFonts w:ascii="Arial Unicode MS" w:eastAsia="Arial Unicode MS" w:hAnsi="Arial Unicode MS" w:cs="Arial Unicode MS"/>
                <w:sz w:val="16"/>
                <w:szCs w:val="16"/>
              </w:rPr>
            </w:pPr>
          </w:p>
        </w:tc>
        <w:tc>
          <w:tcPr>
            <w:tcW w:w="425" w:type="dxa"/>
            <w:tcBorders>
              <w:top w:val="nil"/>
              <w:bottom w:val="single" w:sz="16" w:space="0" w:color="000000"/>
            </w:tcBorders>
            <w:shd w:val="clear" w:color="auto" w:fill="FFFFFF"/>
            <w:vAlign w:val="center"/>
          </w:tcPr>
          <w:p w14:paraId="66552AFC" w14:textId="77777777" w:rsidR="002419D7" w:rsidRPr="00AC53B3" w:rsidDel="00966A1D" w:rsidRDefault="002419D7" w:rsidP="00010CB7">
            <w:pPr>
              <w:rPr>
                <w:del w:id="1709" w:author="David Modjeska" w:date="2016-04-23T22:34:00Z"/>
                <w:rFonts w:ascii="Arial Unicode MS" w:eastAsia="Arial Unicode MS" w:hAnsi="Arial Unicode MS" w:cs="Arial Unicode MS"/>
                <w:sz w:val="16"/>
                <w:szCs w:val="16"/>
              </w:rPr>
            </w:pPr>
          </w:p>
        </w:tc>
        <w:tc>
          <w:tcPr>
            <w:tcW w:w="2262" w:type="dxa"/>
            <w:gridSpan w:val="3"/>
            <w:tcBorders>
              <w:top w:val="nil"/>
              <w:bottom w:val="single" w:sz="16" w:space="0" w:color="000000"/>
              <w:right w:val="single" w:sz="16" w:space="0" w:color="000000"/>
            </w:tcBorders>
            <w:shd w:val="clear" w:color="auto" w:fill="FFFFFF"/>
            <w:vAlign w:val="center"/>
          </w:tcPr>
          <w:p w14:paraId="6C5EE574" w14:textId="77777777" w:rsidR="002419D7" w:rsidRPr="00AC53B3" w:rsidDel="00966A1D" w:rsidRDefault="002419D7" w:rsidP="00010CB7">
            <w:pPr>
              <w:rPr>
                <w:del w:id="1710" w:author="David Modjeska" w:date="2016-04-23T22:34:00Z"/>
                <w:rFonts w:ascii="Arial Unicode MS" w:eastAsia="Arial Unicode MS" w:hAnsi="Arial Unicode MS" w:cs="Arial Unicode MS"/>
                <w:sz w:val="16"/>
                <w:szCs w:val="16"/>
              </w:rPr>
            </w:pPr>
          </w:p>
        </w:tc>
      </w:tr>
      <w:tr w:rsidR="002419D7" w:rsidRPr="00AC53B3" w:rsidDel="00966A1D" w14:paraId="604E30D4" w14:textId="77777777" w:rsidTr="00010CB7">
        <w:tblPrEx>
          <w:tblW w:w="7502"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ExChange w:id="1711" w:author="David Modjeska" w:date="2016-04-23T22:44:00Z">
            <w:tblPrEx>
              <w:tblW w:w="863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Ex>
          </w:tblPrExChange>
        </w:tblPrEx>
        <w:trPr>
          <w:gridAfter w:val="1"/>
          <w:wAfter w:w="715" w:type="dxa"/>
          <w:cantSplit/>
          <w:del w:id="1712" w:author="David Modjeska" w:date="2016-04-23T22:34:00Z"/>
          <w:trPrChange w:id="1713" w:author="David Modjeska" w:date="2016-04-23T22:44:00Z">
            <w:trPr>
              <w:gridAfter w:val="1"/>
              <w:cantSplit/>
            </w:trPr>
          </w:trPrChange>
        </w:trPr>
        <w:tc>
          <w:tcPr>
            <w:tcW w:w="6787" w:type="dxa"/>
            <w:gridSpan w:val="16"/>
            <w:tcBorders>
              <w:top w:val="nil"/>
              <w:left w:val="nil"/>
              <w:bottom w:val="nil"/>
              <w:right w:val="nil"/>
            </w:tcBorders>
            <w:shd w:val="clear" w:color="auto" w:fill="FFFFFF"/>
            <w:tcPrChange w:id="1714" w:author="David Modjeska" w:date="2016-04-23T22:44:00Z">
              <w:tcPr>
                <w:tcW w:w="6787" w:type="dxa"/>
                <w:gridSpan w:val="17"/>
                <w:tcBorders>
                  <w:top w:val="nil"/>
                  <w:left w:val="nil"/>
                  <w:bottom w:val="nil"/>
                  <w:right w:val="nil"/>
                </w:tcBorders>
                <w:shd w:val="clear" w:color="auto" w:fill="FFFFFF"/>
              </w:tcPr>
            </w:tcPrChange>
          </w:tcPr>
          <w:p w14:paraId="756289D2" w14:textId="77777777" w:rsidR="002419D7" w:rsidRPr="00AC53B3" w:rsidDel="00966A1D" w:rsidRDefault="002419D7" w:rsidP="00010CB7">
            <w:pPr>
              <w:ind w:left="60" w:right="60"/>
              <w:rPr>
                <w:del w:id="1715" w:author="David Modjeska" w:date="2016-04-23T22:34:00Z"/>
                <w:rFonts w:ascii="Arial Unicode MS" w:eastAsia="Arial Unicode MS" w:hAnsi="Arial Unicode MS" w:cs="Arial Unicode MS"/>
                <w:sz w:val="16"/>
                <w:szCs w:val="16"/>
              </w:rPr>
            </w:pPr>
            <w:moveFrom w:id="1716" w:author="David Modjeska" w:date="2016-04-23T22:11:00Z">
              <w:del w:id="1717" w:author="David Modjeska" w:date="2016-04-23T22:34:00Z">
                <w:r w:rsidRPr="00AC53B3" w:rsidDel="00966A1D">
                  <w:rPr>
                    <w:rFonts w:ascii="Arial Unicode MS" w:eastAsia="Arial Unicode MS" w:hAnsi="Arial Unicode MS" w:cs="Arial Unicode MS"/>
                    <w:sz w:val="16"/>
                    <w:szCs w:val="16"/>
                  </w:rPr>
                  <w:delText>a. Dependent Variable: FXRate</w:delText>
                </w:r>
              </w:del>
            </w:moveFrom>
          </w:p>
        </w:tc>
      </w:tr>
      <w:moveFromRangeEnd w:id="1633"/>
      <w:tr w:rsidR="002419D7" w:rsidRPr="005219CE" w14:paraId="412EF348" w14:textId="77777777" w:rsidTr="00010CB7">
        <w:tblPrEx>
          <w:tblW w:w="7502"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ExChange w:id="1718" w:author="David Modjeska" w:date="2016-04-23T22:44:00Z">
            <w:tblPrEx>
              <w:tblW w:w="863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Ex>
          </w:tblPrExChange>
        </w:tblPrEx>
        <w:trPr>
          <w:cantSplit/>
          <w:ins w:id="1719" w:author="David Modjeska" w:date="2016-04-23T22:37:00Z"/>
          <w:trPrChange w:id="1720" w:author="David Modjeska" w:date="2016-04-23T22:44:00Z">
            <w:trPr>
              <w:cantSplit/>
            </w:trPr>
          </w:trPrChange>
        </w:trPr>
        <w:tc>
          <w:tcPr>
            <w:tcW w:w="7502" w:type="dxa"/>
            <w:gridSpan w:val="17"/>
            <w:tcBorders>
              <w:top w:val="nil"/>
              <w:left w:val="nil"/>
              <w:bottom w:val="nil"/>
              <w:right w:val="nil"/>
            </w:tcBorders>
            <w:shd w:val="clear" w:color="auto" w:fill="FFFFFF"/>
            <w:vAlign w:val="center"/>
            <w:tcPrChange w:id="1721" w:author="David Modjeska" w:date="2016-04-23T22:44:00Z">
              <w:tcPr>
                <w:tcW w:w="8636" w:type="dxa"/>
                <w:gridSpan w:val="20"/>
                <w:tcBorders>
                  <w:top w:val="nil"/>
                  <w:left w:val="nil"/>
                  <w:bottom w:val="nil"/>
                  <w:right w:val="nil"/>
                </w:tcBorders>
                <w:shd w:val="clear" w:color="auto" w:fill="FFFFFF"/>
                <w:vAlign w:val="center"/>
              </w:tcPr>
            </w:tcPrChange>
          </w:tcPr>
          <w:p w14:paraId="32B4124D" w14:textId="77777777" w:rsidR="002419D7" w:rsidRPr="005219CE" w:rsidRDefault="002419D7">
            <w:pPr>
              <w:ind w:right="60"/>
              <w:rPr>
                <w:ins w:id="1722" w:author="David Modjeska" w:date="2016-04-23T22:37:00Z"/>
                <w:rFonts w:ascii="Arial Unicode MS" w:eastAsia="Arial Unicode MS" w:hAnsi="Arial Unicode MS" w:cs="Arial Unicode MS"/>
                <w:sz w:val="16"/>
                <w:szCs w:val="16"/>
                <w:rPrChange w:id="1723" w:author="David Modjeska" w:date="2016-04-23T22:39:00Z">
                  <w:rPr>
                    <w:ins w:id="1724" w:author="David Modjeska" w:date="2016-04-23T22:37:00Z"/>
                    <w:rFonts w:ascii="Arial" w:hAnsi="Arial" w:cs="Arial"/>
                  </w:rPr>
                </w:rPrChange>
              </w:rPr>
              <w:pPrChange w:id="1725" w:author="David Modjeska" w:date="2016-04-23T22:39:00Z">
                <w:pPr>
                  <w:spacing w:line="320" w:lineRule="atLeast"/>
                  <w:ind w:left="60" w:right="60"/>
                  <w:jc w:val="center"/>
                </w:pPr>
              </w:pPrChange>
            </w:pPr>
            <w:proofErr w:type="spellStart"/>
            <w:ins w:id="1726" w:author="David Modjeska" w:date="2016-04-23T22:37:00Z">
              <w:r w:rsidRPr="005219CE">
                <w:rPr>
                  <w:rFonts w:ascii="Arial Unicode MS" w:eastAsia="Arial Unicode MS" w:hAnsi="Arial Unicode MS" w:cs="Arial Unicode MS"/>
                  <w:b/>
                  <w:bCs/>
                  <w:sz w:val="16"/>
                  <w:szCs w:val="16"/>
                  <w:rPrChange w:id="1727" w:author="David Modjeska" w:date="2016-04-23T22:39:00Z">
                    <w:rPr>
                      <w:rFonts w:ascii="Arial" w:hAnsi="Arial" w:cs="Arial"/>
                      <w:b/>
                      <w:bCs/>
                    </w:rPr>
                  </w:rPrChange>
                </w:rPr>
                <w:t>ANOVA</w:t>
              </w:r>
              <w:r w:rsidRPr="005219CE">
                <w:rPr>
                  <w:rFonts w:ascii="Arial Unicode MS" w:eastAsia="Arial Unicode MS" w:hAnsi="Arial Unicode MS" w:cs="Arial Unicode MS"/>
                  <w:b/>
                  <w:bCs/>
                  <w:sz w:val="16"/>
                  <w:szCs w:val="16"/>
                  <w:vertAlign w:val="superscript"/>
                  <w:rPrChange w:id="1728" w:author="David Modjeska" w:date="2016-04-23T22:39:00Z">
                    <w:rPr>
                      <w:rFonts w:ascii="Arial" w:hAnsi="Arial" w:cs="Arial"/>
                      <w:b/>
                      <w:bCs/>
                      <w:vertAlign w:val="superscript"/>
                    </w:rPr>
                  </w:rPrChange>
                </w:rPr>
                <w:t>a</w:t>
              </w:r>
              <w:proofErr w:type="spellEnd"/>
            </w:ins>
          </w:p>
        </w:tc>
      </w:tr>
      <w:tr w:rsidR="002419D7" w:rsidRPr="005219CE" w14:paraId="4DA52EDB" w14:textId="77777777" w:rsidTr="00010CB7">
        <w:trPr>
          <w:cantSplit/>
          <w:ins w:id="1729" w:author="David Modjeska" w:date="2016-04-23T22:37:00Z"/>
        </w:trPr>
        <w:tc>
          <w:tcPr>
            <w:tcW w:w="1461" w:type="dxa"/>
            <w:gridSpan w:val="4"/>
            <w:tcBorders>
              <w:top w:val="single" w:sz="16" w:space="0" w:color="000000"/>
              <w:left w:val="single" w:sz="16" w:space="0" w:color="000000"/>
              <w:bottom w:val="single" w:sz="16" w:space="0" w:color="000000"/>
              <w:right w:val="nil"/>
            </w:tcBorders>
            <w:shd w:val="clear" w:color="auto" w:fill="FFFFFF"/>
            <w:vAlign w:val="bottom"/>
          </w:tcPr>
          <w:p w14:paraId="4137ECCB" w14:textId="77777777" w:rsidR="002419D7" w:rsidRPr="005219CE" w:rsidRDefault="002419D7">
            <w:pPr>
              <w:ind w:left="60" w:right="60"/>
              <w:rPr>
                <w:ins w:id="1730" w:author="David Modjeska" w:date="2016-04-23T22:37:00Z"/>
                <w:rFonts w:ascii="Arial Unicode MS" w:eastAsia="Arial Unicode MS" w:hAnsi="Arial Unicode MS" w:cs="Arial Unicode MS"/>
                <w:sz w:val="16"/>
                <w:szCs w:val="16"/>
                <w:rPrChange w:id="1731" w:author="David Modjeska" w:date="2016-04-23T22:39:00Z">
                  <w:rPr>
                    <w:ins w:id="1732" w:author="David Modjeska" w:date="2016-04-23T22:37:00Z"/>
                    <w:rFonts w:ascii="Arial" w:hAnsi="Arial" w:cs="Arial"/>
                  </w:rPr>
                </w:rPrChange>
              </w:rPr>
              <w:pPrChange w:id="1733" w:author="David Modjeska" w:date="2016-04-23T22:39:00Z">
                <w:pPr>
                  <w:spacing w:line="320" w:lineRule="atLeast"/>
                  <w:ind w:left="60" w:right="60"/>
                </w:pPr>
              </w:pPrChange>
            </w:pPr>
            <w:ins w:id="1734" w:author="David Modjeska" w:date="2016-04-23T22:37:00Z">
              <w:r w:rsidRPr="005219CE">
                <w:rPr>
                  <w:rFonts w:ascii="Arial Unicode MS" w:eastAsia="Arial Unicode MS" w:hAnsi="Arial Unicode MS" w:cs="Arial Unicode MS"/>
                  <w:sz w:val="16"/>
                  <w:szCs w:val="16"/>
                  <w:rPrChange w:id="1735" w:author="David Modjeska" w:date="2016-04-23T22:39:00Z">
                    <w:rPr>
                      <w:rFonts w:ascii="Arial" w:hAnsi="Arial" w:cs="Arial"/>
                    </w:rPr>
                  </w:rPrChange>
                </w:rPr>
                <w:t>Model</w:t>
              </w:r>
            </w:ins>
          </w:p>
        </w:tc>
        <w:tc>
          <w:tcPr>
            <w:tcW w:w="1647" w:type="dxa"/>
            <w:gridSpan w:val="5"/>
            <w:tcBorders>
              <w:top w:val="single" w:sz="16" w:space="0" w:color="000000"/>
              <w:left w:val="single" w:sz="16" w:space="0" w:color="000000"/>
              <w:bottom w:val="single" w:sz="16" w:space="0" w:color="000000"/>
            </w:tcBorders>
            <w:shd w:val="clear" w:color="auto" w:fill="FFFFFF"/>
            <w:vAlign w:val="bottom"/>
          </w:tcPr>
          <w:p w14:paraId="19840735" w14:textId="77777777" w:rsidR="002419D7" w:rsidRPr="005219CE" w:rsidRDefault="002419D7">
            <w:pPr>
              <w:ind w:left="60" w:right="60"/>
              <w:jc w:val="center"/>
              <w:rPr>
                <w:ins w:id="1736" w:author="David Modjeska" w:date="2016-04-23T22:37:00Z"/>
                <w:rFonts w:ascii="Arial Unicode MS" w:eastAsia="Arial Unicode MS" w:hAnsi="Arial Unicode MS" w:cs="Arial Unicode MS"/>
                <w:sz w:val="16"/>
                <w:szCs w:val="16"/>
                <w:rPrChange w:id="1737" w:author="David Modjeska" w:date="2016-04-23T22:39:00Z">
                  <w:rPr>
                    <w:ins w:id="1738" w:author="David Modjeska" w:date="2016-04-23T22:37:00Z"/>
                    <w:rFonts w:ascii="Arial" w:hAnsi="Arial" w:cs="Arial"/>
                  </w:rPr>
                </w:rPrChange>
              </w:rPr>
              <w:pPrChange w:id="1739" w:author="David Modjeska" w:date="2016-04-23T22:39:00Z">
                <w:pPr>
                  <w:spacing w:line="320" w:lineRule="atLeast"/>
                  <w:ind w:left="60" w:right="60"/>
                  <w:jc w:val="center"/>
                </w:pPr>
              </w:pPrChange>
            </w:pPr>
            <w:ins w:id="1740" w:author="David Modjeska" w:date="2016-04-23T22:37:00Z">
              <w:r w:rsidRPr="005219CE">
                <w:rPr>
                  <w:rFonts w:ascii="Arial Unicode MS" w:eastAsia="Arial Unicode MS" w:hAnsi="Arial Unicode MS" w:cs="Arial Unicode MS"/>
                  <w:sz w:val="16"/>
                  <w:szCs w:val="16"/>
                  <w:rPrChange w:id="1741" w:author="David Modjeska" w:date="2016-04-23T22:39:00Z">
                    <w:rPr>
                      <w:rFonts w:ascii="Arial" w:hAnsi="Arial" w:cs="Arial"/>
                    </w:rPr>
                  </w:rPrChange>
                </w:rPr>
                <w:t>Sum of Squares</w:t>
              </w:r>
            </w:ins>
          </w:p>
        </w:tc>
        <w:tc>
          <w:tcPr>
            <w:tcW w:w="992" w:type="dxa"/>
            <w:gridSpan w:val="3"/>
            <w:tcBorders>
              <w:top w:val="single" w:sz="16" w:space="0" w:color="000000"/>
              <w:bottom w:val="single" w:sz="16" w:space="0" w:color="000000"/>
            </w:tcBorders>
            <w:shd w:val="clear" w:color="auto" w:fill="FFFFFF"/>
            <w:vAlign w:val="bottom"/>
          </w:tcPr>
          <w:p w14:paraId="79153F76" w14:textId="77777777" w:rsidR="002419D7" w:rsidRPr="005219CE" w:rsidRDefault="002419D7">
            <w:pPr>
              <w:ind w:left="60" w:right="60"/>
              <w:jc w:val="center"/>
              <w:rPr>
                <w:ins w:id="1742" w:author="David Modjeska" w:date="2016-04-23T22:37:00Z"/>
                <w:rFonts w:ascii="Arial Unicode MS" w:eastAsia="Arial Unicode MS" w:hAnsi="Arial Unicode MS" w:cs="Arial Unicode MS"/>
                <w:sz w:val="16"/>
                <w:szCs w:val="16"/>
                <w:rPrChange w:id="1743" w:author="David Modjeska" w:date="2016-04-23T22:39:00Z">
                  <w:rPr>
                    <w:ins w:id="1744" w:author="David Modjeska" w:date="2016-04-23T22:37:00Z"/>
                    <w:rFonts w:ascii="Arial" w:hAnsi="Arial" w:cs="Arial"/>
                  </w:rPr>
                </w:rPrChange>
              </w:rPr>
              <w:pPrChange w:id="1745" w:author="David Modjeska" w:date="2016-04-23T22:39:00Z">
                <w:pPr>
                  <w:spacing w:line="320" w:lineRule="atLeast"/>
                  <w:ind w:left="60" w:right="60"/>
                  <w:jc w:val="center"/>
                </w:pPr>
              </w:pPrChange>
            </w:pPr>
            <w:proofErr w:type="spellStart"/>
            <w:ins w:id="1746" w:author="David Modjeska" w:date="2016-04-23T22:37:00Z">
              <w:r w:rsidRPr="005219CE">
                <w:rPr>
                  <w:rFonts w:ascii="Arial Unicode MS" w:eastAsia="Arial Unicode MS" w:hAnsi="Arial Unicode MS" w:cs="Arial Unicode MS"/>
                  <w:sz w:val="16"/>
                  <w:szCs w:val="16"/>
                  <w:rPrChange w:id="1747" w:author="David Modjeska" w:date="2016-04-23T22:39:00Z">
                    <w:rPr>
                      <w:rFonts w:ascii="Arial" w:hAnsi="Arial" w:cs="Arial"/>
                    </w:rPr>
                  </w:rPrChange>
                </w:rPr>
                <w:t>df</w:t>
              </w:r>
              <w:proofErr w:type="spellEnd"/>
            </w:ins>
          </w:p>
        </w:tc>
        <w:tc>
          <w:tcPr>
            <w:tcW w:w="1831" w:type="dxa"/>
            <w:gridSpan w:val="3"/>
            <w:tcBorders>
              <w:top w:val="single" w:sz="16" w:space="0" w:color="000000"/>
              <w:bottom w:val="single" w:sz="16" w:space="0" w:color="000000"/>
            </w:tcBorders>
            <w:shd w:val="clear" w:color="auto" w:fill="FFFFFF"/>
            <w:vAlign w:val="bottom"/>
          </w:tcPr>
          <w:p w14:paraId="3F308F73" w14:textId="77777777" w:rsidR="002419D7" w:rsidRPr="005219CE" w:rsidRDefault="002419D7">
            <w:pPr>
              <w:ind w:left="60" w:right="60"/>
              <w:jc w:val="center"/>
              <w:rPr>
                <w:ins w:id="1748" w:author="David Modjeska" w:date="2016-04-23T22:37:00Z"/>
                <w:rFonts w:ascii="Arial Unicode MS" w:eastAsia="Arial Unicode MS" w:hAnsi="Arial Unicode MS" w:cs="Arial Unicode MS"/>
                <w:sz w:val="16"/>
                <w:szCs w:val="16"/>
                <w:rPrChange w:id="1749" w:author="David Modjeska" w:date="2016-04-23T22:39:00Z">
                  <w:rPr>
                    <w:ins w:id="1750" w:author="David Modjeska" w:date="2016-04-23T22:37:00Z"/>
                    <w:rFonts w:ascii="Arial" w:hAnsi="Arial" w:cs="Arial"/>
                  </w:rPr>
                </w:rPrChange>
              </w:rPr>
              <w:pPrChange w:id="1751" w:author="David Modjeska" w:date="2016-04-23T22:39:00Z">
                <w:pPr>
                  <w:spacing w:line="320" w:lineRule="atLeast"/>
                  <w:ind w:left="60" w:right="60"/>
                  <w:jc w:val="center"/>
                </w:pPr>
              </w:pPrChange>
            </w:pPr>
            <w:ins w:id="1752" w:author="David Modjeska" w:date="2016-04-23T22:37:00Z">
              <w:r w:rsidRPr="005219CE">
                <w:rPr>
                  <w:rFonts w:ascii="Arial Unicode MS" w:eastAsia="Arial Unicode MS" w:hAnsi="Arial Unicode MS" w:cs="Arial Unicode MS"/>
                  <w:sz w:val="16"/>
                  <w:szCs w:val="16"/>
                  <w:rPrChange w:id="1753" w:author="David Modjeska" w:date="2016-04-23T22:39:00Z">
                    <w:rPr>
                      <w:rFonts w:ascii="Arial" w:hAnsi="Arial" w:cs="Arial"/>
                    </w:rPr>
                  </w:rPrChange>
                </w:rPr>
                <w:t>Mean Square</w:t>
              </w:r>
            </w:ins>
          </w:p>
        </w:tc>
        <w:tc>
          <w:tcPr>
            <w:tcW w:w="856" w:type="dxa"/>
            <w:tcBorders>
              <w:top w:val="single" w:sz="16" w:space="0" w:color="000000"/>
              <w:bottom w:val="single" w:sz="16" w:space="0" w:color="000000"/>
            </w:tcBorders>
            <w:shd w:val="clear" w:color="auto" w:fill="FFFFFF"/>
            <w:vAlign w:val="bottom"/>
          </w:tcPr>
          <w:p w14:paraId="44FBF2BD" w14:textId="77777777" w:rsidR="002419D7" w:rsidRPr="005219CE" w:rsidRDefault="002419D7">
            <w:pPr>
              <w:ind w:left="60" w:right="60"/>
              <w:jc w:val="center"/>
              <w:rPr>
                <w:ins w:id="1754" w:author="David Modjeska" w:date="2016-04-23T22:37:00Z"/>
                <w:rFonts w:ascii="Arial Unicode MS" w:eastAsia="Arial Unicode MS" w:hAnsi="Arial Unicode MS" w:cs="Arial Unicode MS"/>
                <w:sz w:val="16"/>
                <w:szCs w:val="16"/>
                <w:rPrChange w:id="1755" w:author="David Modjeska" w:date="2016-04-23T22:39:00Z">
                  <w:rPr>
                    <w:ins w:id="1756" w:author="David Modjeska" w:date="2016-04-23T22:37:00Z"/>
                    <w:rFonts w:ascii="Arial" w:hAnsi="Arial" w:cs="Arial"/>
                  </w:rPr>
                </w:rPrChange>
              </w:rPr>
              <w:pPrChange w:id="1757" w:author="David Modjeska" w:date="2016-04-23T22:39:00Z">
                <w:pPr>
                  <w:spacing w:line="320" w:lineRule="atLeast"/>
                  <w:ind w:left="60" w:right="60"/>
                  <w:jc w:val="center"/>
                </w:pPr>
              </w:pPrChange>
            </w:pPr>
            <w:ins w:id="1758" w:author="David Modjeska" w:date="2016-04-23T22:37:00Z">
              <w:r w:rsidRPr="005219CE">
                <w:rPr>
                  <w:rFonts w:ascii="Arial Unicode MS" w:eastAsia="Arial Unicode MS" w:hAnsi="Arial Unicode MS" w:cs="Arial Unicode MS"/>
                  <w:sz w:val="16"/>
                  <w:szCs w:val="16"/>
                  <w:rPrChange w:id="1759" w:author="David Modjeska" w:date="2016-04-23T22:39:00Z">
                    <w:rPr>
                      <w:rFonts w:ascii="Arial" w:hAnsi="Arial" w:cs="Arial"/>
                    </w:rPr>
                  </w:rPrChange>
                </w:rPr>
                <w:t>F</w:t>
              </w:r>
            </w:ins>
          </w:p>
        </w:tc>
        <w:tc>
          <w:tcPr>
            <w:tcW w:w="715" w:type="dxa"/>
            <w:tcBorders>
              <w:top w:val="single" w:sz="16" w:space="0" w:color="000000"/>
              <w:bottom w:val="single" w:sz="16" w:space="0" w:color="000000"/>
              <w:right w:val="single" w:sz="16" w:space="0" w:color="000000"/>
            </w:tcBorders>
            <w:shd w:val="clear" w:color="auto" w:fill="FFFFFF"/>
            <w:vAlign w:val="bottom"/>
          </w:tcPr>
          <w:p w14:paraId="109C0CD6" w14:textId="77777777" w:rsidR="002419D7" w:rsidRPr="005219CE" w:rsidRDefault="002419D7">
            <w:pPr>
              <w:ind w:left="60" w:right="60"/>
              <w:jc w:val="center"/>
              <w:rPr>
                <w:ins w:id="1760" w:author="David Modjeska" w:date="2016-04-23T22:37:00Z"/>
                <w:rFonts w:ascii="Arial Unicode MS" w:eastAsia="Arial Unicode MS" w:hAnsi="Arial Unicode MS" w:cs="Arial Unicode MS"/>
                <w:sz w:val="16"/>
                <w:szCs w:val="16"/>
                <w:rPrChange w:id="1761" w:author="David Modjeska" w:date="2016-04-23T22:39:00Z">
                  <w:rPr>
                    <w:ins w:id="1762" w:author="David Modjeska" w:date="2016-04-23T22:37:00Z"/>
                    <w:rFonts w:ascii="Arial" w:hAnsi="Arial" w:cs="Arial"/>
                  </w:rPr>
                </w:rPrChange>
              </w:rPr>
              <w:pPrChange w:id="1763" w:author="David Modjeska" w:date="2016-04-23T22:39:00Z">
                <w:pPr>
                  <w:spacing w:line="320" w:lineRule="atLeast"/>
                  <w:ind w:left="60" w:right="60"/>
                  <w:jc w:val="center"/>
                </w:pPr>
              </w:pPrChange>
            </w:pPr>
            <w:ins w:id="1764" w:author="David Modjeska" w:date="2016-04-23T22:37:00Z">
              <w:r w:rsidRPr="005219CE">
                <w:rPr>
                  <w:rFonts w:ascii="Arial Unicode MS" w:eastAsia="Arial Unicode MS" w:hAnsi="Arial Unicode MS" w:cs="Arial Unicode MS"/>
                  <w:sz w:val="16"/>
                  <w:szCs w:val="16"/>
                  <w:rPrChange w:id="1765" w:author="David Modjeska" w:date="2016-04-23T22:39:00Z">
                    <w:rPr>
                      <w:rFonts w:ascii="Arial" w:hAnsi="Arial" w:cs="Arial"/>
                    </w:rPr>
                  </w:rPrChange>
                </w:rPr>
                <w:t>Sig.</w:t>
              </w:r>
            </w:ins>
          </w:p>
        </w:tc>
      </w:tr>
      <w:tr w:rsidR="002419D7" w:rsidRPr="005219CE" w14:paraId="3D6F47D9" w14:textId="77777777" w:rsidTr="00010CB7">
        <w:trPr>
          <w:cantSplit/>
          <w:ins w:id="1766" w:author="David Modjeska" w:date="2016-04-23T22:37:00Z"/>
        </w:trPr>
        <w:tc>
          <w:tcPr>
            <w:tcW w:w="483" w:type="dxa"/>
            <w:gridSpan w:val="2"/>
            <w:vMerge w:val="restart"/>
            <w:tcBorders>
              <w:top w:val="nil"/>
              <w:left w:val="single" w:sz="16" w:space="0" w:color="000000"/>
              <w:bottom w:val="single" w:sz="16" w:space="0" w:color="000000"/>
              <w:right w:val="nil"/>
            </w:tcBorders>
            <w:shd w:val="clear" w:color="auto" w:fill="FFFFFF"/>
          </w:tcPr>
          <w:p w14:paraId="55035B7A" w14:textId="77777777" w:rsidR="002419D7" w:rsidRPr="005219CE" w:rsidRDefault="002419D7">
            <w:pPr>
              <w:ind w:left="60" w:right="60"/>
              <w:rPr>
                <w:ins w:id="1767" w:author="David Modjeska" w:date="2016-04-23T22:37:00Z"/>
                <w:rFonts w:ascii="Arial Unicode MS" w:eastAsia="Arial Unicode MS" w:hAnsi="Arial Unicode MS" w:cs="Arial Unicode MS"/>
                <w:sz w:val="16"/>
                <w:szCs w:val="16"/>
                <w:rPrChange w:id="1768" w:author="David Modjeska" w:date="2016-04-23T22:39:00Z">
                  <w:rPr>
                    <w:ins w:id="1769" w:author="David Modjeska" w:date="2016-04-23T22:37:00Z"/>
                    <w:rFonts w:ascii="Arial" w:hAnsi="Arial" w:cs="Arial"/>
                  </w:rPr>
                </w:rPrChange>
              </w:rPr>
              <w:pPrChange w:id="1770" w:author="David Modjeska" w:date="2016-04-23T22:39:00Z">
                <w:pPr>
                  <w:spacing w:line="320" w:lineRule="atLeast"/>
                  <w:ind w:left="60" w:right="60"/>
                </w:pPr>
              </w:pPrChange>
            </w:pPr>
            <w:ins w:id="1771" w:author="David Modjeska" w:date="2016-04-23T22:37:00Z">
              <w:r w:rsidRPr="005219CE">
                <w:rPr>
                  <w:rFonts w:ascii="Arial Unicode MS" w:eastAsia="Arial Unicode MS" w:hAnsi="Arial Unicode MS" w:cs="Arial Unicode MS"/>
                  <w:sz w:val="16"/>
                  <w:szCs w:val="16"/>
                  <w:rPrChange w:id="1772" w:author="David Modjeska" w:date="2016-04-23T22:39:00Z">
                    <w:rPr>
                      <w:rFonts w:ascii="Arial" w:hAnsi="Arial" w:cs="Arial"/>
                    </w:rPr>
                  </w:rPrChange>
                </w:rPr>
                <w:t>21</w:t>
              </w:r>
            </w:ins>
          </w:p>
        </w:tc>
        <w:tc>
          <w:tcPr>
            <w:tcW w:w="978" w:type="dxa"/>
            <w:gridSpan w:val="2"/>
            <w:tcBorders>
              <w:top w:val="nil"/>
              <w:left w:val="nil"/>
              <w:bottom w:val="nil"/>
              <w:right w:val="single" w:sz="16" w:space="0" w:color="000000"/>
            </w:tcBorders>
            <w:shd w:val="clear" w:color="auto" w:fill="FFFFFF"/>
          </w:tcPr>
          <w:p w14:paraId="7CD941F1" w14:textId="77777777" w:rsidR="002419D7" w:rsidRPr="005219CE" w:rsidRDefault="002419D7">
            <w:pPr>
              <w:ind w:left="60" w:right="60"/>
              <w:rPr>
                <w:ins w:id="1773" w:author="David Modjeska" w:date="2016-04-23T22:37:00Z"/>
                <w:rFonts w:ascii="Arial Unicode MS" w:eastAsia="Arial Unicode MS" w:hAnsi="Arial Unicode MS" w:cs="Arial Unicode MS"/>
                <w:sz w:val="16"/>
                <w:szCs w:val="16"/>
                <w:rPrChange w:id="1774" w:author="David Modjeska" w:date="2016-04-23T22:39:00Z">
                  <w:rPr>
                    <w:ins w:id="1775" w:author="David Modjeska" w:date="2016-04-23T22:37:00Z"/>
                    <w:rFonts w:ascii="Arial" w:hAnsi="Arial" w:cs="Arial"/>
                  </w:rPr>
                </w:rPrChange>
              </w:rPr>
              <w:pPrChange w:id="1776" w:author="David Modjeska" w:date="2016-04-23T22:39:00Z">
                <w:pPr>
                  <w:spacing w:line="320" w:lineRule="atLeast"/>
                  <w:ind w:left="60" w:right="60"/>
                </w:pPr>
              </w:pPrChange>
            </w:pPr>
            <w:ins w:id="1777" w:author="David Modjeska" w:date="2016-04-23T22:37:00Z">
              <w:r w:rsidRPr="005219CE">
                <w:rPr>
                  <w:rFonts w:ascii="Arial Unicode MS" w:eastAsia="Arial Unicode MS" w:hAnsi="Arial Unicode MS" w:cs="Arial Unicode MS"/>
                  <w:sz w:val="16"/>
                  <w:szCs w:val="16"/>
                  <w:rPrChange w:id="1778" w:author="David Modjeska" w:date="2016-04-23T22:39:00Z">
                    <w:rPr>
                      <w:rFonts w:ascii="Arial" w:hAnsi="Arial" w:cs="Arial"/>
                    </w:rPr>
                  </w:rPrChange>
                </w:rPr>
                <w:t>Regression</w:t>
              </w:r>
            </w:ins>
          </w:p>
        </w:tc>
        <w:tc>
          <w:tcPr>
            <w:tcW w:w="1647" w:type="dxa"/>
            <w:gridSpan w:val="5"/>
            <w:tcBorders>
              <w:top w:val="nil"/>
              <w:left w:val="single" w:sz="16" w:space="0" w:color="000000"/>
              <w:bottom w:val="nil"/>
            </w:tcBorders>
            <w:shd w:val="clear" w:color="auto" w:fill="FFFFFF"/>
            <w:vAlign w:val="center"/>
          </w:tcPr>
          <w:p w14:paraId="35C3A699" w14:textId="77777777" w:rsidR="002419D7" w:rsidRPr="005219CE" w:rsidRDefault="002419D7">
            <w:pPr>
              <w:ind w:left="60" w:right="60"/>
              <w:jc w:val="right"/>
              <w:rPr>
                <w:ins w:id="1779" w:author="David Modjeska" w:date="2016-04-23T22:37:00Z"/>
                <w:rFonts w:ascii="Arial Unicode MS" w:eastAsia="Arial Unicode MS" w:hAnsi="Arial Unicode MS" w:cs="Arial Unicode MS"/>
                <w:sz w:val="16"/>
                <w:szCs w:val="16"/>
                <w:rPrChange w:id="1780" w:author="David Modjeska" w:date="2016-04-23T22:39:00Z">
                  <w:rPr>
                    <w:ins w:id="1781" w:author="David Modjeska" w:date="2016-04-23T22:37:00Z"/>
                    <w:rFonts w:ascii="Arial" w:hAnsi="Arial" w:cs="Arial"/>
                  </w:rPr>
                </w:rPrChange>
              </w:rPr>
              <w:pPrChange w:id="1782" w:author="David Modjeska" w:date="2016-04-23T22:39:00Z">
                <w:pPr>
                  <w:spacing w:line="320" w:lineRule="atLeast"/>
                  <w:ind w:left="60" w:right="60"/>
                  <w:jc w:val="right"/>
                </w:pPr>
              </w:pPrChange>
            </w:pPr>
            <w:ins w:id="1783" w:author="David Modjeska" w:date="2016-04-23T22:37:00Z">
              <w:r w:rsidRPr="005219CE">
                <w:rPr>
                  <w:rFonts w:ascii="Arial Unicode MS" w:eastAsia="Arial Unicode MS" w:hAnsi="Arial Unicode MS" w:cs="Arial Unicode MS"/>
                  <w:sz w:val="16"/>
                  <w:szCs w:val="16"/>
                  <w:rPrChange w:id="1784" w:author="David Modjeska" w:date="2016-04-23T22:39:00Z">
                    <w:rPr>
                      <w:rFonts w:ascii="Arial" w:hAnsi="Arial" w:cs="Arial"/>
                    </w:rPr>
                  </w:rPrChange>
                </w:rPr>
                <w:t>1.462</w:t>
              </w:r>
            </w:ins>
          </w:p>
        </w:tc>
        <w:tc>
          <w:tcPr>
            <w:tcW w:w="992" w:type="dxa"/>
            <w:gridSpan w:val="3"/>
            <w:tcBorders>
              <w:top w:val="nil"/>
              <w:bottom w:val="nil"/>
            </w:tcBorders>
            <w:shd w:val="clear" w:color="auto" w:fill="FFFFFF"/>
            <w:vAlign w:val="center"/>
          </w:tcPr>
          <w:p w14:paraId="2DDB1293" w14:textId="77777777" w:rsidR="002419D7" w:rsidRPr="005219CE" w:rsidRDefault="002419D7">
            <w:pPr>
              <w:ind w:left="60" w:right="60"/>
              <w:jc w:val="right"/>
              <w:rPr>
                <w:ins w:id="1785" w:author="David Modjeska" w:date="2016-04-23T22:37:00Z"/>
                <w:rFonts w:ascii="Arial Unicode MS" w:eastAsia="Arial Unicode MS" w:hAnsi="Arial Unicode MS" w:cs="Arial Unicode MS"/>
                <w:sz w:val="16"/>
                <w:szCs w:val="16"/>
                <w:rPrChange w:id="1786" w:author="David Modjeska" w:date="2016-04-23T22:39:00Z">
                  <w:rPr>
                    <w:ins w:id="1787" w:author="David Modjeska" w:date="2016-04-23T22:37:00Z"/>
                    <w:rFonts w:ascii="Arial" w:hAnsi="Arial" w:cs="Arial"/>
                  </w:rPr>
                </w:rPrChange>
              </w:rPr>
              <w:pPrChange w:id="1788" w:author="David Modjeska" w:date="2016-04-23T22:39:00Z">
                <w:pPr>
                  <w:spacing w:line="320" w:lineRule="atLeast"/>
                  <w:ind w:left="60" w:right="60"/>
                  <w:jc w:val="right"/>
                </w:pPr>
              </w:pPrChange>
            </w:pPr>
            <w:ins w:id="1789" w:author="David Modjeska" w:date="2016-04-23T22:37:00Z">
              <w:r w:rsidRPr="005219CE">
                <w:rPr>
                  <w:rFonts w:ascii="Arial Unicode MS" w:eastAsia="Arial Unicode MS" w:hAnsi="Arial Unicode MS" w:cs="Arial Unicode MS"/>
                  <w:sz w:val="16"/>
                  <w:szCs w:val="16"/>
                  <w:rPrChange w:id="1790" w:author="David Modjeska" w:date="2016-04-23T22:39:00Z">
                    <w:rPr>
                      <w:rFonts w:ascii="Arial" w:hAnsi="Arial" w:cs="Arial"/>
                    </w:rPr>
                  </w:rPrChange>
                </w:rPr>
                <w:t>13</w:t>
              </w:r>
            </w:ins>
          </w:p>
        </w:tc>
        <w:tc>
          <w:tcPr>
            <w:tcW w:w="1831" w:type="dxa"/>
            <w:gridSpan w:val="3"/>
            <w:tcBorders>
              <w:top w:val="nil"/>
              <w:bottom w:val="nil"/>
            </w:tcBorders>
            <w:shd w:val="clear" w:color="auto" w:fill="FFFFFF"/>
            <w:vAlign w:val="center"/>
          </w:tcPr>
          <w:p w14:paraId="486466D2" w14:textId="77777777" w:rsidR="002419D7" w:rsidRPr="005219CE" w:rsidRDefault="002419D7">
            <w:pPr>
              <w:ind w:left="60" w:right="60"/>
              <w:jc w:val="right"/>
              <w:rPr>
                <w:ins w:id="1791" w:author="David Modjeska" w:date="2016-04-23T22:37:00Z"/>
                <w:rFonts w:ascii="Arial Unicode MS" w:eastAsia="Arial Unicode MS" w:hAnsi="Arial Unicode MS" w:cs="Arial Unicode MS"/>
                <w:sz w:val="16"/>
                <w:szCs w:val="16"/>
                <w:rPrChange w:id="1792" w:author="David Modjeska" w:date="2016-04-23T22:39:00Z">
                  <w:rPr>
                    <w:ins w:id="1793" w:author="David Modjeska" w:date="2016-04-23T22:37:00Z"/>
                    <w:rFonts w:ascii="Arial" w:hAnsi="Arial" w:cs="Arial"/>
                  </w:rPr>
                </w:rPrChange>
              </w:rPr>
              <w:pPrChange w:id="1794" w:author="David Modjeska" w:date="2016-04-23T22:39:00Z">
                <w:pPr>
                  <w:spacing w:line="320" w:lineRule="atLeast"/>
                  <w:ind w:left="60" w:right="60"/>
                  <w:jc w:val="right"/>
                </w:pPr>
              </w:pPrChange>
            </w:pPr>
            <w:ins w:id="1795" w:author="David Modjeska" w:date="2016-04-23T22:37:00Z">
              <w:r w:rsidRPr="005219CE">
                <w:rPr>
                  <w:rFonts w:ascii="Arial Unicode MS" w:eastAsia="Arial Unicode MS" w:hAnsi="Arial Unicode MS" w:cs="Arial Unicode MS"/>
                  <w:sz w:val="16"/>
                  <w:szCs w:val="16"/>
                  <w:rPrChange w:id="1796" w:author="David Modjeska" w:date="2016-04-23T22:39:00Z">
                    <w:rPr>
                      <w:rFonts w:ascii="Arial" w:hAnsi="Arial" w:cs="Arial"/>
                    </w:rPr>
                  </w:rPrChange>
                </w:rPr>
                <w:t>.112</w:t>
              </w:r>
            </w:ins>
          </w:p>
        </w:tc>
        <w:tc>
          <w:tcPr>
            <w:tcW w:w="856" w:type="dxa"/>
            <w:tcBorders>
              <w:top w:val="nil"/>
              <w:bottom w:val="nil"/>
            </w:tcBorders>
            <w:shd w:val="clear" w:color="auto" w:fill="FFFFFF"/>
            <w:vAlign w:val="center"/>
          </w:tcPr>
          <w:p w14:paraId="4EC962D3" w14:textId="77777777" w:rsidR="002419D7" w:rsidRPr="005219CE" w:rsidRDefault="002419D7">
            <w:pPr>
              <w:ind w:left="60" w:right="60"/>
              <w:jc w:val="right"/>
              <w:rPr>
                <w:ins w:id="1797" w:author="David Modjeska" w:date="2016-04-23T22:37:00Z"/>
                <w:rFonts w:ascii="Arial Unicode MS" w:eastAsia="Arial Unicode MS" w:hAnsi="Arial Unicode MS" w:cs="Arial Unicode MS"/>
                <w:sz w:val="16"/>
                <w:szCs w:val="16"/>
                <w:rPrChange w:id="1798" w:author="David Modjeska" w:date="2016-04-23T22:39:00Z">
                  <w:rPr>
                    <w:ins w:id="1799" w:author="David Modjeska" w:date="2016-04-23T22:37:00Z"/>
                    <w:rFonts w:ascii="Arial" w:hAnsi="Arial" w:cs="Arial"/>
                  </w:rPr>
                </w:rPrChange>
              </w:rPr>
              <w:pPrChange w:id="1800" w:author="David Modjeska" w:date="2016-04-23T22:39:00Z">
                <w:pPr>
                  <w:spacing w:line="320" w:lineRule="atLeast"/>
                  <w:ind w:left="60" w:right="60"/>
                  <w:jc w:val="right"/>
                </w:pPr>
              </w:pPrChange>
            </w:pPr>
            <w:ins w:id="1801" w:author="David Modjeska" w:date="2016-04-23T22:37:00Z">
              <w:r w:rsidRPr="005219CE">
                <w:rPr>
                  <w:rFonts w:ascii="Arial Unicode MS" w:eastAsia="Arial Unicode MS" w:hAnsi="Arial Unicode MS" w:cs="Arial Unicode MS"/>
                  <w:sz w:val="16"/>
                  <w:szCs w:val="16"/>
                  <w:rPrChange w:id="1802" w:author="David Modjeska" w:date="2016-04-23T22:39:00Z">
                    <w:rPr>
                      <w:rFonts w:ascii="Arial" w:hAnsi="Arial" w:cs="Arial"/>
                    </w:rPr>
                  </w:rPrChange>
                </w:rPr>
                <w:t>767.881</w:t>
              </w:r>
            </w:ins>
          </w:p>
        </w:tc>
        <w:tc>
          <w:tcPr>
            <w:tcW w:w="715" w:type="dxa"/>
            <w:tcBorders>
              <w:top w:val="nil"/>
              <w:bottom w:val="nil"/>
              <w:right w:val="single" w:sz="16" w:space="0" w:color="000000"/>
            </w:tcBorders>
            <w:shd w:val="clear" w:color="auto" w:fill="FFFFFF"/>
            <w:vAlign w:val="center"/>
          </w:tcPr>
          <w:p w14:paraId="1EE11F02" w14:textId="77777777" w:rsidR="002419D7" w:rsidRPr="005219CE" w:rsidRDefault="002419D7">
            <w:pPr>
              <w:ind w:left="60" w:right="60"/>
              <w:jc w:val="right"/>
              <w:rPr>
                <w:ins w:id="1803" w:author="David Modjeska" w:date="2016-04-23T22:37:00Z"/>
                <w:rFonts w:ascii="Arial Unicode MS" w:eastAsia="Arial Unicode MS" w:hAnsi="Arial Unicode MS" w:cs="Arial Unicode MS"/>
                <w:sz w:val="16"/>
                <w:szCs w:val="16"/>
                <w:rPrChange w:id="1804" w:author="David Modjeska" w:date="2016-04-23T22:39:00Z">
                  <w:rPr>
                    <w:ins w:id="1805" w:author="David Modjeska" w:date="2016-04-23T22:37:00Z"/>
                    <w:rFonts w:ascii="Arial" w:hAnsi="Arial" w:cs="Arial"/>
                  </w:rPr>
                </w:rPrChange>
              </w:rPr>
              <w:pPrChange w:id="1806" w:author="David Modjeska" w:date="2016-04-23T22:39:00Z">
                <w:pPr>
                  <w:spacing w:line="320" w:lineRule="atLeast"/>
                  <w:ind w:left="60" w:right="60"/>
                  <w:jc w:val="right"/>
                </w:pPr>
              </w:pPrChange>
            </w:pPr>
            <w:ins w:id="1807" w:author="David Modjeska" w:date="2016-04-23T22:37:00Z">
              <w:r w:rsidRPr="005219CE">
                <w:rPr>
                  <w:rFonts w:ascii="Arial Unicode MS" w:eastAsia="Arial Unicode MS" w:hAnsi="Arial Unicode MS" w:cs="Arial Unicode MS"/>
                  <w:sz w:val="16"/>
                  <w:szCs w:val="16"/>
                  <w:rPrChange w:id="1808" w:author="David Modjeska" w:date="2016-04-23T22:39:00Z">
                    <w:rPr>
                      <w:rFonts w:ascii="Arial" w:hAnsi="Arial" w:cs="Arial"/>
                    </w:rPr>
                  </w:rPrChange>
                </w:rPr>
                <w:t>.000</w:t>
              </w:r>
              <w:r w:rsidRPr="005219CE">
                <w:rPr>
                  <w:rFonts w:ascii="Arial Unicode MS" w:eastAsia="Arial Unicode MS" w:hAnsi="Arial Unicode MS" w:cs="Arial Unicode MS"/>
                  <w:sz w:val="16"/>
                  <w:szCs w:val="16"/>
                  <w:vertAlign w:val="superscript"/>
                  <w:rPrChange w:id="1809" w:author="David Modjeska" w:date="2016-04-23T22:39:00Z">
                    <w:rPr>
                      <w:rFonts w:ascii="Arial" w:hAnsi="Arial" w:cs="Arial"/>
                      <w:vertAlign w:val="superscript"/>
                    </w:rPr>
                  </w:rPrChange>
                </w:rPr>
                <w:t>v</w:t>
              </w:r>
            </w:ins>
          </w:p>
        </w:tc>
      </w:tr>
      <w:tr w:rsidR="002419D7" w:rsidRPr="005219CE" w14:paraId="49B1D280" w14:textId="77777777" w:rsidTr="00010CB7">
        <w:trPr>
          <w:cantSplit/>
          <w:ins w:id="1810" w:author="David Modjeska" w:date="2016-04-23T22:37:00Z"/>
        </w:trPr>
        <w:tc>
          <w:tcPr>
            <w:tcW w:w="483" w:type="dxa"/>
            <w:gridSpan w:val="2"/>
            <w:vMerge/>
            <w:tcBorders>
              <w:top w:val="nil"/>
              <w:left w:val="single" w:sz="16" w:space="0" w:color="000000"/>
              <w:bottom w:val="single" w:sz="16" w:space="0" w:color="000000"/>
              <w:right w:val="nil"/>
            </w:tcBorders>
            <w:shd w:val="clear" w:color="auto" w:fill="FFFFFF"/>
          </w:tcPr>
          <w:p w14:paraId="71242B8B" w14:textId="77777777" w:rsidR="002419D7" w:rsidRPr="005219CE" w:rsidRDefault="002419D7" w:rsidP="00010CB7">
            <w:pPr>
              <w:rPr>
                <w:ins w:id="1811" w:author="David Modjeska" w:date="2016-04-23T22:37:00Z"/>
                <w:rFonts w:ascii="Arial Unicode MS" w:eastAsia="Arial Unicode MS" w:hAnsi="Arial Unicode MS" w:cs="Arial Unicode MS"/>
                <w:sz w:val="16"/>
                <w:szCs w:val="16"/>
                <w:rPrChange w:id="1812" w:author="David Modjeska" w:date="2016-04-23T22:39:00Z">
                  <w:rPr>
                    <w:ins w:id="1813" w:author="David Modjeska" w:date="2016-04-23T22:37:00Z"/>
                    <w:rFonts w:ascii="Arial" w:hAnsi="Arial" w:cs="Arial"/>
                  </w:rPr>
                </w:rPrChange>
              </w:rPr>
            </w:pPr>
          </w:p>
        </w:tc>
        <w:tc>
          <w:tcPr>
            <w:tcW w:w="978" w:type="dxa"/>
            <w:gridSpan w:val="2"/>
            <w:tcBorders>
              <w:top w:val="nil"/>
              <w:left w:val="nil"/>
              <w:bottom w:val="nil"/>
              <w:right w:val="single" w:sz="16" w:space="0" w:color="000000"/>
            </w:tcBorders>
            <w:shd w:val="clear" w:color="auto" w:fill="FFFFFF"/>
          </w:tcPr>
          <w:p w14:paraId="13A759ED" w14:textId="77777777" w:rsidR="002419D7" w:rsidRPr="005219CE" w:rsidRDefault="002419D7">
            <w:pPr>
              <w:ind w:left="60" w:right="60"/>
              <w:rPr>
                <w:ins w:id="1814" w:author="David Modjeska" w:date="2016-04-23T22:37:00Z"/>
                <w:rFonts w:ascii="Arial Unicode MS" w:eastAsia="Arial Unicode MS" w:hAnsi="Arial Unicode MS" w:cs="Arial Unicode MS"/>
                <w:sz w:val="16"/>
                <w:szCs w:val="16"/>
                <w:rPrChange w:id="1815" w:author="David Modjeska" w:date="2016-04-23T22:39:00Z">
                  <w:rPr>
                    <w:ins w:id="1816" w:author="David Modjeska" w:date="2016-04-23T22:37:00Z"/>
                    <w:rFonts w:ascii="Arial" w:hAnsi="Arial" w:cs="Arial"/>
                  </w:rPr>
                </w:rPrChange>
              </w:rPr>
              <w:pPrChange w:id="1817" w:author="David Modjeska" w:date="2016-04-23T22:39:00Z">
                <w:pPr>
                  <w:spacing w:line="320" w:lineRule="atLeast"/>
                  <w:ind w:left="60" w:right="60"/>
                </w:pPr>
              </w:pPrChange>
            </w:pPr>
            <w:ins w:id="1818" w:author="David Modjeska" w:date="2016-04-23T22:37:00Z">
              <w:r w:rsidRPr="005219CE">
                <w:rPr>
                  <w:rFonts w:ascii="Arial Unicode MS" w:eastAsia="Arial Unicode MS" w:hAnsi="Arial Unicode MS" w:cs="Arial Unicode MS"/>
                  <w:sz w:val="16"/>
                  <w:szCs w:val="16"/>
                  <w:rPrChange w:id="1819" w:author="David Modjeska" w:date="2016-04-23T22:39:00Z">
                    <w:rPr>
                      <w:rFonts w:ascii="Arial" w:hAnsi="Arial" w:cs="Arial"/>
                    </w:rPr>
                  </w:rPrChange>
                </w:rPr>
                <w:t>Residual</w:t>
              </w:r>
            </w:ins>
          </w:p>
        </w:tc>
        <w:tc>
          <w:tcPr>
            <w:tcW w:w="1647" w:type="dxa"/>
            <w:gridSpan w:val="5"/>
            <w:tcBorders>
              <w:top w:val="nil"/>
              <w:left w:val="single" w:sz="16" w:space="0" w:color="000000"/>
              <w:bottom w:val="nil"/>
            </w:tcBorders>
            <w:shd w:val="clear" w:color="auto" w:fill="FFFFFF"/>
            <w:vAlign w:val="center"/>
          </w:tcPr>
          <w:p w14:paraId="16319844" w14:textId="77777777" w:rsidR="002419D7" w:rsidRPr="005219CE" w:rsidRDefault="002419D7">
            <w:pPr>
              <w:ind w:left="60" w:right="60"/>
              <w:jc w:val="right"/>
              <w:rPr>
                <w:ins w:id="1820" w:author="David Modjeska" w:date="2016-04-23T22:37:00Z"/>
                <w:rFonts w:ascii="Arial Unicode MS" w:eastAsia="Arial Unicode MS" w:hAnsi="Arial Unicode MS" w:cs="Arial Unicode MS"/>
                <w:sz w:val="16"/>
                <w:szCs w:val="16"/>
                <w:rPrChange w:id="1821" w:author="David Modjeska" w:date="2016-04-23T22:39:00Z">
                  <w:rPr>
                    <w:ins w:id="1822" w:author="David Modjeska" w:date="2016-04-23T22:37:00Z"/>
                    <w:rFonts w:ascii="Arial" w:hAnsi="Arial" w:cs="Arial"/>
                  </w:rPr>
                </w:rPrChange>
              </w:rPr>
              <w:pPrChange w:id="1823" w:author="David Modjeska" w:date="2016-04-23T22:39:00Z">
                <w:pPr>
                  <w:spacing w:line="320" w:lineRule="atLeast"/>
                  <w:ind w:left="60" w:right="60"/>
                  <w:jc w:val="right"/>
                </w:pPr>
              </w:pPrChange>
            </w:pPr>
            <w:ins w:id="1824" w:author="David Modjeska" w:date="2016-04-23T22:37:00Z">
              <w:r w:rsidRPr="005219CE">
                <w:rPr>
                  <w:rFonts w:ascii="Arial Unicode MS" w:eastAsia="Arial Unicode MS" w:hAnsi="Arial Unicode MS" w:cs="Arial Unicode MS"/>
                  <w:sz w:val="16"/>
                  <w:szCs w:val="16"/>
                  <w:rPrChange w:id="1825" w:author="David Modjeska" w:date="2016-04-23T22:39:00Z">
                    <w:rPr>
                      <w:rFonts w:ascii="Arial" w:hAnsi="Arial" w:cs="Arial"/>
                    </w:rPr>
                  </w:rPrChange>
                </w:rPr>
                <w:t>.031</w:t>
              </w:r>
            </w:ins>
          </w:p>
        </w:tc>
        <w:tc>
          <w:tcPr>
            <w:tcW w:w="992" w:type="dxa"/>
            <w:gridSpan w:val="3"/>
            <w:tcBorders>
              <w:top w:val="nil"/>
              <w:bottom w:val="nil"/>
            </w:tcBorders>
            <w:shd w:val="clear" w:color="auto" w:fill="FFFFFF"/>
            <w:vAlign w:val="center"/>
          </w:tcPr>
          <w:p w14:paraId="07AB20E7" w14:textId="77777777" w:rsidR="002419D7" w:rsidRPr="005219CE" w:rsidRDefault="002419D7">
            <w:pPr>
              <w:ind w:left="60" w:right="60"/>
              <w:jc w:val="right"/>
              <w:rPr>
                <w:ins w:id="1826" w:author="David Modjeska" w:date="2016-04-23T22:37:00Z"/>
                <w:rFonts w:ascii="Arial Unicode MS" w:eastAsia="Arial Unicode MS" w:hAnsi="Arial Unicode MS" w:cs="Arial Unicode MS"/>
                <w:sz w:val="16"/>
                <w:szCs w:val="16"/>
                <w:rPrChange w:id="1827" w:author="David Modjeska" w:date="2016-04-23T22:39:00Z">
                  <w:rPr>
                    <w:ins w:id="1828" w:author="David Modjeska" w:date="2016-04-23T22:37:00Z"/>
                    <w:rFonts w:ascii="Arial" w:hAnsi="Arial" w:cs="Arial"/>
                  </w:rPr>
                </w:rPrChange>
              </w:rPr>
              <w:pPrChange w:id="1829" w:author="David Modjeska" w:date="2016-04-23T22:39:00Z">
                <w:pPr>
                  <w:spacing w:line="320" w:lineRule="atLeast"/>
                  <w:ind w:left="60" w:right="60"/>
                  <w:jc w:val="right"/>
                </w:pPr>
              </w:pPrChange>
            </w:pPr>
            <w:ins w:id="1830" w:author="David Modjeska" w:date="2016-04-23T22:37:00Z">
              <w:r w:rsidRPr="005219CE">
                <w:rPr>
                  <w:rFonts w:ascii="Arial Unicode MS" w:eastAsia="Arial Unicode MS" w:hAnsi="Arial Unicode MS" w:cs="Arial Unicode MS"/>
                  <w:sz w:val="16"/>
                  <w:szCs w:val="16"/>
                  <w:rPrChange w:id="1831" w:author="David Modjeska" w:date="2016-04-23T22:39:00Z">
                    <w:rPr>
                      <w:rFonts w:ascii="Arial" w:hAnsi="Arial" w:cs="Arial"/>
                    </w:rPr>
                  </w:rPrChange>
                </w:rPr>
                <w:t>214</w:t>
              </w:r>
            </w:ins>
          </w:p>
        </w:tc>
        <w:tc>
          <w:tcPr>
            <w:tcW w:w="1831" w:type="dxa"/>
            <w:gridSpan w:val="3"/>
            <w:tcBorders>
              <w:top w:val="nil"/>
              <w:bottom w:val="nil"/>
            </w:tcBorders>
            <w:shd w:val="clear" w:color="auto" w:fill="FFFFFF"/>
            <w:vAlign w:val="center"/>
          </w:tcPr>
          <w:p w14:paraId="4B19FA3C" w14:textId="77777777" w:rsidR="002419D7" w:rsidRPr="005219CE" w:rsidRDefault="002419D7">
            <w:pPr>
              <w:ind w:left="60" w:right="60"/>
              <w:jc w:val="right"/>
              <w:rPr>
                <w:ins w:id="1832" w:author="David Modjeska" w:date="2016-04-23T22:37:00Z"/>
                <w:rFonts w:ascii="Arial Unicode MS" w:eastAsia="Arial Unicode MS" w:hAnsi="Arial Unicode MS" w:cs="Arial Unicode MS"/>
                <w:sz w:val="16"/>
                <w:szCs w:val="16"/>
                <w:rPrChange w:id="1833" w:author="David Modjeska" w:date="2016-04-23T22:39:00Z">
                  <w:rPr>
                    <w:ins w:id="1834" w:author="David Modjeska" w:date="2016-04-23T22:37:00Z"/>
                    <w:rFonts w:ascii="Arial" w:hAnsi="Arial" w:cs="Arial"/>
                  </w:rPr>
                </w:rPrChange>
              </w:rPr>
              <w:pPrChange w:id="1835" w:author="David Modjeska" w:date="2016-04-23T22:39:00Z">
                <w:pPr>
                  <w:spacing w:line="320" w:lineRule="atLeast"/>
                  <w:ind w:left="60" w:right="60"/>
                  <w:jc w:val="right"/>
                </w:pPr>
              </w:pPrChange>
            </w:pPr>
            <w:ins w:id="1836" w:author="David Modjeska" w:date="2016-04-23T22:37:00Z">
              <w:r w:rsidRPr="005219CE">
                <w:rPr>
                  <w:rFonts w:ascii="Arial Unicode MS" w:eastAsia="Arial Unicode MS" w:hAnsi="Arial Unicode MS" w:cs="Arial Unicode MS"/>
                  <w:sz w:val="16"/>
                  <w:szCs w:val="16"/>
                  <w:rPrChange w:id="1837" w:author="David Modjeska" w:date="2016-04-23T22:39:00Z">
                    <w:rPr>
                      <w:rFonts w:ascii="Arial" w:hAnsi="Arial" w:cs="Arial"/>
                    </w:rPr>
                  </w:rPrChange>
                </w:rPr>
                <w:t>.000</w:t>
              </w:r>
            </w:ins>
          </w:p>
        </w:tc>
        <w:tc>
          <w:tcPr>
            <w:tcW w:w="856" w:type="dxa"/>
            <w:tcBorders>
              <w:top w:val="nil"/>
              <w:bottom w:val="nil"/>
            </w:tcBorders>
            <w:shd w:val="clear" w:color="auto" w:fill="FFFFFF"/>
            <w:vAlign w:val="center"/>
          </w:tcPr>
          <w:p w14:paraId="3EA1B21A" w14:textId="77777777" w:rsidR="002419D7" w:rsidRPr="005219CE" w:rsidRDefault="002419D7" w:rsidP="00010CB7">
            <w:pPr>
              <w:rPr>
                <w:ins w:id="1838" w:author="David Modjeska" w:date="2016-04-23T22:37:00Z"/>
                <w:rFonts w:ascii="Arial Unicode MS" w:eastAsia="Arial Unicode MS" w:hAnsi="Arial Unicode MS" w:cs="Arial Unicode MS"/>
                <w:sz w:val="16"/>
                <w:szCs w:val="16"/>
                <w:rPrChange w:id="1839" w:author="David Modjeska" w:date="2016-04-23T22:39:00Z">
                  <w:rPr>
                    <w:ins w:id="1840" w:author="David Modjeska" w:date="2016-04-23T22:37:00Z"/>
                  </w:rPr>
                </w:rPrChange>
              </w:rPr>
            </w:pPr>
          </w:p>
        </w:tc>
        <w:tc>
          <w:tcPr>
            <w:tcW w:w="715" w:type="dxa"/>
            <w:tcBorders>
              <w:top w:val="nil"/>
              <w:bottom w:val="nil"/>
              <w:right w:val="single" w:sz="16" w:space="0" w:color="000000"/>
            </w:tcBorders>
            <w:shd w:val="clear" w:color="auto" w:fill="FFFFFF"/>
            <w:vAlign w:val="center"/>
          </w:tcPr>
          <w:p w14:paraId="5C3A7545" w14:textId="77777777" w:rsidR="002419D7" w:rsidRPr="005219CE" w:rsidRDefault="002419D7" w:rsidP="00010CB7">
            <w:pPr>
              <w:rPr>
                <w:ins w:id="1841" w:author="David Modjeska" w:date="2016-04-23T22:37:00Z"/>
                <w:rFonts w:ascii="Arial Unicode MS" w:eastAsia="Arial Unicode MS" w:hAnsi="Arial Unicode MS" w:cs="Arial Unicode MS"/>
                <w:sz w:val="16"/>
                <w:szCs w:val="16"/>
                <w:rPrChange w:id="1842" w:author="David Modjeska" w:date="2016-04-23T22:39:00Z">
                  <w:rPr>
                    <w:ins w:id="1843" w:author="David Modjeska" w:date="2016-04-23T22:37:00Z"/>
                  </w:rPr>
                </w:rPrChange>
              </w:rPr>
            </w:pPr>
          </w:p>
        </w:tc>
      </w:tr>
      <w:tr w:rsidR="002419D7" w:rsidRPr="005219CE" w14:paraId="7AB32B25" w14:textId="77777777" w:rsidTr="00010CB7">
        <w:trPr>
          <w:cantSplit/>
          <w:ins w:id="1844" w:author="David Modjeska" w:date="2016-04-23T22:37:00Z"/>
        </w:trPr>
        <w:tc>
          <w:tcPr>
            <w:tcW w:w="483" w:type="dxa"/>
            <w:gridSpan w:val="2"/>
            <w:vMerge/>
            <w:tcBorders>
              <w:top w:val="nil"/>
              <w:left w:val="single" w:sz="16" w:space="0" w:color="000000"/>
              <w:bottom w:val="single" w:sz="16" w:space="0" w:color="000000"/>
              <w:right w:val="nil"/>
            </w:tcBorders>
            <w:shd w:val="clear" w:color="auto" w:fill="FFFFFF"/>
          </w:tcPr>
          <w:p w14:paraId="45E54AB2" w14:textId="77777777" w:rsidR="002419D7" w:rsidRPr="005219CE" w:rsidRDefault="002419D7" w:rsidP="00010CB7">
            <w:pPr>
              <w:rPr>
                <w:ins w:id="1845" w:author="David Modjeska" w:date="2016-04-23T22:37:00Z"/>
                <w:rFonts w:ascii="Arial Unicode MS" w:eastAsia="Arial Unicode MS" w:hAnsi="Arial Unicode MS" w:cs="Arial Unicode MS"/>
                <w:sz w:val="16"/>
                <w:szCs w:val="16"/>
                <w:rPrChange w:id="1846" w:author="David Modjeska" w:date="2016-04-23T22:39:00Z">
                  <w:rPr>
                    <w:ins w:id="1847" w:author="David Modjeska" w:date="2016-04-23T22:37:00Z"/>
                  </w:rPr>
                </w:rPrChange>
              </w:rPr>
            </w:pPr>
          </w:p>
        </w:tc>
        <w:tc>
          <w:tcPr>
            <w:tcW w:w="978" w:type="dxa"/>
            <w:gridSpan w:val="2"/>
            <w:tcBorders>
              <w:top w:val="nil"/>
              <w:left w:val="nil"/>
              <w:bottom w:val="single" w:sz="16" w:space="0" w:color="000000"/>
              <w:right w:val="single" w:sz="16" w:space="0" w:color="000000"/>
            </w:tcBorders>
            <w:shd w:val="clear" w:color="auto" w:fill="FFFFFF"/>
          </w:tcPr>
          <w:p w14:paraId="086F7279" w14:textId="77777777" w:rsidR="002419D7" w:rsidRPr="005219CE" w:rsidRDefault="002419D7">
            <w:pPr>
              <w:ind w:left="60" w:right="60"/>
              <w:rPr>
                <w:ins w:id="1848" w:author="David Modjeska" w:date="2016-04-23T22:37:00Z"/>
                <w:rFonts w:ascii="Arial Unicode MS" w:eastAsia="Arial Unicode MS" w:hAnsi="Arial Unicode MS" w:cs="Arial Unicode MS"/>
                <w:sz w:val="16"/>
                <w:szCs w:val="16"/>
                <w:rPrChange w:id="1849" w:author="David Modjeska" w:date="2016-04-23T22:39:00Z">
                  <w:rPr>
                    <w:ins w:id="1850" w:author="David Modjeska" w:date="2016-04-23T22:37:00Z"/>
                    <w:rFonts w:ascii="Arial" w:hAnsi="Arial" w:cs="Arial"/>
                  </w:rPr>
                </w:rPrChange>
              </w:rPr>
              <w:pPrChange w:id="1851" w:author="David Modjeska" w:date="2016-04-23T22:39:00Z">
                <w:pPr>
                  <w:spacing w:line="320" w:lineRule="atLeast"/>
                  <w:ind w:left="60" w:right="60"/>
                </w:pPr>
              </w:pPrChange>
            </w:pPr>
            <w:ins w:id="1852" w:author="David Modjeska" w:date="2016-04-23T22:37:00Z">
              <w:r w:rsidRPr="005219CE">
                <w:rPr>
                  <w:rFonts w:ascii="Arial Unicode MS" w:eastAsia="Arial Unicode MS" w:hAnsi="Arial Unicode MS" w:cs="Arial Unicode MS"/>
                  <w:sz w:val="16"/>
                  <w:szCs w:val="16"/>
                  <w:rPrChange w:id="1853" w:author="David Modjeska" w:date="2016-04-23T22:39:00Z">
                    <w:rPr>
                      <w:rFonts w:ascii="Arial" w:hAnsi="Arial" w:cs="Arial"/>
                    </w:rPr>
                  </w:rPrChange>
                </w:rPr>
                <w:t>Total</w:t>
              </w:r>
            </w:ins>
          </w:p>
        </w:tc>
        <w:tc>
          <w:tcPr>
            <w:tcW w:w="1647" w:type="dxa"/>
            <w:gridSpan w:val="5"/>
            <w:tcBorders>
              <w:top w:val="nil"/>
              <w:left w:val="single" w:sz="16" w:space="0" w:color="000000"/>
              <w:bottom w:val="single" w:sz="16" w:space="0" w:color="000000"/>
            </w:tcBorders>
            <w:shd w:val="clear" w:color="auto" w:fill="FFFFFF"/>
            <w:vAlign w:val="center"/>
          </w:tcPr>
          <w:p w14:paraId="36873D56" w14:textId="77777777" w:rsidR="002419D7" w:rsidRPr="005219CE" w:rsidRDefault="002419D7">
            <w:pPr>
              <w:ind w:left="60" w:right="60"/>
              <w:jc w:val="right"/>
              <w:rPr>
                <w:ins w:id="1854" w:author="David Modjeska" w:date="2016-04-23T22:37:00Z"/>
                <w:rFonts w:ascii="Arial Unicode MS" w:eastAsia="Arial Unicode MS" w:hAnsi="Arial Unicode MS" w:cs="Arial Unicode MS"/>
                <w:sz w:val="16"/>
                <w:szCs w:val="16"/>
                <w:rPrChange w:id="1855" w:author="David Modjeska" w:date="2016-04-23T22:39:00Z">
                  <w:rPr>
                    <w:ins w:id="1856" w:author="David Modjeska" w:date="2016-04-23T22:37:00Z"/>
                    <w:rFonts w:ascii="Arial" w:hAnsi="Arial" w:cs="Arial"/>
                  </w:rPr>
                </w:rPrChange>
              </w:rPr>
              <w:pPrChange w:id="1857" w:author="David Modjeska" w:date="2016-04-23T22:39:00Z">
                <w:pPr>
                  <w:spacing w:line="320" w:lineRule="atLeast"/>
                  <w:ind w:left="60" w:right="60"/>
                  <w:jc w:val="right"/>
                </w:pPr>
              </w:pPrChange>
            </w:pPr>
            <w:ins w:id="1858" w:author="David Modjeska" w:date="2016-04-23T22:37:00Z">
              <w:r w:rsidRPr="005219CE">
                <w:rPr>
                  <w:rFonts w:ascii="Arial Unicode MS" w:eastAsia="Arial Unicode MS" w:hAnsi="Arial Unicode MS" w:cs="Arial Unicode MS"/>
                  <w:sz w:val="16"/>
                  <w:szCs w:val="16"/>
                  <w:rPrChange w:id="1859" w:author="David Modjeska" w:date="2016-04-23T22:39:00Z">
                    <w:rPr>
                      <w:rFonts w:ascii="Arial" w:hAnsi="Arial" w:cs="Arial"/>
                    </w:rPr>
                  </w:rPrChange>
                </w:rPr>
                <w:t>1.493</w:t>
              </w:r>
            </w:ins>
          </w:p>
        </w:tc>
        <w:tc>
          <w:tcPr>
            <w:tcW w:w="992" w:type="dxa"/>
            <w:gridSpan w:val="3"/>
            <w:tcBorders>
              <w:top w:val="nil"/>
              <w:bottom w:val="single" w:sz="16" w:space="0" w:color="000000"/>
            </w:tcBorders>
            <w:shd w:val="clear" w:color="auto" w:fill="FFFFFF"/>
            <w:vAlign w:val="center"/>
          </w:tcPr>
          <w:p w14:paraId="7D48DA9D" w14:textId="77777777" w:rsidR="002419D7" w:rsidRPr="005219CE" w:rsidRDefault="002419D7">
            <w:pPr>
              <w:ind w:left="60" w:right="60"/>
              <w:jc w:val="right"/>
              <w:rPr>
                <w:ins w:id="1860" w:author="David Modjeska" w:date="2016-04-23T22:37:00Z"/>
                <w:rFonts w:ascii="Arial Unicode MS" w:eastAsia="Arial Unicode MS" w:hAnsi="Arial Unicode MS" w:cs="Arial Unicode MS"/>
                <w:sz w:val="16"/>
                <w:szCs w:val="16"/>
                <w:rPrChange w:id="1861" w:author="David Modjeska" w:date="2016-04-23T22:39:00Z">
                  <w:rPr>
                    <w:ins w:id="1862" w:author="David Modjeska" w:date="2016-04-23T22:37:00Z"/>
                    <w:rFonts w:ascii="Arial" w:hAnsi="Arial" w:cs="Arial"/>
                  </w:rPr>
                </w:rPrChange>
              </w:rPr>
              <w:pPrChange w:id="1863" w:author="David Modjeska" w:date="2016-04-23T22:39:00Z">
                <w:pPr>
                  <w:spacing w:line="320" w:lineRule="atLeast"/>
                  <w:ind w:left="60" w:right="60"/>
                  <w:jc w:val="right"/>
                </w:pPr>
              </w:pPrChange>
            </w:pPr>
            <w:ins w:id="1864" w:author="David Modjeska" w:date="2016-04-23T22:37:00Z">
              <w:r w:rsidRPr="005219CE">
                <w:rPr>
                  <w:rFonts w:ascii="Arial Unicode MS" w:eastAsia="Arial Unicode MS" w:hAnsi="Arial Unicode MS" w:cs="Arial Unicode MS"/>
                  <w:sz w:val="16"/>
                  <w:szCs w:val="16"/>
                  <w:rPrChange w:id="1865" w:author="David Modjeska" w:date="2016-04-23T22:39:00Z">
                    <w:rPr>
                      <w:rFonts w:ascii="Arial" w:hAnsi="Arial" w:cs="Arial"/>
                    </w:rPr>
                  </w:rPrChange>
                </w:rPr>
                <w:t>227</w:t>
              </w:r>
            </w:ins>
          </w:p>
        </w:tc>
        <w:tc>
          <w:tcPr>
            <w:tcW w:w="1831" w:type="dxa"/>
            <w:gridSpan w:val="3"/>
            <w:tcBorders>
              <w:top w:val="nil"/>
              <w:bottom w:val="single" w:sz="16" w:space="0" w:color="000000"/>
            </w:tcBorders>
            <w:shd w:val="clear" w:color="auto" w:fill="FFFFFF"/>
            <w:vAlign w:val="center"/>
          </w:tcPr>
          <w:p w14:paraId="6EF7B916" w14:textId="77777777" w:rsidR="002419D7" w:rsidRPr="005219CE" w:rsidRDefault="002419D7" w:rsidP="00010CB7">
            <w:pPr>
              <w:rPr>
                <w:ins w:id="1866" w:author="David Modjeska" w:date="2016-04-23T22:37:00Z"/>
                <w:rFonts w:ascii="Arial Unicode MS" w:eastAsia="Arial Unicode MS" w:hAnsi="Arial Unicode MS" w:cs="Arial Unicode MS"/>
                <w:sz w:val="16"/>
                <w:szCs w:val="16"/>
                <w:rPrChange w:id="1867" w:author="David Modjeska" w:date="2016-04-23T22:39:00Z">
                  <w:rPr>
                    <w:ins w:id="1868" w:author="David Modjeska" w:date="2016-04-23T22:37:00Z"/>
                  </w:rPr>
                </w:rPrChange>
              </w:rPr>
            </w:pPr>
          </w:p>
        </w:tc>
        <w:tc>
          <w:tcPr>
            <w:tcW w:w="856" w:type="dxa"/>
            <w:tcBorders>
              <w:top w:val="nil"/>
              <w:bottom w:val="single" w:sz="16" w:space="0" w:color="000000"/>
            </w:tcBorders>
            <w:shd w:val="clear" w:color="auto" w:fill="FFFFFF"/>
            <w:vAlign w:val="center"/>
          </w:tcPr>
          <w:p w14:paraId="30846B2B" w14:textId="77777777" w:rsidR="002419D7" w:rsidRPr="005219CE" w:rsidRDefault="002419D7" w:rsidP="00010CB7">
            <w:pPr>
              <w:rPr>
                <w:ins w:id="1869" w:author="David Modjeska" w:date="2016-04-23T22:37:00Z"/>
                <w:rFonts w:ascii="Arial Unicode MS" w:eastAsia="Arial Unicode MS" w:hAnsi="Arial Unicode MS" w:cs="Arial Unicode MS"/>
                <w:sz w:val="16"/>
                <w:szCs w:val="16"/>
                <w:rPrChange w:id="1870" w:author="David Modjeska" w:date="2016-04-23T22:39:00Z">
                  <w:rPr>
                    <w:ins w:id="1871" w:author="David Modjeska" w:date="2016-04-23T22:37:00Z"/>
                  </w:rPr>
                </w:rPrChange>
              </w:rPr>
            </w:pPr>
          </w:p>
        </w:tc>
        <w:tc>
          <w:tcPr>
            <w:tcW w:w="715" w:type="dxa"/>
            <w:tcBorders>
              <w:top w:val="nil"/>
              <w:bottom w:val="single" w:sz="16" w:space="0" w:color="000000"/>
              <w:right w:val="single" w:sz="16" w:space="0" w:color="000000"/>
            </w:tcBorders>
            <w:shd w:val="clear" w:color="auto" w:fill="FFFFFF"/>
            <w:vAlign w:val="center"/>
          </w:tcPr>
          <w:p w14:paraId="631012EE" w14:textId="77777777" w:rsidR="002419D7" w:rsidRPr="005219CE" w:rsidRDefault="002419D7" w:rsidP="00010CB7">
            <w:pPr>
              <w:rPr>
                <w:ins w:id="1872" w:author="David Modjeska" w:date="2016-04-23T22:37:00Z"/>
                <w:rFonts w:ascii="Arial Unicode MS" w:eastAsia="Arial Unicode MS" w:hAnsi="Arial Unicode MS" w:cs="Arial Unicode MS"/>
                <w:sz w:val="16"/>
                <w:szCs w:val="16"/>
                <w:rPrChange w:id="1873" w:author="David Modjeska" w:date="2016-04-23T22:39:00Z">
                  <w:rPr>
                    <w:ins w:id="1874" w:author="David Modjeska" w:date="2016-04-23T22:37:00Z"/>
                  </w:rPr>
                </w:rPrChange>
              </w:rPr>
            </w:pPr>
          </w:p>
        </w:tc>
      </w:tr>
      <w:tr w:rsidR="002419D7" w:rsidRPr="005219CE" w14:paraId="6251E04F" w14:textId="77777777" w:rsidTr="00010CB7">
        <w:tblPrEx>
          <w:tblW w:w="7502"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ExChange w:id="1875" w:author="David Modjeska" w:date="2016-04-23T22:44:00Z">
            <w:tblPrEx>
              <w:tblW w:w="863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Ex>
          </w:tblPrExChange>
        </w:tblPrEx>
        <w:trPr>
          <w:cantSplit/>
          <w:ins w:id="1876" w:author="David Modjeska" w:date="2016-04-23T22:37:00Z"/>
          <w:trPrChange w:id="1877" w:author="David Modjeska" w:date="2016-04-23T22:44:00Z">
            <w:trPr>
              <w:cantSplit/>
            </w:trPr>
          </w:trPrChange>
        </w:trPr>
        <w:tc>
          <w:tcPr>
            <w:tcW w:w="7502" w:type="dxa"/>
            <w:gridSpan w:val="17"/>
            <w:tcBorders>
              <w:top w:val="nil"/>
              <w:left w:val="nil"/>
              <w:bottom w:val="nil"/>
              <w:right w:val="nil"/>
            </w:tcBorders>
            <w:shd w:val="clear" w:color="auto" w:fill="FFFFFF"/>
            <w:tcPrChange w:id="1878" w:author="David Modjeska" w:date="2016-04-23T22:44:00Z">
              <w:tcPr>
                <w:tcW w:w="8636" w:type="dxa"/>
                <w:gridSpan w:val="20"/>
                <w:tcBorders>
                  <w:top w:val="nil"/>
                  <w:left w:val="nil"/>
                  <w:bottom w:val="nil"/>
                  <w:right w:val="nil"/>
                </w:tcBorders>
                <w:shd w:val="clear" w:color="auto" w:fill="FFFFFF"/>
              </w:tcPr>
            </w:tcPrChange>
          </w:tcPr>
          <w:p w14:paraId="468B1FDB" w14:textId="77777777" w:rsidR="002419D7" w:rsidRPr="005219CE" w:rsidRDefault="002419D7">
            <w:pPr>
              <w:ind w:left="60" w:right="60"/>
              <w:rPr>
                <w:ins w:id="1879" w:author="David Modjeska" w:date="2016-04-23T22:37:00Z"/>
                <w:rFonts w:ascii="Arial Unicode MS" w:eastAsia="Arial Unicode MS" w:hAnsi="Arial Unicode MS" w:cs="Arial Unicode MS"/>
                <w:sz w:val="16"/>
                <w:szCs w:val="16"/>
                <w:rPrChange w:id="1880" w:author="David Modjeska" w:date="2016-04-23T22:39:00Z">
                  <w:rPr>
                    <w:ins w:id="1881" w:author="David Modjeska" w:date="2016-04-23T22:37:00Z"/>
                    <w:rFonts w:ascii="Arial" w:hAnsi="Arial" w:cs="Arial"/>
                  </w:rPr>
                </w:rPrChange>
              </w:rPr>
              <w:pPrChange w:id="1882" w:author="David Modjeska" w:date="2016-04-23T22:39:00Z">
                <w:pPr>
                  <w:spacing w:line="320" w:lineRule="atLeast"/>
                  <w:ind w:left="60" w:right="60"/>
                </w:pPr>
              </w:pPrChange>
            </w:pPr>
            <w:ins w:id="1883" w:author="David Modjeska" w:date="2016-04-23T22:37:00Z">
              <w:r w:rsidRPr="005219CE">
                <w:rPr>
                  <w:rFonts w:ascii="Arial Unicode MS" w:eastAsia="Arial Unicode MS" w:hAnsi="Arial Unicode MS" w:cs="Arial Unicode MS"/>
                  <w:sz w:val="16"/>
                  <w:szCs w:val="16"/>
                  <w:rPrChange w:id="1884" w:author="David Modjeska" w:date="2016-04-23T22:39:00Z">
                    <w:rPr>
                      <w:rFonts w:ascii="Arial" w:hAnsi="Arial" w:cs="Arial"/>
                    </w:rPr>
                  </w:rPrChange>
                </w:rPr>
                <w:t xml:space="preserve">a. Dependent Variable: </w:t>
              </w:r>
              <w:proofErr w:type="spellStart"/>
              <w:r w:rsidRPr="005219CE">
                <w:rPr>
                  <w:rFonts w:ascii="Arial Unicode MS" w:eastAsia="Arial Unicode MS" w:hAnsi="Arial Unicode MS" w:cs="Arial Unicode MS"/>
                  <w:sz w:val="16"/>
                  <w:szCs w:val="16"/>
                  <w:rPrChange w:id="1885" w:author="David Modjeska" w:date="2016-04-23T22:39:00Z">
                    <w:rPr>
                      <w:rFonts w:ascii="Arial" w:hAnsi="Arial" w:cs="Arial"/>
                    </w:rPr>
                  </w:rPrChange>
                </w:rPr>
                <w:t>FXRate</w:t>
              </w:r>
              <w:proofErr w:type="spellEnd"/>
            </w:ins>
          </w:p>
        </w:tc>
      </w:tr>
      <w:tr w:rsidR="002419D7" w:rsidRPr="005219CE" w14:paraId="658E4583" w14:textId="77777777" w:rsidTr="00010CB7">
        <w:tblPrEx>
          <w:tblW w:w="7502"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ExChange w:id="1886" w:author="David Modjeska" w:date="2016-04-23T22:44:00Z">
            <w:tblPrEx>
              <w:tblW w:w="863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Ex>
          </w:tblPrExChange>
        </w:tblPrEx>
        <w:trPr>
          <w:cantSplit/>
          <w:trHeight w:val="196"/>
          <w:ins w:id="1887" w:author="David Modjeska" w:date="2016-04-23T22:37:00Z"/>
          <w:trPrChange w:id="1888" w:author="David Modjeska" w:date="2016-04-23T22:44:00Z">
            <w:trPr>
              <w:cantSplit/>
            </w:trPr>
          </w:trPrChange>
        </w:trPr>
        <w:tc>
          <w:tcPr>
            <w:tcW w:w="7502" w:type="dxa"/>
            <w:gridSpan w:val="17"/>
            <w:tcBorders>
              <w:top w:val="nil"/>
              <w:left w:val="nil"/>
              <w:bottom w:val="nil"/>
              <w:right w:val="nil"/>
            </w:tcBorders>
            <w:shd w:val="clear" w:color="auto" w:fill="FFFFFF"/>
            <w:tcPrChange w:id="1889" w:author="David Modjeska" w:date="2016-04-23T22:44:00Z">
              <w:tcPr>
                <w:tcW w:w="8636" w:type="dxa"/>
                <w:gridSpan w:val="20"/>
                <w:tcBorders>
                  <w:top w:val="nil"/>
                  <w:left w:val="nil"/>
                  <w:bottom w:val="nil"/>
                  <w:right w:val="nil"/>
                </w:tcBorders>
                <w:shd w:val="clear" w:color="auto" w:fill="FFFFFF"/>
              </w:tcPr>
            </w:tcPrChange>
          </w:tcPr>
          <w:p w14:paraId="7A172909" w14:textId="77777777" w:rsidR="002419D7" w:rsidRPr="005219CE" w:rsidRDefault="002419D7">
            <w:pPr>
              <w:ind w:left="60" w:right="60"/>
              <w:rPr>
                <w:ins w:id="1890" w:author="David Modjeska" w:date="2016-04-23T22:37:00Z"/>
                <w:rFonts w:ascii="Arial Unicode MS" w:eastAsia="Arial Unicode MS" w:hAnsi="Arial Unicode MS" w:cs="Arial Unicode MS"/>
                <w:sz w:val="16"/>
                <w:szCs w:val="16"/>
                <w:rPrChange w:id="1891" w:author="David Modjeska" w:date="2016-04-23T22:39:00Z">
                  <w:rPr>
                    <w:ins w:id="1892" w:author="David Modjeska" w:date="2016-04-23T22:37:00Z"/>
                    <w:rFonts w:ascii="Arial" w:hAnsi="Arial" w:cs="Arial"/>
                  </w:rPr>
                </w:rPrChange>
              </w:rPr>
              <w:pPrChange w:id="1893" w:author="David Modjeska" w:date="2016-04-23T22:39:00Z">
                <w:pPr>
                  <w:spacing w:line="320" w:lineRule="atLeast"/>
                  <w:ind w:left="60" w:right="60"/>
                </w:pPr>
              </w:pPrChange>
            </w:pPr>
          </w:p>
        </w:tc>
      </w:tr>
    </w:tbl>
    <w:p w14:paraId="5D269C22" w14:textId="77777777" w:rsidR="001F5314" w:rsidRDefault="001F5314" w:rsidP="00C7612B">
      <w:pPr>
        <w:spacing w:line="360" w:lineRule="auto"/>
        <w:rPr>
          <w:rFonts w:asciiTheme="majorHAnsi" w:hAnsiTheme="majorHAnsi"/>
          <w:sz w:val="20"/>
          <w:szCs w:val="20"/>
        </w:rPr>
      </w:pPr>
    </w:p>
    <w:p w14:paraId="1B00D50F" w14:textId="77777777" w:rsidR="00210189" w:rsidDel="007D3390" w:rsidRDefault="00210189" w:rsidP="00C7612B">
      <w:pPr>
        <w:spacing w:line="360" w:lineRule="auto"/>
        <w:rPr>
          <w:del w:id="1894" w:author="David Modjeska" w:date="2016-04-23T22:45:00Z"/>
          <w:rFonts w:asciiTheme="majorHAnsi" w:hAnsiTheme="majorHAnsi"/>
          <w:sz w:val="20"/>
          <w:szCs w:val="20"/>
        </w:rPr>
      </w:pPr>
    </w:p>
    <w:p w14:paraId="2F4D9BC8" w14:textId="1B9301EA" w:rsidR="005D2995" w:rsidRDefault="005D2995" w:rsidP="00C7612B">
      <w:pPr>
        <w:spacing w:line="360" w:lineRule="auto"/>
        <w:rPr>
          <w:rFonts w:asciiTheme="majorHAnsi" w:hAnsiTheme="majorHAnsi"/>
          <w:sz w:val="20"/>
          <w:szCs w:val="20"/>
        </w:rPr>
      </w:pPr>
      <w:r w:rsidRPr="005D2995">
        <w:rPr>
          <w:rFonts w:asciiTheme="majorHAnsi" w:hAnsiTheme="majorHAnsi"/>
          <w:sz w:val="20"/>
          <w:szCs w:val="20"/>
        </w:rPr>
        <w:t>At first</w:t>
      </w:r>
      <w:r>
        <w:rPr>
          <w:rFonts w:asciiTheme="majorHAnsi" w:hAnsiTheme="majorHAnsi"/>
          <w:sz w:val="20"/>
          <w:szCs w:val="20"/>
        </w:rPr>
        <w:t xml:space="preserve"> glance, </w:t>
      </w:r>
      <w:r w:rsidR="00060CCC">
        <w:rPr>
          <w:rFonts w:asciiTheme="majorHAnsi" w:hAnsiTheme="majorHAnsi"/>
          <w:sz w:val="20"/>
          <w:szCs w:val="20"/>
        </w:rPr>
        <w:t>the stepwise</w:t>
      </w:r>
      <w:r>
        <w:rPr>
          <w:rFonts w:asciiTheme="majorHAnsi" w:hAnsiTheme="majorHAnsi"/>
          <w:sz w:val="20"/>
          <w:szCs w:val="20"/>
        </w:rPr>
        <w:t xml:space="preserve"> model appears promising. The </w:t>
      </w:r>
      <w:r w:rsidR="005C6964">
        <w:rPr>
          <w:rFonts w:asciiTheme="majorHAnsi" w:hAnsiTheme="majorHAnsi"/>
          <w:sz w:val="20"/>
          <w:szCs w:val="20"/>
        </w:rPr>
        <w:t xml:space="preserve">model summary shows that the </w:t>
      </w:r>
      <w:r>
        <w:rPr>
          <w:rFonts w:asciiTheme="majorHAnsi" w:hAnsiTheme="majorHAnsi"/>
          <w:sz w:val="20"/>
          <w:szCs w:val="20"/>
        </w:rPr>
        <w:t>adjusted R-squared value is .9</w:t>
      </w:r>
      <w:ins w:id="1895" w:author="David Modjeska" w:date="2016-04-23T22:46:00Z">
        <w:r w:rsidR="006875F9">
          <w:rPr>
            <w:rFonts w:asciiTheme="majorHAnsi" w:hAnsiTheme="majorHAnsi"/>
            <w:sz w:val="20"/>
            <w:szCs w:val="20"/>
          </w:rPr>
          <w:t>78</w:t>
        </w:r>
      </w:ins>
      <w:del w:id="1896" w:author="David Modjeska" w:date="2016-04-23T22:46:00Z">
        <w:r w:rsidDel="006875F9">
          <w:rPr>
            <w:rFonts w:asciiTheme="majorHAnsi" w:hAnsiTheme="majorHAnsi"/>
            <w:sz w:val="20"/>
            <w:szCs w:val="20"/>
          </w:rPr>
          <w:delText>80</w:delText>
        </w:r>
      </w:del>
      <w:r>
        <w:rPr>
          <w:rFonts w:asciiTheme="majorHAnsi" w:hAnsiTheme="majorHAnsi"/>
          <w:sz w:val="20"/>
          <w:szCs w:val="20"/>
        </w:rPr>
        <w:t>, which indicates that the model explains a high percent</w:t>
      </w:r>
      <w:r w:rsidR="005C6964">
        <w:rPr>
          <w:rFonts w:asciiTheme="majorHAnsi" w:hAnsiTheme="majorHAnsi"/>
          <w:sz w:val="20"/>
          <w:szCs w:val="20"/>
        </w:rPr>
        <w:t>age of the variability in USD/CAD FX rate, after accounting for the number of predictors</w:t>
      </w:r>
      <w:r w:rsidR="000850EE">
        <w:rPr>
          <w:rFonts w:asciiTheme="majorHAnsi" w:hAnsiTheme="majorHAnsi"/>
          <w:sz w:val="20"/>
          <w:szCs w:val="20"/>
        </w:rPr>
        <w:t xml:space="preserve"> and the sample size</w:t>
      </w:r>
      <w:r w:rsidR="005C6964">
        <w:rPr>
          <w:rFonts w:asciiTheme="majorHAnsi" w:hAnsiTheme="majorHAnsi"/>
          <w:sz w:val="20"/>
          <w:szCs w:val="20"/>
        </w:rPr>
        <w:t>.  The standard error of the estimate is small at approximately 0.01</w:t>
      </w:r>
      <w:ins w:id="1897" w:author="David Modjeska" w:date="2016-04-23T22:02:00Z">
        <w:r w:rsidR="0033604D">
          <w:rPr>
            <w:rFonts w:asciiTheme="majorHAnsi" w:hAnsiTheme="majorHAnsi"/>
            <w:sz w:val="20"/>
            <w:szCs w:val="20"/>
          </w:rPr>
          <w:t xml:space="preserve"> USD/CAD</w:t>
        </w:r>
      </w:ins>
      <w:r w:rsidR="005C6964">
        <w:rPr>
          <w:rFonts w:asciiTheme="majorHAnsi" w:hAnsiTheme="majorHAnsi"/>
          <w:sz w:val="20"/>
          <w:szCs w:val="20"/>
        </w:rPr>
        <w:t>, which indicates a high degree of accuracy in predicting the average FX rate.</w:t>
      </w:r>
    </w:p>
    <w:p w14:paraId="3084D04A" w14:textId="77777777" w:rsidR="005C6964" w:rsidRDefault="005C6964" w:rsidP="00C7612B">
      <w:pPr>
        <w:spacing w:line="360" w:lineRule="auto"/>
        <w:rPr>
          <w:rFonts w:asciiTheme="majorHAnsi" w:hAnsiTheme="majorHAnsi"/>
          <w:sz w:val="20"/>
          <w:szCs w:val="20"/>
        </w:rPr>
      </w:pPr>
    </w:p>
    <w:p w14:paraId="0272889E" w14:textId="5F9BF688" w:rsidR="006E34D5" w:rsidRDefault="006E34D5" w:rsidP="001968BD">
      <w:pPr>
        <w:spacing w:line="360" w:lineRule="auto"/>
        <w:outlineLvl w:val="0"/>
        <w:rPr>
          <w:rFonts w:asciiTheme="majorHAnsi" w:hAnsiTheme="majorHAnsi"/>
          <w:sz w:val="20"/>
          <w:szCs w:val="20"/>
        </w:rPr>
      </w:pPr>
      <w:r>
        <w:rPr>
          <w:rFonts w:asciiTheme="majorHAnsi" w:hAnsiTheme="majorHAnsi"/>
          <w:sz w:val="20"/>
          <w:szCs w:val="20"/>
        </w:rPr>
        <w:t xml:space="preserve">Is </w:t>
      </w:r>
      <w:r w:rsidR="00060CCC">
        <w:rPr>
          <w:rFonts w:asciiTheme="majorHAnsi" w:hAnsiTheme="majorHAnsi"/>
          <w:sz w:val="20"/>
          <w:szCs w:val="20"/>
        </w:rPr>
        <w:t>the stepwise</w:t>
      </w:r>
      <w:r>
        <w:rPr>
          <w:rFonts w:asciiTheme="majorHAnsi" w:hAnsiTheme="majorHAnsi"/>
          <w:sz w:val="20"/>
          <w:szCs w:val="20"/>
        </w:rPr>
        <w:t xml:space="preserve"> mode</w:t>
      </w:r>
      <w:r w:rsidR="00F967DF">
        <w:rPr>
          <w:rFonts w:asciiTheme="majorHAnsi" w:hAnsiTheme="majorHAnsi"/>
          <w:sz w:val="20"/>
          <w:szCs w:val="20"/>
        </w:rPr>
        <w:t>l</w:t>
      </w:r>
      <w:r>
        <w:rPr>
          <w:rFonts w:asciiTheme="majorHAnsi" w:hAnsiTheme="majorHAnsi"/>
          <w:sz w:val="20"/>
          <w:szCs w:val="20"/>
        </w:rPr>
        <w:t xml:space="preserve"> useful for predicting average </w:t>
      </w:r>
      <w:r w:rsidR="001C31B1">
        <w:rPr>
          <w:rFonts w:asciiTheme="majorHAnsi" w:hAnsiTheme="majorHAnsi"/>
          <w:sz w:val="20"/>
          <w:szCs w:val="20"/>
        </w:rPr>
        <w:t xml:space="preserve">USD/CAD </w:t>
      </w:r>
      <w:r>
        <w:rPr>
          <w:rFonts w:asciiTheme="majorHAnsi" w:hAnsiTheme="majorHAnsi"/>
          <w:sz w:val="20"/>
          <w:szCs w:val="20"/>
        </w:rPr>
        <w:t>FX rate?</w:t>
      </w:r>
    </w:p>
    <w:p w14:paraId="045B437E" w14:textId="77777777" w:rsidR="00932357" w:rsidRDefault="00932357" w:rsidP="00C7612B">
      <w:pPr>
        <w:spacing w:line="360" w:lineRule="auto"/>
        <w:rPr>
          <w:rFonts w:asciiTheme="majorHAnsi" w:hAnsiTheme="majorHAnsi"/>
          <w:sz w:val="20"/>
          <w:szCs w:val="20"/>
        </w:rPr>
      </w:pPr>
    </w:p>
    <w:p w14:paraId="157F4CD5" w14:textId="7FDA024B" w:rsidR="005C6964" w:rsidRPr="005C6964" w:rsidRDefault="005C6964" w:rsidP="00C7612B">
      <w:pPr>
        <w:spacing w:line="360" w:lineRule="auto"/>
        <w:ind w:left="720"/>
        <w:rPr>
          <w:rFonts w:asciiTheme="majorHAnsi" w:eastAsiaTheme="minorEastAsia" w:hAnsiTheme="majorHAnsi"/>
          <w:sz w:val="20"/>
          <w:szCs w:val="20"/>
        </w:rPr>
      </w:pPr>
      <w:r>
        <w:rPr>
          <w:rFonts w:asciiTheme="majorHAnsi" w:hAnsiTheme="majorHAnsi"/>
          <w:sz w:val="20"/>
          <w:szCs w:val="20"/>
        </w:rPr>
        <w:t>H</w:t>
      </w:r>
      <w:r>
        <w:rPr>
          <w:rFonts w:asciiTheme="majorHAnsi" w:hAnsiTheme="majorHAnsi"/>
          <w:sz w:val="20"/>
          <w:szCs w:val="20"/>
          <w:vertAlign w:val="subscript"/>
        </w:rPr>
        <w:t>0</w:t>
      </w:r>
      <w:r>
        <w:rPr>
          <w:rFonts w:asciiTheme="majorHAnsi" w:hAnsiTheme="majorHAnsi"/>
          <w:sz w:val="20"/>
          <w:szCs w:val="20"/>
        </w:rPr>
        <w:t xml:space="preserve">: </w:t>
      </w:r>
      <m:oMath>
        <m:r>
          <w:rPr>
            <w:rFonts w:ascii="Cambria Math" w:hAnsi="Cambria Math"/>
            <w:sz w:val="20"/>
            <w:szCs w:val="20"/>
          </w:rPr>
          <m:t>β</m:t>
        </m:r>
      </m:oMath>
      <w:r>
        <w:rPr>
          <w:rFonts w:asciiTheme="majorHAnsi" w:eastAsiaTheme="minorEastAsia" w:hAnsiTheme="majorHAnsi"/>
          <w:sz w:val="20"/>
          <w:szCs w:val="20"/>
          <w:vertAlign w:val="subscript"/>
        </w:rPr>
        <w:t>1</w:t>
      </w:r>
      <w:r>
        <w:rPr>
          <w:rFonts w:asciiTheme="majorHAnsi" w:eastAsiaTheme="minorEastAsia" w:hAnsiTheme="majorHAnsi"/>
          <w:sz w:val="20"/>
          <w:szCs w:val="20"/>
        </w:rPr>
        <w:t xml:space="preserve"> = </w:t>
      </w:r>
      <m:oMath>
        <m:r>
          <w:rPr>
            <w:rFonts w:ascii="Cambria Math" w:hAnsi="Cambria Math"/>
            <w:sz w:val="20"/>
            <w:szCs w:val="20"/>
          </w:rPr>
          <m:t>β</m:t>
        </m:r>
      </m:oMath>
      <w:r>
        <w:rPr>
          <w:rFonts w:asciiTheme="majorHAnsi" w:eastAsiaTheme="minorEastAsia" w:hAnsiTheme="majorHAnsi"/>
          <w:sz w:val="20"/>
          <w:szCs w:val="20"/>
          <w:vertAlign w:val="subscript"/>
        </w:rPr>
        <w:t>2</w:t>
      </w:r>
      <w:r>
        <w:rPr>
          <w:rFonts w:asciiTheme="majorHAnsi" w:eastAsiaTheme="minorEastAsia" w:hAnsiTheme="majorHAnsi"/>
          <w:sz w:val="20"/>
          <w:szCs w:val="20"/>
        </w:rPr>
        <w:t xml:space="preserve"> = … = </w:t>
      </w:r>
      <m:oMath>
        <m:r>
          <w:rPr>
            <w:rFonts w:ascii="Cambria Math" w:hAnsi="Cambria Math"/>
            <w:sz w:val="20"/>
            <w:szCs w:val="20"/>
          </w:rPr>
          <m:t>β</m:t>
        </m:r>
      </m:oMath>
      <w:r>
        <w:rPr>
          <w:rFonts w:asciiTheme="majorHAnsi" w:eastAsiaTheme="minorEastAsia" w:hAnsiTheme="majorHAnsi"/>
          <w:sz w:val="20"/>
          <w:szCs w:val="20"/>
          <w:vertAlign w:val="subscript"/>
        </w:rPr>
        <w:t>n</w:t>
      </w:r>
      <w:r>
        <w:rPr>
          <w:rFonts w:asciiTheme="majorHAnsi" w:eastAsiaTheme="minorEastAsia" w:hAnsiTheme="majorHAnsi"/>
          <w:sz w:val="20"/>
          <w:szCs w:val="20"/>
        </w:rPr>
        <w:t xml:space="preserve"> = 0. H</w:t>
      </w:r>
      <w:r>
        <w:rPr>
          <w:rFonts w:asciiTheme="majorHAnsi" w:eastAsiaTheme="minorEastAsia" w:hAnsiTheme="majorHAnsi"/>
          <w:sz w:val="20"/>
          <w:szCs w:val="20"/>
          <w:vertAlign w:val="subscript"/>
        </w:rPr>
        <w:t>a</w:t>
      </w:r>
      <w:r>
        <w:rPr>
          <w:rFonts w:asciiTheme="majorHAnsi" w:eastAsiaTheme="minorEastAsia" w:hAnsiTheme="majorHAnsi"/>
          <w:sz w:val="20"/>
          <w:szCs w:val="20"/>
        </w:rPr>
        <w:t>: at least one of the betas does not equal zero. The ANOVA table shows that F(1</w:t>
      </w:r>
      <w:ins w:id="1898" w:author="David Modjeska" w:date="2016-04-23T22:46:00Z">
        <w:r w:rsidR="006875F9">
          <w:rPr>
            <w:rFonts w:asciiTheme="majorHAnsi" w:eastAsiaTheme="minorEastAsia" w:hAnsiTheme="majorHAnsi"/>
            <w:sz w:val="20"/>
            <w:szCs w:val="20"/>
          </w:rPr>
          <w:t>3</w:t>
        </w:r>
      </w:ins>
      <w:del w:id="1899" w:author="David Modjeska" w:date="2016-04-23T22:46:00Z">
        <w:r w:rsidDel="006875F9">
          <w:rPr>
            <w:rFonts w:asciiTheme="majorHAnsi" w:eastAsiaTheme="minorEastAsia" w:hAnsiTheme="majorHAnsi"/>
            <w:sz w:val="20"/>
            <w:szCs w:val="20"/>
          </w:rPr>
          <w:delText>6</w:delText>
        </w:r>
      </w:del>
      <w:r>
        <w:rPr>
          <w:rFonts w:asciiTheme="majorHAnsi" w:eastAsiaTheme="minorEastAsia" w:hAnsiTheme="majorHAnsi"/>
          <w:sz w:val="20"/>
          <w:szCs w:val="20"/>
        </w:rPr>
        <w:t>,21</w:t>
      </w:r>
      <w:ins w:id="1900" w:author="David Modjeska" w:date="2016-04-23T22:46:00Z">
        <w:r w:rsidR="006875F9">
          <w:rPr>
            <w:rFonts w:asciiTheme="majorHAnsi" w:eastAsiaTheme="minorEastAsia" w:hAnsiTheme="majorHAnsi"/>
            <w:sz w:val="20"/>
            <w:szCs w:val="20"/>
          </w:rPr>
          <w:t>4</w:t>
        </w:r>
      </w:ins>
      <w:del w:id="1901" w:author="David Modjeska" w:date="2016-04-23T22:46:00Z">
        <w:r w:rsidDel="006875F9">
          <w:rPr>
            <w:rFonts w:asciiTheme="majorHAnsi" w:eastAsiaTheme="minorEastAsia" w:hAnsiTheme="majorHAnsi"/>
            <w:sz w:val="20"/>
            <w:szCs w:val="20"/>
          </w:rPr>
          <w:delText>1</w:delText>
        </w:r>
      </w:del>
      <w:r>
        <w:rPr>
          <w:rFonts w:asciiTheme="majorHAnsi" w:eastAsiaTheme="minorEastAsia" w:hAnsiTheme="majorHAnsi"/>
          <w:sz w:val="20"/>
          <w:szCs w:val="20"/>
        </w:rPr>
        <w:t>) =</w:t>
      </w:r>
      <w:ins w:id="1902" w:author="David Modjeska" w:date="2016-04-23T22:46:00Z">
        <w:r w:rsidR="006875F9">
          <w:rPr>
            <w:rFonts w:asciiTheme="majorHAnsi" w:eastAsiaTheme="minorEastAsia" w:hAnsiTheme="majorHAnsi"/>
            <w:sz w:val="20"/>
            <w:szCs w:val="20"/>
          </w:rPr>
          <w:t xml:space="preserve"> 767.881</w:t>
        </w:r>
      </w:ins>
      <w:del w:id="1903" w:author="David Modjeska" w:date="2016-04-23T22:46:00Z">
        <w:r w:rsidDel="006875F9">
          <w:rPr>
            <w:rFonts w:asciiTheme="majorHAnsi" w:eastAsiaTheme="minorEastAsia" w:hAnsiTheme="majorHAnsi"/>
            <w:sz w:val="20"/>
            <w:szCs w:val="20"/>
          </w:rPr>
          <w:delText xml:space="preserve"> 704.038</w:delText>
        </w:r>
      </w:del>
      <w:r>
        <w:rPr>
          <w:rFonts w:asciiTheme="majorHAnsi" w:eastAsiaTheme="minorEastAsia" w:hAnsiTheme="majorHAnsi"/>
          <w:sz w:val="20"/>
          <w:szCs w:val="20"/>
        </w:rPr>
        <w:t>, p &lt; .001. Since p &lt; .05, we reject the null hypothesis. It appears that this model explains a significant amount of the variability in FX rate.</w:t>
      </w:r>
    </w:p>
    <w:p w14:paraId="29495C6A" w14:textId="663A8E4D" w:rsidR="008524A6" w:rsidRDefault="008524A6" w:rsidP="008524A6"/>
    <w:p w14:paraId="54AF20E7" w14:textId="3CD03D0F" w:rsidR="00B56EA8" w:rsidRDefault="00266DF0">
      <w:pPr>
        <w:ind w:left="720"/>
        <w:rPr>
          <w:ins w:id="1904" w:author="David Modjeska" w:date="2016-04-23T22:51:00Z"/>
        </w:rPr>
        <w:pPrChange w:id="1905" w:author="David Modjeska" w:date="2016-04-23T22:53:00Z">
          <w:pPr/>
        </w:pPrChange>
      </w:pPr>
      <w:del w:id="1906" w:author="David Modjeska" w:date="2016-04-23T22:49:00Z">
        <w:r w:rsidDel="001B374A">
          <w:rPr>
            <w:noProof/>
            <w:rPrChange w:id="1907" w:author="Unknown">
              <w:rPr>
                <w:noProof/>
              </w:rPr>
            </w:rPrChange>
          </w:rPr>
          <w:drawing>
            <wp:inline distT="0" distB="0" distL="0" distR="0" wp14:anchorId="025A7FD9" wp14:editId="082E9208">
              <wp:extent cx="2733230" cy="2185766"/>
              <wp:effectExtent l="0" t="0" r="1016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0240" cy="2215363"/>
                      </a:xfrm>
                      <a:prstGeom prst="rect">
                        <a:avLst/>
                      </a:prstGeom>
                      <a:noFill/>
                      <a:ln>
                        <a:noFill/>
                      </a:ln>
                    </pic:spPr>
                  </pic:pic>
                </a:graphicData>
              </a:graphic>
            </wp:inline>
          </w:drawing>
        </w:r>
      </w:del>
      <w:ins w:id="1908" w:author="David Modjeska" w:date="2016-04-23T22:49:00Z">
        <w:r w:rsidR="001B374A">
          <w:rPr>
            <w:noProof/>
            <w:rPrChange w:id="1909" w:author="Unknown">
              <w:rPr>
                <w:noProof/>
              </w:rPr>
            </w:rPrChange>
          </w:rPr>
          <w:drawing>
            <wp:inline distT="0" distB="0" distL="0" distR="0" wp14:anchorId="0D5E9B72" wp14:editId="3A4F6807">
              <wp:extent cx="2583200" cy="206578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9930" cy="2111155"/>
                      </a:xfrm>
                      <a:prstGeom prst="rect">
                        <a:avLst/>
                      </a:prstGeom>
                      <a:noFill/>
                      <a:ln>
                        <a:noFill/>
                      </a:ln>
                    </pic:spPr>
                  </pic:pic>
                </a:graphicData>
              </a:graphic>
            </wp:inline>
          </w:drawing>
        </w:r>
      </w:ins>
      <w:del w:id="1910" w:author="David Modjeska" w:date="2016-04-23T22:51:00Z">
        <w:r w:rsidR="00D13B62" w:rsidDel="00B56EA8">
          <w:rPr>
            <w:noProof/>
            <w:rPrChange w:id="1911" w:author="Unknown">
              <w:rPr>
                <w:noProof/>
              </w:rPr>
            </w:rPrChange>
          </w:rPr>
          <w:drawing>
            <wp:inline distT="0" distB="0" distL="0" distR="0" wp14:anchorId="748684DD" wp14:editId="01FC7A60">
              <wp:extent cx="2818506" cy="2253962"/>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5313" cy="2275399"/>
                      </a:xfrm>
                      <a:prstGeom prst="rect">
                        <a:avLst/>
                      </a:prstGeom>
                      <a:noFill/>
                      <a:ln>
                        <a:noFill/>
                      </a:ln>
                    </pic:spPr>
                  </pic:pic>
                </a:graphicData>
              </a:graphic>
            </wp:inline>
          </w:drawing>
        </w:r>
      </w:del>
      <w:ins w:id="1912" w:author="David Modjeska" w:date="2016-04-23T22:51:00Z">
        <w:r w:rsidR="00B56EA8">
          <w:rPr>
            <w:noProof/>
            <w:rPrChange w:id="1913" w:author="Unknown">
              <w:rPr>
                <w:noProof/>
              </w:rPr>
            </w:rPrChange>
          </w:rPr>
          <w:drawing>
            <wp:inline distT="0" distB="0" distL="0" distR="0" wp14:anchorId="34CDC298" wp14:editId="3765FFA1">
              <wp:extent cx="2732416" cy="2185116"/>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9325" cy="2198639"/>
                      </a:xfrm>
                      <a:prstGeom prst="rect">
                        <a:avLst/>
                      </a:prstGeom>
                      <a:noFill/>
                      <a:ln>
                        <a:noFill/>
                      </a:ln>
                    </pic:spPr>
                  </pic:pic>
                </a:graphicData>
              </a:graphic>
            </wp:inline>
          </w:drawing>
        </w:r>
      </w:ins>
    </w:p>
    <w:p w14:paraId="32629A6C" w14:textId="77777777" w:rsidR="00B56EA8" w:rsidRDefault="00B56EA8" w:rsidP="00B56EA8">
      <w:pPr>
        <w:spacing w:line="400" w:lineRule="atLeast"/>
        <w:rPr>
          <w:ins w:id="1914" w:author="David Modjeska" w:date="2016-04-23T22:51:00Z"/>
        </w:rPr>
      </w:pPr>
    </w:p>
    <w:p w14:paraId="67A410E9" w14:textId="38DB20DB" w:rsidR="00D13B62" w:rsidDel="00D433C2" w:rsidRDefault="00D13B62" w:rsidP="00D13B62">
      <w:pPr>
        <w:rPr>
          <w:del w:id="1915" w:author="David Modjeska" w:date="2016-04-23T22:52:00Z"/>
        </w:rPr>
      </w:pPr>
    </w:p>
    <w:p w14:paraId="1C29B9F3" w14:textId="1BBE1880" w:rsidR="00D13B62" w:rsidDel="00D433C2" w:rsidRDefault="00D13B62" w:rsidP="00D13B62">
      <w:pPr>
        <w:rPr>
          <w:del w:id="1916" w:author="David Modjeska" w:date="2016-04-23T22:52:00Z"/>
        </w:rPr>
      </w:pPr>
    </w:p>
    <w:p w14:paraId="07CF6A0F" w14:textId="66BE9807" w:rsidR="00D13B62" w:rsidDel="00D433C2" w:rsidRDefault="00D13B62" w:rsidP="00D13B62">
      <w:pPr>
        <w:spacing w:line="400" w:lineRule="atLeast"/>
        <w:rPr>
          <w:del w:id="1917" w:author="David Modjeska" w:date="2016-04-23T22:52:00Z"/>
        </w:rPr>
      </w:pPr>
    </w:p>
    <w:p w14:paraId="64E75769" w14:textId="49884301" w:rsidR="00266DF0" w:rsidDel="00D433C2" w:rsidRDefault="00266DF0" w:rsidP="00266DF0">
      <w:pPr>
        <w:rPr>
          <w:del w:id="1918" w:author="David Modjeska" w:date="2016-04-23T22:52:00Z"/>
        </w:rPr>
      </w:pPr>
    </w:p>
    <w:p w14:paraId="1A113E1A" w14:textId="77777777" w:rsidR="00266DF0" w:rsidRDefault="00266DF0" w:rsidP="00266DF0"/>
    <w:p w14:paraId="4E8C479C" w14:textId="46A1356D" w:rsidR="00202C31" w:rsidRDefault="002B5C7A" w:rsidP="00202C31">
      <w:pPr>
        <w:widowControl w:val="0"/>
        <w:autoSpaceDE w:val="0"/>
        <w:autoSpaceDN w:val="0"/>
        <w:adjustRightInd w:val="0"/>
      </w:pPr>
      <w:del w:id="1919" w:author="David Modjeska" w:date="2016-04-23T22:52:00Z">
        <w:r w:rsidDel="00D433C2">
          <w:rPr>
            <w:noProof/>
            <w:rPrChange w:id="1920" w:author="Unknown">
              <w:rPr>
                <w:noProof/>
              </w:rPr>
            </w:rPrChange>
          </w:rPr>
          <w:lastRenderedPageBreak/>
          <w:drawing>
            <wp:inline distT="0" distB="0" distL="0" distR="0" wp14:anchorId="0C919E14" wp14:editId="5F9A71B0">
              <wp:extent cx="2746242" cy="21961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2391" cy="2217083"/>
                      </a:xfrm>
                      <a:prstGeom prst="rect">
                        <a:avLst/>
                      </a:prstGeom>
                      <a:noFill/>
                      <a:ln>
                        <a:noFill/>
                      </a:ln>
                    </pic:spPr>
                  </pic:pic>
                </a:graphicData>
              </a:graphic>
            </wp:inline>
          </w:drawing>
        </w:r>
      </w:del>
      <w:r w:rsidR="00202C31">
        <w:rPr>
          <w:noProof/>
        </w:rPr>
        <w:drawing>
          <wp:inline distT="0" distB="0" distL="0" distR="0" wp14:anchorId="06643D31" wp14:editId="318B61D4">
            <wp:extent cx="2649855" cy="21198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2970" cy="2130376"/>
                    </a:xfrm>
                    <a:prstGeom prst="rect">
                      <a:avLst/>
                    </a:prstGeom>
                    <a:noFill/>
                    <a:ln>
                      <a:noFill/>
                    </a:ln>
                  </pic:spPr>
                </pic:pic>
              </a:graphicData>
            </a:graphic>
          </wp:inline>
        </w:drawing>
      </w:r>
    </w:p>
    <w:p w14:paraId="2D40A0F7" w14:textId="77777777" w:rsidR="001F5314" w:rsidRDefault="001F5314" w:rsidP="001F5314">
      <w:pPr>
        <w:spacing w:line="360" w:lineRule="auto"/>
      </w:pPr>
    </w:p>
    <w:p w14:paraId="4B34C394" w14:textId="77777777" w:rsidR="00202C31" w:rsidRDefault="00202C31" w:rsidP="001F5314">
      <w:pPr>
        <w:spacing w:line="360" w:lineRule="auto"/>
      </w:pPr>
    </w:p>
    <w:p w14:paraId="5C71320F" w14:textId="77777777" w:rsidR="001F5314" w:rsidDel="00B01772" w:rsidRDefault="001F5314" w:rsidP="001968BD">
      <w:pPr>
        <w:outlineLvl w:val="0"/>
        <w:rPr>
          <w:del w:id="1921" w:author="David Modjeska" w:date="2016-04-23T22:53:00Z"/>
        </w:rPr>
      </w:pPr>
    </w:p>
    <w:p w14:paraId="06919F35" w14:textId="57ABE32A" w:rsidR="002B5C7A" w:rsidDel="00B01772" w:rsidRDefault="002B5C7A" w:rsidP="001968BD">
      <w:pPr>
        <w:outlineLvl w:val="0"/>
        <w:rPr>
          <w:del w:id="1922" w:author="David Modjeska" w:date="2016-04-23T22:53:00Z"/>
        </w:rPr>
      </w:pPr>
    </w:p>
    <w:p w14:paraId="4958B152" w14:textId="5C984E7F" w:rsidR="00F60156" w:rsidRDefault="00F60156" w:rsidP="001968BD">
      <w:pPr>
        <w:spacing w:line="360" w:lineRule="auto"/>
        <w:outlineLvl w:val="0"/>
        <w:rPr>
          <w:rFonts w:asciiTheme="majorHAnsi" w:hAnsiTheme="majorHAnsi"/>
          <w:sz w:val="20"/>
          <w:szCs w:val="20"/>
        </w:rPr>
      </w:pPr>
      <w:r>
        <w:rPr>
          <w:rFonts w:asciiTheme="majorHAnsi" w:hAnsiTheme="majorHAnsi"/>
          <w:sz w:val="20"/>
          <w:szCs w:val="20"/>
        </w:rPr>
        <w:t xml:space="preserve">The </w:t>
      </w:r>
      <w:r w:rsidR="00060CCC">
        <w:rPr>
          <w:rFonts w:asciiTheme="majorHAnsi" w:hAnsiTheme="majorHAnsi"/>
          <w:sz w:val="20"/>
          <w:szCs w:val="20"/>
        </w:rPr>
        <w:t xml:space="preserve">stepwise </w:t>
      </w:r>
      <w:r>
        <w:rPr>
          <w:rFonts w:asciiTheme="majorHAnsi" w:hAnsiTheme="majorHAnsi"/>
          <w:sz w:val="20"/>
          <w:szCs w:val="20"/>
        </w:rPr>
        <w:t>model appears to be useful. Does it meet the assu</w:t>
      </w:r>
      <w:r w:rsidR="00017D7D">
        <w:rPr>
          <w:rFonts w:asciiTheme="majorHAnsi" w:hAnsiTheme="majorHAnsi"/>
          <w:sz w:val="20"/>
          <w:szCs w:val="20"/>
        </w:rPr>
        <w:t>mptions for multiple regression?</w:t>
      </w:r>
    </w:p>
    <w:p w14:paraId="6A977E30" w14:textId="6787EDE9" w:rsidR="00F60156" w:rsidRPr="00F60156" w:rsidRDefault="00F60156" w:rsidP="008F7778">
      <w:pPr>
        <w:pStyle w:val="ListParagraph"/>
        <w:widowControl w:val="0"/>
        <w:numPr>
          <w:ilvl w:val="0"/>
          <w:numId w:val="4"/>
        </w:numPr>
        <w:autoSpaceDE w:val="0"/>
        <w:autoSpaceDN w:val="0"/>
        <w:adjustRightInd w:val="0"/>
        <w:spacing w:after="0" w:line="360" w:lineRule="auto"/>
        <w:rPr>
          <w:rFonts w:asciiTheme="majorHAnsi" w:hAnsiTheme="majorHAnsi" w:cs="Times New Roman"/>
          <w:sz w:val="20"/>
          <w:szCs w:val="20"/>
        </w:rPr>
      </w:pPr>
      <w:r w:rsidRPr="00A61CBB">
        <w:rPr>
          <w:rFonts w:asciiTheme="majorHAnsi" w:hAnsiTheme="majorHAnsi" w:cs="Times New Roman"/>
          <w:b/>
          <w:sz w:val="20"/>
          <w:szCs w:val="20"/>
        </w:rPr>
        <w:t>Randomness</w:t>
      </w:r>
      <w:r>
        <w:rPr>
          <w:rFonts w:asciiTheme="majorHAnsi" w:hAnsiTheme="majorHAnsi" w:cs="Times New Roman"/>
          <w:sz w:val="20"/>
          <w:szCs w:val="20"/>
        </w:rPr>
        <w:t xml:space="preserve">: The data for the model were chosen as a random 10% sample of the population years included in </w:t>
      </w:r>
      <w:r w:rsidR="004844B4">
        <w:rPr>
          <w:rFonts w:asciiTheme="majorHAnsi" w:hAnsiTheme="majorHAnsi" w:cs="Times New Roman"/>
          <w:sz w:val="20"/>
          <w:szCs w:val="20"/>
        </w:rPr>
        <w:t>our</w:t>
      </w:r>
      <w:r>
        <w:rPr>
          <w:rFonts w:asciiTheme="majorHAnsi" w:hAnsiTheme="majorHAnsi" w:cs="Times New Roman"/>
          <w:sz w:val="20"/>
          <w:szCs w:val="20"/>
        </w:rPr>
        <w:t xml:space="preserve"> time-series data. So the randomness assumption is met.</w:t>
      </w:r>
    </w:p>
    <w:p w14:paraId="50D0EAC0" w14:textId="77777777" w:rsidR="00F60156" w:rsidRDefault="00F60156" w:rsidP="008F7778">
      <w:pPr>
        <w:pStyle w:val="ListParagraph"/>
        <w:widowControl w:val="0"/>
        <w:numPr>
          <w:ilvl w:val="0"/>
          <w:numId w:val="4"/>
        </w:numPr>
        <w:autoSpaceDE w:val="0"/>
        <w:autoSpaceDN w:val="0"/>
        <w:adjustRightInd w:val="0"/>
        <w:spacing w:after="0" w:line="360" w:lineRule="auto"/>
        <w:rPr>
          <w:rFonts w:asciiTheme="majorHAnsi" w:hAnsiTheme="majorHAnsi" w:cs="Times New Roman"/>
          <w:sz w:val="20"/>
          <w:szCs w:val="20"/>
        </w:rPr>
      </w:pPr>
      <w:r w:rsidRPr="00A61CBB">
        <w:rPr>
          <w:rFonts w:asciiTheme="majorHAnsi" w:hAnsiTheme="majorHAnsi" w:cs="Times New Roman"/>
          <w:b/>
          <w:sz w:val="20"/>
          <w:szCs w:val="20"/>
        </w:rPr>
        <w:t>Independence</w:t>
      </w:r>
      <w:r>
        <w:rPr>
          <w:rFonts w:asciiTheme="majorHAnsi" w:hAnsiTheme="majorHAnsi" w:cs="Times New Roman"/>
          <w:sz w:val="20"/>
          <w:szCs w:val="20"/>
        </w:rPr>
        <w:t>: Because of the random sampling mentioned above, each data point in the time series is unlikely to have strong impact on other points. So the independence assumption is met.</w:t>
      </w:r>
    </w:p>
    <w:p w14:paraId="79CAB67E" w14:textId="770997C3" w:rsidR="00F60156" w:rsidRPr="00F60156" w:rsidRDefault="00F60156" w:rsidP="008F7778">
      <w:pPr>
        <w:pStyle w:val="ListParagraph"/>
        <w:widowControl w:val="0"/>
        <w:numPr>
          <w:ilvl w:val="0"/>
          <w:numId w:val="4"/>
        </w:numPr>
        <w:autoSpaceDE w:val="0"/>
        <w:autoSpaceDN w:val="0"/>
        <w:adjustRightInd w:val="0"/>
        <w:spacing w:after="0" w:line="360" w:lineRule="auto"/>
        <w:rPr>
          <w:rFonts w:asciiTheme="majorHAnsi" w:hAnsiTheme="majorHAnsi" w:cs="Times New Roman"/>
          <w:sz w:val="20"/>
          <w:szCs w:val="20"/>
        </w:rPr>
      </w:pPr>
      <w:r w:rsidRPr="00A61CBB">
        <w:rPr>
          <w:rFonts w:asciiTheme="majorHAnsi" w:hAnsiTheme="majorHAnsi" w:cs="Times New Roman"/>
          <w:b/>
          <w:sz w:val="20"/>
          <w:szCs w:val="20"/>
        </w:rPr>
        <w:t>Zero mean</w:t>
      </w:r>
      <w:r>
        <w:rPr>
          <w:rFonts w:asciiTheme="majorHAnsi" w:hAnsiTheme="majorHAnsi" w:cs="Times New Roman"/>
          <w:sz w:val="20"/>
          <w:szCs w:val="20"/>
        </w:rPr>
        <w:t>: This assumption is automatically met by the least-squares regression method.</w:t>
      </w:r>
    </w:p>
    <w:p w14:paraId="70C7EB71" w14:textId="714616C9" w:rsidR="00F60156" w:rsidRDefault="00F60156" w:rsidP="008F7778">
      <w:pPr>
        <w:pStyle w:val="ListParagraph"/>
        <w:widowControl w:val="0"/>
        <w:numPr>
          <w:ilvl w:val="0"/>
          <w:numId w:val="4"/>
        </w:numPr>
        <w:autoSpaceDE w:val="0"/>
        <w:autoSpaceDN w:val="0"/>
        <w:adjustRightInd w:val="0"/>
        <w:spacing w:after="0" w:line="360" w:lineRule="auto"/>
        <w:rPr>
          <w:rFonts w:asciiTheme="majorHAnsi" w:hAnsiTheme="majorHAnsi" w:cs="Times New Roman"/>
          <w:sz w:val="20"/>
          <w:szCs w:val="20"/>
        </w:rPr>
      </w:pPr>
      <w:r w:rsidRPr="00A61CBB">
        <w:rPr>
          <w:rFonts w:asciiTheme="majorHAnsi" w:hAnsiTheme="majorHAnsi" w:cs="Times New Roman"/>
          <w:b/>
          <w:sz w:val="20"/>
          <w:szCs w:val="20"/>
        </w:rPr>
        <w:t>Constant variance</w:t>
      </w:r>
      <w:r>
        <w:rPr>
          <w:rFonts w:asciiTheme="majorHAnsi" w:hAnsiTheme="majorHAnsi" w:cs="Times New Roman"/>
          <w:sz w:val="20"/>
          <w:szCs w:val="20"/>
        </w:rPr>
        <w:t>: The scatterplot of predicted values vs. residuals shows no obvious pattern. So the assumption of constant variance is met.</w:t>
      </w:r>
    </w:p>
    <w:p w14:paraId="40A04F01" w14:textId="64BF0498" w:rsidR="00F60156" w:rsidRDefault="00F60156" w:rsidP="008F7778">
      <w:pPr>
        <w:pStyle w:val="ListParagraph"/>
        <w:widowControl w:val="0"/>
        <w:numPr>
          <w:ilvl w:val="0"/>
          <w:numId w:val="4"/>
        </w:numPr>
        <w:autoSpaceDE w:val="0"/>
        <w:autoSpaceDN w:val="0"/>
        <w:adjustRightInd w:val="0"/>
        <w:spacing w:after="0" w:line="360" w:lineRule="auto"/>
        <w:rPr>
          <w:rFonts w:asciiTheme="majorHAnsi" w:hAnsiTheme="majorHAnsi" w:cs="Times New Roman"/>
          <w:sz w:val="20"/>
          <w:szCs w:val="20"/>
        </w:rPr>
      </w:pPr>
      <w:r w:rsidRPr="00A61CBB">
        <w:rPr>
          <w:rFonts w:asciiTheme="majorHAnsi" w:hAnsiTheme="majorHAnsi" w:cs="Times New Roman"/>
          <w:b/>
          <w:sz w:val="20"/>
          <w:szCs w:val="20"/>
        </w:rPr>
        <w:t>Normality</w:t>
      </w:r>
      <w:r>
        <w:rPr>
          <w:rFonts w:asciiTheme="majorHAnsi" w:hAnsiTheme="majorHAnsi" w:cs="Times New Roman"/>
          <w:sz w:val="20"/>
          <w:szCs w:val="20"/>
        </w:rPr>
        <w:t>: The histogram of residual distribution is approximately normal. Also, the NPP plot shows that the data points are close to the line. So the assumption of normality for residuals is met.</w:t>
      </w:r>
    </w:p>
    <w:p w14:paraId="6B99E594" w14:textId="77777777" w:rsidR="00FD0F55" w:rsidRDefault="00FD0F55" w:rsidP="008F7778">
      <w:pPr>
        <w:spacing w:line="360" w:lineRule="auto"/>
        <w:rPr>
          <w:rFonts w:asciiTheme="majorHAnsi" w:hAnsiTheme="majorHAnsi"/>
          <w:sz w:val="20"/>
          <w:szCs w:val="20"/>
        </w:rPr>
      </w:pPr>
    </w:p>
    <w:p w14:paraId="2477E1B2" w14:textId="417DCBD1" w:rsidR="00731152" w:rsidRDefault="00126C8B" w:rsidP="008F7778">
      <w:pPr>
        <w:spacing w:line="360" w:lineRule="auto"/>
        <w:rPr>
          <w:rFonts w:asciiTheme="majorHAnsi" w:hAnsiTheme="majorHAnsi"/>
          <w:sz w:val="20"/>
          <w:szCs w:val="20"/>
        </w:rPr>
      </w:pPr>
      <w:r>
        <w:rPr>
          <w:rFonts w:asciiTheme="majorHAnsi" w:hAnsiTheme="majorHAnsi"/>
          <w:sz w:val="20"/>
          <w:szCs w:val="20"/>
        </w:rPr>
        <w:t>A few</w:t>
      </w:r>
      <w:r w:rsidR="00731152">
        <w:rPr>
          <w:rFonts w:asciiTheme="majorHAnsi" w:hAnsiTheme="majorHAnsi"/>
          <w:sz w:val="20"/>
          <w:szCs w:val="20"/>
        </w:rPr>
        <w:t xml:space="preserve"> of the points in the scatterplot </w:t>
      </w:r>
      <w:r>
        <w:rPr>
          <w:rFonts w:asciiTheme="majorHAnsi" w:hAnsiTheme="majorHAnsi"/>
          <w:sz w:val="20"/>
          <w:szCs w:val="20"/>
        </w:rPr>
        <w:t>have</w:t>
      </w:r>
      <w:r w:rsidR="00731152">
        <w:rPr>
          <w:rFonts w:asciiTheme="majorHAnsi" w:hAnsiTheme="majorHAnsi"/>
          <w:sz w:val="20"/>
          <w:szCs w:val="20"/>
        </w:rPr>
        <w:t xml:space="preserve"> standardized residual</w:t>
      </w:r>
      <w:r>
        <w:rPr>
          <w:rFonts w:asciiTheme="majorHAnsi" w:hAnsiTheme="majorHAnsi"/>
          <w:sz w:val="20"/>
          <w:szCs w:val="20"/>
        </w:rPr>
        <w:t xml:space="preserve">s near </w:t>
      </w:r>
      <m:oMath>
        <m:r>
          <w:rPr>
            <w:rFonts w:ascii="Cambria Math" w:hAnsi="Cambria Math"/>
            <w:sz w:val="20"/>
            <w:szCs w:val="20"/>
          </w:rPr>
          <m:t>±</m:t>
        </m:r>
      </m:oMath>
      <w:r>
        <w:rPr>
          <w:rFonts w:asciiTheme="majorHAnsi" w:eastAsiaTheme="minorEastAsia" w:hAnsiTheme="majorHAnsi"/>
          <w:sz w:val="20"/>
          <w:szCs w:val="20"/>
        </w:rPr>
        <w:t>2.5</w:t>
      </w:r>
      <w:r w:rsidR="00731152">
        <w:rPr>
          <w:rFonts w:asciiTheme="majorHAnsi" w:hAnsiTheme="majorHAnsi"/>
          <w:sz w:val="20"/>
          <w:szCs w:val="20"/>
        </w:rPr>
        <w:t xml:space="preserve">. Still, </w:t>
      </w:r>
      <w:r>
        <w:rPr>
          <w:rFonts w:asciiTheme="majorHAnsi" w:hAnsiTheme="majorHAnsi"/>
          <w:sz w:val="20"/>
          <w:szCs w:val="20"/>
        </w:rPr>
        <w:t>these</w:t>
      </w:r>
      <w:r w:rsidR="00731152">
        <w:rPr>
          <w:rFonts w:asciiTheme="majorHAnsi" w:hAnsiTheme="majorHAnsi"/>
          <w:sz w:val="20"/>
          <w:szCs w:val="20"/>
        </w:rPr>
        <w:t xml:space="preserve"> point</w:t>
      </w:r>
      <w:r>
        <w:rPr>
          <w:rFonts w:asciiTheme="majorHAnsi" w:hAnsiTheme="majorHAnsi"/>
          <w:sz w:val="20"/>
          <w:szCs w:val="20"/>
        </w:rPr>
        <w:t>s</w:t>
      </w:r>
      <w:r w:rsidR="00731152">
        <w:rPr>
          <w:rFonts w:asciiTheme="majorHAnsi" w:hAnsiTheme="majorHAnsi"/>
          <w:sz w:val="20"/>
          <w:szCs w:val="20"/>
        </w:rPr>
        <w:t xml:space="preserve"> fit with the pattern of the rest of the data and </w:t>
      </w:r>
      <w:r>
        <w:rPr>
          <w:rFonts w:asciiTheme="majorHAnsi" w:hAnsiTheme="majorHAnsi"/>
          <w:sz w:val="20"/>
          <w:szCs w:val="20"/>
        </w:rPr>
        <w:t>seem</w:t>
      </w:r>
      <w:r w:rsidR="00731152">
        <w:rPr>
          <w:rFonts w:asciiTheme="majorHAnsi" w:hAnsiTheme="majorHAnsi"/>
          <w:sz w:val="20"/>
          <w:szCs w:val="20"/>
        </w:rPr>
        <w:t xml:space="preserve"> to be well described by the model. So we need </w:t>
      </w:r>
      <w:r w:rsidR="00BC0798">
        <w:rPr>
          <w:rFonts w:asciiTheme="majorHAnsi" w:hAnsiTheme="majorHAnsi"/>
          <w:sz w:val="20"/>
          <w:szCs w:val="20"/>
        </w:rPr>
        <w:t xml:space="preserve">not </w:t>
      </w:r>
      <w:r w:rsidR="00731152">
        <w:rPr>
          <w:rFonts w:asciiTheme="majorHAnsi" w:hAnsiTheme="majorHAnsi"/>
          <w:sz w:val="20"/>
          <w:szCs w:val="20"/>
        </w:rPr>
        <w:t xml:space="preserve">classify </w:t>
      </w:r>
      <w:r>
        <w:rPr>
          <w:rFonts w:asciiTheme="majorHAnsi" w:hAnsiTheme="majorHAnsi"/>
          <w:sz w:val="20"/>
          <w:szCs w:val="20"/>
        </w:rPr>
        <w:t>these</w:t>
      </w:r>
      <w:r w:rsidR="00731152">
        <w:rPr>
          <w:rFonts w:asciiTheme="majorHAnsi" w:hAnsiTheme="majorHAnsi"/>
          <w:sz w:val="20"/>
          <w:szCs w:val="20"/>
        </w:rPr>
        <w:t xml:space="preserve"> point</w:t>
      </w:r>
      <w:r>
        <w:rPr>
          <w:rFonts w:asciiTheme="majorHAnsi" w:hAnsiTheme="majorHAnsi"/>
          <w:sz w:val="20"/>
          <w:szCs w:val="20"/>
        </w:rPr>
        <w:t>s</w:t>
      </w:r>
      <w:r w:rsidR="00731152">
        <w:rPr>
          <w:rFonts w:asciiTheme="majorHAnsi" w:hAnsiTheme="majorHAnsi"/>
          <w:sz w:val="20"/>
          <w:szCs w:val="20"/>
        </w:rPr>
        <w:t xml:space="preserve"> as outlier</w:t>
      </w:r>
      <w:r>
        <w:rPr>
          <w:rFonts w:asciiTheme="majorHAnsi" w:hAnsiTheme="majorHAnsi"/>
          <w:sz w:val="20"/>
          <w:szCs w:val="20"/>
        </w:rPr>
        <w:t>s</w:t>
      </w:r>
      <w:r w:rsidR="00731152">
        <w:rPr>
          <w:rFonts w:asciiTheme="majorHAnsi" w:hAnsiTheme="majorHAnsi"/>
          <w:sz w:val="20"/>
          <w:szCs w:val="20"/>
        </w:rPr>
        <w:t>.</w:t>
      </w:r>
    </w:p>
    <w:p w14:paraId="261A283B" w14:textId="77777777" w:rsidR="00731152" w:rsidRDefault="00731152" w:rsidP="008F7778">
      <w:pPr>
        <w:spacing w:line="360" w:lineRule="auto"/>
        <w:rPr>
          <w:rFonts w:asciiTheme="majorHAnsi" w:hAnsiTheme="majorHAnsi"/>
          <w:sz w:val="20"/>
          <w:szCs w:val="20"/>
        </w:rPr>
      </w:pPr>
    </w:p>
    <w:p w14:paraId="3544E80D" w14:textId="6471FACB" w:rsidR="00655DE7" w:rsidRDefault="00655DE7" w:rsidP="008F7778">
      <w:pPr>
        <w:spacing w:line="360" w:lineRule="auto"/>
        <w:rPr>
          <w:rFonts w:asciiTheme="majorHAnsi" w:hAnsiTheme="majorHAnsi"/>
          <w:sz w:val="20"/>
          <w:szCs w:val="20"/>
        </w:rPr>
      </w:pPr>
      <w:r>
        <w:rPr>
          <w:rFonts w:asciiTheme="majorHAnsi" w:hAnsiTheme="majorHAnsi"/>
          <w:sz w:val="20"/>
          <w:szCs w:val="20"/>
        </w:rPr>
        <w:t>On the basis of the preceding tests, we</w:t>
      </w:r>
      <w:bookmarkStart w:id="1923" w:name="_GoBack"/>
      <w:bookmarkEnd w:id="1923"/>
      <w:r>
        <w:rPr>
          <w:rFonts w:asciiTheme="majorHAnsi" w:hAnsiTheme="majorHAnsi"/>
          <w:sz w:val="20"/>
          <w:szCs w:val="20"/>
        </w:rPr>
        <w:t xml:space="preserve"> can say that all of the assumptions for multiple regression are met.</w:t>
      </w:r>
    </w:p>
    <w:p w14:paraId="32319B44" w14:textId="07D6E951" w:rsidR="00A356DC" w:rsidRDefault="00A356DC" w:rsidP="008F7778">
      <w:pPr>
        <w:spacing w:line="360" w:lineRule="auto"/>
        <w:rPr>
          <w:rFonts w:asciiTheme="majorHAnsi" w:hAnsiTheme="majorHAnsi"/>
          <w:sz w:val="20"/>
          <w:szCs w:val="20"/>
        </w:rPr>
      </w:pPr>
      <w:r>
        <w:rPr>
          <w:rFonts w:asciiTheme="majorHAnsi" w:hAnsiTheme="majorHAnsi"/>
          <w:sz w:val="20"/>
          <w:szCs w:val="20"/>
        </w:rPr>
        <w:t xml:space="preserve">Unfortunately for the usefulness of </w:t>
      </w:r>
      <w:r w:rsidR="00060CCC">
        <w:rPr>
          <w:rFonts w:asciiTheme="majorHAnsi" w:hAnsiTheme="majorHAnsi"/>
          <w:sz w:val="20"/>
          <w:szCs w:val="20"/>
        </w:rPr>
        <w:t>the stepwise</w:t>
      </w:r>
      <w:r>
        <w:rPr>
          <w:rFonts w:asciiTheme="majorHAnsi" w:hAnsiTheme="majorHAnsi"/>
          <w:sz w:val="20"/>
          <w:szCs w:val="20"/>
        </w:rPr>
        <w:t xml:space="preserve"> model, the collinearity of predictors is high, as expected. The coefficients table above shows </w:t>
      </w:r>
      <w:r w:rsidR="00DE3EA7">
        <w:rPr>
          <w:rFonts w:asciiTheme="majorHAnsi" w:hAnsiTheme="majorHAnsi"/>
          <w:sz w:val="20"/>
          <w:szCs w:val="20"/>
        </w:rPr>
        <w:t>approximately 80% of the predictors in the model have a variance inflation factor (VIF) above the heuristic threshold of 5. Given this high level of collinearity, we should seek a simpler model.</w:t>
      </w:r>
    </w:p>
    <w:p w14:paraId="218C990A" w14:textId="77777777" w:rsidR="00690186" w:rsidRPr="00655DE7" w:rsidRDefault="00690186" w:rsidP="00655DE7">
      <w:pPr>
        <w:spacing w:line="400" w:lineRule="atLeast"/>
        <w:rPr>
          <w:rFonts w:asciiTheme="majorHAnsi" w:hAnsiTheme="majorHAnsi"/>
          <w:sz w:val="20"/>
          <w:szCs w:val="20"/>
        </w:rPr>
      </w:pPr>
    </w:p>
    <w:p w14:paraId="3A1556D1" w14:textId="4AB58A5C" w:rsidR="003D1829" w:rsidRDefault="00060CCC" w:rsidP="002017AB">
      <w:pPr>
        <w:pStyle w:val="ListParagraph"/>
        <w:numPr>
          <w:ilvl w:val="1"/>
          <w:numId w:val="6"/>
        </w:numPr>
        <w:spacing w:line="480" w:lineRule="auto"/>
        <w:ind w:left="357" w:hanging="357"/>
        <w:rPr>
          <w:rFonts w:asciiTheme="majorHAnsi" w:hAnsiTheme="majorHAnsi"/>
          <w:b/>
          <w:sz w:val="24"/>
          <w:szCs w:val="24"/>
        </w:rPr>
      </w:pPr>
      <w:r>
        <w:rPr>
          <w:rFonts w:asciiTheme="majorHAnsi" w:hAnsiTheme="majorHAnsi"/>
          <w:b/>
          <w:sz w:val="24"/>
          <w:szCs w:val="24"/>
        </w:rPr>
        <w:t>Simple Oil</w:t>
      </w:r>
      <w:r w:rsidR="00F567D0">
        <w:rPr>
          <w:rFonts w:asciiTheme="majorHAnsi" w:hAnsiTheme="majorHAnsi"/>
          <w:b/>
          <w:sz w:val="24"/>
          <w:szCs w:val="24"/>
        </w:rPr>
        <w:t xml:space="preserve"> Model</w:t>
      </w:r>
    </w:p>
    <w:p w14:paraId="5A1B6BAB" w14:textId="22959566" w:rsidR="00064AD4" w:rsidRDefault="00064AD4" w:rsidP="002017AB">
      <w:pPr>
        <w:pStyle w:val="ListParagraph"/>
        <w:spacing w:line="360" w:lineRule="auto"/>
        <w:ind w:left="0"/>
        <w:rPr>
          <w:rFonts w:asciiTheme="majorHAnsi" w:hAnsiTheme="majorHAnsi"/>
          <w:sz w:val="20"/>
          <w:szCs w:val="20"/>
        </w:rPr>
      </w:pPr>
      <w:r w:rsidRPr="00064AD4">
        <w:rPr>
          <w:rFonts w:asciiTheme="majorHAnsi" w:hAnsiTheme="majorHAnsi"/>
          <w:sz w:val="20"/>
          <w:szCs w:val="20"/>
        </w:rPr>
        <w:t xml:space="preserve">Our </w:t>
      </w:r>
      <w:r w:rsidR="00296B08">
        <w:rPr>
          <w:rFonts w:asciiTheme="majorHAnsi" w:hAnsiTheme="majorHAnsi"/>
          <w:sz w:val="20"/>
          <w:szCs w:val="20"/>
        </w:rPr>
        <w:t>first</w:t>
      </w:r>
      <w:r>
        <w:rPr>
          <w:rFonts w:asciiTheme="majorHAnsi" w:hAnsiTheme="majorHAnsi"/>
          <w:sz w:val="20"/>
          <w:szCs w:val="20"/>
        </w:rPr>
        <w:t xml:space="preserve"> </w:t>
      </w:r>
      <w:r w:rsidR="006F0A86">
        <w:rPr>
          <w:rFonts w:asciiTheme="majorHAnsi" w:hAnsiTheme="majorHAnsi"/>
          <w:sz w:val="20"/>
          <w:szCs w:val="20"/>
        </w:rPr>
        <w:t xml:space="preserve">hypothesis </w:t>
      </w:r>
      <w:r w:rsidR="00296B08">
        <w:rPr>
          <w:rFonts w:asciiTheme="majorHAnsi" w:hAnsiTheme="majorHAnsi"/>
          <w:sz w:val="20"/>
          <w:szCs w:val="20"/>
        </w:rPr>
        <w:t>concerns the centrality of oil in</w:t>
      </w:r>
      <w:r w:rsidR="006F0A86">
        <w:rPr>
          <w:rFonts w:asciiTheme="majorHAnsi" w:hAnsiTheme="majorHAnsi"/>
          <w:sz w:val="20"/>
          <w:szCs w:val="20"/>
        </w:rPr>
        <w:t xml:space="preserve"> the Canadian economy, </w:t>
      </w:r>
      <w:r w:rsidR="00296B08">
        <w:rPr>
          <w:rFonts w:asciiTheme="majorHAnsi" w:hAnsiTheme="majorHAnsi"/>
          <w:sz w:val="20"/>
          <w:szCs w:val="20"/>
        </w:rPr>
        <w:t>so</w:t>
      </w:r>
      <w:r w:rsidR="006F0A86">
        <w:rPr>
          <w:rFonts w:asciiTheme="majorHAnsi" w:hAnsiTheme="majorHAnsi"/>
          <w:sz w:val="20"/>
          <w:szCs w:val="20"/>
        </w:rPr>
        <w:t xml:space="preserve"> a key factor in the USD/CAD FX rate. As a </w:t>
      </w:r>
      <w:r w:rsidR="00296B08">
        <w:rPr>
          <w:rFonts w:asciiTheme="majorHAnsi" w:hAnsiTheme="majorHAnsi"/>
          <w:sz w:val="20"/>
          <w:szCs w:val="20"/>
        </w:rPr>
        <w:t>basis</w:t>
      </w:r>
      <w:r w:rsidR="006F0A86">
        <w:rPr>
          <w:rFonts w:asciiTheme="majorHAnsi" w:hAnsiTheme="majorHAnsi"/>
          <w:sz w:val="20"/>
          <w:szCs w:val="20"/>
        </w:rPr>
        <w:t xml:space="preserve"> for modeling, let</w:t>
      </w:r>
      <w:r w:rsidR="00296B08">
        <w:rPr>
          <w:rFonts w:asciiTheme="majorHAnsi" w:hAnsiTheme="majorHAnsi"/>
          <w:sz w:val="20"/>
          <w:szCs w:val="20"/>
        </w:rPr>
        <w:t>’s choose and fit a model</w:t>
      </w:r>
      <w:r w:rsidR="006F0A86">
        <w:rPr>
          <w:rFonts w:asciiTheme="majorHAnsi" w:hAnsiTheme="majorHAnsi"/>
          <w:sz w:val="20"/>
          <w:szCs w:val="20"/>
        </w:rPr>
        <w:t xml:space="preserve"> </w:t>
      </w:r>
      <w:r w:rsidR="00296B08">
        <w:rPr>
          <w:rFonts w:asciiTheme="majorHAnsi" w:hAnsiTheme="majorHAnsi"/>
          <w:sz w:val="20"/>
          <w:szCs w:val="20"/>
        </w:rPr>
        <w:t>using</w:t>
      </w:r>
      <w:r w:rsidR="006F0A86">
        <w:rPr>
          <w:rFonts w:asciiTheme="majorHAnsi" w:hAnsiTheme="majorHAnsi"/>
          <w:sz w:val="20"/>
          <w:szCs w:val="20"/>
        </w:rPr>
        <w:t xml:space="preserve"> oil </w:t>
      </w:r>
      <w:r w:rsidR="00296B08">
        <w:rPr>
          <w:rFonts w:asciiTheme="majorHAnsi" w:hAnsiTheme="majorHAnsi"/>
          <w:sz w:val="20"/>
          <w:szCs w:val="20"/>
        </w:rPr>
        <w:t xml:space="preserve">spot </w:t>
      </w:r>
      <w:r w:rsidR="006F0A86">
        <w:rPr>
          <w:rFonts w:asciiTheme="majorHAnsi" w:hAnsiTheme="majorHAnsi"/>
          <w:sz w:val="20"/>
          <w:szCs w:val="20"/>
        </w:rPr>
        <w:t>price</w:t>
      </w:r>
      <w:r w:rsidR="00D47B40">
        <w:rPr>
          <w:rFonts w:asciiTheme="majorHAnsi" w:hAnsiTheme="majorHAnsi"/>
          <w:sz w:val="20"/>
          <w:szCs w:val="20"/>
        </w:rPr>
        <w:t xml:space="preserve">. The </w:t>
      </w:r>
      <w:r w:rsidR="00110AD0">
        <w:rPr>
          <w:rFonts w:asciiTheme="majorHAnsi" w:hAnsiTheme="majorHAnsi"/>
          <w:sz w:val="20"/>
          <w:szCs w:val="20"/>
        </w:rPr>
        <w:t>fitted model and SPSS output are below</w:t>
      </w:r>
      <w:r w:rsidR="00D47B40">
        <w:rPr>
          <w:rFonts w:asciiTheme="majorHAnsi" w:hAnsiTheme="majorHAnsi"/>
          <w:sz w:val="20"/>
          <w:szCs w:val="20"/>
        </w:rPr>
        <w:t>.</w:t>
      </w:r>
    </w:p>
    <w:p w14:paraId="098FC8B9" w14:textId="77777777" w:rsidR="00D47B40" w:rsidRDefault="00D47B40" w:rsidP="008F7778">
      <w:pPr>
        <w:pStyle w:val="ListParagraph"/>
        <w:keepNext/>
        <w:keepLines/>
        <w:spacing w:line="360" w:lineRule="auto"/>
        <w:ind w:left="0"/>
        <w:rPr>
          <w:rFonts w:asciiTheme="majorHAnsi" w:hAnsiTheme="majorHAnsi"/>
          <w:sz w:val="20"/>
          <w:szCs w:val="20"/>
        </w:rPr>
      </w:pPr>
    </w:p>
    <w:p w14:paraId="4B40EC41" w14:textId="073B9E59" w:rsidR="00953D61" w:rsidRPr="006F0A86" w:rsidRDefault="00BC0798" w:rsidP="001968BD">
      <w:pPr>
        <w:pStyle w:val="ListParagraph"/>
        <w:spacing w:line="360" w:lineRule="auto"/>
        <w:outlineLvl w:val="0"/>
        <w:rPr>
          <w:rFonts w:asciiTheme="majorHAnsi" w:hAnsiTheme="majorHAnsi"/>
          <w:sz w:val="20"/>
          <w:szCs w:val="20"/>
        </w:rPr>
      </w:pPr>
      <m:oMath>
        <m:acc>
          <m:accPr>
            <m:ctrlPr>
              <w:rPr>
                <w:rFonts w:ascii="Cambria Math" w:hAnsi="Cambria Math"/>
                <w:i/>
                <w:sz w:val="20"/>
                <w:szCs w:val="20"/>
              </w:rPr>
            </m:ctrlPr>
          </m:accPr>
          <m:e>
            <m:r>
              <w:rPr>
                <w:rFonts w:ascii="Cambria Math" w:hAnsi="Cambria Math"/>
                <w:sz w:val="20"/>
                <w:szCs w:val="20"/>
              </w:rPr>
              <m:t>FXRate</m:t>
            </m:r>
          </m:e>
        </m:acc>
      </m:oMath>
      <w:r w:rsidR="0088660E">
        <w:rPr>
          <w:rFonts w:asciiTheme="majorHAnsi" w:eastAsiaTheme="minorEastAsia" w:hAnsiTheme="majorHAnsi"/>
          <w:sz w:val="20"/>
          <w:szCs w:val="20"/>
        </w:rPr>
        <w:t xml:space="preserve"> </w:t>
      </w:r>
      <w:r w:rsidR="006F0A86">
        <w:rPr>
          <w:rFonts w:asciiTheme="majorHAnsi" w:hAnsiTheme="majorHAnsi"/>
          <w:sz w:val="20"/>
          <w:szCs w:val="20"/>
        </w:rPr>
        <w:t>=</w:t>
      </w:r>
      <w:r w:rsidR="00756FFE">
        <w:rPr>
          <w:rFonts w:asciiTheme="majorHAnsi" w:hAnsiTheme="majorHAnsi"/>
          <w:sz w:val="20"/>
          <w:szCs w:val="20"/>
        </w:rPr>
        <w:t xml:space="preserve"> 0.686</w:t>
      </w:r>
      <w:r w:rsidR="006F0A86">
        <w:rPr>
          <w:rFonts w:asciiTheme="majorHAnsi" w:eastAsiaTheme="minorEastAsia" w:hAnsiTheme="majorHAnsi" w:cs="Times New Roman"/>
          <w:sz w:val="20"/>
          <w:szCs w:val="20"/>
        </w:rPr>
        <w:t xml:space="preserve"> </w:t>
      </w:r>
      <w:r w:rsidR="00756FFE">
        <w:rPr>
          <w:rFonts w:asciiTheme="majorHAnsi" w:eastAsiaTheme="minorEastAsia" w:hAnsiTheme="majorHAnsi" w:cs="Times New Roman"/>
          <w:sz w:val="20"/>
          <w:szCs w:val="20"/>
        </w:rPr>
        <w:t>+ 0.003</w:t>
      </w:r>
      <w:r w:rsidR="006F0A86">
        <w:rPr>
          <w:rFonts w:asciiTheme="majorHAnsi" w:eastAsiaTheme="minorEastAsia" w:hAnsiTheme="majorHAnsi" w:cs="Times New Roman"/>
          <w:sz w:val="20"/>
          <w:szCs w:val="20"/>
        </w:rPr>
        <w:t>*</w:t>
      </w:r>
      <w:proofErr w:type="spellStart"/>
      <w:r w:rsidR="006F0A86" w:rsidRPr="005576ED">
        <w:rPr>
          <w:rFonts w:asciiTheme="majorHAnsi" w:eastAsiaTheme="minorEastAsia" w:hAnsiTheme="majorHAnsi" w:cs="Times New Roman"/>
          <w:i/>
          <w:sz w:val="20"/>
          <w:szCs w:val="20"/>
        </w:rPr>
        <w:t>OilPrice</w:t>
      </w:r>
      <w:proofErr w:type="spellEnd"/>
    </w:p>
    <w:tbl>
      <w:tblPr>
        <w:tblW w:w="587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6"/>
        <w:gridCol w:w="1024"/>
        <w:gridCol w:w="1086"/>
        <w:gridCol w:w="1469"/>
        <w:gridCol w:w="1469"/>
      </w:tblGrid>
      <w:tr w:rsidR="003D1829" w:rsidRPr="003C351C" w14:paraId="0EF5C8F2" w14:textId="77777777" w:rsidTr="00D47B40">
        <w:trPr>
          <w:cantSplit/>
        </w:trPr>
        <w:tc>
          <w:tcPr>
            <w:tcW w:w="5874" w:type="dxa"/>
            <w:gridSpan w:val="5"/>
            <w:tcBorders>
              <w:top w:val="nil"/>
              <w:left w:val="nil"/>
              <w:bottom w:val="nil"/>
              <w:right w:val="nil"/>
            </w:tcBorders>
            <w:shd w:val="clear" w:color="auto" w:fill="FFFFFF"/>
            <w:vAlign w:val="center"/>
          </w:tcPr>
          <w:p w14:paraId="5FB07142" w14:textId="77777777" w:rsidR="003D1829" w:rsidRPr="003C351C" w:rsidRDefault="003D1829" w:rsidP="0088660E">
            <w:pPr>
              <w:keepNext/>
              <w:keepLines/>
              <w:ind w:right="62"/>
              <w:rPr>
                <w:rFonts w:ascii="Arial Unicode MS" w:eastAsia="Arial Unicode MS" w:hAnsi="Arial Unicode MS" w:cs="Arial Unicode MS"/>
                <w:sz w:val="16"/>
                <w:szCs w:val="16"/>
              </w:rPr>
            </w:pPr>
            <w:r w:rsidRPr="003C351C">
              <w:rPr>
                <w:rFonts w:ascii="Arial Unicode MS" w:eastAsia="Arial Unicode MS" w:hAnsi="Arial Unicode MS" w:cs="Arial Unicode MS"/>
                <w:b/>
                <w:bCs/>
                <w:sz w:val="16"/>
                <w:szCs w:val="16"/>
              </w:rPr>
              <w:lastRenderedPageBreak/>
              <w:t xml:space="preserve">Model </w:t>
            </w:r>
            <w:proofErr w:type="spellStart"/>
            <w:r w:rsidRPr="003C351C">
              <w:rPr>
                <w:rFonts w:ascii="Arial Unicode MS" w:eastAsia="Arial Unicode MS" w:hAnsi="Arial Unicode MS" w:cs="Arial Unicode MS"/>
                <w:b/>
                <w:bCs/>
                <w:sz w:val="16"/>
                <w:szCs w:val="16"/>
              </w:rPr>
              <w:t>Summary</w:t>
            </w:r>
            <w:r w:rsidRPr="003C351C">
              <w:rPr>
                <w:rFonts w:ascii="Arial Unicode MS" w:eastAsia="Arial Unicode MS" w:hAnsi="Arial Unicode MS" w:cs="Arial Unicode MS"/>
                <w:b/>
                <w:bCs/>
                <w:sz w:val="16"/>
                <w:szCs w:val="16"/>
                <w:vertAlign w:val="superscript"/>
              </w:rPr>
              <w:t>b</w:t>
            </w:r>
            <w:proofErr w:type="spellEnd"/>
          </w:p>
        </w:tc>
      </w:tr>
      <w:tr w:rsidR="003D1829" w:rsidRPr="003C351C" w14:paraId="3C2BE2DF" w14:textId="77777777" w:rsidTr="00D47B40">
        <w:trPr>
          <w:cantSplit/>
        </w:trPr>
        <w:tc>
          <w:tcPr>
            <w:tcW w:w="826"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062AA8D6" w14:textId="77777777" w:rsidR="003D1829" w:rsidRPr="003C351C" w:rsidRDefault="003D1829" w:rsidP="0088660E">
            <w:pPr>
              <w:keepNext/>
              <w:keepLines/>
              <w:ind w:left="60" w:right="60"/>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Model</w:t>
            </w:r>
          </w:p>
        </w:tc>
        <w:tc>
          <w:tcPr>
            <w:tcW w:w="1024" w:type="dxa"/>
            <w:tcBorders>
              <w:top w:val="single" w:sz="16" w:space="0" w:color="000000"/>
              <w:left w:val="single" w:sz="16" w:space="0" w:color="000000"/>
              <w:bottom w:val="single" w:sz="16" w:space="0" w:color="000000"/>
            </w:tcBorders>
            <w:shd w:val="clear" w:color="auto" w:fill="FFFFFF"/>
            <w:vAlign w:val="bottom"/>
          </w:tcPr>
          <w:p w14:paraId="2D9BC0B5" w14:textId="77777777" w:rsidR="003D1829" w:rsidRPr="003C351C" w:rsidRDefault="003D1829" w:rsidP="0088660E">
            <w:pPr>
              <w:keepNext/>
              <w:keepLines/>
              <w:ind w:left="60" w:right="60"/>
              <w:jc w:val="center"/>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R</w:t>
            </w:r>
          </w:p>
        </w:tc>
        <w:tc>
          <w:tcPr>
            <w:tcW w:w="1086" w:type="dxa"/>
            <w:tcBorders>
              <w:top w:val="single" w:sz="16" w:space="0" w:color="000000"/>
              <w:bottom w:val="single" w:sz="16" w:space="0" w:color="000000"/>
            </w:tcBorders>
            <w:shd w:val="clear" w:color="auto" w:fill="FFFFFF"/>
            <w:vAlign w:val="bottom"/>
          </w:tcPr>
          <w:p w14:paraId="4B3CA49D" w14:textId="77777777" w:rsidR="003D1829" w:rsidRPr="003C351C" w:rsidRDefault="003D1829" w:rsidP="0088660E">
            <w:pPr>
              <w:keepNext/>
              <w:keepLines/>
              <w:ind w:left="60" w:right="60"/>
              <w:jc w:val="center"/>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R Square</w:t>
            </w:r>
          </w:p>
        </w:tc>
        <w:tc>
          <w:tcPr>
            <w:tcW w:w="1469" w:type="dxa"/>
            <w:tcBorders>
              <w:top w:val="single" w:sz="16" w:space="0" w:color="000000"/>
              <w:bottom w:val="single" w:sz="16" w:space="0" w:color="000000"/>
            </w:tcBorders>
            <w:shd w:val="clear" w:color="auto" w:fill="FFFFFF"/>
            <w:vAlign w:val="bottom"/>
          </w:tcPr>
          <w:p w14:paraId="7083F219" w14:textId="77777777" w:rsidR="003D1829" w:rsidRPr="003C351C" w:rsidRDefault="003D1829" w:rsidP="0088660E">
            <w:pPr>
              <w:keepNext/>
              <w:keepLines/>
              <w:ind w:left="60" w:right="60"/>
              <w:jc w:val="center"/>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Adjusted R Square</w:t>
            </w:r>
          </w:p>
        </w:tc>
        <w:tc>
          <w:tcPr>
            <w:tcW w:w="1469" w:type="dxa"/>
            <w:tcBorders>
              <w:top w:val="single" w:sz="16" w:space="0" w:color="000000"/>
              <w:bottom w:val="single" w:sz="16" w:space="0" w:color="000000"/>
              <w:right w:val="single" w:sz="16" w:space="0" w:color="000000"/>
            </w:tcBorders>
            <w:shd w:val="clear" w:color="auto" w:fill="FFFFFF"/>
            <w:vAlign w:val="bottom"/>
          </w:tcPr>
          <w:p w14:paraId="10EBABD6" w14:textId="77777777" w:rsidR="003D1829" w:rsidRPr="003C351C" w:rsidRDefault="003D1829" w:rsidP="0088660E">
            <w:pPr>
              <w:keepNext/>
              <w:keepLines/>
              <w:ind w:left="60" w:right="60"/>
              <w:jc w:val="center"/>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Std. Error of the Estimate</w:t>
            </w:r>
          </w:p>
        </w:tc>
      </w:tr>
      <w:tr w:rsidR="003D1829" w:rsidRPr="003C351C" w14:paraId="42789F23" w14:textId="77777777" w:rsidTr="00D47B40">
        <w:trPr>
          <w:cantSplit/>
        </w:trPr>
        <w:tc>
          <w:tcPr>
            <w:tcW w:w="826" w:type="dxa"/>
            <w:tcBorders>
              <w:top w:val="single" w:sz="16" w:space="0" w:color="000000"/>
              <w:left w:val="single" w:sz="16" w:space="0" w:color="000000"/>
              <w:bottom w:val="single" w:sz="16" w:space="0" w:color="000000"/>
              <w:right w:val="single" w:sz="16" w:space="0" w:color="000000"/>
            </w:tcBorders>
            <w:shd w:val="clear" w:color="auto" w:fill="FFFFFF"/>
          </w:tcPr>
          <w:p w14:paraId="7AAB4C57" w14:textId="77777777" w:rsidR="003D1829" w:rsidRPr="003C351C" w:rsidRDefault="003D1829" w:rsidP="0088660E">
            <w:pPr>
              <w:keepNext/>
              <w:keepLines/>
              <w:ind w:left="60" w:right="60"/>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1</w:t>
            </w:r>
          </w:p>
        </w:tc>
        <w:tc>
          <w:tcPr>
            <w:tcW w:w="1024" w:type="dxa"/>
            <w:tcBorders>
              <w:top w:val="single" w:sz="16" w:space="0" w:color="000000"/>
              <w:left w:val="single" w:sz="16" w:space="0" w:color="000000"/>
              <w:bottom w:val="single" w:sz="16" w:space="0" w:color="000000"/>
            </w:tcBorders>
            <w:shd w:val="clear" w:color="auto" w:fill="FFFFFF"/>
            <w:vAlign w:val="center"/>
          </w:tcPr>
          <w:p w14:paraId="189CA2D0" w14:textId="77777777" w:rsidR="003D1829" w:rsidRPr="003C351C" w:rsidRDefault="003D1829" w:rsidP="0088660E">
            <w:pPr>
              <w:keepNext/>
              <w:keepLines/>
              <w:ind w:left="60" w:right="60"/>
              <w:jc w:val="right"/>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.816</w:t>
            </w:r>
            <w:r w:rsidRPr="003C351C">
              <w:rPr>
                <w:rFonts w:ascii="Arial Unicode MS" w:eastAsia="Arial Unicode MS" w:hAnsi="Arial Unicode MS" w:cs="Arial Unicode MS"/>
                <w:sz w:val="16"/>
                <w:szCs w:val="16"/>
                <w:vertAlign w:val="superscript"/>
              </w:rPr>
              <w:t>a</w:t>
            </w:r>
          </w:p>
        </w:tc>
        <w:tc>
          <w:tcPr>
            <w:tcW w:w="1086" w:type="dxa"/>
            <w:tcBorders>
              <w:top w:val="single" w:sz="16" w:space="0" w:color="000000"/>
              <w:bottom w:val="single" w:sz="16" w:space="0" w:color="000000"/>
            </w:tcBorders>
            <w:shd w:val="clear" w:color="auto" w:fill="FFFFFF"/>
            <w:vAlign w:val="center"/>
          </w:tcPr>
          <w:p w14:paraId="4C1ECD1E" w14:textId="77777777" w:rsidR="003D1829" w:rsidRPr="003C351C" w:rsidRDefault="003D1829" w:rsidP="0088660E">
            <w:pPr>
              <w:keepNext/>
              <w:keepLines/>
              <w:ind w:left="60" w:right="60"/>
              <w:jc w:val="right"/>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.666</w:t>
            </w:r>
          </w:p>
        </w:tc>
        <w:tc>
          <w:tcPr>
            <w:tcW w:w="1469" w:type="dxa"/>
            <w:tcBorders>
              <w:top w:val="single" w:sz="16" w:space="0" w:color="000000"/>
              <w:bottom w:val="single" w:sz="16" w:space="0" w:color="000000"/>
            </w:tcBorders>
            <w:shd w:val="clear" w:color="auto" w:fill="FFFFFF"/>
            <w:vAlign w:val="center"/>
          </w:tcPr>
          <w:p w14:paraId="54AFE3A5" w14:textId="77777777" w:rsidR="003D1829" w:rsidRPr="003C351C" w:rsidRDefault="003D1829" w:rsidP="0088660E">
            <w:pPr>
              <w:keepNext/>
              <w:keepLines/>
              <w:ind w:left="60" w:right="60"/>
              <w:jc w:val="right"/>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.666</w:t>
            </w:r>
          </w:p>
        </w:tc>
        <w:tc>
          <w:tcPr>
            <w:tcW w:w="1469" w:type="dxa"/>
            <w:tcBorders>
              <w:top w:val="single" w:sz="16" w:space="0" w:color="000000"/>
              <w:bottom w:val="single" w:sz="16" w:space="0" w:color="000000"/>
              <w:right w:val="single" w:sz="16" w:space="0" w:color="000000"/>
            </w:tcBorders>
            <w:shd w:val="clear" w:color="auto" w:fill="FFFFFF"/>
            <w:vAlign w:val="center"/>
          </w:tcPr>
          <w:p w14:paraId="7ABD126B" w14:textId="77777777" w:rsidR="003D1829" w:rsidRPr="003C351C" w:rsidRDefault="003D1829" w:rsidP="0088660E">
            <w:pPr>
              <w:keepNext/>
              <w:keepLines/>
              <w:ind w:left="60" w:right="60"/>
              <w:jc w:val="right"/>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.046993030</w:t>
            </w:r>
          </w:p>
        </w:tc>
      </w:tr>
      <w:tr w:rsidR="003D1829" w:rsidRPr="003C351C" w14:paraId="7F8AA62F" w14:textId="77777777" w:rsidTr="00D47B40">
        <w:trPr>
          <w:cantSplit/>
        </w:trPr>
        <w:tc>
          <w:tcPr>
            <w:tcW w:w="5874" w:type="dxa"/>
            <w:gridSpan w:val="5"/>
            <w:tcBorders>
              <w:top w:val="nil"/>
              <w:left w:val="nil"/>
              <w:bottom w:val="nil"/>
              <w:right w:val="nil"/>
            </w:tcBorders>
            <w:shd w:val="clear" w:color="auto" w:fill="FFFFFF"/>
          </w:tcPr>
          <w:p w14:paraId="287DDCC1" w14:textId="77777777" w:rsidR="003D1829" w:rsidRPr="003C351C" w:rsidRDefault="003D1829" w:rsidP="0088660E">
            <w:pPr>
              <w:keepNext/>
              <w:keepLines/>
              <w:ind w:left="60" w:right="60"/>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 xml:space="preserve">a. Predictors: (Constant), </w:t>
            </w:r>
            <w:proofErr w:type="spellStart"/>
            <w:r w:rsidRPr="003C351C">
              <w:rPr>
                <w:rFonts w:ascii="Arial Unicode MS" w:eastAsia="Arial Unicode MS" w:hAnsi="Arial Unicode MS" w:cs="Arial Unicode MS"/>
                <w:sz w:val="16"/>
                <w:szCs w:val="16"/>
              </w:rPr>
              <w:t>OilPrice</w:t>
            </w:r>
            <w:proofErr w:type="spellEnd"/>
          </w:p>
        </w:tc>
      </w:tr>
      <w:tr w:rsidR="003D1829" w:rsidRPr="003C351C" w14:paraId="46F878B1" w14:textId="77777777" w:rsidTr="00D47B40">
        <w:trPr>
          <w:cantSplit/>
        </w:trPr>
        <w:tc>
          <w:tcPr>
            <w:tcW w:w="5874" w:type="dxa"/>
            <w:gridSpan w:val="5"/>
            <w:tcBorders>
              <w:top w:val="nil"/>
              <w:left w:val="nil"/>
              <w:bottom w:val="nil"/>
              <w:right w:val="nil"/>
            </w:tcBorders>
            <w:shd w:val="clear" w:color="auto" w:fill="FFFFFF"/>
          </w:tcPr>
          <w:p w14:paraId="0516639F" w14:textId="77777777" w:rsidR="003D1829" w:rsidRPr="003C351C" w:rsidRDefault="003D1829" w:rsidP="003C351C">
            <w:pPr>
              <w:ind w:left="60" w:right="60"/>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 xml:space="preserve">b. Dependent Variable: </w:t>
            </w:r>
            <w:proofErr w:type="spellStart"/>
            <w:r w:rsidRPr="003C351C">
              <w:rPr>
                <w:rFonts w:ascii="Arial Unicode MS" w:eastAsia="Arial Unicode MS" w:hAnsi="Arial Unicode MS" w:cs="Arial Unicode MS"/>
                <w:sz w:val="16"/>
                <w:szCs w:val="16"/>
              </w:rPr>
              <w:t>FXRate</w:t>
            </w:r>
            <w:proofErr w:type="spellEnd"/>
          </w:p>
        </w:tc>
      </w:tr>
    </w:tbl>
    <w:p w14:paraId="044B17DD" w14:textId="77777777" w:rsidR="003D1829" w:rsidRPr="003C351C" w:rsidRDefault="003D1829" w:rsidP="003C351C">
      <w:pPr>
        <w:pStyle w:val="ListParagraph"/>
        <w:widowControl w:val="0"/>
        <w:autoSpaceDE w:val="0"/>
        <w:autoSpaceDN w:val="0"/>
        <w:adjustRightInd w:val="0"/>
        <w:spacing w:after="0" w:line="240" w:lineRule="auto"/>
        <w:ind w:left="1080"/>
        <w:rPr>
          <w:rFonts w:ascii="Times New Roman" w:hAnsi="Times New Roman" w:cs="Times New Roman"/>
          <w:sz w:val="16"/>
          <w:szCs w:val="16"/>
        </w:rPr>
      </w:pPr>
    </w:p>
    <w:tbl>
      <w:tblPr>
        <w:tblW w:w="8153"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54"/>
        <w:gridCol w:w="1469"/>
        <w:gridCol w:w="1025"/>
        <w:gridCol w:w="1438"/>
        <w:gridCol w:w="1209"/>
        <w:gridCol w:w="1025"/>
      </w:tblGrid>
      <w:tr w:rsidR="003D1829" w:rsidRPr="003C351C" w14:paraId="3F9FA831" w14:textId="77777777" w:rsidTr="00D47B40">
        <w:trPr>
          <w:cantSplit/>
        </w:trPr>
        <w:tc>
          <w:tcPr>
            <w:tcW w:w="8153" w:type="dxa"/>
            <w:gridSpan w:val="7"/>
            <w:tcBorders>
              <w:top w:val="nil"/>
              <w:left w:val="nil"/>
              <w:bottom w:val="nil"/>
              <w:right w:val="nil"/>
            </w:tcBorders>
            <w:shd w:val="clear" w:color="auto" w:fill="FFFFFF"/>
            <w:vAlign w:val="center"/>
          </w:tcPr>
          <w:p w14:paraId="4FDF2BC9" w14:textId="77777777" w:rsidR="003D1829" w:rsidRPr="003C351C" w:rsidRDefault="003D1829" w:rsidP="003C351C">
            <w:pPr>
              <w:ind w:right="60"/>
              <w:rPr>
                <w:rFonts w:ascii="Arial Unicode MS" w:eastAsia="Arial Unicode MS" w:hAnsi="Arial Unicode MS" w:cs="Arial Unicode MS"/>
                <w:sz w:val="16"/>
                <w:szCs w:val="16"/>
              </w:rPr>
            </w:pPr>
            <w:proofErr w:type="spellStart"/>
            <w:r w:rsidRPr="003C351C">
              <w:rPr>
                <w:rFonts w:ascii="Arial Unicode MS" w:eastAsia="Arial Unicode MS" w:hAnsi="Arial Unicode MS" w:cs="Arial Unicode MS"/>
                <w:b/>
                <w:bCs/>
                <w:sz w:val="16"/>
                <w:szCs w:val="16"/>
              </w:rPr>
              <w:t>ANOVA</w:t>
            </w:r>
            <w:r w:rsidRPr="003C351C">
              <w:rPr>
                <w:rFonts w:ascii="Arial Unicode MS" w:eastAsia="Arial Unicode MS" w:hAnsi="Arial Unicode MS" w:cs="Arial Unicode MS"/>
                <w:b/>
                <w:bCs/>
                <w:sz w:val="16"/>
                <w:szCs w:val="16"/>
                <w:vertAlign w:val="superscript"/>
              </w:rPr>
              <w:t>a</w:t>
            </w:r>
            <w:proofErr w:type="spellEnd"/>
          </w:p>
        </w:tc>
      </w:tr>
      <w:tr w:rsidR="003D1829" w:rsidRPr="003C351C" w14:paraId="6DE17EED" w14:textId="77777777" w:rsidTr="00D47B40">
        <w:trPr>
          <w:cantSplit/>
        </w:trPr>
        <w:tc>
          <w:tcPr>
            <w:tcW w:w="1987" w:type="dxa"/>
            <w:gridSpan w:val="2"/>
            <w:tcBorders>
              <w:top w:val="single" w:sz="16" w:space="0" w:color="000000"/>
              <w:left w:val="single" w:sz="16" w:space="0" w:color="000000"/>
              <w:bottom w:val="single" w:sz="16" w:space="0" w:color="000000"/>
              <w:right w:val="nil"/>
            </w:tcBorders>
            <w:shd w:val="clear" w:color="auto" w:fill="FFFFFF"/>
            <w:vAlign w:val="bottom"/>
          </w:tcPr>
          <w:p w14:paraId="6B044866" w14:textId="77777777" w:rsidR="003D1829" w:rsidRPr="003C351C" w:rsidRDefault="003D1829" w:rsidP="003C351C">
            <w:pPr>
              <w:ind w:left="60" w:right="60"/>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Model</w:t>
            </w:r>
          </w:p>
        </w:tc>
        <w:tc>
          <w:tcPr>
            <w:tcW w:w="1469" w:type="dxa"/>
            <w:tcBorders>
              <w:top w:val="single" w:sz="16" w:space="0" w:color="000000"/>
              <w:left w:val="single" w:sz="16" w:space="0" w:color="000000"/>
              <w:bottom w:val="single" w:sz="16" w:space="0" w:color="000000"/>
            </w:tcBorders>
            <w:shd w:val="clear" w:color="auto" w:fill="FFFFFF"/>
            <w:vAlign w:val="bottom"/>
          </w:tcPr>
          <w:p w14:paraId="1E5A60C6" w14:textId="77777777" w:rsidR="003D1829" w:rsidRPr="003C351C" w:rsidRDefault="003D1829" w:rsidP="003C351C">
            <w:pPr>
              <w:ind w:left="60" w:right="60"/>
              <w:jc w:val="center"/>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Sum of Squares</w:t>
            </w:r>
          </w:p>
        </w:tc>
        <w:tc>
          <w:tcPr>
            <w:tcW w:w="1025" w:type="dxa"/>
            <w:tcBorders>
              <w:top w:val="single" w:sz="16" w:space="0" w:color="000000"/>
              <w:bottom w:val="single" w:sz="16" w:space="0" w:color="000000"/>
            </w:tcBorders>
            <w:shd w:val="clear" w:color="auto" w:fill="FFFFFF"/>
            <w:vAlign w:val="bottom"/>
          </w:tcPr>
          <w:p w14:paraId="0C3F5F2E" w14:textId="77777777" w:rsidR="003D1829" w:rsidRPr="003C351C" w:rsidRDefault="003D1829" w:rsidP="003C351C">
            <w:pPr>
              <w:ind w:left="60" w:right="60"/>
              <w:jc w:val="center"/>
              <w:rPr>
                <w:rFonts w:ascii="Arial Unicode MS" w:eastAsia="Arial Unicode MS" w:hAnsi="Arial Unicode MS" w:cs="Arial Unicode MS"/>
                <w:sz w:val="16"/>
                <w:szCs w:val="16"/>
              </w:rPr>
            </w:pPr>
            <w:proofErr w:type="spellStart"/>
            <w:r w:rsidRPr="003C351C">
              <w:rPr>
                <w:rFonts w:ascii="Arial Unicode MS" w:eastAsia="Arial Unicode MS" w:hAnsi="Arial Unicode MS" w:cs="Arial Unicode MS"/>
                <w:sz w:val="16"/>
                <w:szCs w:val="16"/>
              </w:rPr>
              <w:t>df</w:t>
            </w:r>
            <w:proofErr w:type="spellEnd"/>
          </w:p>
        </w:tc>
        <w:tc>
          <w:tcPr>
            <w:tcW w:w="1438" w:type="dxa"/>
            <w:tcBorders>
              <w:top w:val="single" w:sz="16" w:space="0" w:color="000000"/>
              <w:bottom w:val="single" w:sz="16" w:space="0" w:color="000000"/>
            </w:tcBorders>
            <w:shd w:val="clear" w:color="auto" w:fill="FFFFFF"/>
            <w:vAlign w:val="bottom"/>
          </w:tcPr>
          <w:p w14:paraId="7633139E" w14:textId="77777777" w:rsidR="003D1829" w:rsidRPr="003C351C" w:rsidRDefault="003D1829" w:rsidP="003C351C">
            <w:pPr>
              <w:ind w:left="60" w:right="60"/>
              <w:jc w:val="center"/>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Mean Square</w:t>
            </w:r>
          </w:p>
        </w:tc>
        <w:tc>
          <w:tcPr>
            <w:tcW w:w="1209" w:type="dxa"/>
            <w:tcBorders>
              <w:top w:val="single" w:sz="16" w:space="0" w:color="000000"/>
              <w:bottom w:val="single" w:sz="16" w:space="0" w:color="000000"/>
            </w:tcBorders>
            <w:shd w:val="clear" w:color="auto" w:fill="FFFFFF"/>
            <w:vAlign w:val="bottom"/>
          </w:tcPr>
          <w:p w14:paraId="20847F2C" w14:textId="77777777" w:rsidR="003D1829" w:rsidRPr="003C351C" w:rsidRDefault="003D1829" w:rsidP="003C351C">
            <w:pPr>
              <w:ind w:left="60" w:right="60"/>
              <w:jc w:val="center"/>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F</w:t>
            </w:r>
          </w:p>
        </w:tc>
        <w:tc>
          <w:tcPr>
            <w:tcW w:w="1025" w:type="dxa"/>
            <w:tcBorders>
              <w:top w:val="single" w:sz="16" w:space="0" w:color="000000"/>
              <w:bottom w:val="single" w:sz="16" w:space="0" w:color="000000"/>
              <w:right w:val="single" w:sz="16" w:space="0" w:color="000000"/>
            </w:tcBorders>
            <w:shd w:val="clear" w:color="auto" w:fill="FFFFFF"/>
            <w:vAlign w:val="bottom"/>
          </w:tcPr>
          <w:p w14:paraId="160F8EAF" w14:textId="77777777" w:rsidR="003D1829" w:rsidRPr="003C351C" w:rsidRDefault="003D1829" w:rsidP="003C351C">
            <w:pPr>
              <w:ind w:left="60" w:right="60"/>
              <w:jc w:val="center"/>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Sig.</w:t>
            </w:r>
          </w:p>
        </w:tc>
      </w:tr>
      <w:tr w:rsidR="003D1829" w:rsidRPr="003C351C" w14:paraId="001F8306" w14:textId="77777777" w:rsidTr="00D47B40">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7ECF4281" w14:textId="77777777" w:rsidR="003D1829" w:rsidRPr="003C351C" w:rsidRDefault="003D1829" w:rsidP="003C351C">
            <w:pPr>
              <w:ind w:left="60" w:right="60"/>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1</w:t>
            </w:r>
          </w:p>
        </w:tc>
        <w:tc>
          <w:tcPr>
            <w:tcW w:w="1254" w:type="dxa"/>
            <w:tcBorders>
              <w:top w:val="single" w:sz="16" w:space="0" w:color="000000"/>
              <w:left w:val="nil"/>
              <w:bottom w:val="nil"/>
              <w:right w:val="single" w:sz="16" w:space="0" w:color="000000"/>
            </w:tcBorders>
            <w:shd w:val="clear" w:color="auto" w:fill="FFFFFF"/>
          </w:tcPr>
          <w:p w14:paraId="70374B2B" w14:textId="77777777" w:rsidR="003D1829" w:rsidRPr="003C351C" w:rsidRDefault="003D1829" w:rsidP="003C351C">
            <w:pPr>
              <w:ind w:left="60" w:right="60"/>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Regression</w:t>
            </w:r>
          </w:p>
        </w:tc>
        <w:tc>
          <w:tcPr>
            <w:tcW w:w="1469" w:type="dxa"/>
            <w:tcBorders>
              <w:top w:val="single" w:sz="16" w:space="0" w:color="000000"/>
              <w:left w:val="single" w:sz="16" w:space="0" w:color="000000"/>
              <w:bottom w:val="nil"/>
            </w:tcBorders>
            <w:shd w:val="clear" w:color="auto" w:fill="FFFFFF"/>
            <w:vAlign w:val="center"/>
          </w:tcPr>
          <w:p w14:paraId="144B97A7" w14:textId="77777777" w:rsidR="003D1829" w:rsidRPr="003C351C" w:rsidRDefault="003D1829" w:rsidP="003C351C">
            <w:pPr>
              <w:ind w:left="60" w:right="60"/>
              <w:jc w:val="right"/>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15.823</w:t>
            </w:r>
          </w:p>
        </w:tc>
        <w:tc>
          <w:tcPr>
            <w:tcW w:w="1025" w:type="dxa"/>
            <w:tcBorders>
              <w:top w:val="single" w:sz="16" w:space="0" w:color="000000"/>
              <w:bottom w:val="nil"/>
            </w:tcBorders>
            <w:shd w:val="clear" w:color="auto" w:fill="FFFFFF"/>
            <w:vAlign w:val="center"/>
          </w:tcPr>
          <w:p w14:paraId="33058BDB" w14:textId="77777777" w:rsidR="003D1829" w:rsidRPr="003C351C" w:rsidRDefault="003D1829" w:rsidP="003C351C">
            <w:pPr>
              <w:ind w:left="60" w:right="60"/>
              <w:jc w:val="right"/>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1</w:t>
            </w:r>
          </w:p>
        </w:tc>
        <w:tc>
          <w:tcPr>
            <w:tcW w:w="1438" w:type="dxa"/>
            <w:tcBorders>
              <w:top w:val="single" w:sz="16" w:space="0" w:color="000000"/>
              <w:bottom w:val="nil"/>
            </w:tcBorders>
            <w:shd w:val="clear" w:color="auto" w:fill="FFFFFF"/>
            <w:vAlign w:val="center"/>
          </w:tcPr>
          <w:p w14:paraId="76D30E26" w14:textId="77777777" w:rsidR="003D1829" w:rsidRPr="003C351C" w:rsidRDefault="003D1829" w:rsidP="003C351C">
            <w:pPr>
              <w:ind w:left="60" w:right="60"/>
              <w:jc w:val="right"/>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15.823</w:t>
            </w:r>
          </w:p>
        </w:tc>
        <w:tc>
          <w:tcPr>
            <w:tcW w:w="1209" w:type="dxa"/>
            <w:tcBorders>
              <w:top w:val="single" w:sz="16" w:space="0" w:color="000000"/>
              <w:bottom w:val="nil"/>
            </w:tcBorders>
            <w:shd w:val="clear" w:color="auto" w:fill="FFFFFF"/>
            <w:vAlign w:val="center"/>
          </w:tcPr>
          <w:p w14:paraId="19D2AD7C" w14:textId="77777777" w:rsidR="003D1829" w:rsidRPr="003C351C" w:rsidRDefault="003D1829" w:rsidP="003C351C">
            <w:pPr>
              <w:ind w:left="60" w:right="60"/>
              <w:jc w:val="right"/>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7165.191</w:t>
            </w:r>
          </w:p>
        </w:tc>
        <w:tc>
          <w:tcPr>
            <w:tcW w:w="1025" w:type="dxa"/>
            <w:tcBorders>
              <w:top w:val="single" w:sz="16" w:space="0" w:color="000000"/>
              <w:bottom w:val="nil"/>
              <w:right w:val="single" w:sz="16" w:space="0" w:color="000000"/>
            </w:tcBorders>
            <w:shd w:val="clear" w:color="auto" w:fill="FFFFFF"/>
            <w:vAlign w:val="center"/>
          </w:tcPr>
          <w:p w14:paraId="42563441" w14:textId="77777777" w:rsidR="003D1829" w:rsidRPr="003C351C" w:rsidRDefault="003D1829" w:rsidP="003C351C">
            <w:pPr>
              <w:ind w:left="60" w:right="60"/>
              <w:jc w:val="right"/>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.000</w:t>
            </w:r>
            <w:r w:rsidRPr="003C351C">
              <w:rPr>
                <w:rFonts w:ascii="Arial Unicode MS" w:eastAsia="Arial Unicode MS" w:hAnsi="Arial Unicode MS" w:cs="Arial Unicode MS"/>
                <w:sz w:val="16"/>
                <w:szCs w:val="16"/>
                <w:vertAlign w:val="superscript"/>
              </w:rPr>
              <w:t>b</w:t>
            </w:r>
          </w:p>
        </w:tc>
      </w:tr>
      <w:tr w:rsidR="003D1829" w:rsidRPr="003C351C" w14:paraId="72AE1FFE" w14:textId="77777777" w:rsidTr="00D47B40">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53F235C0" w14:textId="77777777" w:rsidR="003D1829" w:rsidRPr="003C351C" w:rsidRDefault="003D1829" w:rsidP="003C351C">
            <w:pPr>
              <w:rPr>
                <w:rFonts w:ascii="Arial Unicode MS" w:eastAsia="Arial Unicode MS" w:hAnsi="Arial Unicode MS" w:cs="Arial Unicode MS"/>
                <w:sz w:val="16"/>
                <w:szCs w:val="16"/>
              </w:rPr>
            </w:pPr>
          </w:p>
        </w:tc>
        <w:tc>
          <w:tcPr>
            <w:tcW w:w="1254" w:type="dxa"/>
            <w:tcBorders>
              <w:top w:val="nil"/>
              <w:left w:val="nil"/>
              <w:bottom w:val="nil"/>
              <w:right w:val="single" w:sz="16" w:space="0" w:color="000000"/>
            </w:tcBorders>
            <w:shd w:val="clear" w:color="auto" w:fill="FFFFFF"/>
          </w:tcPr>
          <w:p w14:paraId="0E04E5EA" w14:textId="77777777" w:rsidR="003D1829" w:rsidRPr="003C351C" w:rsidRDefault="003D1829" w:rsidP="003C351C">
            <w:pPr>
              <w:ind w:left="60" w:right="60"/>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Residual</w:t>
            </w:r>
          </w:p>
        </w:tc>
        <w:tc>
          <w:tcPr>
            <w:tcW w:w="1469" w:type="dxa"/>
            <w:tcBorders>
              <w:top w:val="nil"/>
              <w:left w:val="single" w:sz="16" w:space="0" w:color="000000"/>
              <w:bottom w:val="nil"/>
            </w:tcBorders>
            <w:shd w:val="clear" w:color="auto" w:fill="FFFFFF"/>
            <w:vAlign w:val="center"/>
          </w:tcPr>
          <w:p w14:paraId="6CF4F7BB" w14:textId="77777777" w:rsidR="003D1829" w:rsidRPr="003C351C" w:rsidRDefault="003D1829" w:rsidP="003C351C">
            <w:pPr>
              <w:ind w:left="60" w:right="60"/>
              <w:jc w:val="right"/>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7.937</w:t>
            </w:r>
          </w:p>
        </w:tc>
        <w:tc>
          <w:tcPr>
            <w:tcW w:w="1025" w:type="dxa"/>
            <w:tcBorders>
              <w:top w:val="nil"/>
              <w:bottom w:val="nil"/>
            </w:tcBorders>
            <w:shd w:val="clear" w:color="auto" w:fill="FFFFFF"/>
            <w:vAlign w:val="center"/>
          </w:tcPr>
          <w:p w14:paraId="0CD0A3D8" w14:textId="77777777" w:rsidR="003D1829" w:rsidRPr="003C351C" w:rsidRDefault="003D1829" w:rsidP="003C351C">
            <w:pPr>
              <w:ind w:left="60" w:right="60"/>
              <w:jc w:val="right"/>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3594</w:t>
            </w:r>
          </w:p>
        </w:tc>
        <w:tc>
          <w:tcPr>
            <w:tcW w:w="1438" w:type="dxa"/>
            <w:tcBorders>
              <w:top w:val="nil"/>
              <w:bottom w:val="nil"/>
            </w:tcBorders>
            <w:shd w:val="clear" w:color="auto" w:fill="FFFFFF"/>
            <w:vAlign w:val="center"/>
          </w:tcPr>
          <w:p w14:paraId="3B2A3FF4" w14:textId="77777777" w:rsidR="003D1829" w:rsidRPr="003C351C" w:rsidRDefault="003D1829" w:rsidP="003C351C">
            <w:pPr>
              <w:ind w:left="60" w:right="60"/>
              <w:jc w:val="right"/>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.002</w:t>
            </w:r>
          </w:p>
        </w:tc>
        <w:tc>
          <w:tcPr>
            <w:tcW w:w="1209" w:type="dxa"/>
            <w:tcBorders>
              <w:top w:val="nil"/>
              <w:bottom w:val="nil"/>
            </w:tcBorders>
            <w:shd w:val="clear" w:color="auto" w:fill="FFFFFF"/>
            <w:vAlign w:val="center"/>
          </w:tcPr>
          <w:p w14:paraId="5EE44D1A" w14:textId="77777777" w:rsidR="003D1829" w:rsidRPr="003C351C" w:rsidRDefault="003D1829" w:rsidP="003C351C">
            <w:pPr>
              <w:rPr>
                <w:rFonts w:ascii="Arial Unicode MS" w:eastAsia="Arial Unicode MS" w:hAnsi="Arial Unicode MS" w:cs="Arial Unicode MS"/>
                <w:sz w:val="16"/>
                <w:szCs w:val="16"/>
              </w:rPr>
            </w:pPr>
          </w:p>
        </w:tc>
        <w:tc>
          <w:tcPr>
            <w:tcW w:w="1025" w:type="dxa"/>
            <w:tcBorders>
              <w:top w:val="nil"/>
              <w:bottom w:val="nil"/>
              <w:right w:val="single" w:sz="16" w:space="0" w:color="000000"/>
            </w:tcBorders>
            <w:shd w:val="clear" w:color="auto" w:fill="FFFFFF"/>
            <w:vAlign w:val="center"/>
          </w:tcPr>
          <w:p w14:paraId="776EDA00" w14:textId="77777777" w:rsidR="003D1829" w:rsidRPr="003C351C" w:rsidRDefault="003D1829" w:rsidP="003C351C">
            <w:pPr>
              <w:rPr>
                <w:rFonts w:ascii="Arial Unicode MS" w:eastAsia="Arial Unicode MS" w:hAnsi="Arial Unicode MS" w:cs="Arial Unicode MS"/>
                <w:sz w:val="16"/>
                <w:szCs w:val="16"/>
              </w:rPr>
            </w:pPr>
          </w:p>
        </w:tc>
      </w:tr>
      <w:tr w:rsidR="003D1829" w:rsidRPr="003C351C" w14:paraId="22EED669" w14:textId="77777777" w:rsidTr="00D47B40">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1D0E45FE" w14:textId="77777777" w:rsidR="003D1829" w:rsidRPr="003C351C" w:rsidRDefault="003D1829" w:rsidP="003C351C">
            <w:pPr>
              <w:rPr>
                <w:rFonts w:ascii="Arial Unicode MS" w:eastAsia="Arial Unicode MS" w:hAnsi="Arial Unicode MS" w:cs="Arial Unicode MS"/>
                <w:sz w:val="16"/>
                <w:szCs w:val="16"/>
              </w:rPr>
            </w:pPr>
          </w:p>
        </w:tc>
        <w:tc>
          <w:tcPr>
            <w:tcW w:w="1254" w:type="dxa"/>
            <w:tcBorders>
              <w:top w:val="nil"/>
              <w:left w:val="nil"/>
              <w:bottom w:val="single" w:sz="16" w:space="0" w:color="000000"/>
              <w:right w:val="single" w:sz="16" w:space="0" w:color="000000"/>
            </w:tcBorders>
            <w:shd w:val="clear" w:color="auto" w:fill="FFFFFF"/>
          </w:tcPr>
          <w:p w14:paraId="479FD858" w14:textId="77777777" w:rsidR="003D1829" w:rsidRPr="003C351C" w:rsidRDefault="003D1829" w:rsidP="003C351C">
            <w:pPr>
              <w:ind w:left="60" w:right="60"/>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Total</w:t>
            </w:r>
          </w:p>
        </w:tc>
        <w:tc>
          <w:tcPr>
            <w:tcW w:w="1469" w:type="dxa"/>
            <w:tcBorders>
              <w:top w:val="nil"/>
              <w:left w:val="single" w:sz="16" w:space="0" w:color="000000"/>
              <w:bottom w:val="single" w:sz="16" w:space="0" w:color="000000"/>
            </w:tcBorders>
            <w:shd w:val="clear" w:color="auto" w:fill="FFFFFF"/>
            <w:vAlign w:val="center"/>
          </w:tcPr>
          <w:p w14:paraId="5A3B9537" w14:textId="77777777" w:rsidR="003D1829" w:rsidRPr="003C351C" w:rsidRDefault="003D1829" w:rsidP="003C351C">
            <w:pPr>
              <w:ind w:left="60" w:right="60"/>
              <w:jc w:val="right"/>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23.760</w:t>
            </w:r>
          </w:p>
        </w:tc>
        <w:tc>
          <w:tcPr>
            <w:tcW w:w="1025" w:type="dxa"/>
            <w:tcBorders>
              <w:top w:val="nil"/>
              <w:bottom w:val="single" w:sz="16" w:space="0" w:color="000000"/>
            </w:tcBorders>
            <w:shd w:val="clear" w:color="auto" w:fill="FFFFFF"/>
            <w:vAlign w:val="center"/>
          </w:tcPr>
          <w:p w14:paraId="3AD83260" w14:textId="77777777" w:rsidR="003D1829" w:rsidRPr="003C351C" w:rsidRDefault="003D1829" w:rsidP="003C351C">
            <w:pPr>
              <w:ind w:left="60" w:right="60"/>
              <w:jc w:val="right"/>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3595</w:t>
            </w:r>
          </w:p>
        </w:tc>
        <w:tc>
          <w:tcPr>
            <w:tcW w:w="1438" w:type="dxa"/>
            <w:tcBorders>
              <w:top w:val="nil"/>
              <w:bottom w:val="single" w:sz="16" w:space="0" w:color="000000"/>
            </w:tcBorders>
            <w:shd w:val="clear" w:color="auto" w:fill="FFFFFF"/>
            <w:vAlign w:val="center"/>
          </w:tcPr>
          <w:p w14:paraId="13116D16" w14:textId="77777777" w:rsidR="003D1829" w:rsidRPr="003C351C" w:rsidRDefault="003D1829" w:rsidP="003C351C">
            <w:pPr>
              <w:rPr>
                <w:rFonts w:ascii="Arial Unicode MS" w:eastAsia="Arial Unicode MS" w:hAnsi="Arial Unicode MS" w:cs="Arial Unicode MS"/>
                <w:sz w:val="16"/>
                <w:szCs w:val="16"/>
              </w:rPr>
            </w:pPr>
          </w:p>
        </w:tc>
        <w:tc>
          <w:tcPr>
            <w:tcW w:w="1209" w:type="dxa"/>
            <w:tcBorders>
              <w:top w:val="nil"/>
              <w:bottom w:val="single" w:sz="16" w:space="0" w:color="000000"/>
            </w:tcBorders>
            <w:shd w:val="clear" w:color="auto" w:fill="FFFFFF"/>
            <w:vAlign w:val="center"/>
          </w:tcPr>
          <w:p w14:paraId="1E92A129" w14:textId="77777777" w:rsidR="003D1829" w:rsidRPr="003C351C" w:rsidRDefault="003D1829" w:rsidP="003C351C">
            <w:pPr>
              <w:rPr>
                <w:rFonts w:ascii="Arial Unicode MS" w:eastAsia="Arial Unicode MS" w:hAnsi="Arial Unicode MS" w:cs="Arial Unicode MS"/>
                <w:sz w:val="16"/>
                <w:szCs w:val="16"/>
              </w:rPr>
            </w:pPr>
          </w:p>
        </w:tc>
        <w:tc>
          <w:tcPr>
            <w:tcW w:w="1025" w:type="dxa"/>
            <w:tcBorders>
              <w:top w:val="nil"/>
              <w:bottom w:val="single" w:sz="16" w:space="0" w:color="000000"/>
              <w:right w:val="single" w:sz="16" w:space="0" w:color="000000"/>
            </w:tcBorders>
            <w:shd w:val="clear" w:color="auto" w:fill="FFFFFF"/>
            <w:vAlign w:val="center"/>
          </w:tcPr>
          <w:p w14:paraId="7A3D7643" w14:textId="77777777" w:rsidR="003D1829" w:rsidRPr="003C351C" w:rsidRDefault="003D1829" w:rsidP="003C351C">
            <w:pPr>
              <w:rPr>
                <w:rFonts w:ascii="Arial Unicode MS" w:eastAsia="Arial Unicode MS" w:hAnsi="Arial Unicode MS" w:cs="Arial Unicode MS"/>
                <w:sz w:val="16"/>
                <w:szCs w:val="16"/>
              </w:rPr>
            </w:pPr>
          </w:p>
        </w:tc>
      </w:tr>
      <w:tr w:rsidR="003D1829" w:rsidRPr="003C351C" w14:paraId="1D3F8758" w14:textId="77777777" w:rsidTr="00D47B40">
        <w:trPr>
          <w:cantSplit/>
        </w:trPr>
        <w:tc>
          <w:tcPr>
            <w:tcW w:w="8153" w:type="dxa"/>
            <w:gridSpan w:val="7"/>
            <w:tcBorders>
              <w:top w:val="nil"/>
              <w:left w:val="nil"/>
              <w:bottom w:val="nil"/>
              <w:right w:val="nil"/>
            </w:tcBorders>
            <w:shd w:val="clear" w:color="auto" w:fill="FFFFFF"/>
          </w:tcPr>
          <w:p w14:paraId="3FA44D8A" w14:textId="77777777" w:rsidR="003D1829" w:rsidRPr="003C351C" w:rsidRDefault="003D1829" w:rsidP="003C351C">
            <w:pPr>
              <w:ind w:left="60" w:right="60"/>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 xml:space="preserve">a. Dependent Variable: </w:t>
            </w:r>
            <w:proofErr w:type="spellStart"/>
            <w:r w:rsidRPr="003C351C">
              <w:rPr>
                <w:rFonts w:ascii="Arial Unicode MS" w:eastAsia="Arial Unicode MS" w:hAnsi="Arial Unicode MS" w:cs="Arial Unicode MS"/>
                <w:sz w:val="16"/>
                <w:szCs w:val="16"/>
              </w:rPr>
              <w:t>FXRate</w:t>
            </w:r>
            <w:proofErr w:type="spellEnd"/>
          </w:p>
        </w:tc>
      </w:tr>
      <w:tr w:rsidR="003D1829" w:rsidRPr="003C351C" w14:paraId="6310CE15" w14:textId="77777777" w:rsidTr="00D47B40">
        <w:trPr>
          <w:cantSplit/>
        </w:trPr>
        <w:tc>
          <w:tcPr>
            <w:tcW w:w="8153" w:type="dxa"/>
            <w:gridSpan w:val="7"/>
            <w:tcBorders>
              <w:top w:val="nil"/>
              <w:left w:val="nil"/>
              <w:bottom w:val="nil"/>
              <w:right w:val="nil"/>
            </w:tcBorders>
            <w:shd w:val="clear" w:color="auto" w:fill="FFFFFF"/>
          </w:tcPr>
          <w:p w14:paraId="2937F723" w14:textId="77777777" w:rsidR="003D1829" w:rsidRPr="003C351C" w:rsidRDefault="003D1829" w:rsidP="003C351C">
            <w:pPr>
              <w:ind w:left="60" w:right="60"/>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 xml:space="preserve">b. Predictors: (Constant), </w:t>
            </w:r>
            <w:proofErr w:type="spellStart"/>
            <w:r w:rsidRPr="003C351C">
              <w:rPr>
                <w:rFonts w:ascii="Arial Unicode MS" w:eastAsia="Arial Unicode MS" w:hAnsi="Arial Unicode MS" w:cs="Arial Unicode MS"/>
                <w:sz w:val="16"/>
                <w:szCs w:val="16"/>
              </w:rPr>
              <w:t>OilPrice</w:t>
            </w:r>
            <w:proofErr w:type="spellEnd"/>
          </w:p>
        </w:tc>
      </w:tr>
    </w:tbl>
    <w:p w14:paraId="35184B59" w14:textId="77777777" w:rsidR="003D1829" w:rsidRPr="003C351C" w:rsidRDefault="003D1829" w:rsidP="003C351C">
      <w:pPr>
        <w:pStyle w:val="ListParagraph"/>
        <w:widowControl w:val="0"/>
        <w:autoSpaceDE w:val="0"/>
        <w:autoSpaceDN w:val="0"/>
        <w:adjustRightInd w:val="0"/>
        <w:spacing w:after="0" w:line="240" w:lineRule="auto"/>
        <w:ind w:left="1080"/>
        <w:rPr>
          <w:rFonts w:ascii="Times New Roman" w:hAnsi="Times New Roman" w:cs="Times New Roman"/>
          <w:sz w:val="16"/>
          <w:szCs w:val="16"/>
        </w:rPr>
      </w:pPr>
    </w:p>
    <w:tbl>
      <w:tblPr>
        <w:tblW w:w="82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78"/>
        <w:gridCol w:w="1392"/>
        <w:gridCol w:w="1392"/>
        <w:gridCol w:w="1469"/>
        <w:gridCol w:w="1086"/>
        <w:gridCol w:w="1025"/>
      </w:tblGrid>
      <w:tr w:rsidR="003D1829" w:rsidRPr="003C351C" w14:paraId="6B11BDB0" w14:textId="77777777" w:rsidTr="00D47B40">
        <w:trPr>
          <w:cantSplit/>
        </w:trPr>
        <w:tc>
          <w:tcPr>
            <w:tcW w:w="8275" w:type="dxa"/>
            <w:gridSpan w:val="7"/>
            <w:tcBorders>
              <w:top w:val="nil"/>
              <w:left w:val="nil"/>
              <w:bottom w:val="nil"/>
              <w:right w:val="nil"/>
            </w:tcBorders>
            <w:shd w:val="clear" w:color="auto" w:fill="FFFFFF"/>
            <w:vAlign w:val="center"/>
          </w:tcPr>
          <w:p w14:paraId="000F6E93" w14:textId="77777777" w:rsidR="003D1829" w:rsidRPr="003C351C" w:rsidRDefault="003D1829" w:rsidP="003C351C">
            <w:pPr>
              <w:ind w:right="60"/>
              <w:rPr>
                <w:rFonts w:ascii="Arial Unicode MS" w:eastAsia="Arial Unicode MS" w:hAnsi="Arial Unicode MS" w:cs="Arial Unicode MS"/>
                <w:sz w:val="16"/>
                <w:szCs w:val="16"/>
              </w:rPr>
            </w:pPr>
            <w:proofErr w:type="spellStart"/>
            <w:r w:rsidRPr="003C351C">
              <w:rPr>
                <w:rFonts w:ascii="Arial Unicode MS" w:eastAsia="Arial Unicode MS" w:hAnsi="Arial Unicode MS" w:cs="Arial Unicode MS"/>
                <w:b/>
                <w:bCs/>
                <w:sz w:val="16"/>
                <w:szCs w:val="16"/>
              </w:rPr>
              <w:t>Coefficients</w:t>
            </w:r>
            <w:r w:rsidRPr="003C351C">
              <w:rPr>
                <w:rFonts w:ascii="Arial Unicode MS" w:eastAsia="Arial Unicode MS" w:hAnsi="Arial Unicode MS" w:cs="Arial Unicode MS"/>
                <w:b/>
                <w:bCs/>
                <w:sz w:val="16"/>
                <w:szCs w:val="16"/>
                <w:vertAlign w:val="superscript"/>
              </w:rPr>
              <w:t>a</w:t>
            </w:r>
            <w:proofErr w:type="spellEnd"/>
          </w:p>
        </w:tc>
      </w:tr>
      <w:tr w:rsidR="003D1829" w:rsidRPr="003C351C" w14:paraId="018C40F1" w14:textId="77777777" w:rsidTr="00D47B40">
        <w:trPr>
          <w:cantSplit/>
        </w:trPr>
        <w:tc>
          <w:tcPr>
            <w:tcW w:w="1911" w:type="dxa"/>
            <w:gridSpan w:val="2"/>
            <w:vMerge w:val="restart"/>
            <w:tcBorders>
              <w:top w:val="single" w:sz="16" w:space="0" w:color="000000"/>
              <w:left w:val="single" w:sz="16" w:space="0" w:color="000000"/>
              <w:bottom w:val="nil"/>
              <w:right w:val="nil"/>
            </w:tcBorders>
            <w:shd w:val="clear" w:color="auto" w:fill="FFFFFF"/>
            <w:vAlign w:val="bottom"/>
          </w:tcPr>
          <w:p w14:paraId="22A7034D" w14:textId="77777777" w:rsidR="003D1829" w:rsidRPr="003C351C" w:rsidRDefault="003D1829" w:rsidP="003C351C">
            <w:pPr>
              <w:ind w:left="60" w:right="60"/>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Model</w:t>
            </w:r>
          </w:p>
        </w:tc>
        <w:tc>
          <w:tcPr>
            <w:tcW w:w="2784" w:type="dxa"/>
            <w:gridSpan w:val="2"/>
            <w:tcBorders>
              <w:top w:val="single" w:sz="16" w:space="0" w:color="000000"/>
              <w:left w:val="single" w:sz="16" w:space="0" w:color="000000"/>
            </w:tcBorders>
            <w:shd w:val="clear" w:color="auto" w:fill="FFFFFF"/>
            <w:vAlign w:val="bottom"/>
          </w:tcPr>
          <w:p w14:paraId="7C36538C" w14:textId="77777777" w:rsidR="003D1829" w:rsidRPr="003C351C" w:rsidRDefault="003D1829" w:rsidP="003C351C">
            <w:pPr>
              <w:ind w:left="60" w:right="60"/>
              <w:jc w:val="center"/>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Unstandardized Coefficients</w:t>
            </w:r>
          </w:p>
        </w:tc>
        <w:tc>
          <w:tcPr>
            <w:tcW w:w="1469" w:type="dxa"/>
            <w:tcBorders>
              <w:top w:val="single" w:sz="16" w:space="0" w:color="000000"/>
            </w:tcBorders>
            <w:shd w:val="clear" w:color="auto" w:fill="FFFFFF"/>
            <w:vAlign w:val="bottom"/>
          </w:tcPr>
          <w:p w14:paraId="4B301300" w14:textId="77777777" w:rsidR="003D1829" w:rsidRPr="003C351C" w:rsidRDefault="003D1829" w:rsidP="003C351C">
            <w:pPr>
              <w:ind w:left="60" w:right="60"/>
              <w:jc w:val="center"/>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Standardized Coefficients</w:t>
            </w:r>
          </w:p>
        </w:tc>
        <w:tc>
          <w:tcPr>
            <w:tcW w:w="1086" w:type="dxa"/>
            <w:vMerge w:val="restart"/>
            <w:tcBorders>
              <w:top w:val="single" w:sz="16" w:space="0" w:color="000000"/>
            </w:tcBorders>
            <w:shd w:val="clear" w:color="auto" w:fill="FFFFFF"/>
            <w:vAlign w:val="bottom"/>
          </w:tcPr>
          <w:p w14:paraId="0E55CBA2" w14:textId="77777777" w:rsidR="003D1829" w:rsidRPr="003C351C" w:rsidRDefault="003D1829" w:rsidP="003C351C">
            <w:pPr>
              <w:ind w:left="60" w:right="60"/>
              <w:jc w:val="center"/>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t</w:t>
            </w:r>
          </w:p>
        </w:tc>
        <w:tc>
          <w:tcPr>
            <w:tcW w:w="1025" w:type="dxa"/>
            <w:vMerge w:val="restart"/>
            <w:tcBorders>
              <w:top w:val="single" w:sz="16" w:space="0" w:color="000000"/>
              <w:right w:val="single" w:sz="16" w:space="0" w:color="000000"/>
            </w:tcBorders>
            <w:shd w:val="clear" w:color="auto" w:fill="FFFFFF"/>
            <w:vAlign w:val="bottom"/>
          </w:tcPr>
          <w:p w14:paraId="0C71B728" w14:textId="77777777" w:rsidR="003D1829" w:rsidRPr="003C351C" w:rsidRDefault="003D1829" w:rsidP="003C351C">
            <w:pPr>
              <w:ind w:left="60" w:right="60"/>
              <w:jc w:val="center"/>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Sig.</w:t>
            </w:r>
          </w:p>
        </w:tc>
      </w:tr>
      <w:tr w:rsidR="003D1829" w:rsidRPr="003C351C" w14:paraId="1102702F" w14:textId="77777777" w:rsidTr="00D47B40">
        <w:trPr>
          <w:cantSplit/>
        </w:trPr>
        <w:tc>
          <w:tcPr>
            <w:tcW w:w="1911" w:type="dxa"/>
            <w:gridSpan w:val="2"/>
            <w:vMerge/>
            <w:tcBorders>
              <w:top w:val="single" w:sz="16" w:space="0" w:color="000000"/>
              <w:left w:val="single" w:sz="16" w:space="0" w:color="000000"/>
              <w:bottom w:val="nil"/>
              <w:right w:val="nil"/>
            </w:tcBorders>
            <w:shd w:val="clear" w:color="auto" w:fill="FFFFFF"/>
            <w:vAlign w:val="bottom"/>
          </w:tcPr>
          <w:p w14:paraId="7CA414FF" w14:textId="77777777" w:rsidR="003D1829" w:rsidRPr="003C351C" w:rsidRDefault="003D1829" w:rsidP="003C351C">
            <w:pPr>
              <w:rPr>
                <w:rFonts w:ascii="Arial Unicode MS" w:eastAsia="Arial Unicode MS" w:hAnsi="Arial Unicode MS" w:cs="Arial Unicode MS"/>
                <w:sz w:val="16"/>
                <w:szCs w:val="16"/>
              </w:rPr>
            </w:pPr>
          </w:p>
        </w:tc>
        <w:tc>
          <w:tcPr>
            <w:tcW w:w="1392" w:type="dxa"/>
            <w:tcBorders>
              <w:left w:val="single" w:sz="16" w:space="0" w:color="000000"/>
              <w:bottom w:val="single" w:sz="16" w:space="0" w:color="000000"/>
            </w:tcBorders>
            <w:shd w:val="clear" w:color="auto" w:fill="FFFFFF"/>
            <w:vAlign w:val="bottom"/>
          </w:tcPr>
          <w:p w14:paraId="3DC6645D" w14:textId="77777777" w:rsidR="003D1829" w:rsidRPr="003C351C" w:rsidRDefault="003D1829" w:rsidP="003C351C">
            <w:pPr>
              <w:ind w:left="60" w:right="60"/>
              <w:jc w:val="center"/>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B</w:t>
            </w:r>
          </w:p>
        </w:tc>
        <w:tc>
          <w:tcPr>
            <w:tcW w:w="1392" w:type="dxa"/>
            <w:tcBorders>
              <w:bottom w:val="single" w:sz="16" w:space="0" w:color="000000"/>
            </w:tcBorders>
            <w:shd w:val="clear" w:color="auto" w:fill="FFFFFF"/>
            <w:vAlign w:val="bottom"/>
          </w:tcPr>
          <w:p w14:paraId="7F050E2F" w14:textId="77777777" w:rsidR="003D1829" w:rsidRPr="003C351C" w:rsidRDefault="003D1829" w:rsidP="003C351C">
            <w:pPr>
              <w:ind w:left="60" w:right="60"/>
              <w:jc w:val="center"/>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Std. Error</w:t>
            </w:r>
          </w:p>
        </w:tc>
        <w:tc>
          <w:tcPr>
            <w:tcW w:w="1469" w:type="dxa"/>
            <w:tcBorders>
              <w:bottom w:val="single" w:sz="16" w:space="0" w:color="000000"/>
            </w:tcBorders>
            <w:shd w:val="clear" w:color="auto" w:fill="FFFFFF"/>
            <w:vAlign w:val="bottom"/>
          </w:tcPr>
          <w:p w14:paraId="7FFE2F6F" w14:textId="77777777" w:rsidR="003D1829" w:rsidRPr="003C351C" w:rsidRDefault="003D1829" w:rsidP="003C351C">
            <w:pPr>
              <w:ind w:left="60" w:right="60"/>
              <w:jc w:val="center"/>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Beta</w:t>
            </w:r>
          </w:p>
        </w:tc>
        <w:tc>
          <w:tcPr>
            <w:tcW w:w="1086" w:type="dxa"/>
            <w:vMerge/>
            <w:tcBorders>
              <w:top w:val="single" w:sz="16" w:space="0" w:color="000000"/>
            </w:tcBorders>
            <w:shd w:val="clear" w:color="auto" w:fill="FFFFFF"/>
            <w:vAlign w:val="bottom"/>
          </w:tcPr>
          <w:p w14:paraId="556EBA05" w14:textId="77777777" w:rsidR="003D1829" w:rsidRPr="003C351C" w:rsidRDefault="003D1829" w:rsidP="003C351C">
            <w:pPr>
              <w:rPr>
                <w:rFonts w:ascii="Arial Unicode MS" w:eastAsia="Arial Unicode MS" w:hAnsi="Arial Unicode MS" w:cs="Arial Unicode MS"/>
                <w:sz w:val="16"/>
                <w:szCs w:val="16"/>
              </w:rPr>
            </w:pPr>
          </w:p>
        </w:tc>
        <w:tc>
          <w:tcPr>
            <w:tcW w:w="1025" w:type="dxa"/>
            <w:vMerge/>
            <w:tcBorders>
              <w:top w:val="single" w:sz="16" w:space="0" w:color="000000"/>
              <w:right w:val="single" w:sz="16" w:space="0" w:color="000000"/>
            </w:tcBorders>
            <w:shd w:val="clear" w:color="auto" w:fill="FFFFFF"/>
            <w:vAlign w:val="bottom"/>
          </w:tcPr>
          <w:p w14:paraId="13E34608" w14:textId="77777777" w:rsidR="003D1829" w:rsidRPr="003C351C" w:rsidRDefault="003D1829" w:rsidP="003C351C">
            <w:pPr>
              <w:rPr>
                <w:rFonts w:ascii="Arial Unicode MS" w:eastAsia="Arial Unicode MS" w:hAnsi="Arial Unicode MS" w:cs="Arial Unicode MS"/>
                <w:sz w:val="16"/>
                <w:szCs w:val="16"/>
              </w:rPr>
            </w:pPr>
          </w:p>
        </w:tc>
      </w:tr>
      <w:tr w:rsidR="003D1829" w:rsidRPr="003C351C" w14:paraId="08B0D6D1" w14:textId="77777777" w:rsidTr="00D47B40">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2596754C" w14:textId="77777777" w:rsidR="003D1829" w:rsidRPr="003C351C" w:rsidRDefault="003D1829" w:rsidP="003C351C">
            <w:pPr>
              <w:ind w:left="60" w:right="60"/>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1</w:t>
            </w:r>
          </w:p>
        </w:tc>
        <w:tc>
          <w:tcPr>
            <w:tcW w:w="1178" w:type="dxa"/>
            <w:tcBorders>
              <w:top w:val="single" w:sz="16" w:space="0" w:color="000000"/>
              <w:left w:val="nil"/>
              <w:bottom w:val="nil"/>
              <w:right w:val="single" w:sz="16" w:space="0" w:color="000000"/>
            </w:tcBorders>
            <w:shd w:val="clear" w:color="auto" w:fill="FFFFFF"/>
          </w:tcPr>
          <w:p w14:paraId="181E9D42" w14:textId="77777777" w:rsidR="003D1829" w:rsidRPr="003C351C" w:rsidRDefault="003D1829" w:rsidP="003C351C">
            <w:pPr>
              <w:ind w:left="60" w:right="60"/>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(Constant)</w:t>
            </w:r>
          </w:p>
        </w:tc>
        <w:tc>
          <w:tcPr>
            <w:tcW w:w="1392" w:type="dxa"/>
            <w:tcBorders>
              <w:top w:val="single" w:sz="16" w:space="0" w:color="000000"/>
              <w:left w:val="single" w:sz="16" w:space="0" w:color="000000"/>
              <w:bottom w:val="nil"/>
            </w:tcBorders>
            <w:shd w:val="clear" w:color="auto" w:fill="FFFFFF"/>
            <w:vAlign w:val="center"/>
          </w:tcPr>
          <w:p w14:paraId="6983ACBD" w14:textId="77777777" w:rsidR="003D1829" w:rsidRPr="003C351C" w:rsidRDefault="003D1829" w:rsidP="003C351C">
            <w:pPr>
              <w:ind w:left="60" w:right="60"/>
              <w:jc w:val="right"/>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.686</w:t>
            </w:r>
          </w:p>
        </w:tc>
        <w:tc>
          <w:tcPr>
            <w:tcW w:w="1392" w:type="dxa"/>
            <w:tcBorders>
              <w:top w:val="single" w:sz="16" w:space="0" w:color="000000"/>
              <w:bottom w:val="nil"/>
            </w:tcBorders>
            <w:shd w:val="clear" w:color="auto" w:fill="FFFFFF"/>
            <w:vAlign w:val="center"/>
          </w:tcPr>
          <w:p w14:paraId="7B86BE9A" w14:textId="77777777" w:rsidR="003D1829" w:rsidRPr="003C351C" w:rsidRDefault="003D1829" w:rsidP="003C351C">
            <w:pPr>
              <w:ind w:left="60" w:right="60"/>
              <w:jc w:val="right"/>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.003</w:t>
            </w:r>
          </w:p>
        </w:tc>
        <w:tc>
          <w:tcPr>
            <w:tcW w:w="1469" w:type="dxa"/>
            <w:tcBorders>
              <w:top w:val="single" w:sz="16" w:space="0" w:color="000000"/>
              <w:bottom w:val="nil"/>
            </w:tcBorders>
            <w:shd w:val="clear" w:color="auto" w:fill="FFFFFF"/>
            <w:vAlign w:val="center"/>
          </w:tcPr>
          <w:p w14:paraId="7B4B0204" w14:textId="77777777" w:rsidR="003D1829" w:rsidRPr="003C351C" w:rsidRDefault="003D1829" w:rsidP="003C351C">
            <w:pPr>
              <w:rPr>
                <w:rFonts w:ascii="Arial Unicode MS" w:eastAsia="Arial Unicode MS" w:hAnsi="Arial Unicode MS" w:cs="Arial Unicode MS"/>
                <w:sz w:val="16"/>
                <w:szCs w:val="16"/>
              </w:rPr>
            </w:pPr>
          </w:p>
        </w:tc>
        <w:tc>
          <w:tcPr>
            <w:tcW w:w="1086" w:type="dxa"/>
            <w:tcBorders>
              <w:top w:val="single" w:sz="16" w:space="0" w:color="000000"/>
              <w:bottom w:val="nil"/>
            </w:tcBorders>
            <w:shd w:val="clear" w:color="auto" w:fill="FFFFFF"/>
            <w:vAlign w:val="center"/>
          </w:tcPr>
          <w:p w14:paraId="07995F33" w14:textId="77777777" w:rsidR="003D1829" w:rsidRPr="003C351C" w:rsidRDefault="003D1829" w:rsidP="003C351C">
            <w:pPr>
              <w:ind w:left="60" w:right="60"/>
              <w:jc w:val="right"/>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233.429</w:t>
            </w:r>
          </w:p>
        </w:tc>
        <w:tc>
          <w:tcPr>
            <w:tcW w:w="1025" w:type="dxa"/>
            <w:tcBorders>
              <w:top w:val="single" w:sz="16" w:space="0" w:color="000000"/>
              <w:bottom w:val="nil"/>
              <w:right w:val="single" w:sz="16" w:space="0" w:color="000000"/>
            </w:tcBorders>
            <w:shd w:val="clear" w:color="auto" w:fill="FFFFFF"/>
            <w:vAlign w:val="center"/>
          </w:tcPr>
          <w:p w14:paraId="21E5D1DD" w14:textId="77777777" w:rsidR="003D1829" w:rsidRPr="003C351C" w:rsidRDefault="003D1829" w:rsidP="003C351C">
            <w:pPr>
              <w:ind w:left="60" w:right="60"/>
              <w:jc w:val="right"/>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.000</w:t>
            </w:r>
          </w:p>
        </w:tc>
      </w:tr>
      <w:tr w:rsidR="003D1829" w:rsidRPr="003C351C" w14:paraId="7450B071" w14:textId="77777777" w:rsidTr="00D47B40">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032DC701" w14:textId="77777777" w:rsidR="003D1829" w:rsidRPr="003C351C" w:rsidRDefault="003D1829" w:rsidP="003C351C">
            <w:pPr>
              <w:rPr>
                <w:rFonts w:ascii="Arial Unicode MS" w:eastAsia="Arial Unicode MS" w:hAnsi="Arial Unicode MS" w:cs="Arial Unicode MS"/>
                <w:sz w:val="16"/>
                <w:szCs w:val="16"/>
              </w:rPr>
            </w:pPr>
          </w:p>
        </w:tc>
        <w:tc>
          <w:tcPr>
            <w:tcW w:w="1178" w:type="dxa"/>
            <w:tcBorders>
              <w:top w:val="nil"/>
              <w:left w:val="nil"/>
              <w:bottom w:val="single" w:sz="16" w:space="0" w:color="000000"/>
              <w:right w:val="single" w:sz="16" w:space="0" w:color="000000"/>
            </w:tcBorders>
            <w:shd w:val="clear" w:color="auto" w:fill="FFFFFF"/>
          </w:tcPr>
          <w:p w14:paraId="0E3811E3" w14:textId="77777777" w:rsidR="003D1829" w:rsidRPr="003C351C" w:rsidRDefault="003D1829" w:rsidP="003C351C">
            <w:pPr>
              <w:ind w:left="60" w:right="60"/>
              <w:rPr>
                <w:rFonts w:ascii="Arial Unicode MS" w:eastAsia="Arial Unicode MS" w:hAnsi="Arial Unicode MS" w:cs="Arial Unicode MS"/>
                <w:sz w:val="16"/>
                <w:szCs w:val="16"/>
              </w:rPr>
            </w:pPr>
            <w:proofErr w:type="spellStart"/>
            <w:r w:rsidRPr="003C351C">
              <w:rPr>
                <w:rFonts w:ascii="Arial Unicode MS" w:eastAsia="Arial Unicode MS" w:hAnsi="Arial Unicode MS" w:cs="Arial Unicode MS"/>
                <w:sz w:val="16"/>
                <w:szCs w:val="16"/>
              </w:rPr>
              <w:t>OilPrice</w:t>
            </w:r>
            <w:proofErr w:type="spellEnd"/>
          </w:p>
        </w:tc>
        <w:tc>
          <w:tcPr>
            <w:tcW w:w="1392" w:type="dxa"/>
            <w:tcBorders>
              <w:top w:val="nil"/>
              <w:left w:val="single" w:sz="16" w:space="0" w:color="000000"/>
              <w:bottom w:val="single" w:sz="16" w:space="0" w:color="000000"/>
            </w:tcBorders>
            <w:shd w:val="clear" w:color="auto" w:fill="FFFFFF"/>
            <w:vAlign w:val="center"/>
          </w:tcPr>
          <w:p w14:paraId="1812DE80" w14:textId="77777777" w:rsidR="003D1829" w:rsidRPr="003C351C" w:rsidRDefault="003D1829" w:rsidP="003C351C">
            <w:pPr>
              <w:ind w:left="60" w:right="60"/>
              <w:jc w:val="right"/>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.003</w:t>
            </w:r>
          </w:p>
        </w:tc>
        <w:tc>
          <w:tcPr>
            <w:tcW w:w="1392" w:type="dxa"/>
            <w:tcBorders>
              <w:top w:val="nil"/>
              <w:bottom w:val="single" w:sz="16" w:space="0" w:color="000000"/>
            </w:tcBorders>
            <w:shd w:val="clear" w:color="auto" w:fill="FFFFFF"/>
            <w:vAlign w:val="center"/>
          </w:tcPr>
          <w:p w14:paraId="26EEA559" w14:textId="77777777" w:rsidR="003D1829" w:rsidRPr="003C351C" w:rsidRDefault="003D1829" w:rsidP="003C351C">
            <w:pPr>
              <w:ind w:left="60" w:right="60"/>
              <w:jc w:val="right"/>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.000</w:t>
            </w:r>
          </w:p>
        </w:tc>
        <w:tc>
          <w:tcPr>
            <w:tcW w:w="1469" w:type="dxa"/>
            <w:tcBorders>
              <w:top w:val="nil"/>
              <w:bottom w:val="single" w:sz="16" w:space="0" w:color="000000"/>
            </w:tcBorders>
            <w:shd w:val="clear" w:color="auto" w:fill="FFFFFF"/>
            <w:vAlign w:val="center"/>
          </w:tcPr>
          <w:p w14:paraId="2C4A20CC" w14:textId="77777777" w:rsidR="003D1829" w:rsidRPr="003C351C" w:rsidRDefault="003D1829" w:rsidP="003C351C">
            <w:pPr>
              <w:ind w:left="60" w:right="60"/>
              <w:jc w:val="right"/>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.816</w:t>
            </w:r>
          </w:p>
        </w:tc>
        <w:tc>
          <w:tcPr>
            <w:tcW w:w="1086" w:type="dxa"/>
            <w:tcBorders>
              <w:top w:val="nil"/>
              <w:bottom w:val="single" w:sz="16" w:space="0" w:color="000000"/>
            </w:tcBorders>
            <w:shd w:val="clear" w:color="auto" w:fill="FFFFFF"/>
            <w:vAlign w:val="center"/>
          </w:tcPr>
          <w:p w14:paraId="32D9074E" w14:textId="77777777" w:rsidR="003D1829" w:rsidRPr="003C351C" w:rsidRDefault="003D1829" w:rsidP="003C351C">
            <w:pPr>
              <w:ind w:left="60" w:right="60"/>
              <w:jc w:val="right"/>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84.647</w:t>
            </w:r>
          </w:p>
        </w:tc>
        <w:tc>
          <w:tcPr>
            <w:tcW w:w="1025" w:type="dxa"/>
            <w:tcBorders>
              <w:top w:val="nil"/>
              <w:bottom w:val="single" w:sz="16" w:space="0" w:color="000000"/>
              <w:right w:val="single" w:sz="16" w:space="0" w:color="000000"/>
            </w:tcBorders>
            <w:shd w:val="clear" w:color="auto" w:fill="FFFFFF"/>
            <w:vAlign w:val="center"/>
          </w:tcPr>
          <w:p w14:paraId="4AFA02F8" w14:textId="77777777" w:rsidR="003D1829" w:rsidRPr="003C351C" w:rsidRDefault="003D1829" w:rsidP="003C351C">
            <w:pPr>
              <w:ind w:left="60" w:right="60"/>
              <w:jc w:val="right"/>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.000</w:t>
            </w:r>
          </w:p>
        </w:tc>
      </w:tr>
      <w:tr w:rsidR="003D1829" w:rsidRPr="003C351C" w14:paraId="1C41AC5C" w14:textId="77777777" w:rsidTr="00D47B40">
        <w:trPr>
          <w:cantSplit/>
        </w:trPr>
        <w:tc>
          <w:tcPr>
            <w:tcW w:w="8275" w:type="dxa"/>
            <w:gridSpan w:val="7"/>
            <w:tcBorders>
              <w:top w:val="nil"/>
              <w:left w:val="nil"/>
              <w:bottom w:val="nil"/>
              <w:right w:val="nil"/>
            </w:tcBorders>
            <w:shd w:val="clear" w:color="auto" w:fill="FFFFFF"/>
          </w:tcPr>
          <w:p w14:paraId="568DE2C6" w14:textId="77777777" w:rsidR="003D1829" w:rsidRPr="003C351C" w:rsidRDefault="003D1829" w:rsidP="003C351C">
            <w:pPr>
              <w:ind w:left="60" w:right="60"/>
              <w:rPr>
                <w:rFonts w:ascii="Arial Unicode MS" w:eastAsia="Arial Unicode MS" w:hAnsi="Arial Unicode MS" w:cs="Arial Unicode MS"/>
                <w:sz w:val="16"/>
                <w:szCs w:val="16"/>
              </w:rPr>
            </w:pPr>
            <w:r w:rsidRPr="003C351C">
              <w:rPr>
                <w:rFonts w:ascii="Arial Unicode MS" w:eastAsia="Arial Unicode MS" w:hAnsi="Arial Unicode MS" w:cs="Arial Unicode MS"/>
                <w:sz w:val="16"/>
                <w:szCs w:val="16"/>
              </w:rPr>
              <w:t xml:space="preserve">a. Dependent Variable: </w:t>
            </w:r>
            <w:proofErr w:type="spellStart"/>
            <w:r w:rsidRPr="003C351C">
              <w:rPr>
                <w:rFonts w:ascii="Arial Unicode MS" w:eastAsia="Arial Unicode MS" w:hAnsi="Arial Unicode MS" w:cs="Arial Unicode MS"/>
                <w:sz w:val="16"/>
                <w:szCs w:val="16"/>
              </w:rPr>
              <w:t>FXRate</w:t>
            </w:r>
            <w:proofErr w:type="spellEnd"/>
          </w:p>
        </w:tc>
      </w:tr>
    </w:tbl>
    <w:p w14:paraId="1E7E0484" w14:textId="77777777" w:rsidR="003D1829" w:rsidRDefault="003D1829" w:rsidP="00D47B40">
      <w:pPr>
        <w:spacing w:line="400" w:lineRule="atLeast"/>
        <w:ind w:left="720"/>
      </w:pPr>
    </w:p>
    <w:p w14:paraId="2513E96B" w14:textId="1E3D190C" w:rsidR="001F5B8C" w:rsidRDefault="001F5B8C" w:rsidP="00D47B40">
      <w:pPr>
        <w:spacing w:line="360" w:lineRule="auto"/>
        <w:rPr>
          <w:rFonts w:asciiTheme="majorHAnsi" w:hAnsiTheme="majorHAnsi"/>
          <w:sz w:val="20"/>
          <w:szCs w:val="20"/>
        </w:rPr>
      </w:pPr>
      <w:r>
        <w:rPr>
          <w:rFonts w:asciiTheme="majorHAnsi" w:hAnsiTheme="majorHAnsi"/>
          <w:sz w:val="20"/>
          <w:szCs w:val="20"/>
        </w:rPr>
        <w:t xml:space="preserve">This simple </w:t>
      </w:r>
      <w:r w:rsidR="00060CCC">
        <w:rPr>
          <w:rFonts w:asciiTheme="majorHAnsi" w:hAnsiTheme="majorHAnsi"/>
          <w:sz w:val="20"/>
          <w:szCs w:val="20"/>
        </w:rPr>
        <w:t xml:space="preserve">oil </w:t>
      </w:r>
      <w:r>
        <w:rPr>
          <w:rFonts w:asciiTheme="majorHAnsi" w:hAnsiTheme="majorHAnsi"/>
          <w:sz w:val="20"/>
          <w:szCs w:val="20"/>
        </w:rPr>
        <w:t xml:space="preserve">model appears to be a promising </w:t>
      </w:r>
      <w:r w:rsidR="00A00E0E">
        <w:rPr>
          <w:rFonts w:asciiTheme="majorHAnsi" w:hAnsiTheme="majorHAnsi"/>
          <w:sz w:val="20"/>
          <w:szCs w:val="20"/>
        </w:rPr>
        <w:t>start</w:t>
      </w:r>
      <w:r>
        <w:rPr>
          <w:rFonts w:asciiTheme="majorHAnsi" w:hAnsiTheme="majorHAnsi"/>
          <w:sz w:val="20"/>
          <w:szCs w:val="20"/>
        </w:rPr>
        <w:t xml:space="preserve"> for the exploration process. The model summary shows that the adjusted R-squared value is .666, </w:t>
      </w:r>
      <w:r w:rsidR="00A00E0E">
        <w:rPr>
          <w:rFonts w:asciiTheme="majorHAnsi" w:hAnsiTheme="majorHAnsi"/>
          <w:sz w:val="20"/>
          <w:szCs w:val="20"/>
        </w:rPr>
        <w:t>so</w:t>
      </w:r>
      <w:r>
        <w:rPr>
          <w:rFonts w:asciiTheme="majorHAnsi" w:hAnsiTheme="majorHAnsi"/>
          <w:sz w:val="20"/>
          <w:szCs w:val="20"/>
        </w:rPr>
        <w:t xml:space="preserve"> the model explains a fair percentage of the variability in USD/CAD FX rate, after accounting for the number of predictors and the sample size.  The standard error of the estimate is approximately 0.05</w:t>
      </w:r>
      <w:ins w:id="1924" w:author="David Modjeska" w:date="2016-04-23T22:04:00Z">
        <w:r w:rsidR="0033604D">
          <w:rPr>
            <w:rFonts w:asciiTheme="majorHAnsi" w:hAnsiTheme="majorHAnsi"/>
            <w:sz w:val="20"/>
            <w:szCs w:val="20"/>
          </w:rPr>
          <w:t xml:space="preserve"> USD/CAD</w:t>
        </w:r>
      </w:ins>
      <w:r>
        <w:rPr>
          <w:rFonts w:asciiTheme="majorHAnsi" w:hAnsiTheme="majorHAnsi"/>
          <w:sz w:val="20"/>
          <w:szCs w:val="20"/>
        </w:rPr>
        <w:t>, which indicates fair accuracy in predicting the average FX rate.</w:t>
      </w:r>
    </w:p>
    <w:p w14:paraId="07EE7DD3" w14:textId="77777777" w:rsidR="001F5B8C" w:rsidRDefault="001F5B8C" w:rsidP="00D47B40">
      <w:pPr>
        <w:spacing w:line="360" w:lineRule="auto"/>
        <w:rPr>
          <w:rFonts w:asciiTheme="majorHAnsi" w:hAnsiTheme="majorHAnsi"/>
          <w:sz w:val="20"/>
          <w:szCs w:val="20"/>
        </w:rPr>
      </w:pPr>
    </w:p>
    <w:p w14:paraId="635DB3DC" w14:textId="6BD15A96" w:rsidR="001F5B8C" w:rsidRDefault="001F5B8C" w:rsidP="001968BD">
      <w:pPr>
        <w:keepNext/>
        <w:keepLines/>
        <w:spacing w:line="360" w:lineRule="auto"/>
        <w:outlineLvl w:val="0"/>
        <w:rPr>
          <w:rFonts w:asciiTheme="majorHAnsi" w:hAnsiTheme="majorHAnsi"/>
          <w:sz w:val="20"/>
          <w:szCs w:val="20"/>
        </w:rPr>
      </w:pPr>
      <w:r>
        <w:rPr>
          <w:rFonts w:asciiTheme="majorHAnsi" w:hAnsiTheme="majorHAnsi"/>
          <w:sz w:val="20"/>
          <w:szCs w:val="20"/>
        </w:rPr>
        <w:t xml:space="preserve">Does </w:t>
      </w:r>
      <w:proofErr w:type="spellStart"/>
      <w:r w:rsidRPr="001F5B8C">
        <w:rPr>
          <w:rFonts w:asciiTheme="majorHAnsi" w:hAnsiTheme="majorHAnsi"/>
          <w:i/>
          <w:sz w:val="20"/>
          <w:szCs w:val="20"/>
        </w:rPr>
        <w:t>OilPrice</w:t>
      </w:r>
      <w:proofErr w:type="spellEnd"/>
      <w:r>
        <w:rPr>
          <w:rFonts w:asciiTheme="majorHAnsi" w:hAnsiTheme="majorHAnsi"/>
          <w:sz w:val="20"/>
          <w:szCs w:val="20"/>
        </w:rPr>
        <w:t xml:space="preserve"> predict a significant amount of the variability in </w:t>
      </w:r>
      <w:r w:rsidR="00A94456">
        <w:rPr>
          <w:rFonts w:asciiTheme="majorHAnsi" w:hAnsiTheme="majorHAnsi"/>
          <w:sz w:val="20"/>
          <w:szCs w:val="20"/>
        </w:rPr>
        <w:t xml:space="preserve">USD/CAD </w:t>
      </w:r>
      <w:r>
        <w:rPr>
          <w:rFonts w:asciiTheme="majorHAnsi" w:hAnsiTheme="majorHAnsi"/>
          <w:sz w:val="20"/>
          <w:szCs w:val="20"/>
        </w:rPr>
        <w:t>FX rate?</w:t>
      </w:r>
    </w:p>
    <w:p w14:paraId="0A0950F6" w14:textId="77777777" w:rsidR="00FD0F55" w:rsidRDefault="00FD0F55" w:rsidP="00D47B40">
      <w:pPr>
        <w:spacing w:line="360" w:lineRule="auto"/>
        <w:rPr>
          <w:rFonts w:asciiTheme="majorHAnsi" w:hAnsiTheme="majorHAnsi"/>
          <w:sz w:val="20"/>
          <w:szCs w:val="20"/>
        </w:rPr>
      </w:pPr>
    </w:p>
    <w:p w14:paraId="1CC9DF35" w14:textId="1210EA9B" w:rsidR="001F5B8C" w:rsidRDefault="001F5B8C" w:rsidP="00D47B40">
      <w:pPr>
        <w:spacing w:line="360" w:lineRule="auto"/>
        <w:ind w:left="720"/>
        <w:rPr>
          <w:rFonts w:asciiTheme="majorHAnsi" w:eastAsiaTheme="minorEastAsia" w:hAnsiTheme="majorHAnsi"/>
          <w:sz w:val="20"/>
          <w:szCs w:val="20"/>
        </w:rPr>
      </w:pPr>
      <w:r>
        <w:rPr>
          <w:rFonts w:asciiTheme="majorHAnsi" w:hAnsiTheme="majorHAnsi"/>
          <w:sz w:val="20"/>
          <w:szCs w:val="20"/>
        </w:rPr>
        <w:t>H</w:t>
      </w:r>
      <w:r>
        <w:rPr>
          <w:rFonts w:asciiTheme="majorHAnsi" w:hAnsiTheme="majorHAnsi"/>
          <w:sz w:val="20"/>
          <w:szCs w:val="20"/>
          <w:vertAlign w:val="subscript"/>
        </w:rPr>
        <w:t>0</w:t>
      </w:r>
      <w:r>
        <w:rPr>
          <w:rFonts w:asciiTheme="majorHAnsi" w:hAnsiTheme="majorHAnsi"/>
          <w:sz w:val="20"/>
          <w:szCs w:val="20"/>
        </w:rPr>
        <w:t xml:space="preserve">: </w:t>
      </w:r>
      <m:oMath>
        <m:r>
          <w:rPr>
            <w:rFonts w:ascii="Cambria Math" w:hAnsi="Cambria Math"/>
            <w:sz w:val="20"/>
            <w:szCs w:val="20"/>
          </w:rPr>
          <m:t>β</m:t>
        </m:r>
      </m:oMath>
      <w:r>
        <w:rPr>
          <w:rFonts w:asciiTheme="majorHAnsi" w:eastAsiaTheme="minorEastAsia" w:hAnsiTheme="majorHAnsi"/>
          <w:sz w:val="20"/>
          <w:szCs w:val="20"/>
          <w:vertAlign w:val="subscript"/>
        </w:rPr>
        <w:t>1</w:t>
      </w:r>
      <w:r>
        <w:rPr>
          <w:rFonts w:asciiTheme="majorHAnsi" w:eastAsiaTheme="minorEastAsia" w:hAnsiTheme="majorHAnsi"/>
          <w:sz w:val="20"/>
          <w:szCs w:val="20"/>
        </w:rPr>
        <w:t xml:space="preserve"> </w:t>
      </w:r>
      <w:proofErr w:type="gramStart"/>
      <w:r>
        <w:rPr>
          <w:rFonts w:asciiTheme="majorHAnsi" w:eastAsiaTheme="minorEastAsia" w:hAnsiTheme="majorHAnsi"/>
          <w:sz w:val="20"/>
          <w:szCs w:val="20"/>
        </w:rPr>
        <w:t>=  0</w:t>
      </w:r>
      <w:proofErr w:type="gramEnd"/>
      <w:r>
        <w:rPr>
          <w:rFonts w:asciiTheme="majorHAnsi" w:eastAsiaTheme="minorEastAsia" w:hAnsiTheme="majorHAnsi"/>
          <w:sz w:val="20"/>
          <w:szCs w:val="20"/>
        </w:rPr>
        <w:t>. H</w:t>
      </w:r>
      <w:r>
        <w:rPr>
          <w:rFonts w:asciiTheme="majorHAnsi" w:eastAsiaTheme="minorEastAsia" w:hAnsiTheme="majorHAnsi"/>
          <w:sz w:val="20"/>
          <w:szCs w:val="20"/>
          <w:vertAlign w:val="subscript"/>
        </w:rPr>
        <w:t>a</w:t>
      </w:r>
      <w:r>
        <w:rPr>
          <w:rFonts w:asciiTheme="majorHAnsi" w:eastAsiaTheme="minorEastAsia" w:hAnsiTheme="majorHAnsi"/>
          <w:sz w:val="20"/>
          <w:szCs w:val="20"/>
        </w:rPr>
        <w:t xml:space="preserve">: </w:t>
      </w:r>
      <m:oMath>
        <m:r>
          <w:rPr>
            <w:rFonts w:ascii="Cambria Math" w:hAnsi="Cambria Math"/>
            <w:sz w:val="20"/>
            <w:szCs w:val="20"/>
          </w:rPr>
          <m:t>β</m:t>
        </m:r>
      </m:oMath>
      <w:r>
        <w:rPr>
          <w:rFonts w:asciiTheme="majorHAnsi" w:eastAsiaTheme="minorEastAsia" w:hAnsiTheme="majorHAnsi"/>
          <w:sz w:val="20"/>
          <w:szCs w:val="20"/>
          <w:vertAlign w:val="subscript"/>
        </w:rPr>
        <w:t>1</w:t>
      </w:r>
      <w:r>
        <w:rPr>
          <w:rFonts w:asciiTheme="majorHAnsi" w:eastAsiaTheme="minorEastAsia" w:hAnsiTheme="majorHAnsi"/>
          <w:sz w:val="20"/>
          <w:szCs w:val="20"/>
        </w:rPr>
        <w:t xml:space="preserve"> </w:t>
      </w:r>
      <w:proofErr w:type="gramStart"/>
      <m:oMath>
        <m:r>
          <w:rPr>
            <w:rFonts w:ascii="Cambria Math" w:eastAsiaTheme="minorEastAsia" w:hAnsi="Cambria Math"/>
            <w:sz w:val="20"/>
            <w:szCs w:val="20"/>
          </w:rPr>
          <m:t>≠</m:t>
        </m:r>
      </m:oMath>
      <w:r w:rsidR="004E1E51">
        <w:rPr>
          <w:rFonts w:asciiTheme="majorHAnsi" w:eastAsiaTheme="minorEastAsia" w:hAnsiTheme="majorHAnsi"/>
          <w:sz w:val="20"/>
          <w:szCs w:val="20"/>
        </w:rPr>
        <w:t xml:space="preserve">  0</w:t>
      </w:r>
      <w:proofErr w:type="gramEnd"/>
      <w:r w:rsidR="004E1E51">
        <w:rPr>
          <w:rFonts w:asciiTheme="majorHAnsi" w:eastAsiaTheme="minorEastAsia" w:hAnsiTheme="majorHAnsi"/>
          <w:sz w:val="20"/>
          <w:szCs w:val="20"/>
        </w:rPr>
        <w:t>. The C</w:t>
      </w:r>
      <w:proofErr w:type="spellStart"/>
      <w:r>
        <w:rPr>
          <w:rFonts w:asciiTheme="majorHAnsi" w:eastAsiaTheme="minorEastAsia" w:hAnsiTheme="majorHAnsi"/>
          <w:sz w:val="20"/>
          <w:szCs w:val="20"/>
        </w:rPr>
        <w:t>oefficients</w:t>
      </w:r>
      <w:proofErr w:type="spellEnd"/>
      <w:r>
        <w:rPr>
          <w:rFonts w:asciiTheme="majorHAnsi" w:eastAsiaTheme="minorEastAsia" w:hAnsiTheme="majorHAnsi"/>
          <w:sz w:val="20"/>
          <w:szCs w:val="20"/>
        </w:rPr>
        <w:t xml:space="preserve"> table shows that t</w:t>
      </w:r>
      <w:r w:rsidR="00213D4F">
        <w:rPr>
          <w:rFonts w:asciiTheme="majorHAnsi" w:eastAsiaTheme="minorEastAsia" w:hAnsiTheme="majorHAnsi"/>
          <w:sz w:val="20"/>
          <w:szCs w:val="20"/>
        </w:rPr>
        <w:t xml:space="preserve"> = 84.647</w:t>
      </w:r>
      <w:r>
        <w:rPr>
          <w:rFonts w:asciiTheme="majorHAnsi" w:eastAsiaTheme="minorEastAsia" w:hAnsiTheme="majorHAnsi"/>
          <w:sz w:val="20"/>
          <w:szCs w:val="20"/>
        </w:rPr>
        <w:t xml:space="preserve">, p &lt; .001. Since p &lt; .05, we reject the null hypothesis. It appears that </w:t>
      </w:r>
      <w:proofErr w:type="spellStart"/>
      <w:r w:rsidRPr="001F5B8C">
        <w:rPr>
          <w:rFonts w:asciiTheme="majorHAnsi" w:hAnsiTheme="majorHAnsi"/>
          <w:i/>
          <w:sz w:val="20"/>
          <w:szCs w:val="20"/>
        </w:rPr>
        <w:t>OilPrice</w:t>
      </w:r>
      <w:proofErr w:type="spellEnd"/>
      <w:r>
        <w:rPr>
          <w:rFonts w:asciiTheme="majorHAnsi" w:hAnsiTheme="majorHAnsi"/>
          <w:sz w:val="20"/>
          <w:szCs w:val="20"/>
        </w:rPr>
        <w:t xml:space="preserve"> </w:t>
      </w:r>
      <w:r>
        <w:rPr>
          <w:rFonts w:asciiTheme="majorHAnsi" w:eastAsiaTheme="minorEastAsia" w:hAnsiTheme="majorHAnsi"/>
          <w:sz w:val="20"/>
          <w:szCs w:val="20"/>
        </w:rPr>
        <w:t>explains a significant amount of the variability in FX rate.</w:t>
      </w:r>
      <w:r w:rsidR="00213D4F">
        <w:rPr>
          <w:rFonts w:asciiTheme="majorHAnsi" w:eastAsiaTheme="minorEastAsia" w:hAnsiTheme="majorHAnsi"/>
          <w:sz w:val="20"/>
          <w:szCs w:val="20"/>
        </w:rPr>
        <w:t xml:space="preserve"> For each increase of </w:t>
      </w:r>
      <w:r w:rsidR="00F70067">
        <w:rPr>
          <w:rFonts w:asciiTheme="majorHAnsi" w:eastAsiaTheme="minorEastAsia" w:hAnsiTheme="majorHAnsi"/>
          <w:sz w:val="20"/>
          <w:szCs w:val="20"/>
        </w:rPr>
        <w:t>1 USD/</w:t>
      </w:r>
      <w:del w:id="1925" w:author="David Modjeska" w:date="2016-04-26T20:50:00Z">
        <w:r w:rsidR="00213D4F" w:rsidDel="00025D15">
          <w:rPr>
            <w:rFonts w:asciiTheme="majorHAnsi" w:eastAsiaTheme="minorEastAsia" w:hAnsiTheme="majorHAnsi"/>
            <w:sz w:val="20"/>
            <w:szCs w:val="20"/>
          </w:rPr>
          <w:delText>one dol</w:delText>
        </w:r>
      </w:del>
      <w:r w:rsidR="00213D4F">
        <w:rPr>
          <w:rFonts w:asciiTheme="majorHAnsi" w:eastAsiaTheme="minorEastAsia" w:hAnsiTheme="majorHAnsi"/>
          <w:sz w:val="20"/>
          <w:szCs w:val="20"/>
        </w:rPr>
        <w:t xml:space="preserve">barrel, the USD/CAD FX rate increases on average by $0.003. </w:t>
      </w:r>
    </w:p>
    <w:p w14:paraId="43AB8371" w14:textId="77777777" w:rsidR="00A161D0" w:rsidRDefault="00A161D0" w:rsidP="00D47B40">
      <w:pPr>
        <w:spacing w:line="360" w:lineRule="auto"/>
        <w:rPr>
          <w:rFonts w:asciiTheme="majorHAnsi" w:hAnsiTheme="majorHAnsi"/>
          <w:sz w:val="20"/>
          <w:szCs w:val="20"/>
        </w:rPr>
      </w:pPr>
    </w:p>
    <w:p w14:paraId="0CB61A54" w14:textId="7EE014D1" w:rsidR="00D9335C" w:rsidRPr="005C6964" w:rsidRDefault="00D9335C" w:rsidP="00D47B40">
      <w:pPr>
        <w:spacing w:line="360" w:lineRule="auto"/>
        <w:rPr>
          <w:rFonts w:asciiTheme="majorHAnsi" w:eastAsiaTheme="minorEastAsia" w:hAnsiTheme="majorHAnsi"/>
          <w:sz w:val="20"/>
          <w:szCs w:val="20"/>
        </w:rPr>
      </w:pPr>
      <w:r>
        <w:rPr>
          <w:rFonts w:asciiTheme="majorHAnsi" w:hAnsiTheme="majorHAnsi"/>
          <w:sz w:val="20"/>
          <w:szCs w:val="20"/>
        </w:rPr>
        <w:t>This s</w:t>
      </w:r>
      <w:r w:rsidR="004A0428">
        <w:rPr>
          <w:rFonts w:asciiTheme="majorHAnsi" w:hAnsiTheme="majorHAnsi"/>
          <w:sz w:val="20"/>
          <w:szCs w:val="20"/>
        </w:rPr>
        <w:t xml:space="preserve">imple </w:t>
      </w:r>
      <w:r w:rsidR="00060CCC">
        <w:rPr>
          <w:rFonts w:asciiTheme="majorHAnsi" w:hAnsiTheme="majorHAnsi"/>
          <w:sz w:val="20"/>
          <w:szCs w:val="20"/>
        </w:rPr>
        <w:t xml:space="preserve">oil </w:t>
      </w:r>
      <w:r w:rsidR="004A0428">
        <w:rPr>
          <w:rFonts w:asciiTheme="majorHAnsi" w:hAnsiTheme="majorHAnsi"/>
          <w:sz w:val="20"/>
          <w:szCs w:val="20"/>
        </w:rPr>
        <w:t xml:space="preserve">model is </w:t>
      </w:r>
      <w:r w:rsidR="004E1E51">
        <w:rPr>
          <w:rFonts w:asciiTheme="majorHAnsi" w:hAnsiTheme="majorHAnsi"/>
          <w:sz w:val="20"/>
          <w:szCs w:val="20"/>
        </w:rPr>
        <w:t>less useful</w:t>
      </w:r>
      <w:r w:rsidR="004A0428">
        <w:rPr>
          <w:rFonts w:asciiTheme="majorHAnsi" w:hAnsiTheme="majorHAnsi"/>
          <w:sz w:val="20"/>
          <w:szCs w:val="20"/>
        </w:rPr>
        <w:t xml:space="preserve"> than </w:t>
      </w:r>
      <w:r>
        <w:rPr>
          <w:rFonts w:asciiTheme="majorHAnsi" w:hAnsiTheme="majorHAnsi"/>
          <w:sz w:val="20"/>
          <w:szCs w:val="20"/>
        </w:rPr>
        <w:t xml:space="preserve">the </w:t>
      </w:r>
      <w:r w:rsidR="00060CCC">
        <w:rPr>
          <w:rFonts w:asciiTheme="majorHAnsi" w:hAnsiTheme="majorHAnsi"/>
          <w:sz w:val="20"/>
          <w:szCs w:val="20"/>
        </w:rPr>
        <w:t>more complex stepwise</w:t>
      </w:r>
      <w:r>
        <w:rPr>
          <w:rFonts w:asciiTheme="majorHAnsi" w:hAnsiTheme="majorHAnsi"/>
          <w:sz w:val="20"/>
          <w:szCs w:val="20"/>
        </w:rPr>
        <w:t xml:space="preserve"> </w:t>
      </w:r>
      <w:r w:rsidR="00060CCC">
        <w:rPr>
          <w:rFonts w:asciiTheme="majorHAnsi" w:hAnsiTheme="majorHAnsi"/>
          <w:sz w:val="20"/>
          <w:szCs w:val="20"/>
        </w:rPr>
        <w:t>model</w:t>
      </w:r>
      <w:r>
        <w:rPr>
          <w:rFonts w:asciiTheme="majorHAnsi" w:hAnsiTheme="majorHAnsi"/>
          <w:sz w:val="20"/>
          <w:szCs w:val="20"/>
        </w:rPr>
        <w:t xml:space="preserve">. In particular, the adjusted R-squared value for the simple </w:t>
      </w:r>
      <w:r w:rsidR="00060CCC">
        <w:rPr>
          <w:rFonts w:asciiTheme="majorHAnsi" w:hAnsiTheme="majorHAnsi"/>
          <w:sz w:val="20"/>
          <w:szCs w:val="20"/>
        </w:rPr>
        <w:t xml:space="preserve">oil </w:t>
      </w:r>
      <w:r>
        <w:rPr>
          <w:rFonts w:asciiTheme="majorHAnsi" w:hAnsiTheme="majorHAnsi"/>
          <w:sz w:val="20"/>
          <w:szCs w:val="20"/>
        </w:rPr>
        <w:t xml:space="preserve">model is only .666, while </w:t>
      </w:r>
      <w:r w:rsidR="004E1E51">
        <w:rPr>
          <w:rFonts w:asciiTheme="majorHAnsi" w:hAnsiTheme="majorHAnsi"/>
          <w:sz w:val="20"/>
          <w:szCs w:val="20"/>
        </w:rPr>
        <w:t>the</w:t>
      </w:r>
      <w:r>
        <w:rPr>
          <w:rFonts w:asciiTheme="majorHAnsi" w:hAnsiTheme="majorHAnsi"/>
          <w:sz w:val="20"/>
          <w:szCs w:val="20"/>
        </w:rPr>
        <w:t xml:space="preserve"> value for the </w:t>
      </w:r>
      <w:r w:rsidR="00060CCC">
        <w:rPr>
          <w:rFonts w:asciiTheme="majorHAnsi" w:hAnsiTheme="majorHAnsi"/>
          <w:sz w:val="20"/>
          <w:szCs w:val="20"/>
        </w:rPr>
        <w:t>stepwise</w:t>
      </w:r>
      <w:r>
        <w:rPr>
          <w:rFonts w:asciiTheme="majorHAnsi" w:hAnsiTheme="majorHAnsi"/>
          <w:sz w:val="20"/>
          <w:szCs w:val="20"/>
        </w:rPr>
        <w:t xml:space="preserve"> model is .9</w:t>
      </w:r>
      <w:ins w:id="1926" w:author="David Modjeska" w:date="2016-04-23T22:47:00Z">
        <w:r w:rsidR="003B1191">
          <w:rPr>
            <w:rFonts w:asciiTheme="majorHAnsi" w:hAnsiTheme="majorHAnsi"/>
            <w:sz w:val="20"/>
            <w:szCs w:val="20"/>
          </w:rPr>
          <w:t>78</w:t>
        </w:r>
      </w:ins>
      <w:del w:id="1927" w:author="David Modjeska" w:date="2016-04-23T22:47:00Z">
        <w:r w:rsidDel="003B1191">
          <w:rPr>
            <w:rFonts w:asciiTheme="majorHAnsi" w:hAnsiTheme="majorHAnsi"/>
            <w:sz w:val="20"/>
            <w:szCs w:val="20"/>
          </w:rPr>
          <w:delText>80</w:delText>
        </w:r>
      </w:del>
      <w:r>
        <w:rPr>
          <w:rFonts w:asciiTheme="majorHAnsi" w:hAnsiTheme="majorHAnsi"/>
          <w:sz w:val="20"/>
          <w:szCs w:val="20"/>
        </w:rPr>
        <w:t xml:space="preserve">. Similarly, the standard error of the estimate for the simple </w:t>
      </w:r>
      <w:r w:rsidR="00060CCC">
        <w:rPr>
          <w:rFonts w:asciiTheme="majorHAnsi" w:hAnsiTheme="majorHAnsi"/>
          <w:sz w:val="20"/>
          <w:szCs w:val="20"/>
        </w:rPr>
        <w:t xml:space="preserve">oil </w:t>
      </w:r>
      <w:r>
        <w:rPr>
          <w:rFonts w:asciiTheme="majorHAnsi" w:hAnsiTheme="majorHAnsi"/>
          <w:sz w:val="20"/>
          <w:szCs w:val="20"/>
        </w:rPr>
        <w:t xml:space="preserve">model is </w:t>
      </w:r>
      <w:r w:rsidR="00210189">
        <w:rPr>
          <w:rFonts w:asciiTheme="majorHAnsi" w:hAnsiTheme="majorHAnsi"/>
          <w:sz w:val="20"/>
          <w:szCs w:val="20"/>
        </w:rPr>
        <w:t>0.047</w:t>
      </w:r>
      <w:ins w:id="1928" w:author="David Modjeska" w:date="2016-04-23T22:04:00Z">
        <w:r w:rsidR="0033604D">
          <w:rPr>
            <w:rFonts w:asciiTheme="majorHAnsi" w:hAnsiTheme="majorHAnsi"/>
            <w:sz w:val="20"/>
            <w:szCs w:val="20"/>
          </w:rPr>
          <w:t xml:space="preserve"> USD/CAD</w:t>
        </w:r>
      </w:ins>
      <w:r>
        <w:rPr>
          <w:rFonts w:asciiTheme="majorHAnsi" w:hAnsiTheme="majorHAnsi"/>
          <w:sz w:val="20"/>
          <w:szCs w:val="20"/>
        </w:rPr>
        <w:t xml:space="preserve">, while </w:t>
      </w:r>
      <w:r w:rsidR="004E1E51">
        <w:rPr>
          <w:rFonts w:asciiTheme="majorHAnsi" w:hAnsiTheme="majorHAnsi"/>
          <w:sz w:val="20"/>
          <w:szCs w:val="20"/>
        </w:rPr>
        <w:t>the</w:t>
      </w:r>
      <w:r>
        <w:rPr>
          <w:rFonts w:asciiTheme="majorHAnsi" w:hAnsiTheme="majorHAnsi"/>
          <w:sz w:val="20"/>
          <w:szCs w:val="20"/>
        </w:rPr>
        <w:t xml:space="preserve"> error is 0.01</w:t>
      </w:r>
      <w:r w:rsidR="00210189">
        <w:rPr>
          <w:rFonts w:asciiTheme="majorHAnsi" w:hAnsiTheme="majorHAnsi"/>
          <w:sz w:val="20"/>
          <w:szCs w:val="20"/>
        </w:rPr>
        <w:t>2</w:t>
      </w:r>
      <w:r>
        <w:rPr>
          <w:rFonts w:asciiTheme="majorHAnsi" w:hAnsiTheme="majorHAnsi"/>
          <w:sz w:val="20"/>
          <w:szCs w:val="20"/>
        </w:rPr>
        <w:t xml:space="preserve"> </w:t>
      </w:r>
      <w:ins w:id="1929" w:author="David Modjeska" w:date="2016-04-23T22:04:00Z">
        <w:r w:rsidR="0033604D">
          <w:rPr>
            <w:rFonts w:asciiTheme="majorHAnsi" w:hAnsiTheme="majorHAnsi"/>
            <w:sz w:val="20"/>
            <w:szCs w:val="20"/>
          </w:rPr>
          <w:t xml:space="preserve">USD/CAD </w:t>
        </w:r>
      </w:ins>
      <w:r>
        <w:rPr>
          <w:rFonts w:asciiTheme="majorHAnsi" w:hAnsiTheme="majorHAnsi"/>
          <w:sz w:val="20"/>
          <w:szCs w:val="20"/>
        </w:rPr>
        <w:t xml:space="preserve">for the </w:t>
      </w:r>
      <w:r w:rsidR="00060CCC">
        <w:rPr>
          <w:rFonts w:asciiTheme="majorHAnsi" w:hAnsiTheme="majorHAnsi"/>
          <w:sz w:val="20"/>
          <w:szCs w:val="20"/>
        </w:rPr>
        <w:t>stepwise</w:t>
      </w:r>
      <w:r>
        <w:rPr>
          <w:rFonts w:asciiTheme="majorHAnsi" w:hAnsiTheme="majorHAnsi"/>
          <w:sz w:val="20"/>
          <w:szCs w:val="20"/>
        </w:rPr>
        <w:t xml:space="preserve"> model. Let’s explore which additional predictors </w:t>
      </w:r>
      <w:r w:rsidR="004E1E51">
        <w:rPr>
          <w:rFonts w:asciiTheme="majorHAnsi" w:hAnsiTheme="majorHAnsi"/>
          <w:sz w:val="20"/>
          <w:szCs w:val="20"/>
        </w:rPr>
        <w:t>might be</w:t>
      </w:r>
      <w:r>
        <w:rPr>
          <w:rFonts w:asciiTheme="majorHAnsi" w:hAnsiTheme="majorHAnsi"/>
          <w:sz w:val="20"/>
          <w:szCs w:val="20"/>
        </w:rPr>
        <w:t xml:space="preserve"> useful to add to the simple </w:t>
      </w:r>
      <w:r w:rsidR="00060CCC">
        <w:rPr>
          <w:rFonts w:asciiTheme="majorHAnsi" w:hAnsiTheme="majorHAnsi"/>
          <w:sz w:val="20"/>
          <w:szCs w:val="20"/>
        </w:rPr>
        <w:t xml:space="preserve">oil </w:t>
      </w:r>
      <w:r>
        <w:rPr>
          <w:rFonts w:asciiTheme="majorHAnsi" w:hAnsiTheme="majorHAnsi"/>
          <w:sz w:val="20"/>
          <w:szCs w:val="20"/>
        </w:rPr>
        <w:t>model, while keeping VIF low.</w:t>
      </w:r>
    </w:p>
    <w:p w14:paraId="6F30254D" w14:textId="77777777" w:rsidR="001F5B8C" w:rsidRPr="003D1829" w:rsidRDefault="001F5B8C" w:rsidP="003D1829">
      <w:pPr>
        <w:spacing w:line="400" w:lineRule="atLeast"/>
      </w:pPr>
    </w:p>
    <w:p w14:paraId="3DD1F793" w14:textId="5BCC2CFF" w:rsidR="00920062" w:rsidRDefault="00920062" w:rsidP="00286E4B">
      <w:pPr>
        <w:pStyle w:val="ListParagraph"/>
        <w:keepNext/>
        <w:keepLines/>
        <w:numPr>
          <w:ilvl w:val="1"/>
          <w:numId w:val="6"/>
        </w:numPr>
        <w:spacing w:line="480" w:lineRule="auto"/>
        <w:ind w:left="357" w:hanging="357"/>
        <w:rPr>
          <w:rFonts w:asciiTheme="majorHAnsi" w:hAnsiTheme="majorHAnsi"/>
          <w:b/>
          <w:sz w:val="24"/>
          <w:szCs w:val="24"/>
        </w:rPr>
      </w:pPr>
      <w:r>
        <w:rPr>
          <w:rFonts w:asciiTheme="majorHAnsi" w:hAnsiTheme="majorHAnsi"/>
          <w:b/>
          <w:sz w:val="24"/>
          <w:szCs w:val="24"/>
        </w:rPr>
        <w:lastRenderedPageBreak/>
        <w:t>Nested F-tests</w:t>
      </w:r>
    </w:p>
    <w:p w14:paraId="3E9A3AAD" w14:textId="3719EF4D" w:rsidR="00156AEC" w:rsidRDefault="00156AEC" w:rsidP="00FD0F55">
      <w:pPr>
        <w:keepNext/>
        <w:keepLines/>
        <w:spacing w:line="360" w:lineRule="auto"/>
        <w:rPr>
          <w:rFonts w:asciiTheme="majorHAnsi" w:hAnsiTheme="majorHAnsi"/>
          <w:sz w:val="20"/>
          <w:szCs w:val="20"/>
        </w:rPr>
      </w:pPr>
      <w:r>
        <w:rPr>
          <w:rFonts w:asciiTheme="majorHAnsi" w:hAnsiTheme="majorHAnsi"/>
          <w:sz w:val="20"/>
          <w:szCs w:val="20"/>
        </w:rPr>
        <w:t xml:space="preserve">To explore </w:t>
      </w:r>
      <w:r w:rsidR="00B962C1">
        <w:rPr>
          <w:rFonts w:asciiTheme="majorHAnsi" w:hAnsiTheme="majorHAnsi"/>
          <w:sz w:val="20"/>
          <w:szCs w:val="20"/>
        </w:rPr>
        <w:t>adding</w:t>
      </w:r>
      <w:r>
        <w:rPr>
          <w:rFonts w:asciiTheme="majorHAnsi" w:hAnsiTheme="majorHAnsi"/>
          <w:sz w:val="20"/>
          <w:szCs w:val="20"/>
        </w:rPr>
        <w:t xml:space="preserve"> predictors </w:t>
      </w:r>
      <w:r w:rsidR="00B962C1">
        <w:rPr>
          <w:rFonts w:asciiTheme="majorHAnsi" w:hAnsiTheme="majorHAnsi"/>
          <w:sz w:val="20"/>
          <w:szCs w:val="20"/>
        </w:rPr>
        <w:t>to</w:t>
      </w:r>
      <w:r>
        <w:rPr>
          <w:rFonts w:asciiTheme="majorHAnsi" w:hAnsiTheme="majorHAnsi"/>
          <w:sz w:val="20"/>
          <w:szCs w:val="20"/>
        </w:rPr>
        <w:t xml:space="preserve"> the </w:t>
      </w:r>
      <w:r w:rsidR="00A73A59">
        <w:rPr>
          <w:rFonts w:asciiTheme="majorHAnsi" w:hAnsiTheme="majorHAnsi"/>
          <w:sz w:val="20"/>
          <w:szCs w:val="20"/>
        </w:rPr>
        <w:t xml:space="preserve">simple oil </w:t>
      </w:r>
      <w:r>
        <w:rPr>
          <w:rFonts w:asciiTheme="majorHAnsi" w:hAnsiTheme="majorHAnsi"/>
          <w:sz w:val="20"/>
          <w:szCs w:val="20"/>
        </w:rPr>
        <w:t xml:space="preserve">model, we can proceed with a series of </w:t>
      </w:r>
      <w:r w:rsidR="00957F9F">
        <w:rPr>
          <w:rFonts w:asciiTheme="majorHAnsi" w:hAnsiTheme="majorHAnsi"/>
          <w:sz w:val="20"/>
          <w:szCs w:val="20"/>
        </w:rPr>
        <w:t xml:space="preserve">nested </w:t>
      </w:r>
      <w:r>
        <w:rPr>
          <w:rFonts w:asciiTheme="majorHAnsi" w:hAnsiTheme="majorHAnsi"/>
          <w:sz w:val="20"/>
          <w:szCs w:val="20"/>
        </w:rPr>
        <w:t xml:space="preserve">F-tests using </w:t>
      </w:r>
      <w:r w:rsidR="00D14300">
        <w:rPr>
          <w:rFonts w:asciiTheme="majorHAnsi" w:hAnsiTheme="majorHAnsi"/>
          <w:sz w:val="20"/>
          <w:szCs w:val="20"/>
        </w:rPr>
        <w:t xml:space="preserve">different </w:t>
      </w:r>
      <w:r>
        <w:rPr>
          <w:rFonts w:asciiTheme="majorHAnsi" w:hAnsiTheme="majorHAnsi"/>
          <w:sz w:val="20"/>
          <w:szCs w:val="20"/>
        </w:rPr>
        <w:t xml:space="preserve">variable subsets. </w:t>
      </w:r>
      <w:r w:rsidR="00957F9F">
        <w:rPr>
          <w:rFonts w:asciiTheme="majorHAnsi" w:hAnsiTheme="majorHAnsi"/>
          <w:sz w:val="20"/>
          <w:szCs w:val="20"/>
        </w:rPr>
        <w:t xml:space="preserve">The goal of using </w:t>
      </w:r>
      <w:r w:rsidR="00B962C1">
        <w:rPr>
          <w:rFonts w:asciiTheme="majorHAnsi" w:hAnsiTheme="majorHAnsi"/>
          <w:sz w:val="20"/>
          <w:szCs w:val="20"/>
        </w:rPr>
        <w:t>these tests</w:t>
      </w:r>
      <w:r w:rsidR="00957F9F">
        <w:rPr>
          <w:rFonts w:asciiTheme="majorHAnsi" w:hAnsiTheme="majorHAnsi"/>
          <w:sz w:val="20"/>
          <w:szCs w:val="20"/>
        </w:rPr>
        <w:t xml:space="preserve"> is to reduce the odds of a Type I error in testing </w:t>
      </w:r>
      <w:r w:rsidR="00B962C1">
        <w:rPr>
          <w:rFonts w:asciiTheme="majorHAnsi" w:hAnsiTheme="majorHAnsi"/>
          <w:sz w:val="20"/>
          <w:szCs w:val="20"/>
        </w:rPr>
        <w:t>many</w:t>
      </w:r>
      <w:r w:rsidR="00957F9F">
        <w:rPr>
          <w:rFonts w:asciiTheme="majorHAnsi" w:hAnsiTheme="majorHAnsi"/>
          <w:sz w:val="20"/>
          <w:szCs w:val="20"/>
        </w:rPr>
        <w:t xml:space="preserve"> potential predictors individually. </w:t>
      </w:r>
      <w:r w:rsidR="001F7C01">
        <w:rPr>
          <w:rFonts w:asciiTheme="majorHAnsi" w:hAnsiTheme="majorHAnsi"/>
          <w:sz w:val="20"/>
          <w:szCs w:val="20"/>
        </w:rPr>
        <w:t>For efficiency</w:t>
      </w:r>
      <w:r w:rsidR="00D14300">
        <w:rPr>
          <w:rFonts w:asciiTheme="majorHAnsi" w:hAnsiTheme="majorHAnsi"/>
          <w:sz w:val="20"/>
          <w:szCs w:val="20"/>
        </w:rPr>
        <w:t xml:space="preserve">, the first F-test will be described in detail, while the later F-tests will be </w:t>
      </w:r>
      <w:r w:rsidR="001F7C01">
        <w:rPr>
          <w:rFonts w:asciiTheme="majorHAnsi" w:hAnsiTheme="majorHAnsi"/>
          <w:sz w:val="20"/>
          <w:szCs w:val="20"/>
        </w:rPr>
        <w:t>summarized</w:t>
      </w:r>
      <w:r w:rsidR="00D14300">
        <w:rPr>
          <w:rFonts w:asciiTheme="majorHAnsi" w:hAnsiTheme="majorHAnsi"/>
          <w:sz w:val="20"/>
          <w:szCs w:val="20"/>
        </w:rPr>
        <w:t>.</w:t>
      </w:r>
    </w:p>
    <w:p w14:paraId="1A1FB4D4" w14:textId="77777777" w:rsidR="00DE7F4A" w:rsidRDefault="00DE7F4A" w:rsidP="00FD0F55">
      <w:pPr>
        <w:keepNext/>
        <w:keepLines/>
        <w:spacing w:line="360" w:lineRule="auto"/>
        <w:rPr>
          <w:rFonts w:asciiTheme="majorHAnsi" w:hAnsiTheme="majorHAnsi"/>
          <w:sz w:val="20"/>
          <w:szCs w:val="20"/>
        </w:rPr>
      </w:pPr>
    </w:p>
    <w:p w14:paraId="6DB10E5B" w14:textId="78FE2C2B" w:rsidR="00D14300" w:rsidRDefault="00D14300" w:rsidP="00FD0F55">
      <w:pPr>
        <w:keepNext/>
        <w:keepLines/>
        <w:spacing w:line="360" w:lineRule="auto"/>
        <w:rPr>
          <w:rFonts w:asciiTheme="majorHAnsi" w:hAnsiTheme="majorHAnsi"/>
          <w:sz w:val="20"/>
          <w:szCs w:val="20"/>
        </w:rPr>
      </w:pPr>
      <w:r>
        <w:rPr>
          <w:rFonts w:asciiTheme="majorHAnsi" w:hAnsiTheme="majorHAnsi"/>
          <w:sz w:val="20"/>
          <w:szCs w:val="20"/>
        </w:rPr>
        <w:t xml:space="preserve">As a group, the exchange rates between the USD and key non-CAD currencies look interesting. Fitting a new model that adds these predictors to the simple </w:t>
      </w:r>
      <w:r w:rsidR="00A73A59">
        <w:rPr>
          <w:rFonts w:asciiTheme="majorHAnsi" w:hAnsiTheme="majorHAnsi"/>
          <w:sz w:val="20"/>
          <w:szCs w:val="20"/>
        </w:rPr>
        <w:t xml:space="preserve">oil </w:t>
      </w:r>
      <w:r>
        <w:rPr>
          <w:rFonts w:asciiTheme="majorHAnsi" w:hAnsiTheme="majorHAnsi"/>
          <w:sz w:val="20"/>
          <w:szCs w:val="20"/>
        </w:rPr>
        <w:t>model produces the SPSS output below.</w:t>
      </w:r>
    </w:p>
    <w:p w14:paraId="430B5808" w14:textId="77777777" w:rsidR="00D60FF2" w:rsidRDefault="00D60FF2" w:rsidP="00FD0F55">
      <w:pPr>
        <w:keepNext/>
        <w:keepLines/>
        <w:spacing w:line="360" w:lineRule="auto"/>
        <w:rPr>
          <w:rFonts w:asciiTheme="majorHAnsi" w:hAnsiTheme="majorHAnsi"/>
          <w:sz w:val="20"/>
          <w:szCs w:val="20"/>
        </w:rPr>
      </w:pPr>
    </w:p>
    <w:tbl>
      <w:tblPr>
        <w:tblW w:w="8153"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54"/>
        <w:gridCol w:w="1469"/>
        <w:gridCol w:w="1025"/>
        <w:gridCol w:w="1438"/>
        <w:gridCol w:w="1209"/>
        <w:gridCol w:w="1025"/>
      </w:tblGrid>
      <w:tr w:rsidR="00D14300" w:rsidRPr="00D14300" w14:paraId="2FC08E87" w14:textId="77777777" w:rsidTr="00D14300">
        <w:trPr>
          <w:cantSplit/>
        </w:trPr>
        <w:tc>
          <w:tcPr>
            <w:tcW w:w="8153" w:type="dxa"/>
            <w:gridSpan w:val="7"/>
            <w:tcBorders>
              <w:top w:val="nil"/>
              <w:left w:val="nil"/>
              <w:bottom w:val="nil"/>
              <w:right w:val="nil"/>
            </w:tcBorders>
            <w:shd w:val="clear" w:color="auto" w:fill="FFFFFF"/>
            <w:vAlign w:val="center"/>
          </w:tcPr>
          <w:p w14:paraId="3C80AED9" w14:textId="77777777" w:rsidR="00D14300" w:rsidRPr="00D14300" w:rsidRDefault="00D14300" w:rsidP="00D60FF2">
            <w:pPr>
              <w:ind w:right="60"/>
              <w:rPr>
                <w:rFonts w:ascii="Arial Unicode MS" w:eastAsia="Arial Unicode MS" w:hAnsi="Arial Unicode MS" w:cs="Arial Unicode MS"/>
                <w:sz w:val="16"/>
                <w:szCs w:val="16"/>
              </w:rPr>
            </w:pPr>
            <w:proofErr w:type="spellStart"/>
            <w:r w:rsidRPr="00D14300">
              <w:rPr>
                <w:rFonts w:ascii="Arial Unicode MS" w:eastAsia="Arial Unicode MS" w:hAnsi="Arial Unicode MS" w:cs="Arial Unicode MS"/>
                <w:b/>
                <w:bCs/>
                <w:sz w:val="16"/>
                <w:szCs w:val="16"/>
              </w:rPr>
              <w:t>ANOVA</w:t>
            </w:r>
            <w:r w:rsidRPr="00D14300">
              <w:rPr>
                <w:rFonts w:ascii="Arial Unicode MS" w:eastAsia="Arial Unicode MS" w:hAnsi="Arial Unicode MS" w:cs="Arial Unicode MS"/>
                <w:b/>
                <w:bCs/>
                <w:sz w:val="16"/>
                <w:szCs w:val="16"/>
                <w:vertAlign w:val="superscript"/>
              </w:rPr>
              <w:t>a</w:t>
            </w:r>
            <w:proofErr w:type="spellEnd"/>
          </w:p>
        </w:tc>
      </w:tr>
      <w:tr w:rsidR="00D14300" w:rsidRPr="00D14300" w14:paraId="1030B03B" w14:textId="77777777" w:rsidTr="00D14300">
        <w:trPr>
          <w:cantSplit/>
        </w:trPr>
        <w:tc>
          <w:tcPr>
            <w:tcW w:w="1987" w:type="dxa"/>
            <w:gridSpan w:val="2"/>
            <w:tcBorders>
              <w:top w:val="single" w:sz="16" w:space="0" w:color="000000"/>
              <w:left w:val="single" w:sz="16" w:space="0" w:color="000000"/>
              <w:bottom w:val="single" w:sz="16" w:space="0" w:color="000000"/>
              <w:right w:val="nil"/>
            </w:tcBorders>
            <w:shd w:val="clear" w:color="auto" w:fill="FFFFFF"/>
            <w:vAlign w:val="bottom"/>
          </w:tcPr>
          <w:p w14:paraId="0928A6C4" w14:textId="77777777" w:rsidR="00D14300" w:rsidRPr="00D14300" w:rsidRDefault="00D14300" w:rsidP="00D60FF2">
            <w:pPr>
              <w:ind w:left="60" w:right="60"/>
              <w:rPr>
                <w:rFonts w:ascii="Arial Unicode MS" w:eastAsia="Arial Unicode MS" w:hAnsi="Arial Unicode MS" w:cs="Arial Unicode MS"/>
                <w:sz w:val="16"/>
                <w:szCs w:val="16"/>
              </w:rPr>
            </w:pPr>
            <w:r w:rsidRPr="00D14300">
              <w:rPr>
                <w:rFonts w:ascii="Arial Unicode MS" w:eastAsia="Arial Unicode MS" w:hAnsi="Arial Unicode MS" w:cs="Arial Unicode MS"/>
                <w:sz w:val="16"/>
                <w:szCs w:val="16"/>
              </w:rPr>
              <w:t>Model</w:t>
            </w:r>
          </w:p>
        </w:tc>
        <w:tc>
          <w:tcPr>
            <w:tcW w:w="1469" w:type="dxa"/>
            <w:tcBorders>
              <w:top w:val="single" w:sz="16" w:space="0" w:color="000000"/>
              <w:left w:val="single" w:sz="16" w:space="0" w:color="000000"/>
              <w:bottom w:val="single" w:sz="16" w:space="0" w:color="000000"/>
            </w:tcBorders>
            <w:shd w:val="clear" w:color="auto" w:fill="FFFFFF"/>
            <w:vAlign w:val="bottom"/>
          </w:tcPr>
          <w:p w14:paraId="779258E2" w14:textId="77777777" w:rsidR="00D14300" w:rsidRPr="00D14300" w:rsidRDefault="00D14300" w:rsidP="00D60FF2">
            <w:pPr>
              <w:ind w:left="60" w:right="60"/>
              <w:jc w:val="center"/>
              <w:rPr>
                <w:rFonts w:ascii="Arial Unicode MS" w:eastAsia="Arial Unicode MS" w:hAnsi="Arial Unicode MS" w:cs="Arial Unicode MS"/>
                <w:sz w:val="16"/>
                <w:szCs w:val="16"/>
              </w:rPr>
            </w:pPr>
            <w:r w:rsidRPr="00D14300">
              <w:rPr>
                <w:rFonts w:ascii="Arial Unicode MS" w:eastAsia="Arial Unicode MS" w:hAnsi="Arial Unicode MS" w:cs="Arial Unicode MS"/>
                <w:sz w:val="16"/>
                <w:szCs w:val="16"/>
              </w:rPr>
              <w:t>Sum of Squares</w:t>
            </w:r>
          </w:p>
        </w:tc>
        <w:tc>
          <w:tcPr>
            <w:tcW w:w="1025" w:type="dxa"/>
            <w:tcBorders>
              <w:top w:val="single" w:sz="16" w:space="0" w:color="000000"/>
              <w:bottom w:val="single" w:sz="16" w:space="0" w:color="000000"/>
            </w:tcBorders>
            <w:shd w:val="clear" w:color="auto" w:fill="FFFFFF"/>
            <w:vAlign w:val="bottom"/>
          </w:tcPr>
          <w:p w14:paraId="4468D255" w14:textId="77777777" w:rsidR="00D14300" w:rsidRPr="00D14300" w:rsidRDefault="00D14300" w:rsidP="00D60FF2">
            <w:pPr>
              <w:ind w:left="60" w:right="60"/>
              <w:jc w:val="center"/>
              <w:rPr>
                <w:rFonts w:ascii="Arial Unicode MS" w:eastAsia="Arial Unicode MS" w:hAnsi="Arial Unicode MS" w:cs="Arial Unicode MS"/>
                <w:sz w:val="16"/>
                <w:szCs w:val="16"/>
              </w:rPr>
            </w:pPr>
            <w:proofErr w:type="spellStart"/>
            <w:r w:rsidRPr="00D14300">
              <w:rPr>
                <w:rFonts w:ascii="Arial Unicode MS" w:eastAsia="Arial Unicode MS" w:hAnsi="Arial Unicode MS" w:cs="Arial Unicode MS"/>
                <w:sz w:val="16"/>
                <w:szCs w:val="16"/>
              </w:rPr>
              <w:t>df</w:t>
            </w:r>
            <w:proofErr w:type="spellEnd"/>
          </w:p>
        </w:tc>
        <w:tc>
          <w:tcPr>
            <w:tcW w:w="1438" w:type="dxa"/>
            <w:tcBorders>
              <w:top w:val="single" w:sz="16" w:space="0" w:color="000000"/>
              <w:bottom w:val="single" w:sz="16" w:space="0" w:color="000000"/>
            </w:tcBorders>
            <w:shd w:val="clear" w:color="auto" w:fill="FFFFFF"/>
            <w:vAlign w:val="bottom"/>
          </w:tcPr>
          <w:p w14:paraId="0459E704" w14:textId="77777777" w:rsidR="00D14300" w:rsidRPr="00D14300" w:rsidRDefault="00D14300" w:rsidP="00D60FF2">
            <w:pPr>
              <w:ind w:left="60" w:right="60"/>
              <w:jc w:val="center"/>
              <w:rPr>
                <w:rFonts w:ascii="Arial Unicode MS" w:eastAsia="Arial Unicode MS" w:hAnsi="Arial Unicode MS" w:cs="Arial Unicode MS"/>
                <w:sz w:val="16"/>
                <w:szCs w:val="16"/>
              </w:rPr>
            </w:pPr>
            <w:r w:rsidRPr="00D14300">
              <w:rPr>
                <w:rFonts w:ascii="Arial Unicode MS" w:eastAsia="Arial Unicode MS" w:hAnsi="Arial Unicode MS" w:cs="Arial Unicode MS"/>
                <w:sz w:val="16"/>
                <w:szCs w:val="16"/>
              </w:rPr>
              <w:t>Mean Square</w:t>
            </w:r>
          </w:p>
        </w:tc>
        <w:tc>
          <w:tcPr>
            <w:tcW w:w="1209" w:type="dxa"/>
            <w:tcBorders>
              <w:top w:val="single" w:sz="16" w:space="0" w:color="000000"/>
              <w:bottom w:val="single" w:sz="16" w:space="0" w:color="000000"/>
            </w:tcBorders>
            <w:shd w:val="clear" w:color="auto" w:fill="FFFFFF"/>
            <w:vAlign w:val="bottom"/>
          </w:tcPr>
          <w:p w14:paraId="080039A8" w14:textId="77777777" w:rsidR="00D14300" w:rsidRPr="00D14300" w:rsidRDefault="00D14300" w:rsidP="00D60FF2">
            <w:pPr>
              <w:ind w:left="60" w:right="60"/>
              <w:jc w:val="center"/>
              <w:rPr>
                <w:rFonts w:ascii="Arial Unicode MS" w:eastAsia="Arial Unicode MS" w:hAnsi="Arial Unicode MS" w:cs="Arial Unicode MS"/>
                <w:sz w:val="16"/>
                <w:szCs w:val="16"/>
              </w:rPr>
            </w:pPr>
            <w:r w:rsidRPr="00D14300">
              <w:rPr>
                <w:rFonts w:ascii="Arial Unicode MS" w:eastAsia="Arial Unicode MS" w:hAnsi="Arial Unicode MS" w:cs="Arial Unicode MS"/>
                <w:sz w:val="16"/>
                <w:szCs w:val="16"/>
              </w:rPr>
              <w:t>F</w:t>
            </w:r>
          </w:p>
        </w:tc>
        <w:tc>
          <w:tcPr>
            <w:tcW w:w="1025" w:type="dxa"/>
            <w:tcBorders>
              <w:top w:val="single" w:sz="16" w:space="0" w:color="000000"/>
              <w:bottom w:val="single" w:sz="16" w:space="0" w:color="000000"/>
              <w:right w:val="single" w:sz="16" w:space="0" w:color="000000"/>
            </w:tcBorders>
            <w:shd w:val="clear" w:color="auto" w:fill="FFFFFF"/>
            <w:vAlign w:val="bottom"/>
          </w:tcPr>
          <w:p w14:paraId="0BB09429" w14:textId="77777777" w:rsidR="00D14300" w:rsidRPr="00D14300" w:rsidRDefault="00D14300" w:rsidP="00D60FF2">
            <w:pPr>
              <w:ind w:left="60" w:right="60"/>
              <w:jc w:val="center"/>
              <w:rPr>
                <w:rFonts w:ascii="Arial Unicode MS" w:eastAsia="Arial Unicode MS" w:hAnsi="Arial Unicode MS" w:cs="Arial Unicode MS"/>
                <w:sz w:val="16"/>
                <w:szCs w:val="16"/>
              </w:rPr>
            </w:pPr>
            <w:r w:rsidRPr="00D14300">
              <w:rPr>
                <w:rFonts w:ascii="Arial Unicode MS" w:eastAsia="Arial Unicode MS" w:hAnsi="Arial Unicode MS" w:cs="Arial Unicode MS"/>
                <w:sz w:val="16"/>
                <w:szCs w:val="16"/>
              </w:rPr>
              <w:t>Sig.</w:t>
            </w:r>
          </w:p>
        </w:tc>
      </w:tr>
      <w:tr w:rsidR="00D14300" w:rsidRPr="00D14300" w14:paraId="36BE2499" w14:textId="77777777" w:rsidTr="00D14300">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36E577EA" w14:textId="77777777" w:rsidR="00D14300" w:rsidRPr="00D14300" w:rsidRDefault="00D14300" w:rsidP="00D60FF2">
            <w:pPr>
              <w:ind w:left="60" w:right="60"/>
              <w:rPr>
                <w:rFonts w:ascii="Arial Unicode MS" w:eastAsia="Arial Unicode MS" w:hAnsi="Arial Unicode MS" w:cs="Arial Unicode MS"/>
                <w:sz w:val="16"/>
                <w:szCs w:val="16"/>
              </w:rPr>
            </w:pPr>
            <w:r w:rsidRPr="00D14300">
              <w:rPr>
                <w:rFonts w:ascii="Arial Unicode MS" w:eastAsia="Arial Unicode MS" w:hAnsi="Arial Unicode MS" w:cs="Arial Unicode MS"/>
                <w:sz w:val="16"/>
                <w:szCs w:val="16"/>
              </w:rPr>
              <w:t>1</w:t>
            </w:r>
          </w:p>
        </w:tc>
        <w:tc>
          <w:tcPr>
            <w:tcW w:w="1254" w:type="dxa"/>
            <w:tcBorders>
              <w:top w:val="single" w:sz="16" w:space="0" w:color="000000"/>
              <w:left w:val="nil"/>
              <w:bottom w:val="nil"/>
              <w:right w:val="single" w:sz="16" w:space="0" w:color="000000"/>
            </w:tcBorders>
            <w:shd w:val="clear" w:color="auto" w:fill="FFFFFF"/>
          </w:tcPr>
          <w:p w14:paraId="1C36137E" w14:textId="77777777" w:rsidR="00D14300" w:rsidRPr="00D14300" w:rsidRDefault="00D14300" w:rsidP="00D60FF2">
            <w:pPr>
              <w:ind w:left="60" w:right="60"/>
              <w:rPr>
                <w:rFonts w:ascii="Arial Unicode MS" w:eastAsia="Arial Unicode MS" w:hAnsi="Arial Unicode MS" w:cs="Arial Unicode MS"/>
                <w:sz w:val="16"/>
                <w:szCs w:val="16"/>
              </w:rPr>
            </w:pPr>
            <w:r w:rsidRPr="00D14300">
              <w:rPr>
                <w:rFonts w:ascii="Arial Unicode MS" w:eastAsia="Arial Unicode MS" w:hAnsi="Arial Unicode MS" w:cs="Arial Unicode MS"/>
                <w:sz w:val="16"/>
                <w:szCs w:val="16"/>
              </w:rPr>
              <w:t>Regression</w:t>
            </w:r>
          </w:p>
        </w:tc>
        <w:tc>
          <w:tcPr>
            <w:tcW w:w="1469" w:type="dxa"/>
            <w:tcBorders>
              <w:top w:val="single" w:sz="16" w:space="0" w:color="000000"/>
              <w:left w:val="single" w:sz="16" w:space="0" w:color="000000"/>
              <w:bottom w:val="nil"/>
            </w:tcBorders>
            <w:shd w:val="clear" w:color="auto" w:fill="FFFFFF"/>
            <w:vAlign w:val="center"/>
          </w:tcPr>
          <w:p w14:paraId="61968730" w14:textId="77777777" w:rsidR="00D14300" w:rsidRPr="00D14300" w:rsidRDefault="00D14300" w:rsidP="00D60FF2">
            <w:pPr>
              <w:ind w:left="60" w:right="60"/>
              <w:jc w:val="right"/>
              <w:rPr>
                <w:rFonts w:ascii="Arial Unicode MS" w:eastAsia="Arial Unicode MS" w:hAnsi="Arial Unicode MS" w:cs="Arial Unicode MS"/>
                <w:sz w:val="16"/>
                <w:szCs w:val="16"/>
              </w:rPr>
            </w:pPr>
            <w:r w:rsidRPr="00D14300">
              <w:rPr>
                <w:rFonts w:ascii="Arial Unicode MS" w:eastAsia="Arial Unicode MS" w:hAnsi="Arial Unicode MS" w:cs="Arial Unicode MS"/>
                <w:sz w:val="16"/>
                <w:szCs w:val="16"/>
              </w:rPr>
              <w:t>22.033</w:t>
            </w:r>
          </w:p>
        </w:tc>
        <w:tc>
          <w:tcPr>
            <w:tcW w:w="1025" w:type="dxa"/>
            <w:tcBorders>
              <w:top w:val="single" w:sz="16" w:space="0" w:color="000000"/>
              <w:bottom w:val="nil"/>
            </w:tcBorders>
            <w:shd w:val="clear" w:color="auto" w:fill="FFFFFF"/>
            <w:vAlign w:val="center"/>
          </w:tcPr>
          <w:p w14:paraId="66CD220A" w14:textId="77777777" w:rsidR="00D14300" w:rsidRPr="00D14300" w:rsidRDefault="00D14300" w:rsidP="00D60FF2">
            <w:pPr>
              <w:ind w:left="60" w:right="60"/>
              <w:jc w:val="right"/>
              <w:rPr>
                <w:rFonts w:ascii="Arial Unicode MS" w:eastAsia="Arial Unicode MS" w:hAnsi="Arial Unicode MS" w:cs="Arial Unicode MS"/>
                <w:sz w:val="16"/>
                <w:szCs w:val="16"/>
              </w:rPr>
            </w:pPr>
            <w:r w:rsidRPr="00D14300">
              <w:rPr>
                <w:rFonts w:ascii="Arial Unicode MS" w:eastAsia="Arial Unicode MS" w:hAnsi="Arial Unicode MS" w:cs="Arial Unicode MS"/>
                <w:sz w:val="16"/>
                <w:szCs w:val="16"/>
              </w:rPr>
              <w:t>8</w:t>
            </w:r>
          </w:p>
        </w:tc>
        <w:tc>
          <w:tcPr>
            <w:tcW w:w="1438" w:type="dxa"/>
            <w:tcBorders>
              <w:top w:val="single" w:sz="16" w:space="0" w:color="000000"/>
              <w:bottom w:val="nil"/>
            </w:tcBorders>
            <w:shd w:val="clear" w:color="auto" w:fill="FFFFFF"/>
            <w:vAlign w:val="center"/>
          </w:tcPr>
          <w:p w14:paraId="669FBF29" w14:textId="77777777" w:rsidR="00D14300" w:rsidRPr="00D14300" w:rsidRDefault="00D14300" w:rsidP="00D60FF2">
            <w:pPr>
              <w:ind w:left="60" w:right="60"/>
              <w:jc w:val="right"/>
              <w:rPr>
                <w:rFonts w:ascii="Arial Unicode MS" w:eastAsia="Arial Unicode MS" w:hAnsi="Arial Unicode MS" w:cs="Arial Unicode MS"/>
                <w:sz w:val="16"/>
                <w:szCs w:val="16"/>
              </w:rPr>
            </w:pPr>
            <w:r w:rsidRPr="00D14300">
              <w:rPr>
                <w:rFonts w:ascii="Arial Unicode MS" w:eastAsia="Arial Unicode MS" w:hAnsi="Arial Unicode MS" w:cs="Arial Unicode MS"/>
                <w:sz w:val="16"/>
                <w:szCs w:val="16"/>
              </w:rPr>
              <w:t>2.754</w:t>
            </w:r>
          </w:p>
        </w:tc>
        <w:tc>
          <w:tcPr>
            <w:tcW w:w="1209" w:type="dxa"/>
            <w:tcBorders>
              <w:top w:val="single" w:sz="16" w:space="0" w:color="000000"/>
              <w:bottom w:val="nil"/>
            </w:tcBorders>
            <w:shd w:val="clear" w:color="auto" w:fill="FFFFFF"/>
            <w:vAlign w:val="center"/>
          </w:tcPr>
          <w:p w14:paraId="19756675" w14:textId="77777777" w:rsidR="00D14300" w:rsidRPr="00D14300" w:rsidRDefault="00D14300" w:rsidP="00D60FF2">
            <w:pPr>
              <w:ind w:left="60" w:right="60"/>
              <w:jc w:val="right"/>
              <w:rPr>
                <w:rFonts w:ascii="Arial Unicode MS" w:eastAsia="Arial Unicode MS" w:hAnsi="Arial Unicode MS" w:cs="Arial Unicode MS"/>
                <w:sz w:val="16"/>
                <w:szCs w:val="16"/>
              </w:rPr>
            </w:pPr>
            <w:r w:rsidRPr="00D14300">
              <w:rPr>
                <w:rFonts w:ascii="Arial Unicode MS" w:eastAsia="Arial Unicode MS" w:hAnsi="Arial Unicode MS" w:cs="Arial Unicode MS"/>
                <w:sz w:val="16"/>
                <w:szCs w:val="16"/>
              </w:rPr>
              <w:t>5720.359</w:t>
            </w:r>
          </w:p>
        </w:tc>
        <w:tc>
          <w:tcPr>
            <w:tcW w:w="1025" w:type="dxa"/>
            <w:tcBorders>
              <w:top w:val="single" w:sz="16" w:space="0" w:color="000000"/>
              <w:bottom w:val="nil"/>
              <w:right w:val="single" w:sz="16" w:space="0" w:color="000000"/>
            </w:tcBorders>
            <w:shd w:val="clear" w:color="auto" w:fill="FFFFFF"/>
            <w:vAlign w:val="center"/>
          </w:tcPr>
          <w:p w14:paraId="47E852D2" w14:textId="77777777" w:rsidR="00D14300" w:rsidRPr="00D14300" w:rsidRDefault="00D14300" w:rsidP="00D60FF2">
            <w:pPr>
              <w:ind w:left="60" w:right="60"/>
              <w:jc w:val="right"/>
              <w:rPr>
                <w:rFonts w:ascii="Arial Unicode MS" w:eastAsia="Arial Unicode MS" w:hAnsi="Arial Unicode MS" w:cs="Arial Unicode MS"/>
                <w:sz w:val="16"/>
                <w:szCs w:val="16"/>
              </w:rPr>
            </w:pPr>
            <w:r w:rsidRPr="00D14300">
              <w:rPr>
                <w:rFonts w:ascii="Arial Unicode MS" w:eastAsia="Arial Unicode MS" w:hAnsi="Arial Unicode MS" w:cs="Arial Unicode MS"/>
                <w:sz w:val="16"/>
                <w:szCs w:val="16"/>
              </w:rPr>
              <w:t>.000</w:t>
            </w:r>
            <w:r w:rsidRPr="00D14300">
              <w:rPr>
                <w:rFonts w:ascii="Arial Unicode MS" w:eastAsia="Arial Unicode MS" w:hAnsi="Arial Unicode MS" w:cs="Arial Unicode MS"/>
                <w:sz w:val="16"/>
                <w:szCs w:val="16"/>
                <w:vertAlign w:val="superscript"/>
              </w:rPr>
              <w:t>b</w:t>
            </w:r>
          </w:p>
        </w:tc>
      </w:tr>
      <w:tr w:rsidR="00D14300" w:rsidRPr="00D14300" w14:paraId="517193B3" w14:textId="77777777" w:rsidTr="00D14300">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378EC10C" w14:textId="77777777" w:rsidR="00D14300" w:rsidRPr="00D14300" w:rsidRDefault="00D14300" w:rsidP="00D60FF2">
            <w:pPr>
              <w:rPr>
                <w:rFonts w:ascii="Arial Unicode MS" w:eastAsia="Arial Unicode MS" w:hAnsi="Arial Unicode MS" w:cs="Arial Unicode MS"/>
                <w:sz w:val="16"/>
                <w:szCs w:val="16"/>
              </w:rPr>
            </w:pPr>
          </w:p>
        </w:tc>
        <w:tc>
          <w:tcPr>
            <w:tcW w:w="1254" w:type="dxa"/>
            <w:tcBorders>
              <w:top w:val="nil"/>
              <w:left w:val="nil"/>
              <w:bottom w:val="nil"/>
              <w:right w:val="single" w:sz="16" w:space="0" w:color="000000"/>
            </w:tcBorders>
            <w:shd w:val="clear" w:color="auto" w:fill="FFFFFF"/>
          </w:tcPr>
          <w:p w14:paraId="7A90BD6D" w14:textId="77777777" w:rsidR="00D14300" w:rsidRPr="00D14300" w:rsidRDefault="00D14300" w:rsidP="00D60FF2">
            <w:pPr>
              <w:ind w:left="60" w:right="60"/>
              <w:rPr>
                <w:rFonts w:ascii="Arial Unicode MS" w:eastAsia="Arial Unicode MS" w:hAnsi="Arial Unicode MS" w:cs="Arial Unicode MS"/>
                <w:sz w:val="16"/>
                <w:szCs w:val="16"/>
              </w:rPr>
            </w:pPr>
            <w:r w:rsidRPr="00D14300">
              <w:rPr>
                <w:rFonts w:ascii="Arial Unicode MS" w:eastAsia="Arial Unicode MS" w:hAnsi="Arial Unicode MS" w:cs="Arial Unicode MS"/>
                <w:sz w:val="16"/>
                <w:szCs w:val="16"/>
              </w:rPr>
              <w:t>Residual</w:t>
            </w:r>
          </w:p>
        </w:tc>
        <w:tc>
          <w:tcPr>
            <w:tcW w:w="1469" w:type="dxa"/>
            <w:tcBorders>
              <w:top w:val="nil"/>
              <w:left w:val="single" w:sz="16" w:space="0" w:color="000000"/>
              <w:bottom w:val="nil"/>
            </w:tcBorders>
            <w:shd w:val="clear" w:color="auto" w:fill="FFFFFF"/>
            <w:vAlign w:val="center"/>
          </w:tcPr>
          <w:p w14:paraId="1DBFF729" w14:textId="77777777" w:rsidR="00D14300" w:rsidRPr="00D14300" w:rsidRDefault="00D14300" w:rsidP="00D60FF2">
            <w:pPr>
              <w:ind w:left="60" w:right="60"/>
              <w:jc w:val="right"/>
              <w:rPr>
                <w:rFonts w:ascii="Arial Unicode MS" w:eastAsia="Arial Unicode MS" w:hAnsi="Arial Unicode MS" w:cs="Arial Unicode MS"/>
                <w:sz w:val="16"/>
                <w:szCs w:val="16"/>
              </w:rPr>
            </w:pPr>
            <w:r w:rsidRPr="00D14300">
              <w:rPr>
                <w:rFonts w:ascii="Arial Unicode MS" w:eastAsia="Arial Unicode MS" w:hAnsi="Arial Unicode MS" w:cs="Arial Unicode MS"/>
                <w:sz w:val="16"/>
                <w:szCs w:val="16"/>
              </w:rPr>
              <w:t>1.727</w:t>
            </w:r>
          </w:p>
        </w:tc>
        <w:tc>
          <w:tcPr>
            <w:tcW w:w="1025" w:type="dxa"/>
            <w:tcBorders>
              <w:top w:val="nil"/>
              <w:bottom w:val="nil"/>
            </w:tcBorders>
            <w:shd w:val="clear" w:color="auto" w:fill="FFFFFF"/>
            <w:vAlign w:val="center"/>
          </w:tcPr>
          <w:p w14:paraId="68799D69" w14:textId="77777777" w:rsidR="00D14300" w:rsidRPr="00D14300" w:rsidRDefault="00D14300" w:rsidP="00D60FF2">
            <w:pPr>
              <w:ind w:left="60" w:right="60"/>
              <w:jc w:val="right"/>
              <w:rPr>
                <w:rFonts w:ascii="Arial Unicode MS" w:eastAsia="Arial Unicode MS" w:hAnsi="Arial Unicode MS" w:cs="Arial Unicode MS"/>
                <w:sz w:val="16"/>
                <w:szCs w:val="16"/>
              </w:rPr>
            </w:pPr>
            <w:r w:rsidRPr="00D14300">
              <w:rPr>
                <w:rFonts w:ascii="Arial Unicode MS" w:eastAsia="Arial Unicode MS" w:hAnsi="Arial Unicode MS" w:cs="Arial Unicode MS"/>
                <w:sz w:val="16"/>
                <w:szCs w:val="16"/>
              </w:rPr>
              <w:t>3587</w:t>
            </w:r>
          </w:p>
        </w:tc>
        <w:tc>
          <w:tcPr>
            <w:tcW w:w="1438" w:type="dxa"/>
            <w:tcBorders>
              <w:top w:val="nil"/>
              <w:bottom w:val="nil"/>
            </w:tcBorders>
            <w:shd w:val="clear" w:color="auto" w:fill="FFFFFF"/>
            <w:vAlign w:val="center"/>
          </w:tcPr>
          <w:p w14:paraId="1C98A3DB" w14:textId="77777777" w:rsidR="00D14300" w:rsidRPr="00D14300" w:rsidRDefault="00D14300" w:rsidP="00D60FF2">
            <w:pPr>
              <w:ind w:left="60" w:right="60"/>
              <w:jc w:val="right"/>
              <w:rPr>
                <w:rFonts w:ascii="Arial Unicode MS" w:eastAsia="Arial Unicode MS" w:hAnsi="Arial Unicode MS" w:cs="Arial Unicode MS"/>
                <w:sz w:val="16"/>
                <w:szCs w:val="16"/>
              </w:rPr>
            </w:pPr>
            <w:r w:rsidRPr="00D14300">
              <w:rPr>
                <w:rFonts w:ascii="Arial Unicode MS" w:eastAsia="Arial Unicode MS" w:hAnsi="Arial Unicode MS" w:cs="Arial Unicode MS"/>
                <w:sz w:val="16"/>
                <w:szCs w:val="16"/>
              </w:rPr>
              <w:t>.000</w:t>
            </w:r>
          </w:p>
        </w:tc>
        <w:tc>
          <w:tcPr>
            <w:tcW w:w="1209" w:type="dxa"/>
            <w:tcBorders>
              <w:top w:val="nil"/>
              <w:bottom w:val="nil"/>
            </w:tcBorders>
            <w:shd w:val="clear" w:color="auto" w:fill="FFFFFF"/>
            <w:vAlign w:val="center"/>
          </w:tcPr>
          <w:p w14:paraId="26D2D2D0" w14:textId="77777777" w:rsidR="00D14300" w:rsidRPr="00D14300" w:rsidRDefault="00D14300" w:rsidP="00D60FF2">
            <w:pPr>
              <w:rPr>
                <w:rFonts w:ascii="Arial Unicode MS" w:eastAsia="Arial Unicode MS" w:hAnsi="Arial Unicode MS" w:cs="Arial Unicode MS"/>
                <w:sz w:val="16"/>
                <w:szCs w:val="16"/>
              </w:rPr>
            </w:pPr>
          </w:p>
        </w:tc>
        <w:tc>
          <w:tcPr>
            <w:tcW w:w="1025" w:type="dxa"/>
            <w:tcBorders>
              <w:top w:val="nil"/>
              <w:bottom w:val="nil"/>
              <w:right w:val="single" w:sz="16" w:space="0" w:color="000000"/>
            </w:tcBorders>
            <w:shd w:val="clear" w:color="auto" w:fill="FFFFFF"/>
            <w:vAlign w:val="center"/>
          </w:tcPr>
          <w:p w14:paraId="00EE4FA1" w14:textId="77777777" w:rsidR="00D14300" w:rsidRPr="00D14300" w:rsidRDefault="00D14300" w:rsidP="00D60FF2">
            <w:pPr>
              <w:rPr>
                <w:rFonts w:ascii="Arial Unicode MS" w:eastAsia="Arial Unicode MS" w:hAnsi="Arial Unicode MS" w:cs="Arial Unicode MS"/>
                <w:sz w:val="16"/>
                <w:szCs w:val="16"/>
              </w:rPr>
            </w:pPr>
          </w:p>
        </w:tc>
      </w:tr>
      <w:tr w:rsidR="00D14300" w:rsidRPr="00D14300" w14:paraId="02477F09" w14:textId="77777777" w:rsidTr="00D14300">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0D3C2D6C" w14:textId="77777777" w:rsidR="00D14300" w:rsidRPr="00D14300" w:rsidRDefault="00D14300" w:rsidP="00D60FF2">
            <w:pPr>
              <w:rPr>
                <w:rFonts w:ascii="Arial Unicode MS" w:eastAsia="Arial Unicode MS" w:hAnsi="Arial Unicode MS" w:cs="Arial Unicode MS"/>
                <w:sz w:val="16"/>
                <w:szCs w:val="16"/>
              </w:rPr>
            </w:pPr>
          </w:p>
        </w:tc>
        <w:tc>
          <w:tcPr>
            <w:tcW w:w="1254" w:type="dxa"/>
            <w:tcBorders>
              <w:top w:val="nil"/>
              <w:left w:val="nil"/>
              <w:bottom w:val="single" w:sz="16" w:space="0" w:color="000000"/>
              <w:right w:val="single" w:sz="16" w:space="0" w:color="000000"/>
            </w:tcBorders>
            <w:shd w:val="clear" w:color="auto" w:fill="FFFFFF"/>
          </w:tcPr>
          <w:p w14:paraId="58A73CAF" w14:textId="77777777" w:rsidR="00D14300" w:rsidRPr="00D14300" w:rsidRDefault="00D14300" w:rsidP="00D60FF2">
            <w:pPr>
              <w:ind w:left="60" w:right="60"/>
              <w:rPr>
                <w:rFonts w:ascii="Arial Unicode MS" w:eastAsia="Arial Unicode MS" w:hAnsi="Arial Unicode MS" w:cs="Arial Unicode MS"/>
                <w:sz w:val="16"/>
                <w:szCs w:val="16"/>
              </w:rPr>
            </w:pPr>
            <w:r w:rsidRPr="00D14300">
              <w:rPr>
                <w:rFonts w:ascii="Arial Unicode MS" w:eastAsia="Arial Unicode MS" w:hAnsi="Arial Unicode MS" w:cs="Arial Unicode MS"/>
                <w:sz w:val="16"/>
                <w:szCs w:val="16"/>
              </w:rPr>
              <w:t>Total</w:t>
            </w:r>
          </w:p>
        </w:tc>
        <w:tc>
          <w:tcPr>
            <w:tcW w:w="1469" w:type="dxa"/>
            <w:tcBorders>
              <w:top w:val="nil"/>
              <w:left w:val="single" w:sz="16" w:space="0" w:color="000000"/>
              <w:bottom w:val="single" w:sz="16" w:space="0" w:color="000000"/>
            </w:tcBorders>
            <w:shd w:val="clear" w:color="auto" w:fill="FFFFFF"/>
            <w:vAlign w:val="center"/>
          </w:tcPr>
          <w:p w14:paraId="22CFE51C" w14:textId="77777777" w:rsidR="00D14300" w:rsidRPr="00D14300" w:rsidRDefault="00D14300" w:rsidP="00D60FF2">
            <w:pPr>
              <w:ind w:left="60" w:right="60"/>
              <w:jc w:val="right"/>
              <w:rPr>
                <w:rFonts w:ascii="Arial Unicode MS" w:eastAsia="Arial Unicode MS" w:hAnsi="Arial Unicode MS" w:cs="Arial Unicode MS"/>
                <w:sz w:val="16"/>
                <w:szCs w:val="16"/>
              </w:rPr>
            </w:pPr>
            <w:r w:rsidRPr="00D14300">
              <w:rPr>
                <w:rFonts w:ascii="Arial Unicode MS" w:eastAsia="Arial Unicode MS" w:hAnsi="Arial Unicode MS" w:cs="Arial Unicode MS"/>
                <w:sz w:val="16"/>
                <w:szCs w:val="16"/>
              </w:rPr>
              <w:t>23.760</w:t>
            </w:r>
          </w:p>
        </w:tc>
        <w:tc>
          <w:tcPr>
            <w:tcW w:w="1025" w:type="dxa"/>
            <w:tcBorders>
              <w:top w:val="nil"/>
              <w:bottom w:val="single" w:sz="16" w:space="0" w:color="000000"/>
            </w:tcBorders>
            <w:shd w:val="clear" w:color="auto" w:fill="FFFFFF"/>
            <w:vAlign w:val="center"/>
          </w:tcPr>
          <w:p w14:paraId="1C952D5A" w14:textId="77777777" w:rsidR="00D14300" w:rsidRPr="00D14300" w:rsidRDefault="00D14300" w:rsidP="00D60FF2">
            <w:pPr>
              <w:ind w:left="60" w:right="60"/>
              <w:jc w:val="right"/>
              <w:rPr>
                <w:rFonts w:ascii="Arial Unicode MS" w:eastAsia="Arial Unicode MS" w:hAnsi="Arial Unicode MS" w:cs="Arial Unicode MS"/>
                <w:sz w:val="16"/>
                <w:szCs w:val="16"/>
              </w:rPr>
            </w:pPr>
            <w:r w:rsidRPr="00D14300">
              <w:rPr>
                <w:rFonts w:ascii="Arial Unicode MS" w:eastAsia="Arial Unicode MS" w:hAnsi="Arial Unicode MS" w:cs="Arial Unicode MS"/>
                <w:sz w:val="16"/>
                <w:szCs w:val="16"/>
              </w:rPr>
              <w:t>3595</w:t>
            </w:r>
          </w:p>
        </w:tc>
        <w:tc>
          <w:tcPr>
            <w:tcW w:w="1438" w:type="dxa"/>
            <w:tcBorders>
              <w:top w:val="nil"/>
              <w:bottom w:val="single" w:sz="16" w:space="0" w:color="000000"/>
            </w:tcBorders>
            <w:shd w:val="clear" w:color="auto" w:fill="FFFFFF"/>
            <w:vAlign w:val="center"/>
          </w:tcPr>
          <w:p w14:paraId="21F9A8CB" w14:textId="77777777" w:rsidR="00D14300" w:rsidRPr="00D14300" w:rsidRDefault="00D14300" w:rsidP="00D60FF2">
            <w:pPr>
              <w:rPr>
                <w:rFonts w:ascii="Arial Unicode MS" w:eastAsia="Arial Unicode MS" w:hAnsi="Arial Unicode MS" w:cs="Arial Unicode MS"/>
                <w:sz w:val="16"/>
                <w:szCs w:val="16"/>
              </w:rPr>
            </w:pPr>
          </w:p>
        </w:tc>
        <w:tc>
          <w:tcPr>
            <w:tcW w:w="1209" w:type="dxa"/>
            <w:tcBorders>
              <w:top w:val="nil"/>
              <w:bottom w:val="single" w:sz="16" w:space="0" w:color="000000"/>
            </w:tcBorders>
            <w:shd w:val="clear" w:color="auto" w:fill="FFFFFF"/>
            <w:vAlign w:val="center"/>
          </w:tcPr>
          <w:p w14:paraId="01CD3816" w14:textId="77777777" w:rsidR="00D14300" w:rsidRPr="00D14300" w:rsidRDefault="00D14300" w:rsidP="00D60FF2">
            <w:pPr>
              <w:rPr>
                <w:rFonts w:ascii="Arial Unicode MS" w:eastAsia="Arial Unicode MS" w:hAnsi="Arial Unicode MS" w:cs="Arial Unicode MS"/>
                <w:sz w:val="16"/>
                <w:szCs w:val="16"/>
              </w:rPr>
            </w:pPr>
          </w:p>
        </w:tc>
        <w:tc>
          <w:tcPr>
            <w:tcW w:w="1025" w:type="dxa"/>
            <w:tcBorders>
              <w:top w:val="nil"/>
              <w:bottom w:val="single" w:sz="16" w:space="0" w:color="000000"/>
              <w:right w:val="single" w:sz="16" w:space="0" w:color="000000"/>
            </w:tcBorders>
            <w:shd w:val="clear" w:color="auto" w:fill="FFFFFF"/>
            <w:vAlign w:val="center"/>
          </w:tcPr>
          <w:p w14:paraId="38ED4A48" w14:textId="77777777" w:rsidR="00D14300" w:rsidRPr="00D14300" w:rsidRDefault="00D14300" w:rsidP="00D60FF2">
            <w:pPr>
              <w:rPr>
                <w:rFonts w:ascii="Arial Unicode MS" w:eastAsia="Arial Unicode MS" w:hAnsi="Arial Unicode MS" w:cs="Arial Unicode MS"/>
                <w:sz w:val="16"/>
                <w:szCs w:val="16"/>
              </w:rPr>
            </w:pPr>
          </w:p>
        </w:tc>
      </w:tr>
      <w:tr w:rsidR="00D14300" w:rsidRPr="00D14300" w14:paraId="5609058E" w14:textId="77777777" w:rsidTr="00D14300">
        <w:trPr>
          <w:cantSplit/>
        </w:trPr>
        <w:tc>
          <w:tcPr>
            <w:tcW w:w="8153" w:type="dxa"/>
            <w:gridSpan w:val="7"/>
            <w:tcBorders>
              <w:top w:val="nil"/>
              <w:left w:val="nil"/>
              <w:bottom w:val="nil"/>
              <w:right w:val="nil"/>
            </w:tcBorders>
            <w:shd w:val="clear" w:color="auto" w:fill="FFFFFF"/>
          </w:tcPr>
          <w:p w14:paraId="0BE11C58" w14:textId="77777777" w:rsidR="00D14300" w:rsidRPr="00D14300" w:rsidRDefault="00D14300" w:rsidP="00D60FF2">
            <w:pPr>
              <w:ind w:left="60" w:right="60"/>
              <w:rPr>
                <w:rFonts w:ascii="Arial Unicode MS" w:eastAsia="Arial Unicode MS" w:hAnsi="Arial Unicode MS" w:cs="Arial Unicode MS"/>
                <w:sz w:val="16"/>
                <w:szCs w:val="16"/>
              </w:rPr>
            </w:pPr>
            <w:r w:rsidRPr="00D14300">
              <w:rPr>
                <w:rFonts w:ascii="Arial Unicode MS" w:eastAsia="Arial Unicode MS" w:hAnsi="Arial Unicode MS" w:cs="Arial Unicode MS"/>
                <w:sz w:val="16"/>
                <w:szCs w:val="16"/>
              </w:rPr>
              <w:t xml:space="preserve">a. Dependent Variable: </w:t>
            </w:r>
            <w:proofErr w:type="spellStart"/>
            <w:r w:rsidRPr="00D14300">
              <w:rPr>
                <w:rFonts w:ascii="Arial Unicode MS" w:eastAsia="Arial Unicode MS" w:hAnsi="Arial Unicode MS" w:cs="Arial Unicode MS"/>
                <w:sz w:val="16"/>
                <w:szCs w:val="16"/>
              </w:rPr>
              <w:t>FXRate</w:t>
            </w:r>
            <w:proofErr w:type="spellEnd"/>
          </w:p>
        </w:tc>
      </w:tr>
      <w:tr w:rsidR="00D14300" w:rsidRPr="00D14300" w14:paraId="7A8A5A19" w14:textId="77777777" w:rsidTr="00D14300">
        <w:trPr>
          <w:cantSplit/>
        </w:trPr>
        <w:tc>
          <w:tcPr>
            <w:tcW w:w="8153" w:type="dxa"/>
            <w:gridSpan w:val="7"/>
            <w:tcBorders>
              <w:top w:val="nil"/>
              <w:left w:val="nil"/>
              <w:bottom w:val="nil"/>
              <w:right w:val="nil"/>
            </w:tcBorders>
            <w:shd w:val="clear" w:color="auto" w:fill="FFFFFF"/>
          </w:tcPr>
          <w:p w14:paraId="33270227" w14:textId="77777777" w:rsidR="00D14300" w:rsidRPr="00D14300" w:rsidRDefault="00D14300" w:rsidP="00D60FF2">
            <w:pPr>
              <w:ind w:left="60" w:right="60"/>
              <w:rPr>
                <w:rFonts w:ascii="Arial Unicode MS" w:eastAsia="Arial Unicode MS" w:hAnsi="Arial Unicode MS" w:cs="Arial Unicode MS"/>
                <w:sz w:val="16"/>
                <w:szCs w:val="16"/>
              </w:rPr>
            </w:pPr>
            <w:r w:rsidRPr="00D14300">
              <w:rPr>
                <w:rFonts w:ascii="Arial Unicode MS" w:eastAsia="Arial Unicode MS" w:hAnsi="Arial Unicode MS" w:cs="Arial Unicode MS"/>
                <w:sz w:val="16"/>
                <w:szCs w:val="16"/>
              </w:rPr>
              <w:t xml:space="preserve">b. Predictors: (Constant), </w:t>
            </w:r>
            <w:proofErr w:type="spellStart"/>
            <w:r w:rsidRPr="00D14300">
              <w:rPr>
                <w:rFonts w:ascii="Arial Unicode MS" w:eastAsia="Arial Unicode MS" w:hAnsi="Arial Unicode MS" w:cs="Arial Unicode MS"/>
                <w:sz w:val="16"/>
                <w:szCs w:val="16"/>
              </w:rPr>
              <w:t>FX_USD_Per_Basket</w:t>
            </w:r>
            <w:proofErr w:type="spellEnd"/>
            <w:r w:rsidRPr="00D14300">
              <w:rPr>
                <w:rFonts w:ascii="Arial Unicode MS" w:eastAsia="Arial Unicode MS" w:hAnsi="Arial Unicode MS" w:cs="Arial Unicode MS"/>
                <w:sz w:val="16"/>
                <w:szCs w:val="16"/>
              </w:rPr>
              <w:t xml:space="preserve">, </w:t>
            </w:r>
            <w:proofErr w:type="spellStart"/>
            <w:r w:rsidRPr="00D14300">
              <w:rPr>
                <w:rFonts w:ascii="Arial Unicode MS" w:eastAsia="Arial Unicode MS" w:hAnsi="Arial Unicode MS" w:cs="Arial Unicode MS"/>
                <w:sz w:val="16"/>
                <w:szCs w:val="16"/>
              </w:rPr>
              <w:t>FX_USD_Per_AUD</w:t>
            </w:r>
            <w:proofErr w:type="spellEnd"/>
            <w:r w:rsidRPr="00D14300">
              <w:rPr>
                <w:rFonts w:ascii="Arial Unicode MS" w:eastAsia="Arial Unicode MS" w:hAnsi="Arial Unicode MS" w:cs="Arial Unicode MS"/>
                <w:sz w:val="16"/>
                <w:szCs w:val="16"/>
              </w:rPr>
              <w:t xml:space="preserve">, </w:t>
            </w:r>
            <w:proofErr w:type="spellStart"/>
            <w:r w:rsidRPr="00D14300">
              <w:rPr>
                <w:rFonts w:ascii="Arial Unicode MS" w:eastAsia="Arial Unicode MS" w:hAnsi="Arial Unicode MS" w:cs="Arial Unicode MS"/>
                <w:sz w:val="16"/>
                <w:szCs w:val="16"/>
              </w:rPr>
              <w:t>FX_USD_Per_JPY</w:t>
            </w:r>
            <w:proofErr w:type="spellEnd"/>
            <w:r w:rsidRPr="00D14300">
              <w:rPr>
                <w:rFonts w:ascii="Arial Unicode MS" w:eastAsia="Arial Unicode MS" w:hAnsi="Arial Unicode MS" w:cs="Arial Unicode MS"/>
                <w:sz w:val="16"/>
                <w:szCs w:val="16"/>
              </w:rPr>
              <w:t xml:space="preserve">, </w:t>
            </w:r>
            <w:proofErr w:type="spellStart"/>
            <w:r w:rsidRPr="00D14300">
              <w:rPr>
                <w:rFonts w:ascii="Arial Unicode MS" w:eastAsia="Arial Unicode MS" w:hAnsi="Arial Unicode MS" w:cs="Arial Unicode MS"/>
                <w:sz w:val="16"/>
                <w:szCs w:val="16"/>
              </w:rPr>
              <w:t>FX_USD_Per_CHF</w:t>
            </w:r>
            <w:proofErr w:type="spellEnd"/>
            <w:r w:rsidRPr="00D14300">
              <w:rPr>
                <w:rFonts w:ascii="Arial Unicode MS" w:eastAsia="Arial Unicode MS" w:hAnsi="Arial Unicode MS" w:cs="Arial Unicode MS"/>
                <w:sz w:val="16"/>
                <w:szCs w:val="16"/>
              </w:rPr>
              <w:t xml:space="preserve">, </w:t>
            </w:r>
            <w:proofErr w:type="spellStart"/>
            <w:r w:rsidRPr="00D14300">
              <w:rPr>
                <w:rFonts w:ascii="Arial Unicode MS" w:eastAsia="Arial Unicode MS" w:hAnsi="Arial Unicode MS" w:cs="Arial Unicode MS"/>
                <w:sz w:val="16"/>
                <w:szCs w:val="16"/>
              </w:rPr>
              <w:t>OilPrice</w:t>
            </w:r>
            <w:proofErr w:type="spellEnd"/>
            <w:r w:rsidRPr="00D14300">
              <w:rPr>
                <w:rFonts w:ascii="Arial Unicode MS" w:eastAsia="Arial Unicode MS" w:hAnsi="Arial Unicode MS" w:cs="Arial Unicode MS"/>
                <w:sz w:val="16"/>
                <w:szCs w:val="16"/>
              </w:rPr>
              <w:t xml:space="preserve">, </w:t>
            </w:r>
            <w:proofErr w:type="spellStart"/>
            <w:r w:rsidRPr="00D14300">
              <w:rPr>
                <w:rFonts w:ascii="Arial Unicode MS" w:eastAsia="Arial Unicode MS" w:hAnsi="Arial Unicode MS" w:cs="Arial Unicode MS"/>
                <w:sz w:val="16"/>
                <w:szCs w:val="16"/>
              </w:rPr>
              <w:t>FX_USD_Per_GBP</w:t>
            </w:r>
            <w:proofErr w:type="spellEnd"/>
            <w:r w:rsidRPr="00D14300">
              <w:rPr>
                <w:rFonts w:ascii="Arial Unicode MS" w:eastAsia="Arial Unicode MS" w:hAnsi="Arial Unicode MS" w:cs="Arial Unicode MS"/>
                <w:sz w:val="16"/>
                <w:szCs w:val="16"/>
              </w:rPr>
              <w:t xml:space="preserve">, </w:t>
            </w:r>
            <w:proofErr w:type="spellStart"/>
            <w:r w:rsidRPr="00D14300">
              <w:rPr>
                <w:rFonts w:ascii="Arial Unicode MS" w:eastAsia="Arial Unicode MS" w:hAnsi="Arial Unicode MS" w:cs="Arial Unicode MS"/>
                <w:sz w:val="16"/>
                <w:szCs w:val="16"/>
              </w:rPr>
              <w:t>FX_USD_Per_SEK</w:t>
            </w:r>
            <w:proofErr w:type="spellEnd"/>
            <w:r w:rsidRPr="00D14300">
              <w:rPr>
                <w:rFonts w:ascii="Arial Unicode MS" w:eastAsia="Arial Unicode MS" w:hAnsi="Arial Unicode MS" w:cs="Arial Unicode MS"/>
                <w:sz w:val="16"/>
                <w:szCs w:val="16"/>
              </w:rPr>
              <w:t xml:space="preserve">, </w:t>
            </w:r>
            <w:proofErr w:type="spellStart"/>
            <w:r w:rsidRPr="00D14300">
              <w:rPr>
                <w:rFonts w:ascii="Arial Unicode MS" w:eastAsia="Arial Unicode MS" w:hAnsi="Arial Unicode MS" w:cs="Arial Unicode MS"/>
                <w:sz w:val="16"/>
                <w:szCs w:val="16"/>
              </w:rPr>
              <w:t>FX_USD_Per_EUR</w:t>
            </w:r>
            <w:proofErr w:type="spellEnd"/>
          </w:p>
        </w:tc>
      </w:tr>
    </w:tbl>
    <w:p w14:paraId="6F191EC4" w14:textId="77777777" w:rsidR="00D14300" w:rsidRDefault="00D14300" w:rsidP="00D14300">
      <w:pPr>
        <w:spacing w:line="480" w:lineRule="auto"/>
        <w:rPr>
          <w:rFonts w:asciiTheme="majorHAnsi" w:hAnsiTheme="majorHAnsi"/>
          <w:sz w:val="20"/>
          <w:szCs w:val="20"/>
        </w:rPr>
      </w:pPr>
    </w:p>
    <w:p w14:paraId="1B318194" w14:textId="5B97ECAF" w:rsidR="00212B67" w:rsidRDefault="00D14300" w:rsidP="001968BD">
      <w:pPr>
        <w:spacing w:line="480" w:lineRule="auto"/>
        <w:outlineLvl w:val="0"/>
        <w:rPr>
          <w:rFonts w:asciiTheme="majorHAnsi" w:hAnsiTheme="majorHAnsi"/>
          <w:sz w:val="20"/>
          <w:szCs w:val="20"/>
        </w:rPr>
      </w:pPr>
      <w:r w:rsidRPr="00D14300">
        <w:rPr>
          <w:rFonts w:asciiTheme="majorHAnsi" w:hAnsiTheme="majorHAnsi"/>
          <w:sz w:val="20"/>
          <w:szCs w:val="20"/>
        </w:rPr>
        <w:t xml:space="preserve">Does this </w:t>
      </w:r>
      <w:r>
        <w:rPr>
          <w:rFonts w:asciiTheme="majorHAnsi" w:hAnsiTheme="majorHAnsi"/>
          <w:sz w:val="20"/>
          <w:szCs w:val="20"/>
        </w:rPr>
        <w:t xml:space="preserve">new model explain significantly more variability </w:t>
      </w:r>
      <w:r w:rsidR="00822E76">
        <w:rPr>
          <w:rFonts w:asciiTheme="majorHAnsi" w:hAnsiTheme="majorHAnsi"/>
          <w:sz w:val="20"/>
          <w:szCs w:val="20"/>
        </w:rPr>
        <w:t xml:space="preserve">in USD/CAD FX rate </w:t>
      </w:r>
      <w:r>
        <w:rPr>
          <w:rFonts w:asciiTheme="majorHAnsi" w:hAnsiTheme="majorHAnsi"/>
          <w:sz w:val="20"/>
          <w:szCs w:val="20"/>
        </w:rPr>
        <w:t xml:space="preserve">than the simple </w:t>
      </w:r>
      <w:r w:rsidR="00A73A59">
        <w:rPr>
          <w:rFonts w:asciiTheme="majorHAnsi" w:hAnsiTheme="majorHAnsi"/>
          <w:sz w:val="20"/>
          <w:szCs w:val="20"/>
        </w:rPr>
        <w:t xml:space="preserve">oil </w:t>
      </w:r>
      <w:r>
        <w:rPr>
          <w:rFonts w:asciiTheme="majorHAnsi" w:hAnsiTheme="majorHAnsi"/>
          <w:sz w:val="20"/>
          <w:szCs w:val="20"/>
        </w:rPr>
        <w:t>model?</w:t>
      </w:r>
    </w:p>
    <w:p w14:paraId="2E55809F" w14:textId="77777777" w:rsidR="00D14300" w:rsidRDefault="00D14300" w:rsidP="00D14300">
      <w:pPr>
        <w:spacing w:line="360" w:lineRule="auto"/>
        <w:ind w:left="720"/>
        <w:rPr>
          <w:rFonts w:asciiTheme="majorHAnsi" w:eastAsiaTheme="minorEastAsia" w:hAnsiTheme="majorHAnsi"/>
          <w:sz w:val="20"/>
          <w:szCs w:val="20"/>
        </w:rPr>
      </w:pPr>
      <w:r>
        <w:rPr>
          <w:rFonts w:asciiTheme="majorHAnsi" w:hAnsiTheme="majorHAnsi"/>
          <w:sz w:val="20"/>
          <w:szCs w:val="20"/>
        </w:rPr>
        <w:t>H</w:t>
      </w:r>
      <w:r>
        <w:rPr>
          <w:rFonts w:asciiTheme="majorHAnsi" w:hAnsiTheme="majorHAnsi"/>
          <w:sz w:val="20"/>
          <w:szCs w:val="20"/>
          <w:vertAlign w:val="subscript"/>
        </w:rPr>
        <w:t>0</w:t>
      </w:r>
      <w:r>
        <w:rPr>
          <w:rFonts w:asciiTheme="majorHAnsi" w:hAnsiTheme="majorHAnsi"/>
          <w:sz w:val="20"/>
          <w:szCs w:val="20"/>
        </w:rPr>
        <w:t xml:space="preserve">: </w:t>
      </w:r>
      <m:oMath>
        <m:r>
          <w:rPr>
            <w:rFonts w:ascii="Cambria Math" w:hAnsi="Cambria Math"/>
            <w:sz w:val="20"/>
            <w:szCs w:val="20"/>
          </w:rPr>
          <m:t>β</m:t>
        </m:r>
      </m:oMath>
      <w:r>
        <w:rPr>
          <w:rFonts w:asciiTheme="majorHAnsi" w:eastAsiaTheme="minorEastAsia" w:hAnsiTheme="majorHAnsi"/>
          <w:sz w:val="20"/>
          <w:szCs w:val="20"/>
          <w:vertAlign w:val="subscript"/>
        </w:rPr>
        <w:t>2</w:t>
      </w:r>
      <w:r>
        <w:rPr>
          <w:rFonts w:asciiTheme="majorHAnsi" w:eastAsiaTheme="minorEastAsia" w:hAnsiTheme="majorHAnsi"/>
          <w:sz w:val="20"/>
          <w:szCs w:val="20"/>
        </w:rPr>
        <w:t xml:space="preserve"> = </w:t>
      </w:r>
      <m:oMath>
        <m:r>
          <w:rPr>
            <w:rFonts w:ascii="Cambria Math" w:hAnsi="Cambria Math"/>
            <w:sz w:val="20"/>
            <w:szCs w:val="20"/>
          </w:rPr>
          <m:t>β</m:t>
        </m:r>
      </m:oMath>
      <w:r>
        <w:rPr>
          <w:rFonts w:asciiTheme="majorHAnsi" w:eastAsiaTheme="minorEastAsia" w:hAnsiTheme="majorHAnsi"/>
          <w:sz w:val="20"/>
          <w:szCs w:val="20"/>
          <w:vertAlign w:val="subscript"/>
        </w:rPr>
        <w:t>3</w:t>
      </w:r>
      <w:r>
        <w:rPr>
          <w:rFonts w:asciiTheme="majorHAnsi" w:eastAsiaTheme="minorEastAsia" w:hAnsiTheme="majorHAnsi"/>
          <w:sz w:val="20"/>
          <w:szCs w:val="20"/>
        </w:rPr>
        <w:t xml:space="preserve"> = … = </w:t>
      </w:r>
      <m:oMath>
        <m:r>
          <w:rPr>
            <w:rFonts w:ascii="Cambria Math" w:hAnsi="Cambria Math"/>
            <w:sz w:val="20"/>
            <w:szCs w:val="20"/>
          </w:rPr>
          <m:t>β</m:t>
        </m:r>
      </m:oMath>
      <w:r>
        <w:rPr>
          <w:rFonts w:asciiTheme="majorHAnsi" w:eastAsiaTheme="minorEastAsia" w:hAnsiTheme="majorHAnsi"/>
          <w:sz w:val="20"/>
          <w:szCs w:val="20"/>
          <w:vertAlign w:val="subscript"/>
        </w:rPr>
        <w:t>8</w:t>
      </w:r>
      <w:r>
        <w:rPr>
          <w:rFonts w:asciiTheme="majorHAnsi" w:eastAsiaTheme="minorEastAsia" w:hAnsiTheme="majorHAnsi"/>
          <w:sz w:val="20"/>
          <w:szCs w:val="20"/>
        </w:rPr>
        <w:t xml:space="preserve"> = 0. H</w:t>
      </w:r>
      <w:r>
        <w:rPr>
          <w:rFonts w:asciiTheme="majorHAnsi" w:eastAsiaTheme="minorEastAsia" w:hAnsiTheme="majorHAnsi"/>
          <w:sz w:val="20"/>
          <w:szCs w:val="20"/>
          <w:vertAlign w:val="subscript"/>
        </w:rPr>
        <w:t>a</w:t>
      </w:r>
      <w:r>
        <w:rPr>
          <w:rFonts w:asciiTheme="majorHAnsi" w:eastAsiaTheme="minorEastAsia" w:hAnsiTheme="majorHAnsi"/>
          <w:sz w:val="20"/>
          <w:szCs w:val="20"/>
        </w:rPr>
        <w:t xml:space="preserve">: at least one of these betas does not equal zero. </w:t>
      </w:r>
    </w:p>
    <w:p w14:paraId="650C1510" w14:textId="044D50E4" w:rsidR="00D14300" w:rsidRDefault="00CB735B" w:rsidP="00D14300">
      <w:pPr>
        <w:spacing w:line="360" w:lineRule="auto"/>
        <w:ind w:left="720"/>
        <w:rPr>
          <w:rFonts w:asciiTheme="majorHAnsi" w:eastAsiaTheme="minorEastAsia" w:hAnsiTheme="majorHAnsi"/>
          <w:sz w:val="20"/>
          <w:szCs w:val="20"/>
        </w:rPr>
      </w:pPr>
      <w:r>
        <w:rPr>
          <w:rFonts w:asciiTheme="majorHAnsi" w:eastAsiaTheme="minorEastAsia" w:hAnsiTheme="majorHAnsi"/>
          <w:sz w:val="20"/>
          <w:szCs w:val="20"/>
        </w:rPr>
        <w:t>F</w:t>
      </w:r>
      <w:r w:rsidR="00D14300">
        <w:rPr>
          <w:rFonts w:asciiTheme="majorHAnsi" w:eastAsiaTheme="minorEastAsia" w:hAnsiTheme="majorHAnsi"/>
          <w:sz w:val="20"/>
          <w:szCs w:val="20"/>
        </w:rPr>
        <w:t xml:space="preserve"> = ((</w:t>
      </w:r>
      <w:proofErr w:type="spellStart"/>
      <w:r w:rsidR="00D14300">
        <w:rPr>
          <w:rFonts w:asciiTheme="majorHAnsi" w:eastAsiaTheme="minorEastAsia" w:hAnsiTheme="majorHAnsi"/>
          <w:sz w:val="20"/>
          <w:szCs w:val="20"/>
        </w:rPr>
        <w:t>SS</w:t>
      </w:r>
      <w:r w:rsidR="00DE7F4A">
        <w:rPr>
          <w:rFonts w:asciiTheme="majorHAnsi" w:eastAsiaTheme="minorEastAsia" w:hAnsiTheme="majorHAnsi"/>
          <w:sz w:val="20"/>
          <w:szCs w:val="20"/>
        </w:rPr>
        <w:t>E</w:t>
      </w:r>
      <w:r w:rsidR="00DE7F4A">
        <w:rPr>
          <w:rFonts w:asciiTheme="majorHAnsi" w:eastAsiaTheme="minorEastAsia" w:hAnsiTheme="majorHAnsi"/>
          <w:sz w:val="20"/>
          <w:szCs w:val="20"/>
          <w:vertAlign w:val="subscript"/>
        </w:rPr>
        <w:t>Reduced</w:t>
      </w:r>
      <w:proofErr w:type="spellEnd"/>
      <w:r w:rsidR="00D14300">
        <w:rPr>
          <w:rFonts w:asciiTheme="majorHAnsi" w:eastAsiaTheme="minorEastAsia" w:hAnsiTheme="majorHAnsi"/>
          <w:sz w:val="20"/>
          <w:szCs w:val="20"/>
        </w:rPr>
        <w:t xml:space="preserve"> – </w:t>
      </w:r>
      <w:proofErr w:type="spellStart"/>
      <w:r w:rsidR="00D14300">
        <w:rPr>
          <w:rFonts w:asciiTheme="majorHAnsi" w:eastAsiaTheme="minorEastAsia" w:hAnsiTheme="majorHAnsi"/>
          <w:sz w:val="20"/>
          <w:szCs w:val="20"/>
        </w:rPr>
        <w:t>SS</w:t>
      </w:r>
      <w:r w:rsidR="00DE7F4A">
        <w:rPr>
          <w:rFonts w:asciiTheme="majorHAnsi" w:eastAsiaTheme="minorEastAsia" w:hAnsiTheme="majorHAnsi"/>
          <w:sz w:val="20"/>
          <w:szCs w:val="20"/>
        </w:rPr>
        <w:t>E</w:t>
      </w:r>
      <w:r w:rsidR="00DE7F4A">
        <w:rPr>
          <w:rFonts w:asciiTheme="majorHAnsi" w:eastAsiaTheme="minorEastAsia" w:hAnsiTheme="majorHAnsi"/>
          <w:sz w:val="20"/>
          <w:szCs w:val="20"/>
          <w:vertAlign w:val="subscript"/>
        </w:rPr>
        <w:t>Full</w:t>
      </w:r>
      <w:proofErr w:type="spellEnd"/>
      <w:r w:rsidR="00D14300">
        <w:rPr>
          <w:rFonts w:asciiTheme="majorHAnsi" w:eastAsiaTheme="minorEastAsia" w:hAnsiTheme="majorHAnsi"/>
          <w:sz w:val="20"/>
          <w:szCs w:val="20"/>
        </w:rPr>
        <w:t>) / # predictors tested) / (</w:t>
      </w:r>
      <w:proofErr w:type="spellStart"/>
      <w:r w:rsidR="00D14300">
        <w:rPr>
          <w:rFonts w:asciiTheme="majorHAnsi" w:eastAsiaTheme="minorEastAsia" w:hAnsiTheme="majorHAnsi"/>
          <w:sz w:val="20"/>
          <w:szCs w:val="20"/>
        </w:rPr>
        <w:t>SSE</w:t>
      </w:r>
      <w:r w:rsidR="00D14300">
        <w:rPr>
          <w:rFonts w:asciiTheme="majorHAnsi" w:eastAsiaTheme="minorEastAsia" w:hAnsiTheme="majorHAnsi"/>
          <w:sz w:val="20"/>
          <w:szCs w:val="20"/>
          <w:vertAlign w:val="subscript"/>
        </w:rPr>
        <w:t>Full</w:t>
      </w:r>
      <w:proofErr w:type="spellEnd"/>
      <w:r w:rsidR="00D14300">
        <w:rPr>
          <w:rFonts w:asciiTheme="majorHAnsi" w:eastAsiaTheme="minorEastAsia" w:hAnsiTheme="majorHAnsi"/>
          <w:sz w:val="20"/>
          <w:szCs w:val="20"/>
        </w:rPr>
        <w:t xml:space="preserve"> / n – k – 1)</w:t>
      </w:r>
    </w:p>
    <w:p w14:paraId="64939D1A" w14:textId="7D364DE9" w:rsidR="00DE7F4A" w:rsidRDefault="00D14300" w:rsidP="00D14300">
      <w:pPr>
        <w:spacing w:line="360" w:lineRule="auto"/>
        <w:ind w:left="720"/>
        <w:rPr>
          <w:rFonts w:asciiTheme="majorHAnsi" w:eastAsiaTheme="minorEastAsia" w:hAnsiTheme="majorHAnsi"/>
          <w:sz w:val="20"/>
          <w:szCs w:val="20"/>
        </w:rPr>
      </w:pPr>
      <w:r>
        <w:rPr>
          <w:rFonts w:asciiTheme="majorHAnsi" w:eastAsiaTheme="minorEastAsia" w:hAnsiTheme="majorHAnsi"/>
          <w:sz w:val="20"/>
          <w:szCs w:val="20"/>
        </w:rPr>
        <w:tab/>
        <w:t>= ((</w:t>
      </w:r>
      <w:r w:rsidR="00DE7F4A">
        <w:rPr>
          <w:rFonts w:asciiTheme="majorHAnsi" w:eastAsiaTheme="minorEastAsia" w:hAnsiTheme="majorHAnsi"/>
          <w:sz w:val="20"/>
          <w:szCs w:val="20"/>
        </w:rPr>
        <w:t>7937 – 1727) / 7) / (1727 / 3587) = 1842.607</w:t>
      </w:r>
    </w:p>
    <w:p w14:paraId="074FFFB0" w14:textId="094A8F00" w:rsidR="00DE7F4A" w:rsidRPr="00D14300" w:rsidRDefault="001F7C01" w:rsidP="00FD0F55">
      <w:pPr>
        <w:spacing w:line="360" w:lineRule="auto"/>
        <w:ind w:left="720"/>
        <w:rPr>
          <w:rFonts w:asciiTheme="majorHAnsi" w:eastAsiaTheme="minorEastAsia" w:hAnsiTheme="majorHAnsi"/>
          <w:sz w:val="20"/>
          <w:szCs w:val="20"/>
        </w:rPr>
      </w:pPr>
      <w:r>
        <w:rPr>
          <w:rFonts w:asciiTheme="majorHAnsi" w:eastAsiaTheme="minorEastAsia" w:hAnsiTheme="majorHAnsi"/>
          <w:sz w:val="20"/>
          <w:szCs w:val="20"/>
        </w:rPr>
        <w:t xml:space="preserve">Using </w:t>
      </w:r>
      <w:r w:rsidR="006C01B1">
        <w:rPr>
          <w:rFonts w:asciiTheme="majorHAnsi" w:eastAsiaTheme="minorEastAsia" w:hAnsiTheme="majorHAnsi"/>
          <w:sz w:val="20"/>
          <w:szCs w:val="20"/>
        </w:rPr>
        <w:t xml:space="preserve">the upper tail of </w:t>
      </w:r>
      <w:r>
        <w:rPr>
          <w:rFonts w:asciiTheme="majorHAnsi" w:eastAsiaTheme="minorEastAsia" w:hAnsiTheme="majorHAnsi"/>
          <w:sz w:val="20"/>
          <w:szCs w:val="20"/>
        </w:rPr>
        <w:t xml:space="preserve">an F-distribution, </w:t>
      </w:r>
      <w:r w:rsidR="006C01B1">
        <w:rPr>
          <w:rFonts w:asciiTheme="majorHAnsi" w:eastAsiaTheme="minorEastAsia" w:hAnsiTheme="majorHAnsi"/>
          <w:sz w:val="20"/>
          <w:szCs w:val="20"/>
        </w:rPr>
        <w:t xml:space="preserve">the </w:t>
      </w:r>
      <w:r w:rsidR="00DE7F4A">
        <w:rPr>
          <w:rFonts w:asciiTheme="majorHAnsi" w:eastAsiaTheme="minorEastAsia" w:hAnsiTheme="majorHAnsi"/>
          <w:sz w:val="20"/>
          <w:szCs w:val="20"/>
        </w:rPr>
        <w:t xml:space="preserve">p-value for </w:t>
      </w:r>
      <w:proofErr w:type="gramStart"/>
      <w:r w:rsidR="00DE7F4A">
        <w:rPr>
          <w:rFonts w:asciiTheme="majorHAnsi" w:eastAsiaTheme="minorEastAsia" w:hAnsiTheme="majorHAnsi"/>
          <w:sz w:val="20"/>
          <w:szCs w:val="20"/>
        </w:rPr>
        <w:t>F(</w:t>
      </w:r>
      <w:proofErr w:type="gramEnd"/>
      <w:r w:rsidR="00DE7F4A">
        <w:rPr>
          <w:rFonts w:asciiTheme="majorHAnsi" w:eastAsiaTheme="minorEastAsia" w:hAnsiTheme="majorHAnsi"/>
          <w:sz w:val="20"/>
          <w:szCs w:val="20"/>
        </w:rPr>
        <w:t>7,3587) is less than .001 .</w:t>
      </w:r>
    </w:p>
    <w:p w14:paraId="1009A593" w14:textId="58E813C0" w:rsidR="00D14300" w:rsidRPr="005C6964" w:rsidRDefault="00D14300" w:rsidP="00FD0F55">
      <w:pPr>
        <w:spacing w:line="360" w:lineRule="auto"/>
        <w:ind w:left="720"/>
        <w:rPr>
          <w:rFonts w:asciiTheme="majorHAnsi" w:eastAsiaTheme="minorEastAsia" w:hAnsiTheme="majorHAnsi"/>
          <w:sz w:val="20"/>
          <w:szCs w:val="20"/>
        </w:rPr>
      </w:pPr>
      <w:r>
        <w:rPr>
          <w:rFonts w:asciiTheme="majorHAnsi" w:eastAsiaTheme="minorEastAsia" w:hAnsiTheme="majorHAnsi"/>
          <w:sz w:val="20"/>
          <w:szCs w:val="20"/>
        </w:rPr>
        <w:t xml:space="preserve">Since p &lt; .05, we reject the null hypothesis. It appears that </w:t>
      </w:r>
      <w:r w:rsidR="00DE7F4A">
        <w:rPr>
          <w:rFonts w:asciiTheme="majorHAnsi" w:eastAsiaTheme="minorEastAsia" w:hAnsiTheme="majorHAnsi"/>
          <w:sz w:val="20"/>
          <w:szCs w:val="20"/>
        </w:rPr>
        <w:t>the full model explains significantly more v</w:t>
      </w:r>
      <w:r w:rsidR="006C01B1">
        <w:rPr>
          <w:rFonts w:asciiTheme="majorHAnsi" w:eastAsiaTheme="minorEastAsia" w:hAnsiTheme="majorHAnsi"/>
          <w:sz w:val="20"/>
          <w:szCs w:val="20"/>
        </w:rPr>
        <w:t xml:space="preserve">ariability in USD/CAD FX rate </w:t>
      </w:r>
      <w:r w:rsidR="00DE7F4A">
        <w:rPr>
          <w:rFonts w:asciiTheme="majorHAnsi" w:eastAsiaTheme="minorEastAsia" w:hAnsiTheme="majorHAnsi"/>
          <w:sz w:val="20"/>
          <w:szCs w:val="20"/>
        </w:rPr>
        <w:t>than does the simple model.</w:t>
      </w:r>
    </w:p>
    <w:p w14:paraId="31BE37B2" w14:textId="77777777" w:rsidR="00D14300" w:rsidRDefault="00D14300" w:rsidP="00D14300">
      <w:pPr>
        <w:spacing w:line="480" w:lineRule="auto"/>
        <w:rPr>
          <w:rFonts w:asciiTheme="majorHAnsi" w:hAnsiTheme="majorHAnsi"/>
          <w:sz w:val="20"/>
          <w:szCs w:val="20"/>
        </w:rPr>
      </w:pPr>
    </w:p>
    <w:p w14:paraId="4FA66F5E" w14:textId="193768B5" w:rsidR="006A6803" w:rsidRPr="00D14300" w:rsidRDefault="006A6803" w:rsidP="00FD0F55">
      <w:pPr>
        <w:spacing w:line="360" w:lineRule="auto"/>
        <w:rPr>
          <w:rFonts w:asciiTheme="majorHAnsi" w:hAnsiTheme="majorHAnsi"/>
          <w:sz w:val="20"/>
          <w:szCs w:val="20"/>
        </w:rPr>
      </w:pPr>
      <w:r>
        <w:rPr>
          <w:rFonts w:asciiTheme="majorHAnsi" w:hAnsiTheme="majorHAnsi"/>
          <w:sz w:val="20"/>
          <w:szCs w:val="20"/>
        </w:rPr>
        <w:t xml:space="preserve">Using the </w:t>
      </w:r>
      <w:r w:rsidR="006C01B1">
        <w:rPr>
          <w:rFonts w:asciiTheme="majorHAnsi" w:hAnsiTheme="majorHAnsi"/>
          <w:sz w:val="20"/>
          <w:szCs w:val="20"/>
        </w:rPr>
        <w:t xml:space="preserve">testing </w:t>
      </w:r>
      <w:r>
        <w:rPr>
          <w:rFonts w:asciiTheme="majorHAnsi" w:hAnsiTheme="majorHAnsi"/>
          <w:sz w:val="20"/>
          <w:szCs w:val="20"/>
        </w:rPr>
        <w:t xml:space="preserve">process above, similar </w:t>
      </w:r>
      <w:r w:rsidR="006C01B1">
        <w:rPr>
          <w:rFonts w:asciiTheme="majorHAnsi" w:hAnsiTheme="majorHAnsi"/>
          <w:sz w:val="20"/>
          <w:szCs w:val="20"/>
        </w:rPr>
        <w:t xml:space="preserve">positive </w:t>
      </w:r>
      <w:r>
        <w:rPr>
          <w:rFonts w:asciiTheme="majorHAnsi" w:hAnsiTheme="majorHAnsi"/>
          <w:sz w:val="20"/>
          <w:szCs w:val="20"/>
        </w:rPr>
        <w:t>results were obtained for the mining variables, the Canadian government statistics, the oil futures variables</w:t>
      </w:r>
      <w:r w:rsidR="000157EF">
        <w:rPr>
          <w:rFonts w:asciiTheme="majorHAnsi" w:hAnsiTheme="majorHAnsi"/>
          <w:sz w:val="20"/>
          <w:szCs w:val="20"/>
        </w:rPr>
        <w:t>, quadratic terms</w:t>
      </w:r>
      <w:r w:rsidR="0029721D">
        <w:rPr>
          <w:rFonts w:asciiTheme="majorHAnsi" w:hAnsiTheme="majorHAnsi"/>
          <w:sz w:val="20"/>
          <w:szCs w:val="20"/>
        </w:rPr>
        <w:t>, and interaction terms</w:t>
      </w:r>
      <w:r>
        <w:rPr>
          <w:rFonts w:asciiTheme="majorHAnsi" w:hAnsiTheme="majorHAnsi"/>
          <w:sz w:val="20"/>
          <w:szCs w:val="20"/>
        </w:rPr>
        <w:t xml:space="preserve">. </w:t>
      </w:r>
    </w:p>
    <w:p w14:paraId="19A25C4A" w14:textId="77777777" w:rsidR="00D14300" w:rsidRPr="00D14300" w:rsidRDefault="00D14300" w:rsidP="00156AEC">
      <w:pPr>
        <w:spacing w:line="480" w:lineRule="auto"/>
        <w:rPr>
          <w:rFonts w:asciiTheme="majorHAnsi" w:hAnsiTheme="majorHAnsi"/>
        </w:rPr>
      </w:pPr>
    </w:p>
    <w:p w14:paraId="4DA2DB79" w14:textId="6F4499E3" w:rsidR="00A161D0" w:rsidRDefault="00A161D0" w:rsidP="009A75B7">
      <w:pPr>
        <w:pStyle w:val="ListParagraph"/>
        <w:keepNext/>
        <w:keepLines/>
        <w:numPr>
          <w:ilvl w:val="1"/>
          <w:numId w:val="6"/>
        </w:numPr>
        <w:spacing w:line="480" w:lineRule="auto"/>
        <w:ind w:left="357" w:hanging="357"/>
        <w:rPr>
          <w:rFonts w:asciiTheme="majorHAnsi" w:hAnsiTheme="majorHAnsi"/>
          <w:b/>
          <w:sz w:val="24"/>
          <w:szCs w:val="24"/>
        </w:rPr>
      </w:pPr>
      <w:r>
        <w:rPr>
          <w:rFonts w:asciiTheme="majorHAnsi" w:hAnsiTheme="majorHAnsi"/>
          <w:b/>
          <w:sz w:val="24"/>
          <w:szCs w:val="24"/>
        </w:rPr>
        <w:t>Exploration</w:t>
      </w:r>
      <w:r w:rsidR="00FC58C0">
        <w:rPr>
          <w:rFonts w:asciiTheme="majorHAnsi" w:hAnsiTheme="majorHAnsi"/>
          <w:b/>
          <w:sz w:val="24"/>
          <w:szCs w:val="24"/>
        </w:rPr>
        <w:t xml:space="preserve"> of predictors</w:t>
      </w:r>
    </w:p>
    <w:p w14:paraId="11CE91DB" w14:textId="44B5481D" w:rsidR="0049172D" w:rsidRDefault="0049172D" w:rsidP="009A75B7">
      <w:pPr>
        <w:pStyle w:val="ListParagraph"/>
        <w:spacing w:line="360" w:lineRule="auto"/>
        <w:ind w:left="0"/>
        <w:rPr>
          <w:rFonts w:asciiTheme="majorHAnsi" w:hAnsiTheme="majorHAnsi" w:cs="Times New Roman"/>
          <w:sz w:val="20"/>
          <w:szCs w:val="20"/>
        </w:rPr>
      </w:pPr>
      <w:r>
        <w:rPr>
          <w:rFonts w:asciiTheme="majorHAnsi" w:hAnsiTheme="majorHAnsi" w:cs="Times New Roman"/>
          <w:sz w:val="20"/>
          <w:szCs w:val="20"/>
        </w:rPr>
        <w:t xml:space="preserve">On the basis of the </w:t>
      </w:r>
      <w:r w:rsidR="00A73A59">
        <w:rPr>
          <w:rFonts w:asciiTheme="majorHAnsi" w:hAnsiTheme="majorHAnsi" w:cs="Times New Roman"/>
          <w:sz w:val="20"/>
          <w:szCs w:val="20"/>
        </w:rPr>
        <w:t>simple oil</w:t>
      </w:r>
      <w:r>
        <w:rPr>
          <w:rFonts w:asciiTheme="majorHAnsi" w:hAnsiTheme="majorHAnsi" w:cs="Times New Roman"/>
          <w:sz w:val="20"/>
          <w:szCs w:val="20"/>
        </w:rPr>
        <w:t xml:space="preserve"> model and nested F-tests above, </w:t>
      </w:r>
      <w:r w:rsidR="005C1471">
        <w:rPr>
          <w:rFonts w:asciiTheme="majorHAnsi" w:hAnsiTheme="majorHAnsi" w:cs="Times New Roman"/>
          <w:sz w:val="20"/>
          <w:szCs w:val="20"/>
        </w:rPr>
        <w:t>let’s explore</w:t>
      </w:r>
      <w:r>
        <w:rPr>
          <w:rFonts w:asciiTheme="majorHAnsi" w:hAnsiTheme="majorHAnsi" w:cs="Times New Roman"/>
          <w:sz w:val="20"/>
          <w:szCs w:val="20"/>
        </w:rPr>
        <w:t xml:space="preserve"> which predictors in the variable subsets add significant explanatory power, without intro</w:t>
      </w:r>
      <w:r w:rsidR="005C1471">
        <w:rPr>
          <w:rFonts w:asciiTheme="majorHAnsi" w:hAnsiTheme="majorHAnsi" w:cs="Times New Roman"/>
          <w:sz w:val="20"/>
          <w:szCs w:val="20"/>
        </w:rPr>
        <w:t>ducing excessive collinearity or</w:t>
      </w:r>
      <w:r>
        <w:rPr>
          <w:rFonts w:asciiTheme="majorHAnsi" w:hAnsiTheme="majorHAnsi" w:cs="Times New Roman"/>
          <w:sz w:val="20"/>
          <w:szCs w:val="20"/>
        </w:rPr>
        <w:t xml:space="preserve"> violating regression assumptions. The outcome of these explorations will be summarized for space purposes, and one </w:t>
      </w:r>
      <w:r w:rsidR="007E31EE">
        <w:rPr>
          <w:rFonts w:asciiTheme="majorHAnsi" w:hAnsiTheme="majorHAnsi" w:cs="Times New Roman"/>
          <w:sz w:val="20"/>
          <w:szCs w:val="20"/>
        </w:rPr>
        <w:t>interesting</w:t>
      </w:r>
      <w:r>
        <w:rPr>
          <w:rFonts w:asciiTheme="majorHAnsi" w:hAnsiTheme="majorHAnsi" w:cs="Times New Roman"/>
          <w:sz w:val="20"/>
          <w:szCs w:val="20"/>
        </w:rPr>
        <w:t xml:space="preserve"> </w:t>
      </w:r>
      <w:r w:rsidR="007E31EE">
        <w:rPr>
          <w:rFonts w:asciiTheme="majorHAnsi" w:hAnsiTheme="majorHAnsi" w:cs="Times New Roman"/>
          <w:sz w:val="20"/>
          <w:szCs w:val="20"/>
        </w:rPr>
        <w:t>result</w:t>
      </w:r>
      <w:r>
        <w:rPr>
          <w:rFonts w:asciiTheme="majorHAnsi" w:hAnsiTheme="majorHAnsi" w:cs="Times New Roman"/>
          <w:sz w:val="20"/>
          <w:szCs w:val="20"/>
        </w:rPr>
        <w:t xml:space="preserve"> will be analyzed in detail. (The final model will be described, tested, and verified in the following section of this report.)</w:t>
      </w:r>
    </w:p>
    <w:p w14:paraId="3F3F256E" w14:textId="77777777" w:rsidR="007E31EE" w:rsidRDefault="007E31EE" w:rsidP="00FD0F55">
      <w:pPr>
        <w:pStyle w:val="ListParagraph"/>
        <w:spacing w:line="360" w:lineRule="auto"/>
        <w:ind w:left="0"/>
        <w:rPr>
          <w:rFonts w:asciiTheme="majorHAnsi" w:hAnsiTheme="majorHAnsi" w:cs="Times New Roman"/>
          <w:sz w:val="20"/>
          <w:szCs w:val="20"/>
        </w:rPr>
      </w:pPr>
    </w:p>
    <w:p w14:paraId="49BFAC3D" w14:textId="1B16B65E" w:rsidR="00112AB9" w:rsidRDefault="0049172D" w:rsidP="00FD0F55">
      <w:pPr>
        <w:pStyle w:val="ListParagraph"/>
        <w:spacing w:line="360" w:lineRule="auto"/>
        <w:ind w:left="0"/>
        <w:rPr>
          <w:rFonts w:asciiTheme="majorHAnsi" w:hAnsiTheme="majorHAnsi" w:cs="Times New Roman"/>
          <w:sz w:val="20"/>
          <w:szCs w:val="20"/>
        </w:rPr>
      </w:pPr>
      <w:r>
        <w:rPr>
          <w:rFonts w:asciiTheme="majorHAnsi" w:hAnsiTheme="majorHAnsi" w:cs="Times New Roman"/>
          <w:sz w:val="20"/>
          <w:szCs w:val="20"/>
        </w:rPr>
        <w:t xml:space="preserve">Of the variable subsets, it </w:t>
      </w:r>
      <w:r w:rsidR="00F534E0">
        <w:rPr>
          <w:rFonts w:asciiTheme="majorHAnsi" w:hAnsiTheme="majorHAnsi" w:cs="Times New Roman"/>
          <w:sz w:val="20"/>
          <w:szCs w:val="20"/>
        </w:rPr>
        <w:t>was found that</w:t>
      </w:r>
      <w:r>
        <w:rPr>
          <w:rFonts w:asciiTheme="majorHAnsi" w:hAnsiTheme="majorHAnsi" w:cs="Times New Roman"/>
          <w:sz w:val="20"/>
          <w:szCs w:val="20"/>
        </w:rPr>
        <w:t xml:space="preserve"> that cu</w:t>
      </w:r>
      <w:r w:rsidR="007E31EE">
        <w:rPr>
          <w:rFonts w:asciiTheme="majorHAnsi" w:hAnsiTheme="majorHAnsi" w:cs="Times New Roman"/>
          <w:sz w:val="20"/>
          <w:szCs w:val="20"/>
        </w:rPr>
        <w:t xml:space="preserve">rrency variables introduced excessive </w:t>
      </w:r>
      <w:r>
        <w:rPr>
          <w:rFonts w:asciiTheme="majorHAnsi" w:hAnsiTheme="majorHAnsi" w:cs="Times New Roman"/>
          <w:sz w:val="20"/>
          <w:szCs w:val="20"/>
        </w:rPr>
        <w:t xml:space="preserve">collinearity, since their impact </w:t>
      </w:r>
      <w:r w:rsidR="007E31EE">
        <w:rPr>
          <w:rFonts w:asciiTheme="majorHAnsi" w:hAnsiTheme="majorHAnsi" w:cs="Times New Roman"/>
          <w:sz w:val="20"/>
          <w:szCs w:val="20"/>
        </w:rPr>
        <w:t>is</w:t>
      </w:r>
      <w:r>
        <w:rPr>
          <w:rFonts w:asciiTheme="majorHAnsi" w:hAnsiTheme="majorHAnsi" w:cs="Times New Roman"/>
          <w:sz w:val="20"/>
          <w:szCs w:val="20"/>
        </w:rPr>
        <w:t xml:space="preserve"> already reflected elsewhere in the model. Among the government statistics, </w:t>
      </w:r>
      <w:r w:rsidRPr="0049172D">
        <w:rPr>
          <w:rFonts w:asciiTheme="majorHAnsi" w:hAnsiTheme="majorHAnsi" w:cs="Times New Roman"/>
          <w:i/>
          <w:sz w:val="20"/>
          <w:szCs w:val="20"/>
        </w:rPr>
        <w:t>GDP_CA</w:t>
      </w:r>
      <w:r>
        <w:rPr>
          <w:rFonts w:asciiTheme="majorHAnsi" w:hAnsiTheme="majorHAnsi" w:cs="Times New Roman"/>
          <w:sz w:val="20"/>
          <w:szCs w:val="20"/>
        </w:rPr>
        <w:t xml:space="preserve"> </w:t>
      </w:r>
      <w:r w:rsidR="00F534E0">
        <w:rPr>
          <w:rFonts w:asciiTheme="majorHAnsi" w:hAnsiTheme="majorHAnsi" w:cs="Times New Roman"/>
          <w:sz w:val="20"/>
          <w:szCs w:val="20"/>
        </w:rPr>
        <w:t>was identified as</w:t>
      </w:r>
      <w:r>
        <w:rPr>
          <w:rFonts w:asciiTheme="majorHAnsi" w:hAnsiTheme="majorHAnsi" w:cs="Times New Roman"/>
          <w:sz w:val="20"/>
          <w:szCs w:val="20"/>
        </w:rPr>
        <w:t xml:space="preserve"> the most </w:t>
      </w:r>
      <w:r>
        <w:rPr>
          <w:rFonts w:asciiTheme="majorHAnsi" w:hAnsiTheme="majorHAnsi" w:cs="Times New Roman"/>
          <w:sz w:val="20"/>
          <w:szCs w:val="20"/>
        </w:rPr>
        <w:lastRenderedPageBreak/>
        <w:t xml:space="preserve">useful. Among the mining variables, </w:t>
      </w:r>
      <w:proofErr w:type="spellStart"/>
      <w:r>
        <w:rPr>
          <w:rFonts w:asciiTheme="majorHAnsi" w:hAnsiTheme="majorHAnsi" w:cs="Times New Roman"/>
          <w:i/>
          <w:sz w:val="20"/>
          <w:szCs w:val="20"/>
        </w:rPr>
        <w:t>GoldPrice</w:t>
      </w:r>
      <w:proofErr w:type="spellEnd"/>
      <w:r>
        <w:rPr>
          <w:rFonts w:asciiTheme="majorHAnsi" w:hAnsiTheme="majorHAnsi" w:cs="Times New Roman"/>
          <w:sz w:val="20"/>
          <w:szCs w:val="20"/>
        </w:rPr>
        <w:t xml:space="preserve"> was useful</w:t>
      </w:r>
      <w:r w:rsidR="00EE42D8">
        <w:rPr>
          <w:rFonts w:asciiTheme="majorHAnsi" w:hAnsiTheme="majorHAnsi" w:cs="Times New Roman"/>
          <w:sz w:val="20"/>
          <w:szCs w:val="20"/>
        </w:rPr>
        <w:t xml:space="preserve">. However, </w:t>
      </w:r>
      <w:proofErr w:type="spellStart"/>
      <w:r w:rsidR="0036265D">
        <w:rPr>
          <w:rFonts w:asciiTheme="majorHAnsi" w:hAnsiTheme="majorHAnsi" w:cs="Times New Roman"/>
          <w:i/>
          <w:sz w:val="20"/>
          <w:szCs w:val="20"/>
        </w:rPr>
        <w:t>MetalOre</w:t>
      </w:r>
      <w:proofErr w:type="spellEnd"/>
      <w:r>
        <w:rPr>
          <w:rFonts w:asciiTheme="majorHAnsi" w:hAnsiTheme="majorHAnsi" w:cs="Times New Roman"/>
          <w:sz w:val="20"/>
          <w:szCs w:val="20"/>
        </w:rPr>
        <w:t xml:space="preserve"> </w:t>
      </w:r>
      <w:r w:rsidR="00C17E99">
        <w:rPr>
          <w:rFonts w:asciiTheme="majorHAnsi" w:hAnsiTheme="majorHAnsi" w:cs="Times New Roman"/>
          <w:sz w:val="20"/>
          <w:szCs w:val="20"/>
        </w:rPr>
        <w:t>would introduce</w:t>
      </w:r>
      <w:r>
        <w:rPr>
          <w:rFonts w:asciiTheme="majorHAnsi" w:hAnsiTheme="majorHAnsi" w:cs="Times New Roman"/>
          <w:sz w:val="20"/>
          <w:szCs w:val="20"/>
        </w:rPr>
        <w:t xml:space="preserve"> </w:t>
      </w:r>
      <w:r w:rsidR="00C17E99">
        <w:rPr>
          <w:rFonts w:asciiTheme="majorHAnsi" w:hAnsiTheme="majorHAnsi" w:cs="Times New Roman"/>
          <w:sz w:val="20"/>
          <w:szCs w:val="20"/>
        </w:rPr>
        <w:t>excessive</w:t>
      </w:r>
      <w:r>
        <w:rPr>
          <w:rFonts w:asciiTheme="majorHAnsi" w:hAnsiTheme="majorHAnsi" w:cs="Times New Roman"/>
          <w:sz w:val="20"/>
          <w:szCs w:val="20"/>
        </w:rPr>
        <w:t xml:space="preserve"> collinearity</w:t>
      </w:r>
      <w:del w:id="1930" w:author="David Modjeska" w:date="2016-04-21T23:36:00Z">
        <w:r w:rsidDel="000A3E7A">
          <w:rPr>
            <w:rFonts w:asciiTheme="majorHAnsi" w:hAnsiTheme="majorHAnsi" w:cs="Times New Roman"/>
            <w:sz w:val="20"/>
            <w:szCs w:val="20"/>
          </w:rPr>
          <w:delText xml:space="preserve">, and models with </w:delText>
        </w:r>
        <w:r w:rsidDel="000A3E7A">
          <w:rPr>
            <w:rFonts w:asciiTheme="majorHAnsi" w:hAnsiTheme="majorHAnsi" w:cs="Times New Roman"/>
            <w:i/>
            <w:sz w:val="20"/>
            <w:szCs w:val="20"/>
          </w:rPr>
          <w:delText>Coal</w:delText>
        </w:r>
        <w:r w:rsidDel="000A3E7A">
          <w:rPr>
            <w:rFonts w:asciiTheme="majorHAnsi" w:hAnsiTheme="majorHAnsi" w:cs="Times New Roman"/>
            <w:sz w:val="20"/>
            <w:szCs w:val="20"/>
          </w:rPr>
          <w:delText xml:space="preserve"> violated regression assumptions</w:delText>
        </w:r>
      </w:del>
      <w:r>
        <w:rPr>
          <w:rFonts w:asciiTheme="majorHAnsi" w:hAnsiTheme="majorHAnsi" w:cs="Times New Roman"/>
          <w:sz w:val="20"/>
          <w:szCs w:val="20"/>
        </w:rPr>
        <w:t xml:space="preserve">. Finally, among the oil futures variables, </w:t>
      </w:r>
      <w:proofErr w:type="spellStart"/>
      <w:r>
        <w:rPr>
          <w:rFonts w:asciiTheme="majorHAnsi" w:hAnsiTheme="majorHAnsi" w:cs="Times New Roman"/>
          <w:i/>
          <w:sz w:val="20"/>
          <w:szCs w:val="20"/>
        </w:rPr>
        <w:t>Oil_Futures_Open</w:t>
      </w:r>
      <w:proofErr w:type="spellEnd"/>
      <w:r w:rsidR="00EE42D8">
        <w:rPr>
          <w:rFonts w:asciiTheme="majorHAnsi" w:hAnsiTheme="majorHAnsi" w:cs="Times New Roman"/>
          <w:sz w:val="20"/>
          <w:szCs w:val="20"/>
        </w:rPr>
        <w:t xml:space="preserve"> turned out to be useful enough </w:t>
      </w:r>
      <w:r>
        <w:rPr>
          <w:rFonts w:asciiTheme="majorHAnsi" w:hAnsiTheme="majorHAnsi" w:cs="Times New Roman"/>
          <w:sz w:val="20"/>
          <w:szCs w:val="20"/>
        </w:rPr>
        <w:t xml:space="preserve">to </w:t>
      </w:r>
      <w:r w:rsidR="00EE42D8">
        <w:rPr>
          <w:rFonts w:asciiTheme="majorHAnsi" w:hAnsiTheme="majorHAnsi" w:cs="Times New Roman"/>
          <w:sz w:val="20"/>
          <w:szCs w:val="20"/>
        </w:rPr>
        <w:t>justify replacing</w:t>
      </w:r>
      <w:r>
        <w:rPr>
          <w:rFonts w:asciiTheme="majorHAnsi" w:hAnsiTheme="majorHAnsi" w:cs="Times New Roman"/>
          <w:sz w:val="20"/>
          <w:szCs w:val="20"/>
        </w:rPr>
        <w:t xml:space="preserve"> </w:t>
      </w:r>
      <w:proofErr w:type="spellStart"/>
      <w:r>
        <w:rPr>
          <w:rFonts w:asciiTheme="majorHAnsi" w:hAnsiTheme="majorHAnsi" w:cs="Times New Roman"/>
          <w:i/>
          <w:sz w:val="20"/>
          <w:szCs w:val="20"/>
        </w:rPr>
        <w:t>OilPrice</w:t>
      </w:r>
      <w:proofErr w:type="spellEnd"/>
      <w:r w:rsidR="00A73A59">
        <w:rPr>
          <w:rFonts w:asciiTheme="majorHAnsi" w:hAnsiTheme="majorHAnsi" w:cs="Times New Roman"/>
          <w:sz w:val="20"/>
          <w:szCs w:val="20"/>
        </w:rPr>
        <w:t xml:space="preserve"> in the simple oil</w:t>
      </w:r>
      <w:r>
        <w:rPr>
          <w:rFonts w:asciiTheme="majorHAnsi" w:hAnsiTheme="majorHAnsi" w:cs="Times New Roman"/>
          <w:sz w:val="20"/>
          <w:szCs w:val="20"/>
        </w:rPr>
        <w:t xml:space="preserve"> model. Let’s </w:t>
      </w:r>
      <w:r w:rsidR="00EE42D8">
        <w:rPr>
          <w:rFonts w:asciiTheme="majorHAnsi" w:hAnsiTheme="majorHAnsi" w:cs="Times New Roman"/>
          <w:sz w:val="20"/>
          <w:szCs w:val="20"/>
        </w:rPr>
        <w:t xml:space="preserve">consider </w:t>
      </w:r>
      <w:r>
        <w:rPr>
          <w:rFonts w:asciiTheme="majorHAnsi" w:hAnsiTheme="majorHAnsi" w:cs="Times New Roman"/>
          <w:sz w:val="20"/>
          <w:szCs w:val="20"/>
        </w:rPr>
        <w:t>this replacement in detail.</w:t>
      </w:r>
      <w:r w:rsidR="00110AD0">
        <w:rPr>
          <w:rFonts w:asciiTheme="majorHAnsi" w:hAnsiTheme="majorHAnsi" w:cs="Times New Roman"/>
          <w:sz w:val="20"/>
          <w:szCs w:val="20"/>
        </w:rPr>
        <w:t xml:space="preserve"> The fitted model and SPSS output are below.</w:t>
      </w:r>
    </w:p>
    <w:p w14:paraId="26BF7A11" w14:textId="77777777" w:rsidR="00A66873" w:rsidRDefault="00A66873" w:rsidP="00FD0F55">
      <w:pPr>
        <w:pStyle w:val="ListParagraph"/>
        <w:spacing w:line="360" w:lineRule="auto"/>
        <w:ind w:left="0"/>
        <w:rPr>
          <w:rFonts w:asciiTheme="majorHAnsi" w:hAnsiTheme="majorHAnsi" w:cs="Times New Roman"/>
          <w:sz w:val="20"/>
          <w:szCs w:val="20"/>
        </w:rPr>
      </w:pPr>
    </w:p>
    <w:p w14:paraId="0818644B" w14:textId="37A5C806" w:rsidR="00A66873" w:rsidRPr="005576ED" w:rsidRDefault="00BC0798" w:rsidP="00A66873">
      <w:pPr>
        <w:pStyle w:val="ListParagraph"/>
        <w:spacing w:line="360" w:lineRule="auto"/>
        <w:outlineLvl w:val="0"/>
        <w:rPr>
          <w:rFonts w:asciiTheme="majorHAnsi" w:hAnsiTheme="majorHAnsi"/>
          <w:i/>
          <w:sz w:val="20"/>
          <w:szCs w:val="20"/>
        </w:rPr>
      </w:pPr>
      <m:oMath>
        <m:acc>
          <m:accPr>
            <m:ctrlPr>
              <w:rPr>
                <w:rFonts w:ascii="Cambria Math" w:hAnsi="Cambria Math"/>
                <w:i/>
                <w:sz w:val="20"/>
                <w:szCs w:val="20"/>
              </w:rPr>
            </m:ctrlPr>
          </m:accPr>
          <m:e>
            <m:r>
              <w:rPr>
                <w:rFonts w:ascii="Cambria Math" w:hAnsi="Cambria Math"/>
                <w:sz w:val="20"/>
                <w:szCs w:val="20"/>
              </w:rPr>
              <m:t>FXRate</m:t>
            </m:r>
          </m:e>
        </m:acc>
      </m:oMath>
      <w:r w:rsidR="005576ED">
        <w:rPr>
          <w:rFonts w:asciiTheme="majorHAnsi" w:eastAsiaTheme="minorEastAsia" w:hAnsiTheme="majorHAnsi"/>
          <w:sz w:val="20"/>
          <w:szCs w:val="20"/>
        </w:rPr>
        <w:t xml:space="preserve"> </w:t>
      </w:r>
      <w:r w:rsidR="00A66873">
        <w:rPr>
          <w:rFonts w:asciiTheme="majorHAnsi" w:hAnsiTheme="majorHAnsi"/>
          <w:sz w:val="20"/>
          <w:szCs w:val="20"/>
        </w:rPr>
        <w:t>= 0.604</w:t>
      </w:r>
      <w:r w:rsidR="00A66873">
        <w:rPr>
          <w:rFonts w:asciiTheme="majorHAnsi" w:eastAsiaTheme="minorEastAsia" w:hAnsiTheme="majorHAnsi" w:cs="Times New Roman"/>
          <w:sz w:val="20"/>
          <w:szCs w:val="20"/>
        </w:rPr>
        <w:t xml:space="preserve"> + 0.004*</w:t>
      </w:r>
      <w:proofErr w:type="spellStart"/>
      <w:r w:rsidR="00A66873" w:rsidRPr="005576ED">
        <w:rPr>
          <w:rFonts w:asciiTheme="majorHAnsi" w:eastAsiaTheme="minorEastAsia" w:hAnsiTheme="majorHAnsi" w:cs="Times New Roman"/>
          <w:i/>
          <w:sz w:val="20"/>
          <w:szCs w:val="20"/>
        </w:rPr>
        <w:t>Oil_Future_Open</w:t>
      </w:r>
      <w:proofErr w:type="spellEnd"/>
    </w:p>
    <w:tbl>
      <w:tblPr>
        <w:tblW w:w="587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6"/>
        <w:gridCol w:w="1024"/>
        <w:gridCol w:w="1086"/>
        <w:gridCol w:w="1469"/>
        <w:gridCol w:w="1469"/>
      </w:tblGrid>
      <w:tr w:rsidR="00112AB9" w:rsidRPr="00C17E99" w14:paraId="749F7381" w14:textId="77777777" w:rsidTr="00112AB9">
        <w:trPr>
          <w:cantSplit/>
        </w:trPr>
        <w:tc>
          <w:tcPr>
            <w:tcW w:w="5874" w:type="dxa"/>
            <w:gridSpan w:val="5"/>
            <w:tcBorders>
              <w:top w:val="nil"/>
              <w:left w:val="nil"/>
              <w:bottom w:val="nil"/>
              <w:right w:val="nil"/>
            </w:tcBorders>
            <w:shd w:val="clear" w:color="auto" w:fill="FFFFFF"/>
            <w:vAlign w:val="center"/>
          </w:tcPr>
          <w:p w14:paraId="593F835D" w14:textId="77777777" w:rsidR="00112AB9" w:rsidRPr="00C17E99" w:rsidRDefault="00112AB9" w:rsidP="00B35BFA">
            <w:pPr>
              <w:ind w:right="60"/>
              <w:rPr>
                <w:rFonts w:ascii="Arial Unicode MS" w:eastAsia="Arial Unicode MS" w:hAnsi="Arial Unicode MS" w:cs="Arial Unicode MS"/>
                <w:sz w:val="16"/>
                <w:szCs w:val="16"/>
              </w:rPr>
            </w:pPr>
            <w:r w:rsidRPr="00C17E99">
              <w:rPr>
                <w:rFonts w:ascii="Arial Unicode MS" w:eastAsia="Arial Unicode MS" w:hAnsi="Arial Unicode MS" w:cs="Arial Unicode MS"/>
                <w:b/>
                <w:bCs/>
                <w:sz w:val="16"/>
                <w:szCs w:val="16"/>
              </w:rPr>
              <w:t xml:space="preserve">Model </w:t>
            </w:r>
            <w:proofErr w:type="spellStart"/>
            <w:r w:rsidRPr="00C17E99">
              <w:rPr>
                <w:rFonts w:ascii="Arial Unicode MS" w:eastAsia="Arial Unicode MS" w:hAnsi="Arial Unicode MS" w:cs="Arial Unicode MS"/>
                <w:b/>
                <w:bCs/>
                <w:sz w:val="16"/>
                <w:szCs w:val="16"/>
              </w:rPr>
              <w:t>Summary</w:t>
            </w:r>
            <w:r w:rsidRPr="00C17E99">
              <w:rPr>
                <w:rFonts w:ascii="Arial Unicode MS" w:eastAsia="Arial Unicode MS" w:hAnsi="Arial Unicode MS" w:cs="Arial Unicode MS"/>
                <w:b/>
                <w:bCs/>
                <w:sz w:val="16"/>
                <w:szCs w:val="16"/>
                <w:vertAlign w:val="superscript"/>
              </w:rPr>
              <w:t>b</w:t>
            </w:r>
            <w:proofErr w:type="spellEnd"/>
          </w:p>
        </w:tc>
      </w:tr>
      <w:tr w:rsidR="00112AB9" w:rsidRPr="00C17E99" w14:paraId="76B44D87" w14:textId="77777777" w:rsidTr="00112AB9">
        <w:trPr>
          <w:cantSplit/>
        </w:trPr>
        <w:tc>
          <w:tcPr>
            <w:tcW w:w="826"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241F0B35" w14:textId="77777777" w:rsidR="00112AB9" w:rsidRPr="00C17E99" w:rsidRDefault="00112AB9" w:rsidP="00B35BFA">
            <w:pPr>
              <w:ind w:left="60" w:right="60"/>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Model</w:t>
            </w:r>
          </w:p>
        </w:tc>
        <w:tc>
          <w:tcPr>
            <w:tcW w:w="1024" w:type="dxa"/>
            <w:tcBorders>
              <w:top w:val="single" w:sz="16" w:space="0" w:color="000000"/>
              <w:left w:val="single" w:sz="16" w:space="0" w:color="000000"/>
              <w:bottom w:val="single" w:sz="16" w:space="0" w:color="000000"/>
            </w:tcBorders>
            <w:shd w:val="clear" w:color="auto" w:fill="FFFFFF"/>
            <w:vAlign w:val="bottom"/>
          </w:tcPr>
          <w:p w14:paraId="55FDC718" w14:textId="77777777" w:rsidR="00112AB9" w:rsidRPr="00C17E99" w:rsidRDefault="00112AB9" w:rsidP="00B35BFA">
            <w:pPr>
              <w:ind w:left="60" w:right="60"/>
              <w:jc w:val="center"/>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R</w:t>
            </w:r>
          </w:p>
        </w:tc>
        <w:tc>
          <w:tcPr>
            <w:tcW w:w="1086" w:type="dxa"/>
            <w:tcBorders>
              <w:top w:val="single" w:sz="16" w:space="0" w:color="000000"/>
              <w:bottom w:val="single" w:sz="16" w:space="0" w:color="000000"/>
            </w:tcBorders>
            <w:shd w:val="clear" w:color="auto" w:fill="FFFFFF"/>
            <w:vAlign w:val="bottom"/>
          </w:tcPr>
          <w:p w14:paraId="03CBD191" w14:textId="77777777" w:rsidR="00112AB9" w:rsidRPr="00C17E99" w:rsidRDefault="00112AB9" w:rsidP="00B35BFA">
            <w:pPr>
              <w:ind w:left="60" w:right="60"/>
              <w:jc w:val="center"/>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R Square</w:t>
            </w:r>
          </w:p>
        </w:tc>
        <w:tc>
          <w:tcPr>
            <w:tcW w:w="1469" w:type="dxa"/>
            <w:tcBorders>
              <w:top w:val="single" w:sz="16" w:space="0" w:color="000000"/>
              <w:bottom w:val="single" w:sz="16" w:space="0" w:color="000000"/>
            </w:tcBorders>
            <w:shd w:val="clear" w:color="auto" w:fill="FFFFFF"/>
            <w:vAlign w:val="bottom"/>
          </w:tcPr>
          <w:p w14:paraId="3D336617" w14:textId="77777777" w:rsidR="00112AB9" w:rsidRPr="00C17E99" w:rsidRDefault="00112AB9" w:rsidP="00B35BFA">
            <w:pPr>
              <w:ind w:left="60" w:right="60"/>
              <w:jc w:val="center"/>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Adjusted R Square</w:t>
            </w:r>
          </w:p>
        </w:tc>
        <w:tc>
          <w:tcPr>
            <w:tcW w:w="1469" w:type="dxa"/>
            <w:tcBorders>
              <w:top w:val="single" w:sz="16" w:space="0" w:color="000000"/>
              <w:bottom w:val="single" w:sz="16" w:space="0" w:color="000000"/>
              <w:right w:val="single" w:sz="16" w:space="0" w:color="000000"/>
            </w:tcBorders>
            <w:shd w:val="clear" w:color="auto" w:fill="FFFFFF"/>
            <w:vAlign w:val="bottom"/>
          </w:tcPr>
          <w:p w14:paraId="77E065F5" w14:textId="77777777" w:rsidR="00112AB9" w:rsidRPr="00C17E99" w:rsidRDefault="00112AB9" w:rsidP="00B35BFA">
            <w:pPr>
              <w:ind w:left="60" w:right="60"/>
              <w:jc w:val="center"/>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Std. Error of the Estimate</w:t>
            </w:r>
          </w:p>
        </w:tc>
      </w:tr>
      <w:tr w:rsidR="00112AB9" w:rsidRPr="00C17E99" w14:paraId="611D78FC" w14:textId="77777777" w:rsidTr="00112AB9">
        <w:trPr>
          <w:cantSplit/>
        </w:trPr>
        <w:tc>
          <w:tcPr>
            <w:tcW w:w="826" w:type="dxa"/>
            <w:tcBorders>
              <w:top w:val="single" w:sz="16" w:space="0" w:color="000000"/>
              <w:left w:val="single" w:sz="16" w:space="0" w:color="000000"/>
              <w:bottom w:val="single" w:sz="16" w:space="0" w:color="000000"/>
              <w:right w:val="single" w:sz="16" w:space="0" w:color="000000"/>
            </w:tcBorders>
            <w:shd w:val="clear" w:color="auto" w:fill="FFFFFF"/>
          </w:tcPr>
          <w:p w14:paraId="7E0F390A" w14:textId="77777777" w:rsidR="00112AB9" w:rsidRPr="00C17E99" w:rsidRDefault="00112AB9" w:rsidP="00B35BFA">
            <w:pPr>
              <w:ind w:left="60" w:right="60"/>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1</w:t>
            </w:r>
          </w:p>
        </w:tc>
        <w:tc>
          <w:tcPr>
            <w:tcW w:w="1024" w:type="dxa"/>
            <w:tcBorders>
              <w:top w:val="single" w:sz="16" w:space="0" w:color="000000"/>
              <w:left w:val="single" w:sz="16" w:space="0" w:color="000000"/>
              <w:bottom w:val="single" w:sz="16" w:space="0" w:color="000000"/>
            </w:tcBorders>
            <w:shd w:val="clear" w:color="auto" w:fill="FFFFFF"/>
            <w:vAlign w:val="center"/>
          </w:tcPr>
          <w:p w14:paraId="290C1E5C" w14:textId="77777777" w:rsidR="00112AB9" w:rsidRPr="00C17E99" w:rsidRDefault="00112AB9" w:rsidP="00B35BFA">
            <w:pPr>
              <w:ind w:left="60" w:right="60"/>
              <w:jc w:val="right"/>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.834</w:t>
            </w:r>
            <w:r w:rsidRPr="00C17E99">
              <w:rPr>
                <w:rFonts w:ascii="Arial Unicode MS" w:eastAsia="Arial Unicode MS" w:hAnsi="Arial Unicode MS" w:cs="Arial Unicode MS"/>
                <w:sz w:val="16"/>
                <w:szCs w:val="16"/>
                <w:vertAlign w:val="superscript"/>
              </w:rPr>
              <w:t>a</w:t>
            </w:r>
          </w:p>
        </w:tc>
        <w:tc>
          <w:tcPr>
            <w:tcW w:w="1086" w:type="dxa"/>
            <w:tcBorders>
              <w:top w:val="single" w:sz="16" w:space="0" w:color="000000"/>
              <w:bottom w:val="single" w:sz="16" w:space="0" w:color="000000"/>
            </w:tcBorders>
            <w:shd w:val="clear" w:color="auto" w:fill="FFFFFF"/>
            <w:vAlign w:val="center"/>
          </w:tcPr>
          <w:p w14:paraId="50F56E49" w14:textId="77777777" w:rsidR="00112AB9" w:rsidRPr="00C17E99" w:rsidRDefault="00112AB9" w:rsidP="00B35BFA">
            <w:pPr>
              <w:ind w:left="60" w:right="60"/>
              <w:jc w:val="right"/>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.695</w:t>
            </w:r>
          </w:p>
        </w:tc>
        <w:tc>
          <w:tcPr>
            <w:tcW w:w="1469" w:type="dxa"/>
            <w:tcBorders>
              <w:top w:val="single" w:sz="16" w:space="0" w:color="000000"/>
              <w:bottom w:val="single" w:sz="16" w:space="0" w:color="000000"/>
            </w:tcBorders>
            <w:shd w:val="clear" w:color="auto" w:fill="FFFFFF"/>
            <w:vAlign w:val="center"/>
          </w:tcPr>
          <w:p w14:paraId="7294CF91" w14:textId="77777777" w:rsidR="00112AB9" w:rsidRPr="00C17E99" w:rsidRDefault="00112AB9" w:rsidP="00B35BFA">
            <w:pPr>
              <w:ind w:left="60" w:right="60"/>
              <w:jc w:val="right"/>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.695</w:t>
            </w:r>
          </w:p>
        </w:tc>
        <w:tc>
          <w:tcPr>
            <w:tcW w:w="1469" w:type="dxa"/>
            <w:tcBorders>
              <w:top w:val="single" w:sz="16" w:space="0" w:color="000000"/>
              <w:bottom w:val="single" w:sz="16" w:space="0" w:color="000000"/>
              <w:right w:val="single" w:sz="16" w:space="0" w:color="000000"/>
            </w:tcBorders>
            <w:shd w:val="clear" w:color="auto" w:fill="FFFFFF"/>
            <w:vAlign w:val="center"/>
          </w:tcPr>
          <w:p w14:paraId="51EBE0D7" w14:textId="77777777" w:rsidR="00112AB9" w:rsidRPr="00C17E99" w:rsidRDefault="00112AB9" w:rsidP="00B35BFA">
            <w:pPr>
              <w:ind w:left="60" w:right="60"/>
              <w:jc w:val="right"/>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.044884015</w:t>
            </w:r>
          </w:p>
        </w:tc>
      </w:tr>
      <w:tr w:rsidR="00112AB9" w:rsidRPr="00C17E99" w14:paraId="0E7B8F9B" w14:textId="77777777" w:rsidTr="00112AB9">
        <w:trPr>
          <w:cantSplit/>
        </w:trPr>
        <w:tc>
          <w:tcPr>
            <w:tcW w:w="5874" w:type="dxa"/>
            <w:gridSpan w:val="5"/>
            <w:tcBorders>
              <w:top w:val="nil"/>
              <w:left w:val="nil"/>
              <w:bottom w:val="nil"/>
              <w:right w:val="nil"/>
            </w:tcBorders>
            <w:shd w:val="clear" w:color="auto" w:fill="FFFFFF"/>
          </w:tcPr>
          <w:p w14:paraId="42B7566E" w14:textId="77777777" w:rsidR="00112AB9" w:rsidRPr="00C17E99" w:rsidRDefault="00112AB9" w:rsidP="00B35BFA">
            <w:pPr>
              <w:ind w:left="60" w:right="60"/>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 xml:space="preserve">a. Predictors: (Constant), </w:t>
            </w:r>
            <w:proofErr w:type="spellStart"/>
            <w:r w:rsidRPr="00C17E99">
              <w:rPr>
                <w:rFonts w:ascii="Arial Unicode MS" w:eastAsia="Arial Unicode MS" w:hAnsi="Arial Unicode MS" w:cs="Arial Unicode MS"/>
                <w:sz w:val="16"/>
                <w:szCs w:val="16"/>
              </w:rPr>
              <w:t>Oil_Future_Open</w:t>
            </w:r>
            <w:proofErr w:type="spellEnd"/>
          </w:p>
        </w:tc>
      </w:tr>
      <w:tr w:rsidR="00112AB9" w:rsidRPr="00C17E99" w14:paraId="1885C7F5" w14:textId="77777777" w:rsidTr="00112AB9">
        <w:trPr>
          <w:cantSplit/>
        </w:trPr>
        <w:tc>
          <w:tcPr>
            <w:tcW w:w="5874" w:type="dxa"/>
            <w:gridSpan w:val="5"/>
            <w:tcBorders>
              <w:top w:val="nil"/>
              <w:left w:val="nil"/>
              <w:bottom w:val="nil"/>
              <w:right w:val="nil"/>
            </w:tcBorders>
            <w:shd w:val="clear" w:color="auto" w:fill="FFFFFF"/>
          </w:tcPr>
          <w:p w14:paraId="3540F863" w14:textId="77777777" w:rsidR="00112AB9" w:rsidRPr="00C17E99" w:rsidRDefault="00112AB9" w:rsidP="00B35BFA">
            <w:pPr>
              <w:ind w:left="60" w:right="60"/>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 xml:space="preserve">b. Dependent Variable: </w:t>
            </w:r>
            <w:proofErr w:type="spellStart"/>
            <w:r w:rsidRPr="00C17E99">
              <w:rPr>
                <w:rFonts w:ascii="Arial Unicode MS" w:eastAsia="Arial Unicode MS" w:hAnsi="Arial Unicode MS" w:cs="Arial Unicode MS"/>
                <w:sz w:val="16"/>
                <w:szCs w:val="16"/>
              </w:rPr>
              <w:t>FXRate</w:t>
            </w:r>
            <w:proofErr w:type="spellEnd"/>
          </w:p>
        </w:tc>
      </w:tr>
    </w:tbl>
    <w:p w14:paraId="4ECA1D1B" w14:textId="77777777" w:rsidR="00112AB9" w:rsidRPr="00C17E99" w:rsidRDefault="00112AB9" w:rsidP="00B35BFA">
      <w:pPr>
        <w:rPr>
          <w:rFonts w:ascii="Arial Unicode MS" w:eastAsia="Arial Unicode MS" w:hAnsi="Arial Unicode MS" w:cs="Arial Unicode MS"/>
          <w:sz w:val="16"/>
          <w:szCs w:val="16"/>
        </w:rPr>
      </w:pPr>
    </w:p>
    <w:tbl>
      <w:tblPr>
        <w:tblW w:w="882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729"/>
        <w:gridCol w:w="1392"/>
        <w:gridCol w:w="1392"/>
        <w:gridCol w:w="1469"/>
        <w:gridCol w:w="1086"/>
        <w:gridCol w:w="1024"/>
      </w:tblGrid>
      <w:tr w:rsidR="00112AB9" w:rsidRPr="00C17E99" w14:paraId="2BD62BA8" w14:textId="77777777" w:rsidTr="00112AB9">
        <w:trPr>
          <w:cantSplit/>
        </w:trPr>
        <w:tc>
          <w:tcPr>
            <w:tcW w:w="8826" w:type="dxa"/>
            <w:gridSpan w:val="7"/>
            <w:tcBorders>
              <w:top w:val="nil"/>
              <w:left w:val="nil"/>
              <w:bottom w:val="nil"/>
              <w:right w:val="nil"/>
            </w:tcBorders>
            <w:shd w:val="clear" w:color="auto" w:fill="FFFFFF"/>
            <w:vAlign w:val="center"/>
          </w:tcPr>
          <w:p w14:paraId="3ACB7F0F" w14:textId="77777777" w:rsidR="00112AB9" w:rsidRPr="00C17E99" w:rsidRDefault="00112AB9" w:rsidP="00B35BFA">
            <w:pPr>
              <w:ind w:right="60"/>
              <w:rPr>
                <w:rFonts w:ascii="Arial Unicode MS" w:eastAsia="Arial Unicode MS" w:hAnsi="Arial Unicode MS" w:cs="Arial Unicode MS"/>
                <w:sz w:val="16"/>
                <w:szCs w:val="16"/>
              </w:rPr>
            </w:pPr>
            <w:proofErr w:type="spellStart"/>
            <w:r w:rsidRPr="00C17E99">
              <w:rPr>
                <w:rFonts w:ascii="Arial Unicode MS" w:eastAsia="Arial Unicode MS" w:hAnsi="Arial Unicode MS" w:cs="Arial Unicode MS"/>
                <w:b/>
                <w:bCs/>
                <w:sz w:val="16"/>
                <w:szCs w:val="16"/>
              </w:rPr>
              <w:t>Coefficients</w:t>
            </w:r>
            <w:r w:rsidRPr="00C17E99">
              <w:rPr>
                <w:rFonts w:ascii="Arial Unicode MS" w:eastAsia="Arial Unicode MS" w:hAnsi="Arial Unicode MS" w:cs="Arial Unicode MS"/>
                <w:b/>
                <w:bCs/>
                <w:sz w:val="16"/>
                <w:szCs w:val="16"/>
                <w:vertAlign w:val="superscript"/>
              </w:rPr>
              <w:t>a</w:t>
            </w:r>
            <w:proofErr w:type="spellEnd"/>
          </w:p>
        </w:tc>
      </w:tr>
      <w:tr w:rsidR="00112AB9" w:rsidRPr="00C17E99" w14:paraId="132E6930" w14:textId="77777777" w:rsidTr="00112AB9">
        <w:trPr>
          <w:cantSplit/>
        </w:trPr>
        <w:tc>
          <w:tcPr>
            <w:tcW w:w="2463" w:type="dxa"/>
            <w:gridSpan w:val="2"/>
            <w:vMerge w:val="restart"/>
            <w:tcBorders>
              <w:top w:val="single" w:sz="16" w:space="0" w:color="000000"/>
              <w:left w:val="single" w:sz="16" w:space="0" w:color="000000"/>
              <w:bottom w:val="nil"/>
              <w:right w:val="nil"/>
            </w:tcBorders>
            <w:shd w:val="clear" w:color="auto" w:fill="FFFFFF"/>
            <w:vAlign w:val="bottom"/>
          </w:tcPr>
          <w:p w14:paraId="52559144" w14:textId="77777777" w:rsidR="00112AB9" w:rsidRPr="00C17E99" w:rsidRDefault="00112AB9" w:rsidP="00B35BFA">
            <w:pPr>
              <w:ind w:left="60" w:right="60"/>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Model</w:t>
            </w:r>
          </w:p>
        </w:tc>
        <w:tc>
          <w:tcPr>
            <w:tcW w:w="2784" w:type="dxa"/>
            <w:gridSpan w:val="2"/>
            <w:tcBorders>
              <w:top w:val="single" w:sz="16" w:space="0" w:color="000000"/>
              <w:left w:val="single" w:sz="16" w:space="0" w:color="000000"/>
            </w:tcBorders>
            <w:shd w:val="clear" w:color="auto" w:fill="FFFFFF"/>
            <w:vAlign w:val="bottom"/>
          </w:tcPr>
          <w:p w14:paraId="37B2B140" w14:textId="77777777" w:rsidR="00112AB9" w:rsidRPr="00C17E99" w:rsidRDefault="00112AB9" w:rsidP="00B35BFA">
            <w:pPr>
              <w:ind w:left="60" w:right="60"/>
              <w:jc w:val="center"/>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Unstandardized Coefficients</w:t>
            </w:r>
          </w:p>
        </w:tc>
        <w:tc>
          <w:tcPr>
            <w:tcW w:w="1469" w:type="dxa"/>
            <w:tcBorders>
              <w:top w:val="single" w:sz="16" w:space="0" w:color="000000"/>
            </w:tcBorders>
            <w:shd w:val="clear" w:color="auto" w:fill="FFFFFF"/>
            <w:vAlign w:val="bottom"/>
          </w:tcPr>
          <w:p w14:paraId="5D46AC08" w14:textId="77777777" w:rsidR="00112AB9" w:rsidRPr="00C17E99" w:rsidRDefault="00112AB9" w:rsidP="00B35BFA">
            <w:pPr>
              <w:ind w:left="60" w:right="60"/>
              <w:jc w:val="center"/>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Standardized Coefficients</w:t>
            </w:r>
          </w:p>
        </w:tc>
        <w:tc>
          <w:tcPr>
            <w:tcW w:w="1086" w:type="dxa"/>
            <w:vMerge w:val="restart"/>
            <w:tcBorders>
              <w:top w:val="single" w:sz="16" w:space="0" w:color="000000"/>
            </w:tcBorders>
            <w:shd w:val="clear" w:color="auto" w:fill="FFFFFF"/>
            <w:vAlign w:val="bottom"/>
          </w:tcPr>
          <w:p w14:paraId="7B428931" w14:textId="77777777" w:rsidR="00112AB9" w:rsidRPr="00C17E99" w:rsidRDefault="00112AB9" w:rsidP="00B35BFA">
            <w:pPr>
              <w:ind w:left="60" w:right="60"/>
              <w:jc w:val="center"/>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t</w:t>
            </w:r>
          </w:p>
        </w:tc>
        <w:tc>
          <w:tcPr>
            <w:tcW w:w="1024" w:type="dxa"/>
            <w:vMerge w:val="restart"/>
            <w:tcBorders>
              <w:top w:val="single" w:sz="16" w:space="0" w:color="000000"/>
              <w:right w:val="single" w:sz="16" w:space="0" w:color="000000"/>
            </w:tcBorders>
            <w:shd w:val="clear" w:color="auto" w:fill="FFFFFF"/>
            <w:vAlign w:val="bottom"/>
          </w:tcPr>
          <w:p w14:paraId="42961848" w14:textId="77777777" w:rsidR="00112AB9" w:rsidRPr="00C17E99" w:rsidRDefault="00112AB9" w:rsidP="00B35BFA">
            <w:pPr>
              <w:ind w:left="60" w:right="60"/>
              <w:jc w:val="center"/>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Sig.</w:t>
            </w:r>
          </w:p>
        </w:tc>
      </w:tr>
      <w:tr w:rsidR="00112AB9" w:rsidRPr="00C17E99" w14:paraId="33092429" w14:textId="77777777" w:rsidTr="00112AB9">
        <w:trPr>
          <w:cantSplit/>
        </w:trPr>
        <w:tc>
          <w:tcPr>
            <w:tcW w:w="2463" w:type="dxa"/>
            <w:gridSpan w:val="2"/>
            <w:vMerge/>
            <w:tcBorders>
              <w:top w:val="single" w:sz="16" w:space="0" w:color="000000"/>
              <w:left w:val="single" w:sz="16" w:space="0" w:color="000000"/>
              <w:bottom w:val="nil"/>
              <w:right w:val="nil"/>
            </w:tcBorders>
            <w:shd w:val="clear" w:color="auto" w:fill="FFFFFF"/>
            <w:vAlign w:val="bottom"/>
          </w:tcPr>
          <w:p w14:paraId="7686008B" w14:textId="77777777" w:rsidR="00112AB9" w:rsidRPr="00C17E99" w:rsidRDefault="00112AB9" w:rsidP="00B35BFA">
            <w:pPr>
              <w:rPr>
                <w:rFonts w:ascii="Arial Unicode MS" w:eastAsia="Arial Unicode MS" w:hAnsi="Arial Unicode MS" w:cs="Arial Unicode MS"/>
                <w:sz w:val="16"/>
                <w:szCs w:val="16"/>
              </w:rPr>
            </w:pPr>
          </w:p>
        </w:tc>
        <w:tc>
          <w:tcPr>
            <w:tcW w:w="1392" w:type="dxa"/>
            <w:tcBorders>
              <w:left w:val="single" w:sz="16" w:space="0" w:color="000000"/>
              <w:bottom w:val="single" w:sz="16" w:space="0" w:color="000000"/>
            </w:tcBorders>
            <w:shd w:val="clear" w:color="auto" w:fill="FFFFFF"/>
            <w:vAlign w:val="bottom"/>
          </w:tcPr>
          <w:p w14:paraId="0DCFD7D9" w14:textId="77777777" w:rsidR="00112AB9" w:rsidRPr="00C17E99" w:rsidRDefault="00112AB9" w:rsidP="00B35BFA">
            <w:pPr>
              <w:ind w:left="60" w:right="60"/>
              <w:jc w:val="center"/>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B</w:t>
            </w:r>
          </w:p>
        </w:tc>
        <w:tc>
          <w:tcPr>
            <w:tcW w:w="1392" w:type="dxa"/>
            <w:tcBorders>
              <w:bottom w:val="single" w:sz="16" w:space="0" w:color="000000"/>
            </w:tcBorders>
            <w:shd w:val="clear" w:color="auto" w:fill="FFFFFF"/>
            <w:vAlign w:val="bottom"/>
          </w:tcPr>
          <w:p w14:paraId="79986357" w14:textId="77777777" w:rsidR="00112AB9" w:rsidRPr="00C17E99" w:rsidRDefault="00112AB9" w:rsidP="00B35BFA">
            <w:pPr>
              <w:ind w:left="60" w:right="60"/>
              <w:jc w:val="center"/>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Std. Error</w:t>
            </w:r>
          </w:p>
        </w:tc>
        <w:tc>
          <w:tcPr>
            <w:tcW w:w="1469" w:type="dxa"/>
            <w:tcBorders>
              <w:bottom w:val="single" w:sz="16" w:space="0" w:color="000000"/>
            </w:tcBorders>
            <w:shd w:val="clear" w:color="auto" w:fill="FFFFFF"/>
            <w:vAlign w:val="bottom"/>
          </w:tcPr>
          <w:p w14:paraId="6627F3B1" w14:textId="77777777" w:rsidR="00112AB9" w:rsidRPr="00C17E99" w:rsidRDefault="00112AB9" w:rsidP="00B35BFA">
            <w:pPr>
              <w:ind w:left="60" w:right="60"/>
              <w:jc w:val="center"/>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Beta</w:t>
            </w:r>
          </w:p>
        </w:tc>
        <w:tc>
          <w:tcPr>
            <w:tcW w:w="1086" w:type="dxa"/>
            <w:vMerge/>
            <w:tcBorders>
              <w:top w:val="single" w:sz="16" w:space="0" w:color="000000"/>
            </w:tcBorders>
            <w:shd w:val="clear" w:color="auto" w:fill="FFFFFF"/>
            <w:vAlign w:val="bottom"/>
          </w:tcPr>
          <w:p w14:paraId="25BCCD81" w14:textId="77777777" w:rsidR="00112AB9" w:rsidRPr="00C17E99" w:rsidRDefault="00112AB9" w:rsidP="00B35BFA">
            <w:pPr>
              <w:rPr>
                <w:rFonts w:ascii="Arial Unicode MS" w:eastAsia="Arial Unicode MS" w:hAnsi="Arial Unicode MS" w:cs="Arial Unicode MS"/>
                <w:sz w:val="16"/>
                <w:szCs w:val="16"/>
              </w:rPr>
            </w:pPr>
          </w:p>
        </w:tc>
        <w:tc>
          <w:tcPr>
            <w:tcW w:w="1024" w:type="dxa"/>
            <w:vMerge/>
            <w:tcBorders>
              <w:top w:val="single" w:sz="16" w:space="0" w:color="000000"/>
              <w:right w:val="single" w:sz="16" w:space="0" w:color="000000"/>
            </w:tcBorders>
            <w:shd w:val="clear" w:color="auto" w:fill="FFFFFF"/>
            <w:vAlign w:val="bottom"/>
          </w:tcPr>
          <w:p w14:paraId="57249F89" w14:textId="77777777" w:rsidR="00112AB9" w:rsidRPr="00C17E99" w:rsidRDefault="00112AB9" w:rsidP="00B35BFA">
            <w:pPr>
              <w:rPr>
                <w:rFonts w:ascii="Arial Unicode MS" w:eastAsia="Arial Unicode MS" w:hAnsi="Arial Unicode MS" w:cs="Arial Unicode MS"/>
                <w:sz w:val="16"/>
                <w:szCs w:val="16"/>
              </w:rPr>
            </w:pPr>
          </w:p>
        </w:tc>
      </w:tr>
      <w:tr w:rsidR="00112AB9" w:rsidRPr="00C17E99" w14:paraId="467E9692" w14:textId="77777777" w:rsidTr="00112AB9">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00BD0720" w14:textId="77777777" w:rsidR="00112AB9" w:rsidRPr="00C17E99" w:rsidRDefault="00112AB9" w:rsidP="00B35BFA">
            <w:pPr>
              <w:ind w:left="60" w:right="60"/>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1</w:t>
            </w:r>
          </w:p>
        </w:tc>
        <w:tc>
          <w:tcPr>
            <w:tcW w:w="1729" w:type="dxa"/>
            <w:tcBorders>
              <w:top w:val="single" w:sz="16" w:space="0" w:color="000000"/>
              <w:left w:val="nil"/>
              <w:bottom w:val="nil"/>
              <w:right w:val="single" w:sz="16" w:space="0" w:color="000000"/>
            </w:tcBorders>
            <w:shd w:val="clear" w:color="auto" w:fill="FFFFFF"/>
          </w:tcPr>
          <w:p w14:paraId="6EC6FC03" w14:textId="77777777" w:rsidR="00112AB9" w:rsidRPr="00C17E99" w:rsidRDefault="00112AB9" w:rsidP="00B35BFA">
            <w:pPr>
              <w:ind w:left="60" w:right="60"/>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(Constant)</w:t>
            </w:r>
          </w:p>
        </w:tc>
        <w:tc>
          <w:tcPr>
            <w:tcW w:w="1392" w:type="dxa"/>
            <w:tcBorders>
              <w:top w:val="single" w:sz="16" w:space="0" w:color="000000"/>
              <w:left w:val="single" w:sz="16" w:space="0" w:color="000000"/>
              <w:bottom w:val="nil"/>
            </w:tcBorders>
            <w:shd w:val="clear" w:color="auto" w:fill="FFFFFF"/>
            <w:vAlign w:val="center"/>
          </w:tcPr>
          <w:p w14:paraId="62BEF16E" w14:textId="77777777" w:rsidR="00112AB9" w:rsidRPr="00C17E99" w:rsidRDefault="00112AB9" w:rsidP="00B35BFA">
            <w:pPr>
              <w:ind w:left="60" w:right="60"/>
              <w:jc w:val="right"/>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.604</w:t>
            </w:r>
          </w:p>
        </w:tc>
        <w:tc>
          <w:tcPr>
            <w:tcW w:w="1392" w:type="dxa"/>
            <w:tcBorders>
              <w:top w:val="single" w:sz="16" w:space="0" w:color="000000"/>
              <w:bottom w:val="nil"/>
            </w:tcBorders>
            <w:shd w:val="clear" w:color="auto" w:fill="FFFFFF"/>
            <w:vAlign w:val="center"/>
          </w:tcPr>
          <w:p w14:paraId="5240F562" w14:textId="77777777" w:rsidR="00112AB9" w:rsidRPr="00C17E99" w:rsidRDefault="00112AB9" w:rsidP="00B35BFA">
            <w:pPr>
              <w:ind w:left="60" w:right="60"/>
              <w:jc w:val="right"/>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.004</w:t>
            </w:r>
          </w:p>
        </w:tc>
        <w:tc>
          <w:tcPr>
            <w:tcW w:w="1469" w:type="dxa"/>
            <w:tcBorders>
              <w:top w:val="single" w:sz="16" w:space="0" w:color="000000"/>
              <w:bottom w:val="nil"/>
            </w:tcBorders>
            <w:shd w:val="clear" w:color="auto" w:fill="FFFFFF"/>
            <w:vAlign w:val="center"/>
          </w:tcPr>
          <w:p w14:paraId="21128413" w14:textId="77777777" w:rsidR="00112AB9" w:rsidRPr="00C17E99" w:rsidRDefault="00112AB9" w:rsidP="00B35BFA">
            <w:pPr>
              <w:rPr>
                <w:rFonts w:ascii="Arial Unicode MS" w:eastAsia="Arial Unicode MS" w:hAnsi="Arial Unicode MS" w:cs="Arial Unicode MS"/>
                <w:sz w:val="16"/>
                <w:szCs w:val="16"/>
              </w:rPr>
            </w:pPr>
          </w:p>
        </w:tc>
        <w:tc>
          <w:tcPr>
            <w:tcW w:w="1086" w:type="dxa"/>
            <w:tcBorders>
              <w:top w:val="single" w:sz="16" w:space="0" w:color="000000"/>
              <w:bottom w:val="nil"/>
            </w:tcBorders>
            <w:shd w:val="clear" w:color="auto" w:fill="FFFFFF"/>
            <w:vAlign w:val="center"/>
          </w:tcPr>
          <w:p w14:paraId="5E618DB7" w14:textId="77777777" w:rsidR="00112AB9" w:rsidRPr="00C17E99" w:rsidRDefault="00112AB9" w:rsidP="00B35BFA">
            <w:pPr>
              <w:ind w:left="60" w:right="60"/>
              <w:jc w:val="right"/>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166.816</w:t>
            </w:r>
          </w:p>
        </w:tc>
        <w:tc>
          <w:tcPr>
            <w:tcW w:w="1024" w:type="dxa"/>
            <w:tcBorders>
              <w:top w:val="single" w:sz="16" w:space="0" w:color="000000"/>
              <w:bottom w:val="nil"/>
              <w:right w:val="single" w:sz="16" w:space="0" w:color="000000"/>
            </w:tcBorders>
            <w:shd w:val="clear" w:color="auto" w:fill="FFFFFF"/>
            <w:vAlign w:val="center"/>
          </w:tcPr>
          <w:p w14:paraId="5F8683E3" w14:textId="77777777" w:rsidR="00112AB9" w:rsidRPr="00C17E99" w:rsidRDefault="00112AB9" w:rsidP="00B35BFA">
            <w:pPr>
              <w:ind w:left="60" w:right="60"/>
              <w:jc w:val="right"/>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.000</w:t>
            </w:r>
          </w:p>
        </w:tc>
      </w:tr>
      <w:tr w:rsidR="00112AB9" w:rsidRPr="00C17E99" w14:paraId="67E9A02B" w14:textId="77777777" w:rsidTr="00112AB9">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01634997" w14:textId="77777777" w:rsidR="00112AB9" w:rsidRPr="00C17E99" w:rsidRDefault="00112AB9" w:rsidP="00B35BFA">
            <w:pPr>
              <w:rPr>
                <w:rFonts w:ascii="Arial Unicode MS" w:eastAsia="Arial Unicode MS" w:hAnsi="Arial Unicode MS" w:cs="Arial Unicode MS"/>
                <w:sz w:val="16"/>
                <w:szCs w:val="16"/>
              </w:rPr>
            </w:pPr>
          </w:p>
        </w:tc>
        <w:tc>
          <w:tcPr>
            <w:tcW w:w="1729" w:type="dxa"/>
            <w:tcBorders>
              <w:top w:val="nil"/>
              <w:left w:val="nil"/>
              <w:bottom w:val="single" w:sz="16" w:space="0" w:color="000000"/>
              <w:right w:val="single" w:sz="16" w:space="0" w:color="000000"/>
            </w:tcBorders>
            <w:shd w:val="clear" w:color="auto" w:fill="FFFFFF"/>
          </w:tcPr>
          <w:p w14:paraId="590AE492" w14:textId="77777777" w:rsidR="00112AB9" w:rsidRPr="00C17E99" w:rsidRDefault="00112AB9" w:rsidP="00B35BFA">
            <w:pPr>
              <w:ind w:left="60" w:right="60"/>
              <w:rPr>
                <w:rFonts w:ascii="Arial Unicode MS" w:eastAsia="Arial Unicode MS" w:hAnsi="Arial Unicode MS" w:cs="Arial Unicode MS"/>
                <w:sz w:val="16"/>
                <w:szCs w:val="16"/>
              </w:rPr>
            </w:pPr>
            <w:proofErr w:type="spellStart"/>
            <w:r w:rsidRPr="00C17E99">
              <w:rPr>
                <w:rFonts w:ascii="Arial Unicode MS" w:eastAsia="Arial Unicode MS" w:hAnsi="Arial Unicode MS" w:cs="Arial Unicode MS"/>
                <w:sz w:val="16"/>
                <w:szCs w:val="16"/>
              </w:rPr>
              <w:t>Oil_Future_Open</w:t>
            </w:r>
            <w:proofErr w:type="spellEnd"/>
          </w:p>
        </w:tc>
        <w:tc>
          <w:tcPr>
            <w:tcW w:w="1392" w:type="dxa"/>
            <w:tcBorders>
              <w:top w:val="nil"/>
              <w:left w:val="single" w:sz="16" w:space="0" w:color="000000"/>
              <w:bottom w:val="single" w:sz="16" w:space="0" w:color="000000"/>
            </w:tcBorders>
            <w:shd w:val="clear" w:color="auto" w:fill="FFFFFF"/>
            <w:vAlign w:val="center"/>
          </w:tcPr>
          <w:p w14:paraId="11EF9028" w14:textId="77777777" w:rsidR="00112AB9" w:rsidRPr="00C17E99" w:rsidRDefault="00112AB9" w:rsidP="00B35BFA">
            <w:pPr>
              <w:ind w:left="60" w:right="60"/>
              <w:jc w:val="right"/>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.004</w:t>
            </w:r>
          </w:p>
        </w:tc>
        <w:tc>
          <w:tcPr>
            <w:tcW w:w="1392" w:type="dxa"/>
            <w:tcBorders>
              <w:top w:val="nil"/>
              <w:bottom w:val="single" w:sz="16" w:space="0" w:color="000000"/>
            </w:tcBorders>
            <w:shd w:val="clear" w:color="auto" w:fill="FFFFFF"/>
            <w:vAlign w:val="center"/>
          </w:tcPr>
          <w:p w14:paraId="2E7A08AD" w14:textId="77777777" w:rsidR="00112AB9" w:rsidRPr="00C17E99" w:rsidRDefault="00112AB9" w:rsidP="00B35BFA">
            <w:pPr>
              <w:ind w:left="60" w:right="60"/>
              <w:jc w:val="right"/>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.000</w:t>
            </w:r>
          </w:p>
        </w:tc>
        <w:tc>
          <w:tcPr>
            <w:tcW w:w="1469" w:type="dxa"/>
            <w:tcBorders>
              <w:top w:val="nil"/>
              <w:bottom w:val="single" w:sz="16" w:space="0" w:color="000000"/>
            </w:tcBorders>
            <w:shd w:val="clear" w:color="auto" w:fill="FFFFFF"/>
            <w:vAlign w:val="center"/>
          </w:tcPr>
          <w:p w14:paraId="1AABACE4" w14:textId="77777777" w:rsidR="00112AB9" w:rsidRPr="00C17E99" w:rsidRDefault="00112AB9" w:rsidP="00B35BFA">
            <w:pPr>
              <w:ind w:left="60" w:right="60"/>
              <w:jc w:val="right"/>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.834</w:t>
            </w:r>
          </w:p>
        </w:tc>
        <w:tc>
          <w:tcPr>
            <w:tcW w:w="1086" w:type="dxa"/>
            <w:tcBorders>
              <w:top w:val="nil"/>
              <w:bottom w:val="single" w:sz="16" w:space="0" w:color="000000"/>
            </w:tcBorders>
            <w:shd w:val="clear" w:color="auto" w:fill="FFFFFF"/>
            <w:vAlign w:val="center"/>
          </w:tcPr>
          <w:p w14:paraId="47146AB7" w14:textId="77777777" w:rsidR="00112AB9" w:rsidRPr="00C17E99" w:rsidRDefault="00112AB9" w:rsidP="00B35BFA">
            <w:pPr>
              <w:ind w:left="60" w:right="60"/>
              <w:jc w:val="right"/>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90.554</w:t>
            </w:r>
          </w:p>
        </w:tc>
        <w:tc>
          <w:tcPr>
            <w:tcW w:w="1024" w:type="dxa"/>
            <w:tcBorders>
              <w:top w:val="nil"/>
              <w:bottom w:val="single" w:sz="16" w:space="0" w:color="000000"/>
              <w:right w:val="single" w:sz="16" w:space="0" w:color="000000"/>
            </w:tcBorders>
            <w:shd w:val="clear" w:color="auto" w:fill="FFFFFF"/>
            <w:vAlign w:val="center"/>
          </w:tcPr>
          <w:p w14:paraId="754EB7AF" w14:textId="77777777" w:rsidR="00112AB9" w:rsidRPr="00C17E99" w:rsidRDefault="00112AB9" w:rsidP="00B35BFA">
            <w:pPr>
              <w:ind w:left="60" w:right="60"/>
              <w:jc w:val="right"/>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.000</w:t>
            </w:r>
          </w:p>
        </w:tc>
      </w:tr>
      <w:tr w:rsidR="00112AB9" w:rsidRPr="00C17E99" w14:paraId="449FA830" w14:textId="77777777" w:rsidTr="00112AB9">
        <w:trPr>
          <w:cantSplit/>
        </w:trPr>
        <w:tc>
          <w:tcPr>
            <w:tcW w:w="8826" w:type="dxa"/>
            <w:gridSpan w:val="7"/>
            <w:tcBorders>
              <w:top w:val="nil"/>
              <w:left w:val="nil"/>
              <w:bottom w:val="nil"/>
              <w:right w:val="nil"/>
            </w:tcBorders>
            <w:shd w:val="clear" w:color="auto" w:fill="FFFFFF"/>
          </w:tcPr>
          <w:p w14:paraId="08B28B88" w14:textId="77777777" w:rsidR="00112AB9" w:rsidRPr="00C17E99" w:rsidRDefault="00112AB9" w:rsidP="00B35BFA">
            <w:pPr>
              <w:ind w:left="60" w:right="60"/>
              <w:rPr>
                <w:rFonts w:ascii="Arial Unicode MS" w:eastAsia="Arial Unicode MS" w:hAnsi="Arial Unicode MS" w:cs="Arial Unicode MS"/>
                <w:sz w:val="16"/>
                <w:szCs w:val="16"/>
              </w:rPr>
            </w:pPr>
            <w:r w:rsidRPr="00C17E99">
              <w:rPr>
                <w:rFonts w:ascii="Arial Unicode MS" w:eastAsia="Arial Unicode MS" w:hAnsi="Arial Unicode MS" w:cs="Arial Unicode MS"/>
                <w:sz w:val="16"/>
                <w:szCs w:val="16"/>
              </w:rPr>
              <w:t xml:space="preserve">a. Dependent Variable: </w:t>
            </w:r>
            <w:proofErr w:type="spellStart"/>
            <w:r w:rsidRPr="00C17E99">
              <w:rPr>
                <w:rFonts w:ascii="Arial Unicode MS" w:eastAsia="Arial Unicode MS" w:hAnsi="Arial Unicode MS" w:cs="Arial Unicode MS"/>
                <w:sz w:val="16"/>
                <w:szCs w:val="16"/>
              </w:rPr>
              <w:t>FXRate</w:t>
            </w:r>
            <w:proofErr w:type="spellEnd"/>
          </w:p>
        </w:tc>
      </w:tr>
    </w:tbl>
    <w:p w14:paraId="3C0413BA" w14:textId="77777777" w:rsidR="00112AB9" w:rsidRDefault="00112AB9" w:rsidP="00112AB9">
      <w:pPr>
        <w:spacing w:line="400" w:lineRule="atLeast"/>
      </w:pPr>
    </w:p>
    <w:p w14:paraId="558AEE0F" w14:textId="18473508" w:rsidR="00662503" w:rsidRDefault="00662503" w:rsidP="001968BD">
      <w:pPr>
        <w:keepNext/>
        <w:keepLines/>
        <w:spacing w:line="360" w:lineRule="auto"/>
        <w:outlineLvl w:val="0"/>
        <w:rPr>
          <w:rFonts w:asciiTheme="majorHAnsi" w:hAnsiTheme="majorHAnsi"/>
          <w:sz w:val="20"/>
          <w:szCs w:val="20"/>
        </w:rPr>
      </w:pPr>
      <w:r>
        <w:rPr>
          <w:rFonts w:asciiTheme="majorHAnsi" w:hAnsiTheme="majorHAnsi"/>
          <w:sz w:val="20"/>
          <w:szCs w:val="20"/>
        </w:rPr>
        <w:t xml:space="preserve">Does </w:t>
      </w:r>
      <w:proofErr w:type="spellStart"/>
      <w:r>
        <w:rPr>
          <w:rFonts w:asciiTheme="majorHAnsi" w:hAnsiTheme="majorHAnsi"/>
          <w:i/>
          <w:sz w:val="20"/>
          <w:szCs w:val="20"/>
        </w:rPr>
        <w:t>Oil_Future_Open</w:t>
      </w:r>
      <w:proofErr w:type="spellEnd"/>
      <w:r>
        <w:rPr>
          <w:rFonts w:asciiTheme="majorHAnsi" w:hAnsiTheme="majorHAnsi"/>
          <w:sz w:val="20"/>
          <w:szCs w:val="20"/>
        </w:rPr>
        <w:t xml:space="preserve"> predict a significant amount of the variability in </w:t>
      </w:r>
      <w:r w:rsidR="00FC2131">
        <w:rPr>
          <w:rFonts w:asciiTheme="majorHAnsi" w:hAnsiTheme="majorHAnsi"/>
          <w:sz w:val="20"/>
          <w:szCs w:val="20"/>
        </w:rPr>
        <w:t xml:space="preserve">USD/CAD </w:t>
      </w:r>
      <w:r>
        <w:rPr>
          <w:rFonts w:asciiTheme="majorHAnsi" w:hAnsiTheme="majorHAnsi"/>
          <w:sz w:val="20"/>
          <w:szCs w:val="20"/>
        </w:rPr>
        <w:t>FX rate?</w:t>
      </w:r>
    </w:p>
    <w:p w14:paraId="2E5F6395" w14:textId="77777777" w:rsidR="00D33E96" w:rsidRDefault="00D33E96" w:rsidP="00662503">
      <w:pPr>
        <w:spacing w:line="360" w:lineRule="auto"/>
        <w:rPr>
          <w:rFonts w:asciiTheme="majorHAnsi" w:hAnsiTheme="majorHAnsi"/>
          <w:sz w:val="20"/>
          <w:szCs w:val="20"/>
        </w:rPr>
      </w:pPr>
    </w:p>
    <w:p w14:paraId="4DDB96B5" w14:textId="444DF4ED" w:rsidR="00662503" w:rsidRDefault="00662503">
      <w:pPr>
        <w:spacing w:line="360" w:lineRule="auto"/>
        <w:ind w:left="720"/>
        <w:rPr>
          <w:rFonts w:asciiTheme="majorHAnsi" w:eastAsiaTheme="minorEastAsia" w:hAnsiTheme="majorHAnsi"/>
          <w:sz w:val="20"/>
          <w:szCs w:val="20"/>
        </w:rPr>
      </w:pPr>
      <w:r>
        <w:rPr>
          <w:rFonts w:asciiTheme="majorHAnsi" w:hAnsiTheme="majorHAnsi"/>
          <w:sz w:val="20"/>
          <w:szCs w:val="20"/>
        </w:rPr>
        <w:t>H</w:t>
      </w:r>
      <w:r>
        <w:rPr>
          <w:rFonts w:asciiTheme="majorHAnsi" w:hAnsiTheme="majorHAnsi"/>
          <w:sz w:val="20"/>
          <w:szCs w:val="20"/>
          <w:vertAlign w:val="subscript"/>
        </w:rPr>
        <w:t>0</w:t>
      </w:r>
      <w:r>
        <w:rPr>
          <w:rFonts w:asciiTheme="majorHAnsi" w:hAnsiTheme="majorHAnsi"/>
          <w:sz w:val="20"/>
          <w:szCs w:val="20"/>
        </w:rPr>
        <w:t xml:space="preserve">: </w:t>
      </w:r>
      <m:oMath>
        <m:r>
          <w:rPr>
            <w:rFonts w:ascii="Cambria Math" w:hAnsi="Cambria Math"/>
            <w:sz w:val="20"/>
            <w:szCs w:val="20"/>
          </w:rPr>
          <m:t>β</m:t>
        </m:r>
      </m:oMath>
      <w:r>
        <w:rPr>
          <w:rFonts w:asciiTheme="majorHAnsi" w:eastAsiaTheme="minorEastAsia" w:hAnsiTheme="majorHAnsi"/>
          <w:sz w:val="20"/>
          <w:szCs w:val="20"/>
          <w:vertAlign w:val="subscript"/>
        </w:rPr>
        <w:t>1</w:t>
      </w:r>
      <w:r>
        <w:rPr>
          <w:rFonts w:asciiTheme="majorHAnsi" w:eastAsiaTheme="minorEastAsia" w:hAnsiTheme="majorHAnsi"/>
          <w:sz w:val="20"/>
          <w:szCs w:val="20"/>
        </w:rPr>
        <w:t xml:space="preserve"> </w:t>
      </w:r>
      <w:proofErr w:type="gramStart"/>
      <w:r>
        <w:rPr>
          <w:rFonts w:asciiTheme="majorHAnsi" w:eastAsiaTheme="minorEastAsia" w:hAnsiTheme="majorHAnsi"/>
          <w:sz w:val="20"/>
          <w:szCs w:val="20"/>
        </w:rPr>
        <w:t>=  0</w:t>
      </w:r>
      <w:proofErr w:type="gramEnd"/>
      <w:r>
        <w:rPr>
          <w:rFonts w:asciiTheme="majorHAnsi" w:eastAsiaTheme="minorEastAsia" w:hAnsiTheme="majorHAnsi"/>
          <w:sz w:val="20"/>
          <w:szCs w:val="20"/>
        </w:rPr>
        <w:t>. H</w:t>
      </w:r>
      <w:r>
        <w:rPr>
          <w:rFonts w:asciiTheme="majorHAnsi" w:eastAsiaTheme="minorEastAsia" w:hAnsiTheme="majorHAnsi"/>
          <w:sz w:val="20"/>
          <w:szCs w:val="20"/>
          <w:vertAlign w:val="subscript"/>
        </w:rPr>
        <w:t>a</w:t>
      </w:r>
      <w:r>
        <w:rPr>
          <w:rFonts w:asciiTheme="majorHAnsi" w:eastAsiaTheme="minorEastAsia" w:hAnsiTheme="majorHAnsi"/>
          <w:sz w:val="20"/>
          <w:szCs w:val="20"/>
        </w:rPr>
        <w:t xml:space="preserve">: </w:t>
      </w:r>
      <m:oMath>
        <m:r>
          <w:rPr>
            <w:rFonts w:ascii="Cambria Math" w:hAnsi="Cambria Math"/>
            <w:sz w:val="20"/>
            <w:szCs w:val="20"/>
          </w:rPr>
          <m:t>β</m:t>
        </m:r>
      </m:oMath>
      <w:r>
        <w:rPr>
          <w:rFonts w:asciiTheme="majorHAnsi" w:eastAsiaTheme="minorEastAsia" w:hAnsiTheme="majorHAnsi"/>
          <w:sz w:val="20"/>
          <w:szCs w:val="20"/>
          <w:vertAlign w:val="subscript"/>
        </w:rPr>
        <w:t>1</w:t>
      </w:r>
      <w:r>
        <w:rPr>
          <w:rFonts w:asciiTheme="majorHAnsi" w:eastAsiaTheme="minorEastAsia" w:hAnsiTheme="majorHAnsi"/>
          <w:sz w:val="20"/>
          <w:szCs w:val="20"/>
        </w:rPr>
        <w:t xml:space="preserve"> </w:t>
      </w:r>
      <w:proofErr w:type="gramStart"/>
      <m:oMath>
        <m:r>
          <w:rPr>
            <w:rFonts w:ascii="Cambria Math" w:eastAsiaTheme="minorEastAsia" w:hAnsi="Cambria Math"/>
            <w:sz w:val="20"/>
            <w:szCs w:val="20"/>
          </w:rPr>
          <m:t>≠</m:t>
        </m:r>
      </m:oMath>
      <w:r>
        <w:rPr>
          <w:rFonts w:asciiTheme="majorHAnsi" w:eastAsiaTheme="minorEastAsia" w:hAnsiTheme="majorHAnsi"/>
          <w:sz w:val="20"/>
          <w:szCs w:val="20"/>
        </w:rPr>
        <w:t xml:space="preserve">  0</w:t>
      </w:r>
      <w:proofErr w:type="gramEnd"/>
      <w:r>
        <w:rPr>
          <w:rFonts w:asciiTheme="majorHAnsi" w:eastAsiaTheme="minorEastAsia" w:hAnsiTheme="majorHAnsi"/>
          <w:sz w:val="20"/>
          <w:szCs w:val="20"/>
        </w:rPr>
        <w:t xml:space="preserve">. The coefficients table shows that t = 90.554, p &lt; .001. Since p &lt; .05, we reject the null hypothesis. It appears that </w:t>
      </w:r>
      <w:proofErr w:type="spellStart"/>
      <w:r>
        <w:rPr>
          <w:rFonts w:asciiTheme="majorHAnsi" w:hAnsiTheme="majorHAnsi"/>
          <w:i/>
          <w:sz w:val="20"/>
          <w:szCs w:val="20"/>
        </w:rPr>
        <w:t>Oil_Future_Open</w:t>
      </w:r>
      <w:proofErr w:type="spellEnd"/>
      <w:r>
        <w:rPr>
          <w:rFonts w:asciiTheme="majorHAnsi" w:hAnsiTheme="majorHAnsi"/>
          <w:sz w:val="20"/>
          <w:szCs w:val="20"/>
        </w:rPr>
        <w:t xml:space="preserve"> </w:t>
      </w:r>
      <w:r>
        <w:rPr>
          <w:rFonts w:asciiTheme="majorHAnsi" w:eastAsiaTheme="minorEastAsia" w:hAnsiTheme="majorHAnsi"/>
          <w:sz w:val="20"/>
          <w:szCs w:val="20"/>
        </w:rPr>
        <w:t>explains a significant amount of the variability in FX rate. For each increase of</w:t>
      </w:r>
      <w:r w:rsidR="00F70067">
        <w:rPr>
          <w:rFonts w:asciiTheme="majorHAnsi" w:eastAsiaTheme="minorEastAsia" w:hAnsiTheme="majorHAnsi"/>
          <w:sz w:val="20"/>
          <w:szCs w:val="20"/>
        </w:rPr>
        <w:t xml:space="preserve"> 1 USD/</w:t>
      </w:r>
      <w:del w:id="1931" w:author="David Modjeska" w:date="2016-04-26T20:51:00Z">
        <w:r w:rsidDel="00025D15">
          <w:rPr>
            <w:rFonts w:asciiTheme="majorHAnsi" w:eastAsiaTheme="minorEastAsia" w:hAnsiTheme="majorHAnsi"/>
            <w:sz w:val="20"/>
            <w:szCs w:val="20"/>
          </w:rPr>
          <w:delText>one</w:delText>
        </w:r>
      </w:del>
      <w:r>
        <w:rPr>
          <w:rFonts w:asciiTheme="majorHAnsi" w:eastAsiaTheme="minorEastAsia" w:hAnsiTheme="majorHAnsi"/>
          <w:sz w:val="20"/>
          <w:szCs w:val="20"/>
        </w:rPr>
        <w:t xml:space="preserve">barrel, the USD/CAD FX rate increases on average by $0.004. </w:t>
      </w:r>
    </w:p>
    <w:p w14:paraId="7C316EBF" w14:textId="77777777" w:rsidR="00662503" w:rsidRDefault="00662503" w:rsidP="00662503">
      <w:pPr>
        <w:spacing w:line="360" w:lineRule="auto"/>
        <w:rPr>
          <w:rFonts w:asciiTheme="majorHAnsi" w:hAnsiTheme="majorHAnsi"/>
          <w:sz w:val="20"/>
          <w:szCs w:val="20"/>
        </w:rPr>
      </w:pPr>
    </w:p>
    <w:p w14:paraId="0F72A328" w14:textId="072E7233" w:rsidR="00662503" w:rsidRPr="005C6964" w:rsidRDefault="00662503" w:rsidP="00662503">
      <w:pPr>
        <w:spacing w:line="360" w:lineRule="auto"/>
        <w:rPr>
          <w:rFonts w:asciiTheme="majorHAnsi" w:eastAsiaTheme="minorEastAsia" w:hAnsiTheme="majorHAnsi"/>
          <w:sz w:val="20"/>
          <w:szCs w:val="20"/>
        </w:rPr>
      </w:pPr>
      <w:r>
        <w:rPr>
          <w:rFonts w:asciiTheme="majorHAnsi" w:hAnsiTheme="majorHAnsi"/>
          <w:sz w:val="20"/>
          <w:szCs w:val="20"/>
        </w:rPr>
        <w:t xml:space="preserve">The </w:t>
      </w:r>
      <w:r w:rsidR="00A73A59">
        <w:rPr>
          <w:rFonts w:asciiTheme="majorHAnsi" w:hAnsiTheme="majorHAnsi"/>
          <w:sz w:val="20"/>
          <w:szCs w:val="20"/>
        </w:rPr>
        <w:t xml:space="preserve">new simple oil </w:t>
      </w:r>
      <w:r>
        <w:rPr>
          <w:rFonts w:asciiTheme="majorHAnsi" w:hAnsiTheme="majorHAnsi"/>
          <w:sz w:val="20"/>
          <w:szCs w:val="20"/>
        </w:rPr>
        <w:t>model is in</w:t>
      </w:r>
      <w:r w:rsidR="00A73A59">
        <w:rPr>
          <w:rFonts w:asciiTheme="majorHAnsi" w:hAnsiTheme="majorHAnsi"/>
          <w:sz w:val="20"/>
          <w:szCs w:val="20"/>
        </w:rPr>
        <w:t xml:space="preserve">crementally better than the old simple oil </w:t>
      </w:r>
      <w:r>
        <w:rPr>
          <w:rFonts w:asciiTheme="majorHAnsi" w:hAnsiTheme="majorHAnsi"/>
          <w:sz w:val="20"/>
          <w:szCs w:val="20"/>
        </w:rPr>
        <w:t xml:space="preserve">model. In particular, the adjusted R-squared value for the old simple </w:t>
      </w:r>
      <w:r w:rsidR="00A73A59">
        <w:rPr>
          <w:rFonts w:asciiTheme="majorHAnsi" w:hAnsiTheme="majorHAnsi"/>
          <w:sz w:val="20"/>
          <w:szCs w:val="20"/>
        </w:rPr>
        <w:t xml:space="preserve">oil </w:t>
      </w:r>
      <w:r>
        <w:rPr>
          <w:rFonts w:asciiTheme="majorHAnsi" w:hAnsiTheme="majorHAnsi"/>
          <w:sz w:val="20"/>
          <w:szCs w:val="20"/>
        </w:rPr>
        <w:t xml:space="preserve">model was approximately 67%, while </w:t>
      </w:r>
      <w:r w:rsidR="00A31A83">
        <w:rPr>
          <w:rFonts w:asciiTheme="majorHAnsi" w:hAnsiTheme="majorHAnsi"/>
          <w:sz w:val="20"/>
          <w:szCs w:val="20"/>
        </w:rPr>
        <w:t>the</w:t>
      </w:r>
      <w:r>
        <w:rPr>
          <w:rFonts w:asciiTheme="majorHAnsi" w:hAnsiTheme="majorHAnsi"/>
          <w:sz w:val="20"/>
          <w:szCs w:val="20"/>
        </w:rPr>
        <w:t xml:space="preserve"> value for the new simple </w:t>
      </w:r>
      <w:r w:rsidR="00A73A59">
        <w:rPr>
          <w:rFonts w:asciiTheme="majorHAnsi" w:hAnsiTheme="majorHAnsi"/>
          <w:sz w:val="20"/>
          <w:szCs w:val="20"/>
        </w:rPr>
        <w:t xml:space="preserve">oil </w:t>
      </w:r>
      <w:r>
        <w:rPr>
          <w:rFonts w:asciiTheme="majorHAnsi" w:hAnsiTheme="majorHAnsi"/>
          <w:sz w:val="20"/>
          <w:szCs w:val="20"/>
        </w:rPr>
        <w:t xml:space="preserve">model is approximately 70%. Similarly, the standard error of the estimate for the new simple </w:t>
      </w:r>
      <w:r w:rsidR="00A73A59">
        <w:rPr>
          <w:rFonts w:asciiTheme="majorHAnsi" w:hAnsiTheme="majorHAnsi"/>
          <w:sz w:val="20"/>
          <w:szCs w:val="20"/>
        </w:rPr>
        <w:t xml:space="preserve">oil </w:t>
      </w:r>
      <w:r>
        <w:rPr>
          <w:rFonts w:asciiTheme="majorHAnsi" w:hAnsiTheme="majorHAnsi"/>
          <w:sz w:val="20"/>
          <w:szCs w:val="20"/>
        </w:rPr>
        <w:t>model is approximately 0.04</w:t>
      </w:r>
      <w:ins w:id="1932" w:author="David Modjeska" w:date="2016-04-23T22:04:00Z">
        <w:r w:rsidR="0033604D">
          <w:rPr>
            <w:rFonts w:asciiTheme="majorHAnsi" w:hAnsiTheme="majorHAnsi"/>
            <w:sz w:val="20"/>
            <w:szCs w:val="20"/>
          </w:rPr>
          <w:t xml:space="preserve"> USD/CAD</w:t>
        </w:r>
      </w:ins>
      <w:r>
        <w:rPr>
          <w:rFonts w:asciiTheme="majorHAnsi" w:hAnsiTheme="majorHAnsi"/>
          <w:sz w:val="20"/>
          <w:szCs w:val="20"/>
        </w:rPr>
        <w:t xml:space="preserve">, while </w:t>
      </w:r>
      <w:r w:rsidR="00A31A83">
        <w:rPr>
          <w:rFonts w:asciiTheme="majorHAnsi" w:hAnsiTheme="majorHAnsi"/>
          <w:sz w:val="20"/>
          <w:szCs w:val="20"/>
        </w:rPr>
        <w:t>the</w:t>
      </w:r>
      <w:r>
        <w:rPr>
          <w:rFonts w:asciiTheme="majorHAnsi" w:hAnsiTheme="majorHAnsi"/>
          <w:sz w:val="20"/>
          <w:szCs w:val="20"/>
        </w:rPr>
        <w:t xml:space="preserve"> error was approximately 0.05 </w:t>
      </w:r>
      <w:ins w:id="1933" w:author="David Modjeska" w:date="2016-04-23T22:04:00Z">
        <w:r w:rsidR="0033604D">
          <w:rPr>
            <w:rFonts w:asciiTheme="majorHAnsi" w:hAnsiTheme="majorHAnsi"/>
            <w:sz w:val="20"/>
            <w:szCs w:val="20"/>
          </w:rPr>
          <w:t xml:space="preserve">USD/CAD </w:t>
        </w:r>
      </w:ins>
      <w:r>
        <w:rPr>
          <w:rFonts w:asciiTheme="majorHAnsi" w:hAnsiTheme="majorHAnsi"/>
          <w:sz w:val="20"/>
          <w:szCs w:val="20"/>
        </w:rPr>
        <w:t xml:space="preserve">for the old simple </w:t>
      </w:r>
      <w:r w:rsidR="00A73A59">
        <w:rPr>
          <w:rFonts w:asciiTheme="majorHAnsi" w:hAnsiTheme="majorHAnsi"/>
          <w:sz w:val="20"/>
          <w:szCs w:val="20"/>
        </w:rPr>
        <w:t xml:space="preserve">oil </w:t>
      </w:r>
      <w:r>
        <w:rPr>
          <w:rFonts w:asciiTheme="majorHAnsi" w:hAnsiTheme="majorHAnsi"/>
          <w:sz w:val="20"/>
          <w:szCs w:val="20"/>
        </w:rPr>
        <w:t xml:space="preserve">model. </w:t>
      </w:r>
    </w:p>
    <w:p w14:paraId="17AF4EE2" w14:textId="77777777" w:rsidR="00662503" w:rsidRDefault="00662503" w:rsidP="00662503">
      <w:pPr>
        <w:spacing w:line="360" w:lineRule="auto"/>
        <w:rPr>
          <w:rFonts w:asciiTheme="majorHAnsi" w:hAnsiTheme="majorHAnsi"/>
          <w:sz w:val="20"/>
          <w:szCs w:val="20"/>
        </w:rPr>
      </w:pPr>
    </w:p>
    <w:p w14:paraId="5E0629E8" w14:textId="720E52F0" w:rsidR="00662503" w:rsidRDefault="00662503" w:rsidP="00662503">
      <w:pPr>
        <w:spacing w:line="360" w:lineRule="auto"/>
        <w:rPr>
          <w:rFonts w:asciiTheme="majorHAnsi" w:hAnsiTheme="majorHAnsi"/>
          <w:b/>
        </w:rPr>
      </w:pPr>
      <w:r>
        <w:rPr>
          <w:rFonts w:asciiTheme="majorHAnsi" w:hAnsiTheme="majorHAnsi"/>
          <w:sz w:val="20"/>
          <w:szCs w:val="20"/>
        </w:rPr>
        <w:t xml:space="preserve">To </w:t>
      </w:r>
      <w:r w:rsidR="001D28EE">
        <w:rPr>
          <w:rFonts w:asciiTheme="majorHAnsi" w:hAnsiTheme="majorHAnsi"/>
          <w:sz w:val="20"/>
          <w:szCs w:val="20"/>
        </w:rPr>
        <w:t>conclude</w:t>
      </w:r>
      <w:r>
        <w:rPr>
          <w:rFonts w:asciiTheme="majorHAnsi" w:hAnsiTheme="majorHAnsi"/>
          <w:sz w:val="20"/>
          <w:szCs w:val="20"/>
        </w:rPr>
        <w:t xml:space="preserve"> this section, </w:t>
      </w:r>
      <w:r w:rsidR="001D28EE">
        <w:rPr>
          <w:rFonts w:asciiTheme="majorHAnsi" w:hAnsiTheme="majorHAnsi"/>
          <w:sz w:val="20"/>
          <w:szCs w:val="20"/>
        </w:rPr>
        <w:t>investigation</w:t>
      </w:r>
      <w:r>
        <w:rPr>
          <w:rFonts w:asciiTheme="majorHAnsi" w:hAnsiTheme="majorHAnsi"/>
          <w:sz w:val="20"/>
          <w:szCs w:val="20"/>
        </w:rPr>
        <w:t xml:space="preserve"> of quadratic terms for predictors </w:t>
      </w:r>
      <w:r w:rsidR="001D28EE">
        <w:rPr>
          <w:rFonts w:asciiTheme="majorHAnsi" w:hAnsiTheme="majorHAnsi"/>
          <w:sz w:val="20"/>
          <w:szCs w:val="20"/>
        </w:rPr>
        <w:t>after</w:t>
      </w:r>
      <w:r w:rsidR="00BD7531">
        <w:rPr>
          <w:rFonts w:asciiTheme="majorHAnsi" w:hAnsiTheme="majorHAnsi"/>
          <w:sz w:val="20"/>
          <w:szCs w:val="20"/>
        </w:rPr>
        <w:t xml:space="preserve"> our </w:t>
      </w:r>
      <w:r>
        <w:rPr>
          <w:rFonts w:asciiTheme="majorHAnsi" w:hAnsiTheme="majorHAnsi"/>
          <w:sz w:val="20"/>
          <w:szCs w:val="20"/>
        </w:rPr>
        <w:t xml:space="preserve">exploration showed </w:t>
      </w:r>
      <w:proofErr w:type="gramStart"/>
      <w:r>
        <w:rPr>
          <w:rFonts w:asciiTheme="majorHAnsi" w:hAnsiTheme="majorHAnsi"/>
          <w:sz w:val="20"/>
          <w:szCs w:val="20"/>
        </w:rPr>
        <w:t xml:space="preserve">that  </w:t>
      </w:r>
      <w:proofErr w:type="spellStart"/>
      <w:r>
        <w:rPr>
          <w:rFonts w:asciiTheme="majorHAnsi" w:hAnsiTheme="majorHAnsi"/>
          <w:i/>
          <w:sz w:val="20"/>
          <w:szCs w:val="20"/>
        </w:rPr>
        <w:t>Oil</w:t>
      </w:r>
      <w:proofErr w:type="gramEnd"/>
      <w:r>
        <w:rPr>
          <w:rFonts w:asciiTheme="majorHAnsi" w:hAnsiTheme="majorHAnsi"/>
          <w:i/>
          <w:sz w:val="20"/>
          <w:szCs w:val="20"/>
        </w:rPr>
        <w:t>_Future_Open_Squared</w:t>
      </w:r>
      <w:proofErr w:type="spellEnd"/>
      <w:r>
        <w:rPr>
          <w:rFonts w:asciiTheme="majorHAnsi" w:hAnsiTheme="majorHAnsi"/>
          <w:sz w:val="20"/>
          <w:szCs w:val="20"/>
        </w:rPr>
        <w:t xml:space="preserve"> is </w:t>
      </w:r>
      <w:r w:rsidR="007414B3">
        <w:rPr>
          <w:rFonts w:asciiTheme="majorHAnsi" w:hAnsiTheme="majorHAnsi"/>
          <w:sz w:val="20"/>
          <w:szCs w:val="20"/>
        </w:rPr>
        <w:t xml:space="preserve">a </w:t>
      </w:r>
      <w:r>
        <w:rPr>
          <w:rFonts w:asciiTheme="majorHAnsi" w:hAnsiTheme="majorHAnsi"/>
          <w:sz w:val="20"/>
          <w:szCs w:val="20"/>
        </w:rPr>
        <w:t>useful</w:t>
      </w:r>
      <w:r w:rsidR="007414B3">
        <w:rPr>
          <w:rFonts w:asciiTheme="majorHAnsi" w:hAnsiTheme="majorHAnsi"/>
          <w:sz w:val="20"/>
          <w:szCs w:val="20"/>
        </w:rPr>
        <w:t xml:space="preserve"> addition to the model</w:t>
      </w:r>
      <w:r>
        <w:rPr>
          <w:rFonts w:asciiTheme="majorHAnsi" w:hAnsiTheme="majorHAnsi"/>
          <w:sz w:val="20"/>
          <w:szCs w:val="20"/>
        </w:rPr>
        <w:t>.</w:t>
      </w:r>
      <w:r w:rsidR="0029721D">
        <w:rPr>
          <w:rFonts w:asciiTheme="majorHAnsi" w:hAnsiTheme="majorHAnsi"/>
          <w:sz w:val="20"/>
          <w:szCs w:val="20"/>
        </w:rPr>
        <w:t xml:space="preserve"> </w:t>
      </w:r>
      <w:r w:rsidR="001D28EE">
        <w:rPr>
          <w:rFonts w:asciiTheme="majorHAnsi" w:hAnsiTheme="majorHAnsi"/>
          <w:sz w:val="20"/>
          <w:szCs w:val="20"/>
        </w:rPr>
        <w:t>Investigation</w:t>
      </w:r>
      <w:r w:rsidR="0029721D">
        <w:rPr>
          <w:rFonts w:asciiTheme="majorHAnsi" w:hAnsiTheme="majorHAnsi"/>
          <w:sz w:val="20"/>
          <w:szCs w:val="20"/>
        </w:rPr>
        <w:t xml:space="preserve"> of interaction terms did not find </w:t>
      </w:r>
      <w:r w:rsidR="001D28EE">
        <w:rPr>
          <w:rFonts w:asciiTheme="majorHAnsi" w:hAnsiTheme="majorHAnsi"/>
          <w:sz w:val="20"/>
          <w:szCs w:val="20"/>
        </w:rPr>
        <w:t>any</w:t>
      </w:r>
      <w:r w:rsidR="0029721D">
        <w:rPr>
          <w:rFonts w:asciiTheme="majorHAnsi" w:hAnsiTheme="majorHAnsi"/>
          <w:sz w:val="20"/>
          <w:szCs w:val="20"/>
        </w:rPr>
        <w:t xml:space="preserve"> useful additions to the model.</w:t>
      </w:r>
    </w:p>
    <w:p w14:paraId="2969D420" w14:textId="77777777" w:rsidR="00662503" w:rsidRDefault="00662503" w:rsidP="00EC5A7A">
      <w:pPr>
        <w:pStyle w:val="ListParagraph"/>
        <w:spacing w:line="480" w:lineRule="auto"/>
        <w:ind w:left="0"/>
        <w:rPr>
          <w:rFonts w:asciiTheme="majorHAnsi" w:hAnsiTheme="majorHAnsi"/>
          <w:b/>
          <w:sz w:val="24"/>
          <w:szCs w:val="24"/>
        </w:rPr>
      </w:pPr>
    </w:p>
    <w:p w14:paraId="778C48A7" w14:textId="5E56A7E8" w:rsidR="00920062" w:rsidRDefault="00920062" w:rsidP="00286E4B">
      <w:pPr>
        <w:pStyle w:val="ListParagraph"/>
        <w:numPr>
          <w:ilvl w:val="1"/>
          <w:numId w:val="6"/>
        </w:numPr>
        <w:spacing w:line="480" w:lineRule="auto"/>
        <w:ind w:left="360"/>
        <w:rPr>
          <w:rFonts w:asciiTheme="majorHAnsi" w:hAnsiTheme="majorHAnsi"/>
          <w:b/>
          <w:sz w:val="24"/>
          <w:szCs w:val="24"/>
        </w:rPr>
      </w:pPr>
      <w:r>
        <w:rPr>
          <w:rFonts w:asciiTheme="majorHAnsi" w:hAnsiTheme="majorHAnsi"/>
          <w:b/>
          <w:sz w:val="24"/>
          <w:szCs w:val="24"/>
        </w:rPr>
        <w:t>Final Model with Verification</w:t>
      </w:r>
    </w:p>
    <w:p w14:paraId="55E813D7" w14:textId="5FC26FD4" w:rsidR="00A161D0" w:rsidRDefault="00A73A59" w:rsidP="00632FF3">
      <w:pPr>
        <w:pStyle w:val="ListParagraph"/>
        <w:widowControl w:val="0"/>
        <w:autoSpaceDE w:val="0"/>
        <w:autoSpaceDN w:val="0"/>
        <w:adjustRightInd w:val="0"/>
        <w:spacing w:after="0" w:line="360" w:lineRule="auto"/>
        <w:ind w:left="0"/>
        <w:rPr>
          <w:rFonts w:asciiTheme="majorHAnsi" w:hAnsiTheme="majorHAnsi" w:cs="Times New Roman"/>
          <w:sz w:val="20"/>
          <w:szCs w:val="20"/>
        </w:rPr>
      </w:pPr>
      <w:r>
        <w:rPr>
          <w:rFonts w:asciiTheme="majorHAnsi" w:hAnsiTheme="majorHAnsi" w:cs="Times New Roman"/>
          <w:sz w:val="20"/>
          <w:szCs w:val="20"/>
        </w:rPr>
        <w:t>On the basis of the new simple oil</w:t>
      </w:r>
      <w:r w:rsidR="00A161D0">
        <w:rPr>
          <w:rFonts w:asciiTheme="majorHAnsi" w:hAnsiTheme="majorHAnsi" w:cs="Times New Roman"/>
          <w:sz w:val="20"/>
          <w:szCs w:val="20"/>
        </w:rPr>
        <w:t xml:space="preserve"> model, nested F-tests, and exploration of individual predictors, it </w:t>
      </w:r>
      <w:r>
        <w:rPr>
          <w:rFonts w:asciiTheme="majorHAnsi" w:hAnsiTheme="majorHAnsi" w:cs="Times New Roman"/>
          <w:sz w:val="20"/>
          <w:szCs w:val="20"/>
        </w:rPr>
        <w:t>seems</w:t>
      </w:r>
      <w:r w:rsidR="00A161D0">
        <w:rPr>
          <w:rFonts w:asciiTheme="majorHAnsi" w:hAnsiTheme="majorHAnsi" w:cs="Times New Roman"/>
          <w:sz w:val="20"/>
          <w:szCs w:val="20"/>
        </w:rPr>
        <w:t xml:space="preserve"> we have </w:t>
      </w:r>
      <w:r w:rsidR="008A24CA">
        <w:rPr>
          <w:rFonts w:asciiTheme="majorHAnsi" w:hAnsiTheme="majorHAnsi" w:cs="Times New Roman"/>
          <w:sz w:val="20"/>
          <w:szCs w:val="20"/>
        </w:rPr>
        <w:t>built</w:t>
      </w:r>
      <w:r w:rsidR="002F6250">
        <w:rPr>
          <w:rFonts w:asciiTheme="majorHAnsi" w:hAnsiTheme="majorHAnsi" w:cs="Times New Roman"/>
          <w:sz w:val="20"/>
          <w:szCs w:val="20"/>
        </w:rPr>
        <w:t xml:space="preserve"> </w:t>
      </w:r>
      <w:r w:rsidR="00A161D0">
        <w:rPr>
          <w:rFonts w:asciiTheme="majorHAnsi" w:hAnsiTheme="majorHAnsi" w:cs="Times New Roman"/>
          <w:sz w:val="20"/>
          <w:szCs w:val="20"/>
        </w:rPr>
        <w:t xml:space="preserve">a </w:t>
      </w:r>
      <w:r w:rsidR="008A24CA">
        <w:rPr>
          <w:rFonts w:asciiTheme="majorHAnsi" w:hAnsiTheme="majorHAnsi" w:cs="Times New Roman"/>
          <w:sz w:val="20"/>
          <w:szCs w:val="20"/>
        </w:rPr>
        <w:t>viable</w:t>
      </w:r>
      <w:r w:rsidR="00A161D0">
        <w:rPr>
          <w:rFonts w:asciiTheme="majorHAnsi" w:hAnsiTheme="majorHAnsi" w:cs="Times New Roman"/>
          <w:sz w:val="20"/>
          <w:szCs w:val="20"/>
        </w:rPr>
        <w:t xml:space="preserve"> model. Let’s test significance and verify assumptions for linear regression. The </w:t>
      </w:r>
      <w:r w:rsidR="00110AD0">
        <w:rPr>
          <w:rFonts w:asciiTheme="majorHAnsi" w:hAnsiTheme="majorHAnsi" w:cs="Times New Roman"/>
          <w:sz w:val="20"/>
          <w:szCs w:val="20"/>
        </w:rPr>
        <w:t xml:space="preserve">fitted model and </w:t>
      </w:r>
      <w:r w:rsidR="00A161D0">
        <w:rPr>
          <w:rFonts w:asciiTheme="majorHAnsi" w:hAnsiTheme="majorHAnsi" w:cs="Times New Roman"/>
          <w:sz w:val="20"/>
          <w:szCs w:val="20"/>
        </w:rPr>
        <w:t xml:space="preserve">SPSS output </w:t>
      </w:r>
      <w:r w:rsidR="00110AD0">
        <w:rPr>
          <w:rFonts w:asciiTheme="majorHAnsi" w:hAnsiTheme="majorHAnsi" w:cs="Times New Roman"/>
          <w:sz w:val="20"/>
          <w:szCs w:val="20"/>
        </w:rPr>
        <w:t>are</w:t>
      </w:r>
      <w:r w:rsidR="00A161D0">
        <w:rPr>
          <w:rFonts w:asciiTheme="majorHAnsi" w:hAnsiTheme="majorHAnsi" w:cs="Times New Roman"/>
          <w:sz w:val="20"/>
          <w:szCs w:val="20"/>
        </w:rPr>
        <w:t xml:space="preserve"> below.</w:t>
      </w:r>
    </w:p>
    <w:p w14:paraId="4C895F20" w14:textId="77777777" w:rsidR="00A66873" w:rsidRDefault="00A66873" w:rsidP="00632FF3">
      <w:pPr>
        <w:pStyle w:val="ListParagraph"/>
        <w:widowControl w:val="0"/>
        <w:autoSpaceDE w:val="0"/>
        <w:autoSpaceDN w:val="0"/>
        <w:adjustRightInd w:val="0"/>
        <w:spacing w:after="0" w:line="360" w:lineRule="auto"/>
        <w:ind w:left="0"/>
        <w:rPr>
          <w:rFonts w:asciiTheme="majorHAnsi" w:hAnsiTheme="majorHAnsi" w:cs="Times New Roman"/>
          <w:sz w:val="20"/>
          <w:szCs w:val="20"/>
        </w:rPr>
      </w:pPr>
    </w:p>
    <w:p w14:paraId="4D132C96" w14:textId="592BB143" w:rsidR="00A66873" w:rsidRPr="00A161D0" w:rsidRDefault="00BC0798" w:rsidP="00146006">
      <w:pPr>
        <w:pStyle w:val="ListParagraph"/>
        <w:spacing w:line="360" w:lineRule="auto"/>
        <w:outlineLvl w:val="0"/>
        <w:rPr>
          <w:rFonts w:asciiTheme="majorHAnsi" w:hAnsiTheme="majorHAnsi" w:cs="Times New Roman"/>
          <w:sz w:val="20"/>
          <w:szCs w:val="20"/>
        </w:rPr>
      </w:pPr>
      <m:oMath>
        <m:acc>
          <m:accPr>
            <m:ctrlPr>
              <w:rPr>
                <w:rFonts w:ascii="Cambria Math" w:hAnsi="Cambria Math"/>
                <w:i/>
                <w:sz w:val="20"/>
                <w:szCs w:val="20"/>
              </w:rPr>
            </m:ctrlPr>
          </m:accPr>
          <m:e>
            <m:r>
              <w:rPr>
                <w:rFonts w:ascii="Cambria Math" w:hAnsi="Cambria Math"/>
                <w:sz w:val="20"/>
                <w:szCs w:val="20"/>
              </w:rPr>
              <m:t>FXRate</m:t>
            </m:r>
          </m:e>
        </m:acc>
      </m:oMath>
      <w:r w:rsidR="005576ED">
        <w:rPr>
          <w:rFonts w:asciiTheme="majorHAnsi" w:eastAsiaTheme="minorEastAsia" w:hAnsiTheme="majorHAnsi"/>
          <w:sz w:val="20"/>
          <w:szCs w:val="20"/>
        </w:rPr>
        <w:t xml:space="preserve"> </w:t>
      </w:r>
      <w:r w:rsidR="00A66873">
        <w:rPr>
          <w:rFonts w:asciiTheme="majorHAnsi" w:hAnsiTheme="majorHAnsi"/>
          <w:sz w:val="20"/>
          <w:szCs w:val="20"/>
        </w:rPr>
        <w:t>= 0.625</w:t>
      </w:r>
      <w:r w:rsidR="00A51A53">
        <w:rPr>
          <w:rFonts w:asciiTheme="majorHAnsi" w:eastAsiaTheme="minorEastAsia" w:hAnsiTheme="majorHAnsi" w:cs="Times New Roman"/>
          <w:sz w:val="20"/>
          <w:szCs w:val="20"/>
        </w:rPr>
        <w:t xml:space="preserve"> + 0.010*</w:t>
      </w:r>
      <w:proofErr w:type="spellStart"/>
      <w:r w:rsidR="00A66873" w:rsidRPr="00BA4DC5">
        <w:rPr>
          <w:rFonts w:asciiTheme="majorHAnsi" w:eastAsiaTheme="minorEastAsia" w:hAnsiTheme="majorHAnsi" w:cs="Times New Roman"/>
          <w:i/>
          <w:sz w:val="20"/>
          <w:szCs w:val="20"/>
        </w:rPr>
        <w:t>Oil_Future_Open</w:t>
      </w:r>
      <w:proofErr w:type="spellEnd"/>
      <w:r w:rsidR="00A66873">
        <w:rPr>
          <w:rFonts w:asciiTheme="majorHAnsi" w:eastAsiaTheme="minorEastAsia" w:hAnsiTheme="majorHAnsi" w:cs="Times New Roman"/>
          <w:sz w:val="20"/>
          <w:szCs w:val="20"/>
        </w:rPr>
        <w:t xml:space="preserve"> – 3.831*10</w:t>
      </w:r>
      <w:r w:rsidR="00A66873" w:rsidRPr="00A51A53">
        <w:rPr>
          <w:rFonts w:asciiTheme="majorHAnsi" w:eastAsiaTheme="minorEastAsia" w:hAnsiTheme="majorHAnsi" w:cs="Times New Roman"/>
          <w:sz w:val="20"/>
          <w:szCs w:val="20"/>
          <w:vertAlign w:val="superscript"/>
        </w:rPr>
        <w:t>-</w:t>
      </w:r>
      <w:r w:rsidR="00A51A53" w:rsidRPr="00A51A53">
        <w:rPr>
          <w:rFonts w:asciiTheme="majorHAnsi" w:eastAsiaTheme="minorEastAsia" w:hAnsiTheme="majorHAnsi" w:cs="Times New Roman"/>
          <w:sz w:val="20"/>
          <w:szCs w:val="20"/>
          <w:vertAlign w:val="superscript"/>
        </w:rPr>
        <w:t>5</w:t>
      </w:r>
      <w:r w:rsidR="00A51A53">
        <w:rPr>
          <w:rFonts w:asciiTheme="majorHAnsi" w:eastAsiaTheme="minorEastAsia" w:hAnsiTheme="majorHAnsi" w:cs="Times New Roman"/>
          <w:sz w:val="20"/>
          <w:szCs w:val="20"/>
        </w:rPr>
        <w:t>*</w:t>
      </w:r>
      <w:r w:rsidR="00A66873" w:rsidRPr="00BA4DC5">
        <w:rPr>
          <w:rFonts w:asciiTheme="majorHAnsi" w:eastAsiaTheme="minorEastAsia" w:hAnsiTheme="majorHAnsi" w:cs="Times New Roman"/>
          <w:i/>
          <w:sz w:val="20"/>
          <w:szCs w:val="20"/>
        </w:rPr>
        <w:t>Oil_Future_Open</w:t>
      </w:r>
      <w:r w:rsidR="00A66873">
        <w:rPr>
          <w:rFonts w:asciiTheme="majorHAnsi" w:eastAsiaTheme="minorEastAsia" w:hAnsiTheme="majorHAnsi" w:cs="Times New Roman"/>
          <w:sz w:val="20"/>
          <w:szCs w:val="20"/>
          <w:vertAlign w:val="superscript"/>
        </w:rPr>
        <w:t>2</w:t>
      </w:r>
      <w:r w:rsidR="00A66873">
        <w:rPr>
          <w:rFonts w:asciiTheme="majorHAnsi" w:eastAsiaTheme="minorEastAsia" w:hAnsiTheme="majorHAnsi" w:cs="Times New Roman"/>
          <w:sz w:val="20"/>
          <w:szCs w:val="20"/>
        </w:rPr>
        <w:t xml:space="preserve"> + 1.16*10</w:t>
      </w:r>
      <w:r w:rsidR="00A66873">
        <w:rPr>
          <w:rFonts w:asciiTheme="majorHAnsi" w:eastAsiaTheme="minorEastAsia" w:hAnsiTheme="majorHAnsi" w:cs="Times New Roman"/>
          <w:sz w:val="20"/>
          <w:szCs w:val="20"/>
          <w:vertAlign w:val="superscript"/>
        </w:rPr>
        <w:t>-4</w:t>
      </w:r>
      <w:r w:rsidR="00A51A53" w:rsidRPr="0097205E">
        <w:rPr>
          <w:rFonts w:asciiTheme="majorHAnsi" w:eastAsiaTheme="minorEastAsia" w:hAnsiTheme="majorHAnsi" w:cs="Times New Roman"/>
          <w:sz w:val="20"/>
          <w:szCs w:val="20"/>
        </w:rPr>
        <w:t>*</w:t>
      </w:r>
      <w:proofErr w:type="spellStart"/>
      <w:r w:rsidR="00A51A53" w:rsidRPr="00BA4DC5">
        <w:rPr>
          <w:rFonts w:asciiTheme="majorHAnsi" w:eastAsiaTheme="minorEastAsia" w:hAnsiTheme="majorHAnsi" w:cs="Times New Roman"/>
          <w:i/>
          <w:sz w:val="20"/>
          <w:szCs w:val="20"/>
        </w:rPr>
        <w:t>GoldPrice</w:t>
      </w:r>
      <w:proofErr w:type="spellEnd"/>
      <w:r w:rsidR="00A51A53">
        <w:rPr>
          <w:rFonts w:asciiTheme="majorHAnsi" w:eastAsiaTheme="minorEastAsia" w:hAnsiTheme="majorHAnsi" w:cs="Times New Roman"/>
          <w:sz w:val="20"/>
          <w:szCs w:val="20"/>
        </w:rPr>
        <w:t xml:space="preserve"> – 0.025*</w:t>
      </w:r>
      <w:r w:rsidR="00A51A53" w:rsidRPr="00BA4DC5">
        <w:rPr>
          <w:rFonts w:asciiTheme="majorHAnsi" w:eastAsiaTheme="minorEastAsia" w:hAnsiTheme="majorHAnsi" w:cs="Times New Roman"/>
          <w:i/>
          <w:sz w:val="20"/>
          <w:szCs w:val="20"/>
        </w:rPr>
        <w:t>GDP_CA</w:t>
      </w:r>
    </w:p>
    <w:p w14:paraId="3D7447FF" w14:textId="77777777" w:rsidR="00A161D0" w:rsidRPr="00DC169E" w:rsidRDefault="00A161D0" w:rsidP="00DC169E">
      <w:pPr>
        <w:pStyle w:val="ListParagraph"/>
        <w:widowControl w:val="0"/>
        <w:autoSpaceDE w:val="0"/>
        <w:autoSpaceDN w:val="0"/>
        <w:adjustRightInd w:val="0"/>
        <w:spacing w:after="0" w:line="240" w:lineRule="auto"/>
        <w:ind w:left="0"/>
        <w:rPr>
          <w:rFonts w:ascii="Times New Roman" w:hAnsi="Times New Roman" w:cs="Times New Roman"/>
          <w:sz w:val="16"/>
          <w:szCs w:val="16"/>
        </w:rPr>
      </w:pPr>
    </w:p>
    <w:tbl>
      <w:tblPr>
        <w:tblW w:w="642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3"/>
        <w:gridCol w:w="1120"/>
        <w:gridCol w:w="1187"/>
        <w:gridCol w:w="1607"/>
        <w:gridCol w:w="1607"/>
      </w:tblGrid>
      <w:tr w:rsidR="006A1AB6" w:rsidRPr="00DC169E" w14:paraId="6AC041A4" w14:textId="77777777" w:rsidTr="00DC169E">
        <w:trPr>
          <w:cantSplit/>
        </w:trPr>
        <w:tc>
          <w:tcPr>
            <w:tcW w:w="6424" w:type="dxa"/>
            <w:gridSpan w:val="5"/>
            <w:tcBorders>
              <w:top w:val="nil"/>
              <w:left w:val="nil"/>
              <w:bottom w:val="nil"/>
              <w:right w:val="nil"/>
            </w:tcBorders>
            <w:shd w:val="clear" w:color="auto" w:fill="FFFFFF"/>
            <w:vAlign w:val="center"/>
          </w:tcPr>
          <w:p w14:paraId="5D8C4F04" w14:textId="77777777" w:rsidR="006A1AB6" w:rsidRPr="00DC169E" w:rsidRDefault="006A1AB6" w:rsidP="00EE0D9C">
            <w:pPr>
              <w:keepNext/>
              <w:keepLines/>
              <w:ind w:right="62"/>
              <w:rPr>
                <w:rFonts w:ascii="Arial Unicode MS" w:eastAsia="Arial Unicode MS" w:hAnsi="Arial Unicode MS" w:cs="Arial Unicode MS"/>
                <w:sz w:val="16"/>
                <w:szCs w:val="16"/>
              </w:rPr>
            </w:pPr>
            <w:r w:rsidRPr="00DC169E">
              <w:rPr>
                <w:rFonts w:ascii="Arial Unicode MS" w:eastAsia="Arial Unicode MS" w:hAnsi="Arial Unicode MS" w:cs="Arial Unicode MS"/>
                <w:b/>
                <w:bCs/>
                <w:sz w:val="16"/>
                <w:szCs w:val="16"/>
              </w:rPr>
              <w:t xml:space="preserve">Model </w:t>
            </w:r>
            <w:proofErr w:type="spellStart"/>
            <w:r w:rsidRPr="00DC169E">
              <w:rPr>
                <w:rFonts w:ascii="Arial Unicode MS" w:eastAsia="Arial Unicode MS" w:hAnsi="Arial Unicode MS" w:cs="Arial Unicode MS"/>
                <w:b/>
                <w:bCs/>
                <w:sz w:val="16"/>
                <w:szCs w:val="16"/>
              </w:rPr>
              <w:t>Summary</w:t>
            </w:r>
            <w:r w:rsidRPr="00DC169E">
              <w:rPr>
                <w:rFonts w:ascii="Arial Unicode MS" w:eastAsia="Arial Unicode MS" w:hAnsi="Arial Unicode MS" w:cs="Arial Unicode MS"/>
                <w:b/>
                <w:bCs/>
                <w:sz w:val="16"/>
                <w:szCs w:val="16"/>
                <w:vertAlign w:val="superscript"/>
              </w:rPr>
              <w:t>b</w:t>
            </w:r>
            <w:proofErr w:type="spellEnd"/>
          </w:p>
        </w:tc>
      </w:tr>
      <w:tr w:rsidR="006A1AB6" w:rsidRPr="00DC169E" w14:paraId="63D94E5A" w14:textId="77777777" w:rsidTr="00DC169E">
        <w:trPr>
          <w:cantSplit/>
        </w:trPr>
        <w:tc>
          <w:tcPr>
            <w:tcW w:w="903"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CA30DB6" w14:textId="77777777" w:rsidR="006A1AB6" w:rsidRPr="00DC169E" w:rsidRDefault="006A1AB6" w:rsidP="00EE0D9C">
            <w:pPr>
              <w:keepNext/>
              <w:keepLines/>
              <w:ind w:left="62" w:right="62"/>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Model</w:t>
            </w:r>
          </w:p>
        </w:tc>
        <w:tc>
          <w:tcPr>
            <w:tcW w:w="1120" w:type="dxa"/>
            <w:tcBorders>
              <w:top w:val="single" w:sz="16" w:space="0" w:color="000000"/>
              <w:left w:val="single" w:sz="16" w:space="0" w:color="000000"/>
              <w:bottom w:val="single" w:sz="16" w:space="0" w:color="000000"/>
            </w:tcBorders>
            <w:shd w:val="clear" w:color="auto" w:fill="FFFFFF"/>
            <w:vAlign w:val="bottom"/>
          </w:tcPr>
          <w:p w14:paraId="4651F6DA" w14:textId="77777777" w:rsidR="006A1AB6" w:rsidRPr="00DC169E" w:rsidRDefault="006A1AB6" w:rsidP="00EE0D9C">
            <w:pPr>
              <w:keepNext/>
              <w:keepLines/>
              <w:ind w:left="62" w:right="62"/>
              <w:jc w:val="center"/>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R</w:t>
            </w:r>
          </w:p>
        </w:tc>
        <w:tc>
          <w:tcPr>
            <w:tcW w:w="1187" w:type="dxa"/>
            <w:tcBorders>
              <w:top w:val="single" w:sz="16" w:space="0" w:color="000000"/>
              <w:bottom w:val="single" w:sz="16" w:space="0" w:color="000000"/>
            </w:tcBorders>
            <w:shd w:val="clear" w:color="auto" w:fill="FFFFFF"/>
            <w:vAlign w:val="bottom"/>
          </w:tcPr>
          <w:p w14:paraId="5177ED39" w14:textId="77777777" w:rsidR="006A1AB6" w:rsidRPr="00DC169E" w:rsidRDefault="006A1AB6" w:rsidP="00EE0D9C">
            <w:pPr>
              <w:keepNext/>
              <w:keepLines/>
              <w:ind w:left="62" w:right="62"/>
              <w:jc w:val="center"/>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R Square</w:t>
            </w:r>
          </w:p>
        </w:tc>
        <w:tc>
          <w:tcPr>
            <w:tcW w:w="1607" w:type="dxa"/>
            <w:tcBorders>
              <w:top w:val="single" w:sz="16" w:space="0" w:color="000000"/>
              <w:bottom w:val="single" w:sz="16" w:space="0" w:color="000000"/>
            </w:tcBorders>
            <w:shd w:val="clear" w:color="auto" w:fill="FFFFFF"/>
            <w:vAlign w:val="bottom"/>
          </w:tcPr>
          <w:p w14:paraId="00D4905B" w14:textId="77777777" w:rsidR="006A1AB6" w:rsidRPr="00DC169E" w:rsidRDefault="006A1AB6" w:rsidP="00EE0D9C">
            <w:pPr>
              <w:keepNext/>
              <w:keepLines/>
              <w:ind w:left="62" w:right="62"/>
              <w:jc w:val="center"/>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Adjusted R Square</w:t>
            </w:r>
          </w:p>
        </w:tc>
        <w:tc>
          <w:tcPr>
            <w:tcW w:w="1607" w:type="dxa"/>
            <w:tcBorders>
              <w:top w:val="single" w:sz="16" w:space="0" w:color="000000"/>
              <w:bottom w:val="single" w:sz="16" w:space="0" w:color="000000"/>
              <w:right w:val="single" w:sz="16" w:space="0" w:color="000000"/>
            </w:tcBorders>
            <w:shd w:val="clear" w:color="auto" w:fill="FFFFFF"/>
            <w:vAlign w:val="bottom"/>
          </w:tcPr>
          <w:p w14:paraId="75B2B511" w14:textId="77777777" w:rsidR="006A1AB6" w:rsidRPr="00DC169E" w:rsidRDefault="006A1AB6" w:rsidP="00EE0D9C">
            <w:pPr>
              <w:keepNext/>
              <w:keepLines/>
              <w:ind w:left="62" w:right="62"/>
              <w:jc w:val="center"/>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Std. Error of the Estimate</w:t>
            </w:r>
          </w:p>
        </w:tc>
      </w:tr>
      <w:tr w:rsidR="006A1AB6" w:rsidRPr="00DC169E" w14:paraId="47E16851" w14:textId="77777777" w:rsidTr="00DC169E">
        <w:trPr>
          <w:cantSplit/>
        </w:trPr>
        <w:tc>
          <w:tcPr>
            <w:tcW w:w="903" w:type="dxa"/>
            <w:tcBorders>
              <w:top w:val="single" w:sz="16" w:space="0" w:color="000000"/>
              <w:left w:val="single" w:sz="16" w:space="0" w:color="000000"/>
              <w:bottom w:val="single" w:sz="16" w:space="0" w:color="000000"/>
              <w:right w:val="single" w:sz="16" w:space="0" w:color="000000"/>
            </w:tcBorders>
            <w:shd w:val="clear" w:color="auto" w:fill="FFFFFF"/>
          </w:tcPr>
          <w:p w14:paraId="229FBDC5" w14:textId="77777777" w:rsidR="006A1AB6" w:rsidRPr="00DC169E" w:rsidRDefault="006A1AB6" w:rsidP="00EE0D9C">
            <w:pPr>
              <w:keepNext/>
              <w:keepLines/>
              <w:ind w:left="62" w:right="62"/>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1</w:t>
            </w:r>
          </w:p>
        </w:tc>
        <w:tc>
          <w:tcPr>
            <w:tcW w:w="1120" w:type="dxa"/>
            <w:tcBorders>
              <w:top w:val="single" w:sz="16" w:space="0" w:color="000000"/>
              <w:left w:val="single" w:sz="16" w:space="0" w:color="000000"/>
              <w:bottom w:val="single" w:sz="16" w:space="0" w:color="000000"/>
            </w:tcBorders>
            <w:shd w:val="clear" w:color="auto" w:fill="FFFFFF"/>
            <w:vAlign w:val="center"/>
          </w:tcPr>
          <w:p w14:paraId="653FF7B2" w14:textId="77777777" w:rsidR="006A1AB6" w:rsidRPr="00DC169E" w:rsidRDefault="006A1AB6" w:rsidP="00EE0D9C">
            <w:pPr>
              <w:keepNext/>
              <w:keepLines/>
              <w:ind w:left="62" w:right="62"/>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.962</w:t>
            </w:r>
            <w:r w:rsidRPr="00DC169E">
              <w:rPr>
                <w:rFonts w:ascii="Arial Unicode MS" w:eastAsia="Arial Unicode MS" w:hAnsi="Arial Unicode MS" w:cs="Arial Unicode MS"/>
                <w:sz w:val="16"/>
                <w:szCs w:val="16"/>
                <w:vertAlign w:val="superscript"/>
              </w:rPr>
              <w:t>a</w:t>
            </w:r>
          </w:p>
        </w:tc>
        <w:tc>
          <w:tcPr>
            <w:tcW w:w="1187" w:type="dxa"/>
            <w:tcBorders>
              <w:top w:val="single" w:sz="16" w:space="0" w:color="000000"/>
              <w:bottom w:val="single" w:sz="16" w:space="0" w:color="000000"/>
            </w:tcBorders>
            <w:shd w:val="clear" w:color="auto" w:fill="FFFFFF"/>
            <w:vAlign w:val="center"/>
          </w:tcPr>
          <w:p w14:paraId="620E4C4A" w14:textId="77777777" w:rsidR="006A1AB6" w:rsidRPr="00DC169E" w:rsidRDefault="006A1AB6" w:rsidP="00EE0D9C">
            <w:pPr>
              <w:keepNext/>
              <w:keepLines/>
              <w:ind w:left="62" w:right="62"/>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.926</w:t>
            </w:r>
          </w:p>
        </w:tc>
        <w:tc>
          <w:tcPr>
            <w:tcW w:w="1607" w:type="dxa"/>
            <w:tcBorders>
              <w:top w:val="single" w:sz="16" w:space="0" w:color="000000"/>
              <w:bottom w:val="single" w:sz="16" w:space="0" w:color="000000"/>
            </w:tcBorders>
            <w:shd w:val="clear" w:color="auto" w:fill="FFFFFF"/>
            <w:vAlign w:val="center"/>
          </w:tcPr>
          <w:p w14:paraId="5991B0E9" w14:textId="77777777" w:rsidR="006A1AB6" w:rsidRPr="00DC169E" w:rsidRDefault="006A1AB6" w:rsidP="00EE0D9C">
            <w:pPr>
              <w:keepNext/>
              <w:keepLines/>
              <w:ind w:left="62" w:right="62"/>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.925</w:t>
            </w:r>
          </w:p>
        </w:tc>
        <w:tc>
          <w:tcPr>
            <w:tcW w:w="1607" w:type="dxa"/>
            <w:tcBorders>
              <w:top w:val="single" w:sz="16" w:space="0" w:color="000000"/>
              <w:bottom w:val="single" w:sz="16" w:space="0" w:color="000000"/>
              <w:right w:val="single" w:sz="16" w:space="0" w:color="000000"/>
            </w:tcBorders>
            <w:shd w:val="clear" w:color="auto" w:fill="FFFFFF"/>
            <w:vAlign w:val="center"/>
          </w:tcPr>
          <w:p w14:paraId="453CC86A" w14:textId="77777777" w:rsidR="006A1AB6" w:rsidRPr="00DC169E" w:rsidRDefault="006A1AB6" w:rsidP="00EE0D9C">
            <w:pPr>
              <w:keepNext/>
              <w:keepLines/>
              <w:ind w:left="62" w:right="62"/>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.022724127</w:t>
            </w:r>
          </w:p>
        </w:tc>
      </w:tr>
      <w:tr w:rsidR="006A1AB6" w:rsidRPr="00DC169E" w14:paraId="1CDCF7F6" w14:textId="77777777" w:rsidTr="00DC169E">
        <w:trPr>
          <w:cantSplit/>
        </w:trPr>
        <w:tc>
          <w:tcPr>
            <w:tcW w:w="6424" w:type="dxa"/>
            <w:gridSpan w:val="5"/>
            <w:tcBorders>
              <w:top w:val="nil"/>
              <w:left w:val="nil"/>
              <w:bottom w:val="nil"/>
              <w:right w:val="nil"/>
            </w:tcBorders>
            <w:shd w:val="clear" w:color="auto" w:fill="FFFFFF"/>
          </w:tcPr>
          <w:p w14:paraId="2D6BD527" w14:textId="77777777" w:rsidR="006A1AB6" w:rsidRPr="00DC169E" w:rsidRDefault="006A1AB6" w:rsidP="00DC169E">
            <w:pPr>
              <w:ind w:left="62" w:right="62"/>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 xml:space="preserve">a. Predictors: (Constant), GDP_CA, </w:t>
            </w:r>
            <w:proofErr w:type="spellStart"/>
            <w:r w:rsidRPr="00DC169E">
              <w:rPr>
                <w:rFonts w:ascii="Arial Unicode MS" w:eastAsia="Arial Unicode MS" w:hAnsi="Arial Unicode MS" w:cs="Arial Unicode MS"/>
                <w:sz w:val="16"/>
                <w:szCs w:val="16"/>
              </w:rPr>
              <w:t>Oil_Future_Open_Sq</w:t>
            </w:r>
            <w:proofErr w:type="spellEnd"/>
            <w:r w:rsidRPr="00DC169E">
              <w:rPr>
                <w:rFonts w:ascii="Arial Unicode MS" w:eastAsia="Arial Unicode MS" w:hAnsi="Arial Unicode MS" w:cs="Arial Unicode MS"/>
                <w:sz w:val="16"/>
                <w:szCs w:val="16"/>
              </w:rPr>
              <w:t xml:space="preserve">, </w:t>
            </w:r>
            <w:proofErr w:type="spellStart"/>
            <w:r w:rsidRPr="00DC169E">
              <w:rPr>
                <w:rFonts w:ascii="Arial Unicode MS" w:eastAsia="Arial Unicode MS" w:hAnsi="Arial Unicode MS" w:cs="Arial Unicode MS"/>
                <w:sz w:val="16"/>
                <w:szCs w:val="16"/>
              </w:rPr>
              <w:t>GoldPrice</w:t>
            </w:r>
            <w:proofErr w:type="spellEnd"/>
            <w:r w:rsidRPr="00DC169E">
              <w:rPr>
                <w:rFonts w:ascii="Arial Unicode MS" w:eastAsia="Arial Unicode MS" w:hAnsi="Arial Unicode MS" w:cs="Arial Unicode MS"/>
                <w:sz w:val="16"/>
                <w:szCs w:val="16"/>
              </w:rPr>
              <w:t xml:space="preserve">, </w:t>
            </w:r>
            <w:proofErr w:type="spellStart"/>
            <w:r w:rsidRPr="00DC169E">
              <w:rPr>
                <w:rFonts w:ascii="Arial Unicode MS" w:eastAsia="Arial Unicode MS" w:hAnsi="Arial Unicode MS" w:cs="Arial Unicode MS"/>
                <w:sz w:val="16"/>
                <w:szCs w:val="16"/>
              </w:rPr>
              <w:t>Oil_Future_Open</w:t>
            </w:r>
            <w:proofErr w:type="spellEnd"/>
          </w:p>
        </w:tc>
      </w:tr>
      <w:tr w:rsidR="006A1AB6" w:rsidRPr="00DC169E" w14:paraId="6DA3A0EA" w14:textId="77777777" w:rsidTr="00DC169E">
        <w:trPr>
          <w:cantSplit/>
        </w:trPr>
        <w:tc>
          <w:tcPr>
            <w:tcW w:w="6424" w:type="dxa"/>
            <w:gridSpan w:val="5"/>
            <w:tcBorders>
              <w:top w:val="nil"/>
              <w:left w:val="nil"/>
              <w:bottom w:val="nil"/>
              <w:right w:val="nil"/>
            </w:tcBorders>
            <w:shd w:val="clear" w:color="auto" w:fill="FFFFFF"/>
          </w:tcPr>
          <w:p w14:paraId="64215415" w14:textId="77777777" w:rsidR="006A1AB6" w:rsidRPr="00DC169E" w:rsidRDefault="006A1AB6" w:rsidP="00DC169E">
            <w:pPr>
              <w:ind w:left="62" w:right="62"/>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 xml:space="preserve">b. Dependent Variable: </w:t>
            </w:r>
            <w:proofErr w:type="spellStart"/>
            <w:r w:rsidRPr="00DC169E">
              <w:rPr>
                <w:rFonts w:ascii="Arial Unicode MS" w:eastAsia="Arial Unicode MS" w:hAnsi="Arial Unicode MS" w:cs="Arial Unicode MS"/>
                <w:sz w:val="16"/>
                <w:szCs w:val="16"/>
              </w:rPr>
              <w:t>FXRate</w:t>
            </w:r>
            <w:proofErr w:type="spellEnd"/>
          </w:p>
        </w:tc>
      </w:tr>
    </w:tbl>
    <w:p w14:paraId="5BE6ED32" w14:textId="77777777" w:rsidR="006A1AB6" w:rsidRPr="00DC169E" w:rsidRDefault="006A1AB6" w:rsidP="00DC169E">
      <w:pPr>
        <w:pStyle w:val="ListParagraph"/>
        <w:widowControl w:val="0"/>
        <w:autoSpaceDE w:val="0"/>
        <w:autoSpaceDN w:val="0"/>
        <w:adjustRightInd w:val="0"/>
        <w:spacing w:after="0" w:line="240" w:lineRule="auto"/>
        <w:ind w:left="0"/>
        <w:rPr>
          <w:rFonts w:ascii="Times New Roman" w:hAnsi="Times New Roman" w:cs="Times New Roman"/>
          <w:sz w:val="16"/>
          <w:szCs w:val="16"/>
        </w:rPr>
      </w:pPr>
    </w:p>
    <w:tbl>
      <w:tblPr>
        <w:tblW w:w="8783"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371"/>
        <w:gridCol w:w="1607"/>
        <w:gridCol w:w="1121"/>
        <w:gridCol w:w="1573"/>
        <w:gridCol w:w="1188"/>
        <w:gridCol w:w="1121"/>
      </w:tblGrid>
      <w:tr w:rsidR="006A1AB6" w:rsidRPr="00DC169E" w14:paraId="72E8F592" w14:textId="77777777" w:rsidTr="00595E05">
        <w:trPr>
          <w:cantSplit/>
        </w:trPr>
        <w:tc>
          <w:tcPr>
            <w:tcW w:w="8783" w:type="dxa"/>
            <w:gridSpan w:val="7"/>
            <w:tcBorders>
              <w:top w:val="nil"/>
              <w:left w:val="nil"/>
              <w:bottom w:val="nil"/>
              <w:right w:val="nil"/>
            </w:tcBorders>
            <w:shd w:val="clear" w:color="auto" w:fill="FFFFFF"/>
            <w:vAlign w:val="center"/>
          </w:tcPr>
          <w:p w14:paraId="45268C80" w14:textId="77777777" w:rsidR="006A1AB6" w:rsidRPr="00DC169E" w:rsidRDefault="006A1AB6" w:rsidP="00DC169E">
            <w:pPr>
              <w:ind w:right="60"/>
              <w:rPr>
                <w:rFonts w:ascii="Arial Unicode MS" w:eastAsia="Arial Unicode MS" w:hAnsi="Arial Unicode MS" w:cs="Arial Unicode MS"/>
                <w:sz w:val="16"/>
                <w:szCs w:val="16"/>
              </w:rPr>
            </w:pPr>
            <w:proofErr w:type="spellStart"/>
            <w:r w:rsidRPr="00DC169E">
              <w:rPr>
                <w:rFonts w:ascii="Arial Unicode MS" w:eastAsia="Arial Unicode MS" w:hAnsi="Arial Unicode MS" w:cs="Arial Unicode MS"/>
                <w:b/>
                <w:bCs/>
                <w:sz w:val="16"/>
                <w:szCs w:val="16"/>
              </w:rPr>
              <w:t>ANOVA</w:t>
            </w:r>
            <w:r w:rsidRPr="00DC169E">
              <w:rPr>
                <w:rFonts w:ascii="Arial Unicode MS" w:eastAsia="Arial Unicode MS" w:hAnsi="Arial Unicode MS" w:cs="Arial Unicode MS"/>
                <w:b/>
                <w:bCs/>
                <w:sz w:val="16"/>
                <w:szCs w:val="16"/>
                <w:vertAlign w:val="superscript"/>
              </w:rPr>
              <w:t>a</w:t>
            </w:r>
            <w:proofErr w:type="spellEnd"/>
          </w:p>
        </w:tc>
      </w:tr>
      <w:tr w:rsidR="006A1AB6" w:rsidRPr="00DC169E" w14:paraId="36BAD519" w14:textId="77777777" w:rsidTr="00595E05">
        <w:trPr>
          <w:cantSplit/>
        </w:trPr>
        <w:tc>
          <w:tcPr>
            <w:tcW w:w="2173" w:type="dxa"/>
            <w:gridSpan w:val="2"/>
            <w:tcBorders>
              <w:top w:val="single" w:sz="16" w:space="0" w:color="000000"/>
              <w:left w:val="single" w:sz="16" w:space="0" w:color="000000"/>
              <w:bottom w:val="single" w:sz="16" w:space="0" w:color="000000"/>
              <w:right w:val="nil"/>
            </w:tcBorders>
            <w:shd w:val="clear" w:color="auto" w:fill="FFFFFF"/>
            <w:vAlign w:val="bottom"/>
          </w:tcPr>
          <w:p w14:paraId="6E21D188" w14:textId="77777777" w:rsidR="006A1AB6" w:rsidRPr="00DC169E" w:rsidRDefault="006A1AB6" w:rsidP="00DC169E">
            <w:pPr>
              <w:ind w:left="60" w:right="60"/>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Model</w:t>
            </w:r>
          </w:p>
        </w:tc>
        <w:tc>
          <w:tcPr>
            <w:tcW w:w="1607" w:type="dxa"/>
            <w:tcBorders>
              <w:top w:val="single" w:sz="16" w:space="0" w:color="000000"/>
              <w:left w:val="single" w:sz="16" w:space="0" w:color="000000"/>
              <w:bottom w:val="single" w:sz="16" w:space="0" w:color="000000"/>
            </w:tcBorders>
            <w:shd w:val="clear" w:color="auto" w:fill="FFFFFF"/>
            <w:vAlign w:val="bottom"/>
          </w:tcPr>
          <w:p w14:paraId="22703309" w14:textId="77777777" w:rsidR="006A1AB6" w:rsidRPr="00DC169E" w:rsidRDefault="006A1AB6" w:rsidP="00DC169E">
            <w:pPr>
              <w:ind w:left="60" w:right="60"/>
              <w:jc w:val="center"/>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Sum of Squares</w:t>
            </w:r>
          </w:p>
        </w:tc>
        <w:tc>
          <w:tcPr>
            <w:tcW w:w="1121" w:type="dxa"/>
            <w:tcBorders>
              <w:top w:val="single" w:sz="16" w:space="0" w:color="000000"/>
              <w:bottom w:val="single" w:sz="16" w:space="0" w:color="000000"/>
            </w:tcBorders>
            <w:shd w:val="clear" w:color="auto" w:fill="FFFFFF"/>
            <w:vAlign w:val="bottom"/>
          </w:tcPr>
          <w:p w14:paraId="4562B803" w14:textId="77777777" w:rsidR="006A1AB6" w:rsidRPr="00DC169E" w:rsidRDefault="006A1AB6" w:rsidP="00DC169E">
            <w:pPr>
              <w:ind w:left="60" w:right="60"/>
              <w:jc w:val="center"/>
              <w:rPr>
                <w:rFonts w:ascii="Arial Unicode MS" w:eastAsia="Arial Unicode MS" w:hAnsi="Arial Unicode MS" w:cs="Arial Unicode MS"/>
                <w:sz w:val="16"/>
                <w:szCs w:val="16"/>
              </w:rPr>
            </w:pPr>
            <w:proofErr w:type="spellStart"/>
            <w:r w:rsidRPr="00DC169E">
              <w:rPr>
                <w:rFonts w:ascii="Arial Unicode MS" w:eastAsia="Arial Unicode MS" w:hAnsi="Arial Unicode MS" w:cs="Arial Unicode MS"/>
                <w:sz w:val="16"/>
                <w:szCs w:val="16"/>
              </w:rPr>
              <w:t>df</w:t>
            </w:r>
            <w:proofErr w:type="spellEnd"/>
          </w:p>
        </w:tc>
        <w:tc>
          <w:tcPr>
            <w:tcW w:w="1573" w:type="dxa"/>
            <w:tcBorders>
              <w:top w:val="single" w:sz="16" w:space="0" w:color="000000"/>
              <w:bottom w:val="single" w:sz="16" w:space="0" w:color="000000"/>
            </w:tcBorders>
            <w:shd w:val="clear" w:color="auto" w:fill="FFFFFF"/>
            <w:vAlign w:val="bottom"/>
          </w:tcPr>
          <w:p w14:paraId="773A1976" w14:textId="77777777" w:rsidR="006A1AB6" w:rsidRPr="00DC169E" w:rsidRDefault="006A1AB6" w:rsidP="00DC169E">
            <w:pPr>
              <w:ind w:left="60" w:right="60"/>
              <w:jc w:val="center"/>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Mean Square</w:t>
            </w:r>
          </w:p>
        </w:tc>
        <w:tc>
          <w:tcPr>
            <w:tcW w:w="1188" w:type="dxa"/>
            <w:tcBorders>
              <w:top w:val="single" w:sz="16" w:space="0" w:color="000000"/>
              <w:bottom w:val="single" w:sz="16" w:space="0" w:color="000000"/>
            </w:tcBorders>
            <w:shd w:val="clear" w:color="auto" w:fill="FFFFFF"/>
            <w:vAlign w:val="bottom"/>
          </w:tcPr>
          <w:p w14:paraId="0AEFC3EC" w14:textId="77777777" w:rsidR="006A1AB6" w:rsidRPr="00DC169E" w:rsidRDefault="006A1AB6" w:rsidP="00DC169E">
            <w:pPr>
              <w:ind w:left="60" w:right="60"/>
              <w:jc w:val="center"/>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F</w:t>
            </w:r>
          </w:p>
        </w:tc>
        <w:tc>
          <w:tcPr>
            <w:tcW w:w="1121" w:type="dxa"/>
            <w:tcBorders>
              <w:top w:val="single" w:sz="16" w:space="0" w:color="000000"/>
              <w:bottom w:val="single" w:sz="16" w:space="0" w:color="000000"/>
              <w:right w:val="single" w:sz="16" w:space="0" w:color="000000"/>
            </w:tcBorders>
            <w:shd w:val="clear" w:color="auto" w:fill="FFFFFF"/>
            <w:vAlign w:val="bottom"/>
          </w:tcPr>
          <w:p w14:paraId="2B3BF88C" w14:textId="77777777" w:rsidR="006A1AB6" w:rsidRPr="00DC169E" w:rsidRDefault="006A1AB6" w:rsidP="00DC169E">
            <w:pPr>
              <w:ind w:left="60" w:right="60"/>
              <w:jc w:val="center"/>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Sig.</w:t>
            </w:r>
          </w:p>
        </w:tc>
      </w:tr>
      <w:tr w:rsidR="006A1AB6" w:rsidRPr="00DC169E" w14:paraId="0E3CE6B0" w14:textId="77777777" w:rsidTr="00595E05">
        <w:trPr>
          <w:cantSplit/>
        </w:trPr>
        <w:tc>
          <w:tcPr>
            <w:tcW w:w="802" w:type="dxa"/>
            <w:vMerge w:val="restart"/>
            <w:tcBorders>
              <w:top w:val="single" w:sz="16" w:space="0" w:color="000000"/>
              <w:left w:val="single" w:sz="16" w:space="0" w:color="000000"/>
              <w:bottom w:val="single" w:sz="16" w:space="0" w:color="000000"/>
              <w:right w:val="nil"/>
            </w:tcBorders>
            <w:shd w:val="clear" w:color="auto" w:fill="FFFFFF"/>
          </w:tcPr>
          <w:p w14:paraId="388DE970" w14:textId="77777777" w:rsidR="006A1AB6" w:rsidRPr="00DC169E" w:rsidRDefault="006A1AB6" w:rsidP="00DC169E">
            <w:pPr>
              <w:ind w:left="60" w:right="60"/>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1</w:t>
            </w:r>
          </w:p>
        </w:tc>
        <w:tc>
          <w:tcPr>
            <w:tcW w:w="1371" w:type="dxa"/>
            <w:tcBorders>
              <w:top w:val="single" w:sz="16" w:space="0" w:color="000000"/>
              <w:left w:val="nil"/>
              <w:bottom w:val="nil"/>
              <w:right w:val="single" w:sz="16" w:space="0" w:color="000000"/>
            </w:tcBorders>
            <w:shd w:val="clear" w:color="auto" w:fill="FFFFFF"/>
          </w:tcPr>
          <w:p w14:paraId="374140DC" w14:textId="77777777" w:rsidR="006A1AB6" w:rsidRPr="00DC169E" w:rsidRDefault="006A1AB6" w:rsidP="00DC169E">
            <w:pPr>
              <w:ind w:left="60" w:right="60"/>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Regression</w:t>
            </w:r>
          </w:p>
        </w:tc>
        <w:tc>
          <w:tcPr>
            <w:tcW w:w="1607" w:type="dxa"/>
            <w:tcBorders>
              <w:top w:val="single" w:sz="16" w:space="0" w:color="000000"/>
              <w:left w:val="single" w:sz="16" w:space="0" w:color="000000"/>
              <w:bottom w:val="nil"/>
            </w:tcBorders>
            <w:shd w:val="clear" w:color="auto" w:fill="FFFFFF"/>
            <w:vAlign w:val="center"/>
          </w:tcPr>
          <w:p w14:paraId="5D620339" w14:textId="77777777" w:rsidR="006A1AB6" w:rsidRPr="00DC169E" w:rsidRDefault="006A1AB6" w:rsidP="00DC169E">
            <w:pPr>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1.735</w:t>
            </w:r>
          </w:p>
        </w:tc>
        <w:tc>
          <w:tcPr>
            <w:tcW w:w="1121" w:type="dxa"/>
            <w:tcBorders>
              <w:top w:val="single" w:sz="16" w:space="0" w:color="000000"/>
              <w:bottom w:val="nil"/>
            </w:tcBorders>
            <w:shd w:val="clear" w:color="auto" w:fill="FFFFFF"/>
            <w:vAlign w:val="center"/>
          </w:tcPr>
          <w:p w14:paraId="1422909B" w14:textId="77777777" w:rsidR="006A1AB6" w:rsidRPr="00DC169E" w:rsidRDefault="006A1AB6" w:rsidP="00DC169E">
            <w:pPr>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4</w:t>
            </w:r>
          </w:p>
        </w:tc>
        <w:tc>
          <w:tcPr>
            <w:tcW w:w="1573" w:type="dxa"/>
            <w:tcBorders>
              <w:top w:val="single" w:sz="16" w:space="0" w:color="000000"/>
              <w:bottom w:val="nil"/>
            </w:tcBorders>
            <w:shd w:val="clear" w:color="auto" w:fill="FFFFFF"/>
            <w:vAlign w:val="center"/>
          </w:tcPr>
          <w:p w14:paraId="0D123732" w14:textId="77777777" w:rsidR="006A1AB6" w:rsidRPr="00DC169E" w:rsidRDefault="006A1AB6" w:rsidP="00DC169E">
            <w:pPr>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.434</w:t>
            </w:r>
          </w:p>
        </w:tc>
        <w:tc>
          <w:tcPr>
            <w:tcW w:w="1188" w:type="dxa"/>
            <w:tcBorders>
              <w:top w:val="single" w:sz="16" w:space="0" w:color="000000"/>
              <w:bottom w:val="nil"/>
            </w:tcBorders>
            <w:shd w:val="clear" w:color="auto" w:fill="FFFFFF"/>
            <w:vAlign w:val="center"/>
          </w:tcPr>
          <w:p w14:paraId="0EDC2513" w14:textId="77777777" w:rsidR="006A1AB6" w:rsidRPr="00DC169E" w:rsidRDefault="006A1AB6" w:rsidP="00DC169E">
            <w:pPr>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840.185</w:t>
            </w:r>
          </w:p>
        </w:tc>
        <w:tc>
          <w:tcPr>
            <w:tcW w:w="1121" w:type="dxa"/>
            <w:tcBorders>
              <w:top w:val="single" w:sz="16" w:space="0" w:color="000000"/>
              <w:bottom w:val="nil"/>
              <w:right w:val="single" w:sz="16" w:space="0" w:color="000000"/>
            </w:tcBorders>
            <w:shd w:val="clear" w:color="auto" w:fill="FFFFFF"/>
            <w:vAlign w:val="center"/>
          </w:tcPr>
          <w:p w14:paraId="2E870E50" w14:textId="77777777" w:rsidR="006A1AB6" w:rsidRPr="00DC169E" w:rsidRDefault="006A1AB6" w:rsidP="00DC169E">
            <w:pPr>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.000</w:t>
            </w:r>
            <w:r w:rsidRPr="00DC169E">
              <w:rPr>
                <w:rFonts w:ascii="Arial Unicode MS" w:eastAsia="Arial Unicode MS" w:hAnsi="Arial Unicode MS" w:cs="Arial Unicode MS"/>
                <w:sz w:val="16"/>
                <w:szCs w:val="16"/>
                <w:vertAlign w:val="superscript"/>
              </w:rPr>
              <w:t>b</w:t>
            </w:r>
          </w:p>
        </w:tc>
      </w:tr>
      <w:tr w:rsidR="006A1AB6" w:rsidRPr="00DC169E" w14:paraId="320DF761" w14:textId="77777777" w:rsidTr="00595E05">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14:paraId="516A9653" w14:textId="77777777" w:rsidR="006A1AB6" w:rsidRPr="00DC169E" w:rsidRDefault="006A1AB6" w:rsidP="00DC169E">
            <w:pPr>
              <w:rPr>
                <w:rFonts w:ascii="Arial Unicode MS" w:eastAsia="Arial Unicode MS" w:hAnsi="Arial Unicode MS" w:cs="Arial Unicode MS"/>
                <w:sz w:val="16"/>
                <w:szCs w:val="16"/>
              </w:rPr>
            </w:pPr>
          </w:p>
        </w:tc>
        <w:tc>
          <w:tcPr>
            <w:tcW w:w="1371" w:type="dxa"/>
            <w:tcBorders>
              <w:top w:val="nil"/>
              <w:left w:val="nil"/>
              <w:bottom w:val="nil"/>
              <w:right w:val="single" w:sz="16" w:space="0" w:color="000000"/>
            </w:tcBorders>
            <w:shd w:val="clear" w:color="auto" w:fill="FFFFFF"/>
          </w:tcPr>
          <w:p w14:paraId="0115C453" w14:textId="77777777" w:rsidR="006A1AB6" w:rsidRPr="00DC169E" w:rsidRDefault="006A1AB6" w:rsidP="00DC169E">
            <w:pPr>
              <w:ind w:left="60" w:right="60"/>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Residual</w:t>
            </w:r>
          </w:p>
        </w:tc>
        <w:tc>
          <w:tcPr>
            <w:tcW w:w="1607" w:type="dxa"/>
            <w:tcBorders>
              <w:top w:val="nil"/>
              <w:left w:val="single" w:sz="16" w:space="0" w:color="000000"/>
              <w:bottom w:val="nil"/>
            </w:tcBorders>
            <w:shd w:val="clear" w:color="auto" w:fill="FFFFFF"/>
            <w:vAlign w:val="center"/>
          </w:tcPr>
          <w:p w14:paraId="3B195348" w14:textId="77777777" w:rsidR="006A1AB6" w:rsidRPr="00DC169E" w:rsidRDefault="006A1AB6" w:rsidP="00DC169E">
            <w:pPr>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.138</w:t>
            </w:r>
          </w:p>
        </w:tc>
        <w:tc>
          <w:tcPr>
            <w:tcW w:w="1121" w:type="dxa"/>
            <w:tcBorders>
              <w:top w:val="nil"/>
              <w:bottom w:val="nil"/>
            </w:tcBorders>
            <w:shd w:val="clear" w:color="auto" w:fill="FFFFFF"/>
            <w:vAlign w:val="center"/>
          </w:tcPr>
          <w:p w14:paraId="559CD4A9" w14:textId="77777777" w:rsidR="006A1AB6" w:rsidRPr="00DC169E" w:rsidRDefault="006A1AB6" w:rsidP="00DC169E">
            <w:pPr>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267</w:t>
            </w:r>
          </w:p>
        </w:tc>
        <w:tc>
          <w:tcPr>
            <w:tcW w:w="1573" w:type="dxa"/>
            <w:tcBorders>
              <w:top w:val="nil"/>
              <w:bottom w:val="nil"/>
            </w:tcBorders>
            <w:shd w:val="clear" w:color="auto" w:fill="FFFFFF"/>
            <w:vAlign w:val="center"/>
          </w:tcPr>
          <w:p w14:paraId="7C974516" w14:textId="77777777" w:rsidR="006A1AB6" w:rsidRPr="00DC169E" w:rsidRDefault="006A1AB6" w:rsidP="00DC169E">
            <w:pPr>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.001</w:t>
            </w:r>
          </w:p>
        </w:tc>
        <w:tc>
          <w:tcPr>
            <w:tcW w:w="1188" w:type="dxa"/>
            <w:tcBorders>
              <w:top w:val="nil"/>
              <w:bottom w:val="nil"/>
            </w:tcBorders>
            <w:shd w:val="clear" w:color="auto" w:fill="FFFFFF"/>
            <w:vAlign w:val="center"/>
          </w:tcPr>
          <w:p w14:paraId="52425A32" w14:textId="77777777" w:rsidR="006A1AB6" w:rsidRPr="00DC169E" w:rsidRDefault="006A1AB6" w:rsidP="00DC169E">
            <w:pPr>
              <w:rPr>
                <w:rFonts w:ascii="Arial Unicode MS" w:eastAsia="Arial Unicode MS" w:hAnsi="Arial Unicode MS" w:cs="Arial Unicode MS"/>
                <w:sz w:val="16"/>
                <w:szCs w:val="16"/>
              </w:rPr>
            </w:pPr>
          </w:p>
        </w:tc>
        <w:tc>
          <w:tcPr>
            <w:tcW w:w="1121" w:type="dxa"/>
            <w:tcBorders>
              <w:top w:val="nil"/>
              <w:bottom w:val="nil"/>
              <w:right w:val="single" w:sz="16" w:space="0" w:color="000000"/>
            </w:tcBorders>
            <w:shd w:val="clear" w:color="auto" w:fill="FFFFFF"/>
            <w:vAlign w:val="center"/>
          </w:tcPr>
          <w:p w14:paraId="568B1E15" w14:textId="77777777" w:rsidR="006A1AB6" w:rsidRPr="00DC169E" w:rsidRDefault="006A1AB6" w:rsidP="00DC169E">
            <w:pPr>
              <w:rPr>
                <w:rFonts w:ascii="Arial Unicode MS" w:eastAsia="Arial Unicode MS" w:hAnsi="Arial Unicode MS" w:cs="Arial Unicode MS"/>
                <w:sz w:val="16"/>
                <w:szCs w:val="16"/>
              </w:rPr>
            </w:pPr>
          </w:p>
        </w:tc>
      </w:tr>
      <w:tr w:rsidR="006A1AB6" w:rsidRPr="00DC169E" w14:paraId="6E4BBAE0" w14:textId="77777777" w:rsidTr="00595E05">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14:paraId="5CD7FF5B" w14:textId="77777777" w:rsidR="006A1AB6" w:rsidRPr="00DC169E" w:rsidRDefault="006A1AB6" w:rsidP="00DC169E">
            <w:pPr>
              <w:rPr>
                <w:rFonts w:ascii="Arial Unicode MS" w:eastAsia="Arial Unicode MS" w:hAnsi="Arial Unicode MS" w:cs="Arial Unicode MS"/>
                <w:sz w:val="16"/>
                <w:szCs w:val="16"/>
              </w:rPr>
            </w:pPr>
          </w:p>
        </w:tc>
        <w:tc>
          <w:tcPr>
            <w:tcW w:w="1371" w:type="dxa"/>
            <w:tcBorders>
              <w:top w:val="nil"/>
              <w:left w:val="nil"/>
              <w:bottom w:val="single" w:sz="16" w:space="0" w:color="000000"/>
              <w:right w:val="single" w:sz="16" w:space="0" w:color="000000"/>
            </w:tcBorders>
            <w:shd w:val="clear" w:color="auto" w:fill="FFFFFF"/>
          </w:tcPr>
          <w:p w14:paraId="656C2BF6" w14:textId="77777777" w:rsidR="006A1AB6" w:rsidRPr="00DC169E" w:rsidRDefault="006A1AB6" w:rsidP="00DC169E">
            <w:pPr>
              <w:ind w:left="60" w:right="60"/>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Total</w:t>
            </w:r>
          </w:p>
        </w:tc>
        <w:tc>
          <w:tcPr>
            <w:tcW w:w="1607" w:type="dxa"/>
            <w:tcBorders>
              <w:top w:val="nil"/>
              <w:left w:val="single" w:sz="16" w:space="0" w:color="000000"/>
              <w:bottom w:val="single" w:sz="16" w:space="0" w:color="000000"/>
            </w:tcBorders>
            <w:shd w:val="clear" w:color="auto" w:fill="FFFFFF"/>
            <w:vAlign w:val="center"/>
          </w:tcPr>
          <w:p w14:paraId="01DF5769" w14:textId="77777777" w:rsidR="006A1AB6" w:rsidRPr="00DC169E" w:rsidRDefault="006A1AB6" w:rsidP="00DC169E">
            <w:pPr>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1.873</w:t>
            </w:r>
          </w:p>
        </w:tc>
        <w:tc>
          <w:tcPr>
            <w:tcW w:w="1121" w:type="dxa"/>
            <w:tcBorders>
              <w:top w:val="nil"/>
              <w:bottom w:val="single" w:sz="16" w:space="0" w:color="000000"/>
            </w:tcBorders>
            <w:shd w:val="clear" w:color="auto" w:fill="FFFFFF"/>
            <w:vAlign w:val="center"/>
          </w:tcPr>
          <w:p w14:paraId="7028FEDB" w14:textId="77777777" w:rsidR="006A1AB6" w:rsidRPr="00DC169E" w:rsidRDefault="006A1AB6" w:rsidP="00DC169E">
            <w:pPr>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271</w:t>
            </w:r>
          </w:p>
        </w:tc>
        <w:tc>
          <w:tcPr>
            <w:tcW w:w="1573" w:type="dxa"/>
            <w:tcBorders>
              <w:top w:val="nil"/>
              <w:bottom w:val="single" w:sz="16" w:space="0" w:color="000000"/>
            </w:tcBorders>
            <w:shd w:val="clear" w:color="auto" w:fill="FFFFFF"/>
            <w:vAlign w:val="center"/>
          </w:tcPr>
          <w:p w14:paraId="6FC5FBBD" w14:textId="77777777" w:rsidR="006A1AB6" w:rsidRPr="00DC169E" w:rsidRDefault="006A1AB6" w:rsidP="00DC169E">
            <w:pPr>
              <w:rPr>
                <w:rFonts w:ascii="Arial Unicode MS" w:eastAsia="Arial Unicode MS" w:hAnsi="Arial Unicode MS" w:cs="Arial Unicode MS"/>
                <w:sz w:val="16"/>
                <w:szCs w:val="16"/>
              </w:rPr>
            </w:pPr>
          </w:p>
        </w:tc>
        <w:tc>
          <w:tcPr>
            <w:tcW w:w="1188" w:type="dxa"/>
            <w:tcBorders>
              <w:top w:val="nil"/>
              <w:bottom w:val="single" w:sz="16" w:space="0" w:color="000000"/>
            </w:tcBorders>
            <w:shd w:val="clear" w:color="auto" w:fill="FFFFFF"/>
            <w:vAlign w:val="center"/>
          </w:tcPr>
          <w:p w14:paraId="19576CE3" w14:textId="77777777" w:rsidR="006A1AB6" w:rsidRPr="00DC169E" w:rsidRDefault="006A1AB6" w:rsidP="00DC169E">
            <w:pPr>
              <w:rPr>
                <w:rFonts w:ascii="Arial Unicode MS" w:eastAsia="Arial Unicode MS" w:hAnsi="Arial Unicode MS" w:cs="Arial Unicode MS"/>
                <w:sz w:val="16"/>
                <w:szCs w:val="16"/>
              </w:rPr>
            </w:pPr>
          </w:p>
        </w:tc>
        <w:tc>
          <w:tcPr>
            <w:tcW w:w="1121" w:type="dxa"/>
            <w:tcBorders>
              <w:top w:val="nil"/>
              <w:bottom w:val="single" w:sz="16" w:space="0" w:color="000000"/>
              <w:right w:val="single" w:sz="16" w:space="0" w:color="000000"/>
            </w:tcBorders>
            <w:shd w:val="clear" w:color="auto" w:fill="FFFFFF"/>
            <w:vAlign w:val="center"/>
          </w:tcPr>
          <w:p w14:paraId="49F8F13E" w14:textId="77777777" w:rsidR="006A1AB6" w:rsidRPr="00DC169E" w:rsidRDefault="006A1AB6" w:rsidP="00DC169E">
            <w:pPr>
              <w:rPr>
                <w:rFonts w:ascii="Arial Unicode MS" w:eastAsia="Arial Unicode MS" w:hAnsi="Arial Unicode MS" w:cs="Arial Unicode MS"/>
                <w:sz w:val="16"/>
                <w:szCs w:val="16"/>
              </w:rPr>
            </w:pPr>
          </w:p>
        </w:tc>
      </w:tr>
      <w:tr w:rsidR="006A1AB6" w:rsidRPr="00DC169E" w14:paraId="2B860016" w14:textId="77777777" w:rsidTr="00595E05">
        <w:trPr>
          <w:cantSplit/>
        </w:trPr>
        <w:tc>
          <w:tcPr>
            <w:tcW w:w="8783" w:type="dxa"/>
            <w:gridSpan w:val="7"/>
            <w:tcBorders>
              <w:top w:val="nil"/>
              <w:left w:val="nil"/>
              <w:bottom w:val="nil"/>
              <w:right w:val="nil"/>
            </w:tcBorders>
            <w:shd w:val="clear" w:color="auto" w:fill="FFFFFF"/>
          </w:tcPr>
          <w:p w14:paraId="6A4D1E08" w14:textId="77777777" w:rsidR="006A1AB6" w:rsidRPr="00DC169E" w:rsidRDefault="006A1AB6" w:rsidP="00DC169E">
            <w:pPr>
              <w:ind w:left="60" w:right="60"/>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 xml:space="preserve">a. Dependent Variable: </w:t>
            </w:r>
            <w:proofErr w:type="spellStart"/>
            <w:r w:rsidRPr="00DC169E">
              <w:rPr>
                <w:rFonts w:ascii="Arial Unicode MS" w:eastAsia="Arial Unicode MS" w:hAnsi="Arial Unicode MS" w:cs="Arial Unicode MS"/>
                <w:sz w:val="16"/>
                <w:szCs w:val="16"/>
              </w:rPr>
              <w:t>FXRate</w:t>
            </w:r>
            <w:proofErr w:type="spellEnd"/>
          </w:p>
        </w:tc>
      </w:tr>
      <w:tr w:rsidR="006A1AB6" w:rsidRPr="00DC169E" w14:paraId="6AADC860" w14:textId="77777777" w:rsidTr="00595E05">
        <w:trPr>
          <w:cantSplit/>
        </w:trPr>
        <w:tc>
          <w:tcPr>
            <w:tcW w:w="8783" w:type="dxa"/>
            <w:gridSpan w:val="7"/>
            <w:tcBorders>
              <w:top w:val="nil"/>
              <w:left w:val="nil"/>
              <w:bottom w:val="nil"/>
              <w:right w:val="nil"/>
            </w:tcBorders>
            <w:shd w:val="clear" w:color="auto" w:fill="FFFFFF"/>
          </w:tcPr>
          <w:p w14:paraId="4EBE040A" w14:textId="77777777" w:rsidR="006A1AB6" w:rsidRPr="00DC169E" w:rsidRDefault="006A1AB6" w:rsidP="00DC169E">
            <w:pPr>
              <w:ind w:left="60" w:right="60"/>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 xml:space="preserve">b. Predictors: (Constant), GDP_CA, </w:t>
            </w:r>
            <w:proofErr w:type="spellStart"/>
            <w:r w:rsidRPr="00DC169E">
              <w:rPr>
                <w:rFonts w:ascii="Arial Unicode MS" w:eastAsia="Arial Unicode MS" w:hAnsi="Arial Unicode MS" w:cs="Arial Unicode MS"/>
                <w:sz w:val="16"/>
                <w:szCs w:val="16"/>
              </w:rPr>
              <w:t>Oil_Future_Open_Sq</w:t>
            </w:r>
            <w:proofErr w:type="spellEnd"/>
            <w:r w:rsidRPr="00DC169E">
              <w:rPr>
                <w:rFonts w:ascii="Arial Unicode MS" w:eastAsia="Arial Unicode MS" w:hAnsi="Arial Unicode MS" w:cs="Arial Unicode MS"/>
                <w:sz w:val="16"/>
                <w:szCs w:val="16"/>
              </w:rPr>
              <w:t xml:space="preserve">, </w:t>
            </w:r>
            <w:proofErr w:type="spellStart"/>
            <w:r w:rsidRPr="00DC169E">
              <w:rPr>
                <w:rFonts w:ascii="Arial Unicode MS" w:eastAsia="Arial Unicode MS" w:hAnsi="Arial Unicode MS" w:cs="Arial Unicode MS"/>
                <w:sz w:val="16"/>
                <w:szCs w:val="16"/>
              </w:rPr>
              <w:t>GoldPrice</w:t>
            </w:r>
            <w:proofErr w:type="spellEnd"/>
            <w:r w:rsidRPr="00DC169E">
              <w:rPr>
                <w:rFonts w:ascii="Arial Unicode MS" w:eastAsia="Arial Unicode MS" w:hAnsi="Arial Unicode MS" w:cs="Arial Unicode MS"/>
                <w:sz w:val="16"/>
                <w:szCs w:val="16"/>
              </w:rPr>
              <w:t xml:space="preserve">, </w:t>
            </w:r>
            <w:proofErr w:type="spellStart"/>
            <w:r w:rsidRPr="00DC169E">
              <w:rPr>
                <w:rFonts w:ascii="Arial Unicode MS" w:eastAsia="Arial Unicode MS" w:hAnsi="Arial Unicode MS" w:cs="Arial Unicode MS"/>
                <w:sz w:val="16"/>
                <w:szCs w:val="16"/>
              </w:rPr>
              <w:t>Oil_Future_Open</w:t>
            </w:r>
            <w:proofErr w:type="spellEnd"/>
          </w:p>
        </w:tc>
      </w:tr>
    </w:tbl>
    <w:p w14:paraId="48901550" w14:textId="77777777" w:rsidR="006A1AB6" w:rsidRPr="00DC169E" w:rsidRDefault="006A1AB6" w:rsidP="00DC169E">
      <w:pPr>
        <w:pStyle w:val="ListParagraph"/>
        <w:widowControl w:val="0"/>
        <w:autoSpaceDE w:val="0"/>
        <w:autoSpaceDN w:val="0"/>
        <w:adjustRightInd w:val="0"/>
        <w:spacing w:after="0" w:line="240" w:lineRule="auto"/>
        <w:ind w:left="0"/>
        <w:rPr>
          <w:rFonts w:ascii="Times New Roman" w:hAnsi="Times New Roman" w:cs="Times New Roman"/>
          <w:sz w:val="16"/>
          <w:szCs w:val="16"/>
        </w:rPr>
      </w:pPr>
    </w:p>
    <w:tbl>
      <w:tblPr>
        <w:tblW w:w="926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49"/>
        <w:gridCol w:w="1843"/>
        <w:gridCol w:w="992"/>
        <w:gridCol w:w="992"/>
        <w:gridCol w:w="1240"/>
        <w:gridCol w:w="862"/>
        <w:gridCol w:w="733"/>
        <w:gridCol w:w="1134"/>
        <w:gridCol w:w="815"/>
      </w:tblGrid>
      <w:tr w:rsidR="006374A0" w:rsidRPr="00DC169E" w14:paraId="26CB8865" w14:textId="77777777" w:rsidTr="00A12733">
        <w:trPr>
          <w:cantSplit/>
        </w:trPr>
        <w:tc>
          <w:tcPr>
            <w:tcW w:w="9260" w:type="dxa"/>
            <w:gridSpan w:val="9"/>
            <w:tcBorders>
              <w:top w:val="nil"/>
              <w:left w:val="nil"/>
              <w:bottom w:val="nil"/>
              <w:right w:val="nil"/>
            </w:tcBorders>
            <w:shd w:val="clear" w:color="auto" w:fill="FFFFFF"/>
            <w:vAlign w:val="center"/>
          </w:tcPr>
          <w:p w14:paraId="5A8E792D" w14:textId="77777777" w:rsidR="006A1AB6" w:rsidRPr="00DC169E" w:rsidRDefault="006A1AB6" w:rsidP="00DC169E">
            <w:pPr>
              <w:keepNext/>
              <w:keepLines/>
              <w:ind w:right="62"/>
              <w:rPr>
                <w:rFonts w:ascii="Arial Unicode MS" w:eastAsia="Arial Unicode MS" w:hAnsi="Arial Unicode MS" w:cs="Arial Unicode MS"/>
                <w:sz w:val="16"/>
                <w:szCs w:val="16"/>
              </w:rPr>
            </w:pPr>
            <w:proofErr w:type="spellStart"/>
            <w:r w:rsidRPr="00DC169E">
              <w:rPr>
                <w:rFonts w:ascii="Arial Unicode MS" w:eastAsia="Arial Unicode MS" w:hAnsi="Arial Unicode MS" w:cs="Arial Unicode MS"/>
                <w:b/>
                <w:bCs/>
                <w:sz w:val="16"/>
                <w:szCs w:val="16"/>
              </w:rPr>
              <w:t>Coefficients</w:t>
            </w:r>
            <w:r w:rsidRPr="00DC169E">
              <w:rPr>
                <w:rFonts w:ascii="Arial Unicode MS" w:eastAsia="Arial Unicode MS" w:hAnsi="Arial Unicode MS" w:cs="Arial Unicode MS"/>
                <w:b/>
                <w:bCs/>
                <w:sz w:val="16"/>
                <w:szCs w:val="16"/>
                <w:vertAlign w:val="superscript"/>
              </w:rPr>
              <w:t>a</w:t>
            </w:r>
            <w:proofErr w:type="spellEnd"/>
          </w:p>
        </w:tc>
      </w:tr>
      <w:tr w:rsidR="00A12733" w:rsidRPr="00DC169E" w14:paraId="5D495743" w14:textId="77777777" w:rsidTr="00A12733">
        <w:trPr>
          <w:cantSplit/>
        </w:trPr>
        <w:tc>
          <w:tcPr>
            <w:tcW w:w="2492" w:type="dxa"/>
            <w:gridSpan w:val="2"/>
            <w:vMerge w:val="restart"/>
            <w:tcBorders>
              <w:top w:val="single" w:sz="16" w:space="0" w:color="000000"/>
              <w:left w:val="single" w:sz="16" w:space="0" w:color="000000"/>
              <w:bottom w:val="nil"/>
              <w:right w:val="nil"/>
            </w:tcBorders>
            <w:shd w:val="clear" w:color="auto" w:fill="FFFFFF"/>
            <w:vAlign w:val="bottom"/>
          </w:tcPr>
          <w:p w14:paraId="693C4462" w14:textId="77777777" w:rsidR="006A1AB6" w:rsidRPr="00DC169E" w:rsidRDefault="006A1AB6" w:rsidP="00DC169E">
            <w:pPr>
              <w:keepNext/>
              <w:keepLines/>
              <w:ind w:left="60" w:right="62"/>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Model</w:t>
            </w:r>
          </w:p>
        </w:tc>
        <w:tc>
          <w:tcPr>
            <w:tcW w:w="1984" w:type="dxa"/>
            <w:gridSpan w:val="2"/>
            <w:tcBorders>
              <w:top w:val="single" w:sz="16" w:space="0" w:color="000000"/>
              <w:left w:val="single" w:sz="16" w:space="0" w:color="000000"/>
            </w:tcBorders>
            <w:shd w:val="clear" w:color="auto" w:fill="FFFFFF"/>
            <w:vAlign w:val="bottom"/>
          </w:tcPr>
          <w:p w14:paraId="48185E8F" w14:textId="77777777" w:rsidR="006A1AB6" w:rsidRPr="00DC169E" w:rsidRDefault="006A1AB6" w:rsidP="00DC169E">
            <w:pPr>
              <w:keepNext/>
              <w:keepLines/>
              <w:ind w:left="60" w:right="62"/>
              <w:jc w:val="center"/>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Unstandardized Coefficients</w:t>
            </w:r>
          </w:p>
        </w:tc>
        <w:tc>
          <w:tcPr>
            <w:tcW w:w="1240" w:type="dxa"/>
            <w:tcBorders>
              <w:top w:val="single" w:sz="16" w:space="0" w:color="000000"/>
            </w:tcBorders>
            <w:shd w:val="clear" w:color="auto" w:fill="FFFFFF"/>
            <w:vAlign w:val="bottom"/>
          </w:tcPr>
          <w:p w14:paraId="69F0708F" w14:textId="77777777" w:rsidR="006A1AB6" w:rsidRPr="00DC169E" w:rsidRDefault="006A1AB6" w:rsidP="00DC169E">
            <w:pPr>
              <w:keepNext/>
              <w:keepLines/>
              <w:ind w:left="60" w:right="62"/>
              <w:jc w:val="center"/>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Standardized Coefficients</w:t>
            </w:r>
          </w:p>
        </w:tc>
        <w:tc>
          <w:tcPr>
            <w:tcW w:w="862" w:type="dxa"/>
            <w:vMerge w:val="restart"/>
            <w:tcBorders>
              <w:top w:val="single" w:sz="16" w:space="0" w:color="000000"/>
            </w:tcBorders>
            <w:shd w:val="clear" w:color="auto" w:fill="FFFFFF"/>
            <w:vAlign w:val="bottom"/>
          </w:tcPr>
          <w:p w14:paraId="481B0B45" w14:textId="77777777" w:rsidR="006A1AB6" w:rsidRPr="00DC169E" w:rsidRDefault="006A1AB6" w:rsidP="00DC169E">
            <w:pPr>
              <w:keepNext/>
              <w:keepLines/>
              <w:ind w:left="60" w:right="62"/>
              <w:jc w:val="center"/>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t</w:t>
            </w:r>
          </w:p>
        </w:tc>
        <w:tc>
          <w:tcPr>
            <w:tcW w:w="733" w:type="dxa"/>
            <w:vMerge w:val="restart"/>
            <w:tcBorders>
              <w:top w:val="single" w:sz="16" w:space="0" w:color="000000"/>
            </w:tcBorders>
            <w:shd w:val="clear" w:color="auto" w:fill="FFFFFF"/>
            <w:vAlign w:val="bottom"/>
          </w:tcPr>
          <w:p w14:paraId="508C306E" w14:textId="77777777" w:rsidR="006A1AB6" w:rsidRPr="00DC169E" w:rsidRDefault="006A1AB6" w:rsidP="00DC169E">
            <w:pPr>
              <w:keepNext/>
              <w:keepLines/>
              <w:ind w:left="60" w:right="62"/>
              <w:jc w:val="center"/>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Sig.</w:t>
            </w:r>
          </w:p>
        </w:tc>
        <w:tc>
          <w:tcPr>
            <w:tcW w:w="1949" w:type="dxa"/>
            <w:gridSpan w:val="2"/>
            <w:tcBorders>
              <w:top w:val="single" w:sz="16" w:space="0" w:color="000000"/>
              <w:right w:val="single" w:sz="16" w:space="0" w:color="000000"/>
            </w:tcBorders>
            <w:shd w:val="clear" w:color="auto" w:fill="FFFFFF"/>
            <w:vAlign w:val="bottom"/>
          </w:tcPr>
          <w:p w14:paraId="2D2AC80D" w14:textId="77777777" w:rsidR="006A1AB6" w:rsidRPr="00DC169E" w:rsidRDefault="006A1AB6" w:rsidP="00DC169E">
            <w:pPr>
              <w:keepNext/>
              <w:keepLines/>
              <w:ind w:left="60" w:right="62"/>
              <w:jc w:val="center"/>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Collinearity Statistics</w:t>
            </w:r>
          </w:p>
        </w:tc>
      </w:tr>
      <w:tr w:rsidR="00A12733" w:rsidRPr="00DC169E" w14:paraId="11AC711B" w14:textId="77777777" w:rsidTr="00A12733">
        <w:trPr>
          <w:cantSplit/>
        </w:trPr>
        <w:tc>
          <w:tcPr>
            <w:tcW w:w="2492" w:type="dxa"/>
            <w:gridSpan w:val="2"/>
            <w:vMerge/>
            <w:tcBorders>
              <w:top w:val="single" w:sz="16" w:space="0" w:color="000000"/>
              <w:left w:val="single" w:sz="16" w:space="0" w:color="000000"/>
              <w:bottom w:val="nil"/>
              <w:right w:val="nil"/>
            </w:tcBorders>
            <w:shd w:val="clear" w:color="auto" w:fill="FFFFFF"/>
            <w:vAlign w:val="bottom"/>
          </w:tcPr>
          <w:p w14:paraId="61A59C8D" w14:textId="77777777" w:rsidR="006A1AB6" w:rsidRPr="00DC169E" w:rsidRDefault="006A1AB6" w:rsidP="00DC169E">
            <w:pPr>
              <w:keepLines/>
              <w:rPr>
                <w:rFonts w:ascii="Arial Unicode MS" w:eastAsia="Arial Unicode MS" w:hAnsi="Arial Unicode MS" w:cs="Arial Unicode MS"/>
                <w:sz w:val="16"/>
                <w:szCs w:val="16"/>
              </w:rPr>
            </w:pPr>
          </w:p>
        </w:tc>
        <w:tc>
          <w:tcPr>
            <w:tcW w:w="992" w:type="dxa"/>
            <w:tcBorders>
              <w:left w:val="single" w:sz="16" w:space="0" w:color="000000"/>
              <w:bottom w:val="single" w:sz="16" w:space="0" w:color="000000"/>
            </w:tcBorders>
            <w:shd w:val="clear" w:color="auto" w:fill="FFFFFF"/>
            <w:vAlign w:val="bottom"/>
          </w:tcPr>
          <w:p w14:paraId="2973A6B0" w14:textId="77777777" w:rsidR="006A1AB6" w:rsidRPr="00DC169E" w:rsidRDefault="006A1AB6" w:rsidP="00DC169E">
            <w:pPr>
              <w:keepLines/>
              <w:ind w:left="60" w:right="60"/>
              <w:jc w:val="center"/>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B</w:t>
            </w:r>
          </w:p>
        </w:tc>
        <w:tc>
          <w:tcPr>
            <w:tcW w:w="992" w:type="dxa"/>
            <w:tcBorders>
              <w:bottom w:val="single" w:sz="16" w:space="0" w:color="000000"/>
            </w:tcBorders>
            <w:shd w:val="clear" w:color="auto" w:fill="FFFFFF"/>
            <w:vAlign w:val="bottom"/>
          </w:tcPr>
          <w:p w14:paraId="54CE8321" w14:textId="77777777" w:rsidR="006A1AB6" w:rsidRPr="00DC169E" w:rsidRDefault="006A1AB6" w:rsidP="00DC169E">
            <w:pPr>
              <w:keepLines/>
              <w:ind w:left="60" w:right="60"/>
              <w:jc w:val="center"/>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Std. Error</w:t>
            </w:r>
          </w:p>
        </w:tc>
        <w:tc>
          <w:tcPr>
            <w:tcW w:w="1240" w:type="dxa"/>
            <w:tcBorders>
              <w:bottom w:val="single" w:sz="16" w:space="0" w:color="000000"/>
            </w:tcBorders>
            <w:shd w:val="clear" w:color="auto" w:fill="FFFFFF"/>
            <w:vAlign w:val="bottom"/>
          </w:tcPr>
          <w:p w14:paraId="118976FC" w14:textId="77777777" w:rsidR="006A1AB6" w:rsidRPr="00DC169E" w:rsidRDefault="006A1AB6" w:rsidP="00DC169E">
            <w:pPr>
              <w:keepLines/>
              <w:ind w:left="60" w:right="60"/>
              <w:jc w:val="center"/>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Beta</w:t>
            </w:r>
          </w:p>
        </w:tc>
        <w:tc>
          <w:tcPr>
            <w:tcW w:w="862" w:type="dxa"/>
            <w:vMerge/>
            <w:tcBorders>
              <w:top w:val="single" w:sz="16" w:space="0" w:color="000000"/>
            </w:tcBorders>
            <w:shd w:val="clear" w:color="auto" w:fill="FFFFFF"/>
            <w:vAlign w:val="bottom"/>
          </w:tcPr>
          <w:p w14:paraId="61A66DE6" w14:textId="77777777" w:rsidR="006A1AB6" w:rsidRPr="00DC169E" w:rsidRDefault="006A1AB6" w:rsidP="00DC169E">
            <w:pPr>
              <w:keepLines/>
              <w:rPr>
                <w:rFonts w:ascii="Arial Unicode MS" w:eastAsia="Arial Unicode MS" w:hAnsi="Arial Unicode MS" w:cs="Arial Unicode MS"/>
                <w:sz w:val="16"/>
                <w:szCs w:val="16"/>
              </w:rPr>
            </w:pPr>
          </w:p>
        </w:tc>
        <w:tc>
          <w:tcPr>
            <w:tcW w:w="733" w:type="dxa"/>
            <w:vMerge/>
            <w:tcBorders>
              <w:top w:val="single" w:sz="16" w:space="0" w:color="000000"/>
            </w:tcBorders>
            <w:shd w:val="clear" w:color="auto" w:fill="FFFFFF"/>
            <w:vAlign w:val="bottom"/>
          </w:tcPr>
          <w:p w14:paraId="48D2EDEA" w14:textId="77777777" w:rsidR="006A1AB6" w:rsidRPr="00DC169E" w:rsidRDefault="006A1AB6" w:rsidP="00DC169E">
            <w:pPr>
              <w:keepLines/>
              <w:rPr>
                <w:rFonts w:ascii="Arial Unicode MS" w:eastAsia="Arial Unicode MS" w:hAnsi="Arial Unicode MS" w:cs="Arial Unicode MS"/>
                <w:sz w:val="16"/>
                <w:szCs w:val="16"/>
              </w:rPr>
            </w:pPr>
          </w:p>
        </w:tc>
        <w:tc>
          <w:tcPr>
            <w:tcW w:w="1134" w:type="dxa"/>
            <w:tcBorders>
              <w:bottom w:val="single" w:sz="16" w:space="0" w:color="000000"/>
            </w:tcBorders>
            <w:shd w:val="clear" w:color="auto" w:fill="FFFFFF"/>
            <w:vAlign w:val="bottom"/>
          </w:tcPr>
          <w:p w14:paraId="5EFE1049" w14:textId="77777777" w:rsidR="006A1AB6" w:rsidRPr="00DC169E" w:rsidRDefault="006A1AB6" w:rsidP="00DC169E">
            <w:pPr>
              <w:keepLines/>
              <w:ind w:left="60" w:right="60"/>
              <w:jc w:val="center"/>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Tolerance</w:t>
            </w:r>
          </w:p>
        </w:tc>
        <w:tc>
          <w:tcPr>
            <w:tcW w:w="815" w:type="dxa"/>
            <w:tcBorders>
              <w:bottom w:val="single" w:sz="16" w:space="0" w:color="000000"/>
              <w:right w:val="single" w:sz="16" w:space="0" w:color="000000"/>
            </w:tcBorders>
            <w:shd w:val="clear" w:color="auto" w:fill="FFFFFF"/>
            <w:vAlign w:val="bottom"/>
          </w:tcPr>
          <w:p w14:paraId="53C39809" w14:textId="77777777" w:rsidR="006A1AB6" w:rsidRPr="00DC169E" w:rsidRDefault="006A1AB6" w:rsidP="00DC169E">
            <w:pPr>
              <w:keepLines/>
              <w:ind w:left="60" w:right="60"/>
              <w:jc w:val="center"/>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VIF</w:t>
            </w:r>
          </w:p>
        </w:tc>
      </w:tr>
      <w:tr w:rsidR="00A12733" w:rsidRPr="00DC169E" w14:paraId="1594E419" w14:textId="77777777" w:rsidTr="00A12733">
        <w:trPr>
          <w:cantSplit/>
        </w:trPr>
        <w:tc>
          <w:tcPr>
            <w:tcW w:w="649" w:type="dxa"/>
            <w:vMerge w:val="restart"/>
            <w:tcBorders>
              <w:top w:val="single" w:sz="16" w:space="0" w:color="000000"/>
              <w:left w:val="single" w:sz="16" w:space="0" w:color="000000"/>
              <w:bottom w:val="single" w:sz="16" w:space="0" w:color="000000"/>
              <w:right w:val="nil"/>
            </w:tcBorders>
            <w:shd w:val="clear" w:color="auto" w:fill="FFFFFF"/>
          </w:tcPr>
          <w:p w14:paraId="1F7BD880" w14:textId="77777777" w:rsidR="006A1AB6" w:rsidRPr="00DC169E" w:rsidRDefault="006A1AB6" w:rsidP="00DC169E">
            <w:pPr>
              <w:keepLines/>
              <w:ind w:left="60" w:right="60"/>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1</w:t>
            </w:r>
          </w:p>
        </w:tc>
        <w:tc>
          <w:tcPr>
            <w:tcW w:w="1843" w:type="dxa"/>
            <w:tcBorders>
              <w:top w:val="single" w:sz="16" w:space="0" w:color="000000"/>
              <w:left w:val="nil"/>
              <w:bottom w:val="nil"/>
              <w:right w:val="single" w:sz="16" w:space="0" w:color="000000"/>
            </w:tcBorders>
            <w:shd w:val="clear" w:color="auto" w:fill="FFFFFF"/>
          </w:tcPr>
          <w:p w14:paraId="6D2D691C" w14:textId="77777777" w:rsidR="006A1AB6" w:rsidRPr="00DC169E" w:rsidRDefault="006A1AB6" w:rsidP="00DC169E">
            <w:pPr>
              <w:keepLines/>
              <w:ind w:left="60" w:right="60"/>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(Constant)</w:t>
            </w:r>
          </w:p>
        </w:tc>
        <w:tc>
          <w:tcPr>
            <w:tcW w:w="992" w:type="dxa"/>
            <w:tcBorders>
              <w:top w:val="single" w:sz="16" w:space="0" w:color="000000"/>
              <w:left w:val="single" w:sz="16" w:space="0" w:color="000000"/>
              <w:bottom w:val="nil"/>
            </w:tcBorders>
            <w:shd w:val="clear" w:color="auto" w:fill="FFFFFF"/>
            <w:vAlign w:val="center"/>
          </w:tcPr>
          <w:p w14:paraId="0226435F"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.625</w:t>
            </w:r>
          </w:p>
        </w:tc>
        <w:tc>
          <w:tcPr>
            <w:tcW w:w="992" w:type="dxa"/>
            <w:tcBorders>
              <w:top w:val="single" w:sz="16" w:space="0" w:color="000000"/>
              <w:bottom w:val="nil"/>
            </w:tcBorders>
            <w:shd w:val="clear" w:color="auto" w:fill="FFFFFF"/>
            <w:vAlign w:val="center"/>
          </w:tcPr>
          <w:p w14:paraId="10F35214"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.038</w:t>
            </w:r>
          </w:p>
        </w:tc>
        <w:tc>
          <w:tcPr>
            <w:tcW w:w="1240" w:type="dxa"/>
            <w:tcBorders>
              <w:top w:val="single" w:sz="16" w:space="0" w:color="000000"/>
              <w:bottom w:val="nil"/>
            </w:tcBorders>
            <w:shd w:val="clear" w:color="auto" w:fill="FFFFFF"/>
            <w:vAlign w:val="center"/>
          </w:tcPr>
          <w:p w14:paraId="61A09671" w14:textId="77777777" w:rsidR="006A1AB6" w:rsidRPr="00DC169E" w:rsidRDefault="006A1AB6" w:rsidP="00DC169E">
            <w:pPr>
              <w:keepLines/>
              <w:rPr>
                <w:rFonts w:ascii="Arial Unicode MS" w:eastAsia="Arial Unicode MS" w:hAnsi="Arial Unicode MS" w:cs="Arial Unicode MS"/>
                <w:sz w:val="16"/>
                <w:szCs w:val="16"/>
              </w:rPr>
            </w:pPr>
          </w:p>
        </w:tc>
        <w:tc>
          <w:tcPr>
            <w:tcW w:w="862" w:type="dxa"/>
            <w:tcBorders>
              <w:top w:val="single" w:sz="16" w:space="0" w:color="000000"/>
              <w:bottom w:val="nil"/>
            </w:tcBorders>
            <w:shd w:val="clear" w:color="auto" w:fill="FFFFFF"/>
            <w:vAlign w:val="center"/>
          </w:tcPr>
          <w:p w14:paraId="68B86156"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16.328</w:t>
            </w:r>
          </w:p>
        </w:tc>
        <w:tc>
          <w:tcPr>
            <w:tcW w:w="733" w:type="dxa"/>
            <w:tcBorders>
              <w:top w:val="single" w:sz="16" w:space="0" w:color="000000"/>
              <w:bottom w:val="nil"/>
            </w:tcBorders>
            <w:shd w:val="clear" w:color="auto" w:fill="FFFFFF"/>
            <w:vAlign w:val="center"/>
          </w:tcPr>
          <w:p w14:paraId="047B1CDA"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.000</w:t>
            </w:r>
          </w:p>
        </w:tc>
        <w:tc>
          <w:tcPr>
            <w:tcW w:w="1134" w:type="dxa"/>
            <w:tcBorders>
              <w:top w:val="single" w:sz="16" w:space="0" w:color="000000"/>
              <w:bottom w:val="nil"/>
            </w:tcBorders>
            <w:shd w:val="clear" w:color="auto" w:fill="FFFFFF"/>
            <w:vAlign w:val="center"/>
          </w:tcPr>
          <w:p w14:paraId="020E8D4C" w14:textId="77777777" w:rsidR="006A1AB6" w:rsidRPr="00DC169E" w:rsidRDefault="006A1AB6" w:rsidP="00DC169E">
            <w:pPr>
              <w:keepLines/>
              <w:rPr>
                <w:rFonts w:ascii="Arial Unicode MS" w:eastAsia="Arial Unicode MS" w:hAnsi="Arial Unicode MS" w:cs="Arial Unicode MS"/>
                <w:sz w:val="16"/>
                <w:szCs w:val="16"/>
              </w:rPr>
            </w:pPr>
          </w:p>
        </w:tc>
        <w:tc>
          <w:tcPr>
            <w:tcW w:w="815" w:type="dxa"/>
            <w:tcBorders>
              <w:top w:val="single" w:sz="16" w:space="0" w:color="000000"/>
              <w:bottom w:val="nil"/>
              <w:right w:val="single" w:sz="16" w:space="0" w:color="000000"/>
            </w:tcBorders>
            <w:shd w:val="clear" w:color="auto" w:fill="FFFFFF"/>
            <w:vAlign w:val="center"/>
          </w:tcPr>
          <w:p w14:paraId="034F55A2" w14:textId="77777777" w:rsidR="006A1AB6" w:rsidRPr="00DC169E" w:rsidRDefault="006A1AB6" w:rsidP="00DC169E">
            <w:pPr>
              <w:keepLines/>
              <w:rPr>
                <w:rFonts w:ascii="Arial Unicode MS" w:eastAsia="Arial Unicode MS" w:hAnsi="Arial Unicode MS" w:cs="Arial Unicode MS"/>
                <w:sz w:val="16"/>
                <w:szCs w:val="16"/>
              </w:rPr>
            </w:pPr>
          </w:p>
        </w:tc>
      </w:tr>
      <w:tr w:rsidR="00A12733" w:rsidRPr="00DC169E" w14:paraId="22FF6E4D" w14:textId="77777777" w:rsidTr="00A12733">
        <w:trPr>
          <w:cantSplit/>
        </w:trPr>
        <w:tc>
          <w:tcPr>
            <w:tcW w:w="649" w:type="dxa"/>
            <w:vMerge/>
            <w:tcBorders>
              <w:top w:val="single" w:sz="16" w:space="0" w:color="000000"/>
              <w:left w:val="single" w:sz="16" w:space="0" w:color="000000"/>
              <w:bottom w:val="single" w:sz="16" w:space="0" w:color="000000"/>
              <w:right w:val="nil"/>
            </w:tcBorders>
            <w:shd w:val="clear" w:color="auto" w:fill="FFFFFF"/>
          </w:tcPr>
          <w:p w14:paraId="0BFF5F0F" w14:textId="77777777" w:rsidR="006A1AB6" w:rsidRPr="00DC169E" w:rsidRDefault="006A1AB6" w:rsidP="00DC169E">
            <w:pPr>
              <w:keepLines/>
              <w:rPr>
                <w:rFonts w:ascii="Arial Unicode MS" w:eastAsia="Arial Unicode MS" w:hAnsi="Arial Unicode MS" w:cs="Arial Unicode MS"/>
                <w:sz w:val="16"/>
                <w:szCs w:val="16"/>
              </w:rPr>
            </w:pPr>
          </w:p>
        </w:tc>
        <w:tc>
          <w:tcPr>
            <w:tcW w:w="1843" w:type="dxa"/>
            <w:tcBorders>
              <w:top w:val="nil"/>
              <w:left w:val="nil"/>
              <w:right w:val="single" w:sz="16" w:space="0" w:color="000000"/>
            </w:tcBorders>
            <w:shd w:val="clear" w:color="auto" w:fill="FFFFFF"/>
          </w:tcPr>
          <w:p w14:paraId="5EEE7558" w14:textId="77777777" w:rsidR="006A1AB6" w:rsidRPr="00DC169E" w:rsidRDefault="006A1AB6" w:rsidP="00DC169E">
            <w:pPr>
              <w:keepLines/>
              <w:ind w:left="60" w:right="60"/>
              <w:rPr>
                <w:rFonts w:ascii="Arial Unicode MS" w:eastAsia="Arial Unicode MS" w:hAnsi="Arial Unicode MS" w:cs="Arial Unicode MS"/>
                <w:sz w:val="16"/>
                <w:szCs w:val="16"/>
              </w:rPr>
            </w:pPr>
            <w:proofErr w:type="spellStart"/>
            <w:r w:rsidRPr="00DC169E">
              <w:rPr>
                <w:rFonts w:ascii="Arial Unicode MS" w:eastAsia="Arial Unicode MS" w:hAnsi="Arial Unicode MS" w:cs="Arial Unicode MS"/>
                <w:sz w:val="16"/>
                <w:szCs w:val="16"/>
              </w:rPr>
              <w:t>Oil_Future_Open</w:t>
            </w:r>
            <w:proofErr w:type="spellEnd"/>
          </w:p>
        </w:tc>
        <w:tc>
          <w:tcPr>
            <w:tcW w:w="992" w:type="dxa"/>
            <w:tcBorders>
              <w:top w:val="nil"/>
              <w:left w:val="single" w:sz="16" w:space="0" w:color="000000"/>
            </w:tcBorders>
            <w:shd w:val="clear" w:color="auto" w:fill="FFFFFF"/>
            <w:vAlign w:val="center"/>
          </w:tcPr>
          <w:p w14:paraId="7D188FC5"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.010</w:t>
            </w:r>
          </w:p>
        </w:tc>
        <w:tc>
          <w:tcPr>
            <w:tcW w:w="992" w:type="dxa"/>
            <w:tcBorders>
              <w:top w:val="nil"/>
            </w:tcBorders>
            <w:shd w:val="clear" w:color="auto" w:fill="FFFFFF"/>
            <w:vAlign w:val="center"/>
          </w:tcPr>
          <w:p w14:paraId="32506849"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.001</w:t>
            </w:r>
          </w:p>
        </w:tc>
        <w:tc>
          <w:tcPr>
            <w:tcW w:w="1240" w:type="dxa"/>
            <w:tcBorders>
              <w:top w:val="nil"/>
            </w:tcBorders>
            <w:shd w:val="clear" w:color="auto" w:fill="FFFFFF"/>
            <w:vAlign w:val="center"/>
          </w:tcPr>
          <w:p w14:paraId="51BD8BC4"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2.012</w:t>
            </w:r>
          </w:p>
        </w:tc>
        <w:tc>
          <w:tcPr>
            <w:tcW w:w="862" w:type="dxa"/>
            <w:tcBorders>
              <w:top w:val="nil"/>
            </w:tcBorders>
            <w:shd w:val="clear" w:color="auto" w:fill="FFFFFF"/>
            <w:vAlign w:val="center"/>
          </w:tcPr>
          <w:p w14:paraId="6FA7B079"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18.241</w:t>
            </w:r>
          </w:p>
        </w:tc>
        <w:tc>
          <w:tcPr>
            <w:tcW w:w="733" w:type="dxa"/>
            <w:tcBorders>
              <w:top w:val="nil"/>
            </w:tcBorders>
            <w:shd w:val="clear" w:color="auto" w:fill="FFFFFF"/>
            <w:vAlign w:val="center"/>
          </w:tcPr>
          <w:p w14:paraId="0F29FCBC"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.000</w:t>
            </w:r>
          </w:p>
        </w:tc>
        <w:tc>
          <w:tcPr>
            <w:tcW w:w="1134" w:type="dxa"/>
            <w:tcBorders>
              <w:top w:val="nil"/>
            </w:tcBorders>
            <w:shd w:val="clear" w:color="auto" w:fill="FFFFFF"/>
            <w:vAlign w:val="center"/>
          </w:tcPr>
          <w:p w14:paraId="58D165A1"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.023</w:t>
            </w:r>
          </w:p>
        </w:tc>
        <w:tc>
          <w:tcPr>
            <w:tcW w:w="815" w:type="dxa"/>
            <w:tcBorders>
              <w:top w:val="nil"/>
              <w:right w:val="single" w:sz="16" w:space="0" w:color="000000"/>
            </w:tcBorders>
            <w:shd w:val="clear" w:color="auto" w:fill="FFFFFF"/>
            <w:vAlign w:val="center"/>
          </w:tcPr>
          <w:p w14:paraId="7434A734"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44.138</w:t>
            </w:r>
          </w:p>
        </w:tc>
      </w:tr>
      <w:tr w:rsidR="00A12733" w:rsidRPr="00DC169E" w14:paraId="31C32685" w14:textId="77777777" w:rsidTr="00A12733">
        <w:trPr>
          <w:cantSplit/>
        </w:trPr>
        <w:tc>
          <w:tcPr>
            <w:tcW w:w="649" w:type="dxa"/>
            <w:vMerge/>
            <w:tcBorders>
              <w:top w:val="single" w:sz="16" w:space="0" w:color="000000"/>
              <w:left w:val="single" w:sz="16" w:space="0" w:color="000000"/>
              <w:bottom w:val="single" w:sz="16" w:space="0" w:color="000000"/>
              <w:right w:val="nil"/>
            </w:tcBorders>
            <w:shd w:val="clear" w:color="auto" w:fill="FFFFFF"/>
          </w:tcPr>
          <w:p w14:paraId="3C3755EA" w14:textId="77777777" w:rsidR="006A1AB6" w:rsidRPr="00DC169E" w:rsidRDefault="006A1AB6" w:rsidP="00DC169E">
            <w:pPr>
              <w:keepLines/>
              <w:rPr>
                <w:rFonts w:ascii="Arial Unicode MS" w:eastAsia="Arial Unicode MS" w:hAnsi="Arial Unicode MS" w:cs="Arial Unicode MS"/>
                <w:sz w:val="16"/>
                <w:szCs w:val="16"/>
              </w:rPr>
            </w:pPr>
          </w:p>
        </w:tc>
        <w:tc>
          <w:tcPr>
            <w:tcW w:w="1843" w:type="dxa"/>
            <w:tcBorders>
              <w:top w:val="nil"/>
              <w:left w:val="nil"/>
              <w:bottom w:val="nil"/>
              <w:right w:val="single" w:sz="16" w:space="0" w:color="000000"/>
            </w:tcBorders>
            <w:shd w:val="clear" w:color="auto" w:fill="FFFFFF"/>
          </w:tcPr>
          <w:p w14:paraId="31E7D8F6" w14:textId="77777777" w:rsidR="006A1AB6" w:rsidRPr="00DC169E" w:rsidRDefault="006A1AB6" w:rsidP="00DC169E">
            <w:pPr>
              <w:keepLines/>
              <w:ind w:left="60" w:right="60"/>
              <w:rPr>
                <w:rFonts w:ascii="Arial Unicode MS" w:eastAsia="Arial Unicode MS" w:hAnsi="Arial Unicode MS" w:cs="Arial Unicode MS"/>
                <w:sz w:val="16"/>
                <w:szCs w:val="16"/>
              </w:rPr>
            </w:pPr>
            <w:proofErr w:type="spellStart"/>
            <w:r w:rsidRPr="00DC169E">
              <w:rPr>
                <w:rFonts w:ascii="Arial Unicode MS" w:eastAsia="Arial Unicode MS" w:hAnsi="Arial Unicode MS" w:cs="Arial Unicode MS"/>
                <w:sz w:val="16"/>
                <w:szCs w:val="16"/>
              </w:rPr>
              <w:t>Oil_Future_Open_Sq</w:t>
            </w:r>
            <w:proofErr w:type="spellEnd"/>
          </w:p>
        </w:tc>
        <w:tc>
          <w:tcPr>
            <w:tcW w:w="992" w:type="dxa"/>
            <w:tcBorders>
              <w:top w:val="nil"/>
              <w:left w:val="single" w:sz="16" w:space="0" w:color="000000"/>
              <w:bottom w:val="nil"/>
            </w:tcBorders>
            <w:shd w:val="clear" w:color="auto" w:fill="FFFFFF"/>
            <w:vAlign w:val="center"/>
          </w:tcPr>
          <w:p w14:paraId="267B1EE0"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-3.831E-5</w:t>
            </w:r>
          </w:p>
        </w:tc>
        <w:tc>
          <w:tcPr>
            <w:tcW w:w="992" w:type="dxa"/>
            <w:tcBorders>
              <w:top w:val="nil"/>
              <w:bottom w:val="nil"/>
            </w:tcBorders>
            <w:shd w:val="clear" w:color="auto" w:fill="FFFFFF"/>
            <w:vAlign w:val="center"/>
          </w:tcPr>
          <w:p w14:paraId="5C5C321E"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.000</w:t>
            </w:r>
          </w:p>
        </w:tc>
        <w:tc>
          <w:tcPr>
            <w:tcW w:w="1240" w:type="dxa"/>
            <w:tcBorders>
              <w:top w:val="nil"/>
              <w:bottom w:val="nil"/>
            </w:tcBorders>
            <w:shd w:val="clear" w:color="auto" w:fill="FFFFFF"/>
            <w:vAlign w:val="center"/>
          </w:tcPr>
          <w:p w14:paraId="57FB9252"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-1.346</w:t>
            </w:r>
          </w:p>
        </w:tc>
        <w:tc>
          <w:tcPr>
            <w:tcW w:w="862" w:type="dxa"/>
            <w:tcBorders>
              <w:top w:val="nil"/>
              <w:bottom w:val="nil"/>
            </w:tcBorders>
            <w:shd w:val="clear" w:color="auto" w:fill="FFFFFF"/>
            <w:vAlign w:val="center"/>
          </w:tcPr>
          <w:p w14:paraId="6929436E"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-12.571</w:t>
            </w:r>
          </w:p>
        </w:tc>
        <w:tc>
          <w:tcPr>
            <w:tcW w:w="733" w:type="dxa"/>
            <w:tcBorders>
              <w:top w:val="nil"/>
              <w:bottom w:val="nil"/>
            </w:tcBorders>
            <w:shd w:val="clear" w:color="auto" w:fill="FFFFFF"/>
            <w:vAlign w:val="center"/>
          </w:tcPr>
          <w:p w14:paraId="6F0CC586"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.000</w:t>
            </w:r>
          </w:p>
        </w:tc>
        <w:tc>
          <w:tcPr>
            <w:tcW w:w="1134" w:type="dxa"/>
            <w:tcBorders>
              <w:top w:val="nil"/>
              <w:bottom w:val="nil"/>
            </w:tcBorders>
            <w:shd w:val="clear" w:color="auto" w:fill="FFFFFF"/>
            <w:vAlign w:val="center"/>
          </w:tcPr>
          <w:p w14:paraId="58029B77"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.024</w:t>
            </w:r>
          </w:p>
        </w:tc>
        <w:tc>
          <w:tcPr>
            <w:tcW w:w="815" w:type="dxa"/>
            <w:tcBorders>
              <w:top w:val="nil"/>
              <w:bottom w:val="nil"/>
              <w:right w:val="single" w:sz="16" w:space="0" w:color="000000"/>
            </w:tcBorders>
            <w:shd w:val="clear" w:color="auto" w:fill="FFFFFF"/>
            <w:vAlign w:val="center"/>
          </w:tcPr>
          <w:p w14:paraId="771312BF"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41.574</w:t>
            </w:r>
          </w:p>
        </w:tc>
      </w:tr>
      <w:tr w:rsidR="00A12733" w:rsidRPr="00DC169E" w14:paraId="29500679" w14:textId="77777777" w:rsidTr="00A12733">
        <w:trPr>
          <w:cantSplit/>
        </w:trPr>
        <w:tc>
          <w:tcPr>
            <w:tcW w:w="649" w:type="dxa"/>
            <w:vMerge/>
            <w:tcBorders>
              <w:top w:val="single" w:sz="16" w:space="0" w:color="000000"/>
              <w:left w:val="single" w:sz="16" w:space="0" w:color="000000"/>
              <w:bottom w:val="single" w:sz="16" w:space="0" w:color="000000"/>
              <w:right w:val="nil"/>
            </w:tcBorders>
            <w:shd w:val="clear" w:color="auto" w:fill="FFFFFF"/>
          </w:tcPr>
          <w:p w14:paraId="26A97CFB" w14:textId="77777777" w:rsidR="006A1AB6" w:rsidRPr="00DC169E" w:rsidRDefault="006A1AB6" w:rsidP="00DC169E">
            <w:pPr>
              <w:keepLines/>
              <w:rPr>
                <w:rFonts w:ascii="Arial Unicode MS" w:eastAsia="Arial Unicode MS" w:hAnsi="Arial Unicode MS" w:cs="Arial Unicode MS"/>
                <w:sz w:val="16"/>
                <w:szCs w:val="16"/>
              </w:rPr>
            </w:pPr>
          </w:p>
        </w:tc>
        <w:tc>
          <w:tcPr>
            <w:tcW w:w="1843" w:type="dxa"/>
            <w:tcBorders>
              <w:top w:val="nil"/>
              <w:left w:val="nil"/>
              <w:bottom w:val="nil"/>
              <w:right w:val="single" w:sz="16" w:space="0" w:color="000000"/>
            </w:tcBorders>
            <w:shd w:val="clear" w:color="auto" w:fill="FFFFFF"/>
          </w:tcPr>
          <w:p w14:paraId="4F2C79A8" w14:textId="77777777" w:rsidR="006A1AB6" w:rsidRPr="00DC169E" w:rsidRDefault="006A1AB6" w:rsidP="00DC169E">
            <w:pPr>
              <w:keepLines/>
              <w:ind w:left="60" w:right="60"/>
              <w:rPr>
                <w:rFonts w:ascii="Arial Unicode MS" w:eastAsia="Arial Unicode MS" w:hAnsi="Arial Unicode MS" w:cs="Arial Unicode MS"/>
                <w:sz w:val="16"/>
                <w:szCs w:val="16"/>
              </w:rPr>
            </w:pPr>
            <w:proofErr w:type="spellStart"/>
            <w:r w:rsidRPr="00DC169E">
              <w:rPr>
                <w:rFonts w:ascii="Arial Unicode MS" w:eastAsia="Arial Unicode MS" w:hAnsi="Arial Unicode MS" w:cs="Arial Unicode MS"/>
                <w:sz w:val="16"/>
                <w:szCs w:val="16"/>
              </w:rPr>
              <w:t>GoldPrice</w:t>
            </w:r>
            <w:proofErr w:type="spellEnd"/>
          </w:p>
        </w:tc>
        <w:tc>
          <w:tcPr>
            <w:tcW w:w="992" w:type="dxa"/>
            <w:tcBorders>
              <w:top w:val="nil"/>
              <w:left w:val="single" w:sz="16" w:space="0" w:color="000000"/>
              <w:bottom w:val="nil"/>
            </w:tcBorders>
            <w:shd w:val="clear" w:color="auto" w:fill="FFFFFF"/>
            <w:vAlign w:val="center"/>
          </w:tcPr>
          <w:p w14:paraId="7843FF04" w14:textId="392D98AB" w:rsidR="006A1AB6" w:rsidRPr="00DC169E" w:rsidRDefault="0082293E" w:rsidP="00DC169E">
            <w:pPr>
              <w:keepLines/>
              <w:ind w:left="60" w:right="60"/>
              <w:jc w:val="right"/>
              <w:rPr>
                <w:rFonts w:ascii="Arial Unicode MS" w:eastAsia="Arial Unicode MS" w:hAnsi="Arial Unicode MS" w:cs="Arial Unicode MS"/>
                <w:sz w:val="16"/>
                <w:szCs w:val="16"/>
              </w:rPr>
            </w:pPr>
            <w:r>
              <w:rPr>
                <w:rFonts w:asciiTheme="majorHAnsi" w:eastAsiaTheme="minorEastAsia" w:hAnsiTheme="majorHAnsi"/>
                <w:sz w:val="20"/>
                <w:szCs w:val="20"/>
              </w:rPr>
              <w:t xml:space="preserve"> </w:t>
            </w:r>
            <w:r w:rsidRPr="0082293E">
              <w:rPr>
                <w:rFonts w:ascii="Arial Unicode MS" w:eastAsia="Arial Unicode MS" w:hAnsi="Arial Unicode MS" w:cs="Arial Unicode MS"/>
                <w:sz w:val="16"/>
                <w:szCs w:val="16"/>
              </w:rPr>
              <w:t>1.16</w:t>
            </w:r>
            <w:r>
              <w:rPr>
                <w:rFonts w:ascii="Arial Unicode MS" w:eastAsia="Arial Unicode MS" w:hAnsi="Arial Unicode MS" w:cs="Arial Unicode MS"/>
                <w:sz w:val="16"/>
                <w:szCs w:val="16"/>
              </w:rPr>
              <w:t>E</w:t>
            </w:r>
            <w:r w:rsidRPr="0082293E">
              <w:rPr>
                <w:rFonts w:ascii="Arial Unicode MS" w:eastAsia="Arial Unicode MS" w:hAnsi="Arial Unicode MS" w:cs="Arial Unicode MS"/>
                <w:sz w:val="16"/>
                <w:szCs w:val="16"/>
              </w:rPr>
              <w:t>-4</w:t>
            </w:r>
          </w:p>
        </w:tc>
        <w:tc>
          <w:tcPr>
            <w:tcW w:w="992" w:type="dxa"/>
            <w:tcBorders>
              <w:top w:val="nil"/>
              <w:bottom w:val="nil"/>
            </w:tcBorders>
            <w:shd w:val="clear" w:color="auto" w:fill="FFFFFF"/>
            <w:vAlign w:val="center"/>
          </w:tcPr>
          <w:p w14:paraId="639B2640"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.000</w:t>
            </w:r>
          </w:p>
        </w:tc>
        <w:tc>
          <w:tcPr>
            <w:tcW w:w="1240" w:type="dxa"/>
            <w:tcBorders>
              <w:top w:val="nil"/>
              <w:bottom w:val="nil"/>
            </w:tcBorders>
            <w:shd w:val="clear" w:color="auto" w:fill="FFFFFF"/>
            <w:vAlign w:val="center"/>
          </w:tcPr>
          <w:p w14:paraId="5217515F"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.375</w:t>
            </w:r>
          </w:p>
        </w:tc>
        <w:tc>
          <w:tcPr>
            <w:tcW w:w="862" w:type="dxa"/>
            <w:tcBorders>
              <w:top w:val="nil"/>
              <w:bottom w:val="nil"/>
            </w:tcBorders>
            <w:shd w:val="clear" w:color="auto" w:fill="FFFFFF"/>
            <w:vAlign w:val="center"/>
          </w:tcPr>
          <w:p w14:paraId="63998778"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17.539</w:t>
            </w:r>
          </w:p>
        </w:tc>
        <w:tc>
          <w:tcPr>
            <w:tcW w:w="733" w:type="dxa"/>
            <w:tcBorders>
              <w:top w:val="nil"/>
              <w:bottom w:val="nil"/>
            </w:tcBorders>
            <w:shd w:val="clear" w:color="auto" w:fill="FFFFFF"/>
            <w:vAlign w:val="center"/>
          </w:tcPr>
          <w:p w14:paraId="13EEFE42"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.000</w:t>
            </w:r>
          </w:p>
        </w:tc>
        <w:tc>
          <w:tcPr>
            <w:tcW w:w="1134" w:type="dxa"/>
            <w:tcBorders>
              <w:top w:val="nil"/>
              <w:bottom w:val="nil"/>
            </w:tcBorders>
            <w:shd w:val="clear" w:color="auto" w:fill="FFFFFF"/>
            <w:vAlign w:val="center"/>
          </w:tcPr>
          <w:p w14:paraId="529CE086"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.604</w:t>
            </w:r>
          </w:p>
        </w:tc>
        <w:tc>
          <w:tcPr>
            <w:tcW w:w="815" w:type="dxa"/>
            <w:tcBorders>
              <w:top w:val="nil"/>
              <w:bottom w:val="nil"/>
              <w:right w:val="single" w:sz="16" w:space="0" w:color="000000"/>
            </w:tcBorders>
            <w:shd w:val="clear" w:color="auto" w:fill="FFFFFF"/>
            <w:vAlign w:val="center"/>
          </w:tcPr>
          <w:p w14:paraId="675E5782"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1.657</w:t>
            </w:r>
          </w:p>
        </w:tc>
      </w:tr>
      <w:tr w:rsidR="00A12733" w:rsidRPr="00DC169E" w14:paraId="295DD9A6" w14:textId="77777777" w:rsidTr="00A12733">
        <w:trPr>
          <w:cantSplit/>
        </w:trPr>
        <w:tc>
          <w:tcPr>
            <w:tcW w:w="649" w:type="dxa"/>
            <w:vMerge/>
            <w:tcBorders>
              <w:top w:val="single" w:sz="16" w:space="0" w:color="000000"/>
              <w:left w:val="single" w:sz="16" w:space="0" w:color="000000"/>
              <w:bottom w:val="single" w:sz="16" w:space="0" w:color="000000"/>
              <w:right w:val="nil"/>
            </w:tcBorders>
            <w:shd w:val="clear" w:color="auto" w:fill="FFFFFF"/>
          </w:tcPr>
          <w:p w14:paraId="7E15072D" w14:textId="77777777" w:rsidR="006A1AB6" w:rsidRPr="00DC169E" w:rsidRDefault="006A1AB6" w:rsidP="00DC169E">
            <w:pPr>
              <w:keepLines/>
              <w:rPr>
                <w:rFonts w:ascii="Arial Unicode MS" w:eastAsia="Arial Unicode MS" w:hAnsi="Arial Unicode MS" w:cs="Arial Unicode MS"/>
                <w:sz w:val="16"/>
                <w:szCs w:val="16"/>
              </w:rPr>
            </w:pPr>
          </w:p>
        </w:tc>
        <w:tc>
          <w:tcPr>
            <w:tcW w:w="1843" w:type="dxa"/>
            <w:tcBorders>
              <w:top w:val="nil"/>
              <w:left w:val="nil"/>
              <w:bottom w:val="single" w:sz="16" w:space="0" w:color="000000"/>
              <w:right w:val="single" w:sz="16" w:space="0" w:color="000000"/>
            </w:tcBorders>
            <w:shd w:val="clear" w:color="auto" w:fill="FFFFFF"/>
          </w:tcPr>
          <w:p w14:paraId="07C14489" w14:textId="77777777" w:rsidR="006A1AB6" w:rsidRPr="00DC169E" w:rsidRDefault="006A1AB6" w:rsidP="00DC169E">
            <w:pPr>
              <w:keepLines/>
              <w:ind w:left="60" w:right="60"/>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GDP_CA</w:t>
            </w:r>
          </w:p>
        </w:tc>
        <w:tc>
          <w:tcPr>
            <w:tcW w:w="992" w:type="dxa"/>
            <w:tcBorders>
              <w:top w:val="nil"/>
              <w:left w:val="single" w:sz="16" w:space="0" w:color="000000"/>
              <w:bottom w:val="single" w:sz="16" w:space="0" w:color="000000"/>
            </w:tcBorders>
            <w:shd w:val="clear" w:color="auto" w:fill="FFFFFF"/>
            <w:vAlign w:val="center"/>
          </w:tcPr>
          <w:p w14:paraId="1C6EE090"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-.025</w:t>
            </w:r>
          </w:p>
        </w:tc>
        <w:tc>
          <w:tcPr>
            <w:tcW w:w="992" w:type="dxa"/>
            <w:tcBorders>
              <w:top w:val="nil"/>
              <w:bottom w:val="single" w:sz="16" w:space="0" w:color="000000"/>
            </w:tcBorders>
            <w:shd w:val="clear" w:color="auto" w:fill="FFFFFF"/>
            <w:vAlign w:val="center"/>
          </w:tcPr>
          <w:p w14:paraId="64A9AEE8"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.002</w:t>
            </w:r>
          </w:p>
        </w:tc>
        <w:tc>
          <w:tcPr>
            <w:tcW w:w="1240" w:type="dxa"/>
            <w:tcBorders>
              <w:top w:val="nil"/>
              <w:bottom w:val="single" w:sz="16" w:space="0" w:color="000000"/>
            </w:tcBorders>
            <w:shd w:val="clear" w:color="auto" w:fill="FFFFFF"/>
            <w:vAlign w:val="center"/>
          </w:tcPr>
          <w:p w14:paraId="5CA7D5C4"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-.251</w:t>
            </w:r>
          </w:p>
        </w:tc>
        <w:tc>
          <w:tcPr>
            <w:tcW w:w="862" w:type="dxa"/>
            <w:tcBorders>
              <w:top w:val="nil"/>
              <w:bottom w:val="single" w:sz="16" w:space="0" w:color="000000"/>
            </w:tcBorders>
            <w:shd w:val="clear" w:color="auto" w:fill="FFFFFF"/>
            <w:vAlign w:val="center"/>
          </w:tcPr>
          <w:p w14:paraId="2DC0B817"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-12.604</w:t>
            </w:r>
          </w:p>
        </w:tc>
        <w:tc>
          <w:tcPr>
            <w:tcW w:w="733" w:type="dxa"/>
            <w:tcBorders>
              <w:top w:val="nil"/>
              <w:bottom w:val="single" w:sz="16" w:space="0" w:color="000000"/>
            </w:tcBorders>
            <w:shd w:val="clear" w:color="auto" w:fill="FFFFFF"/>
            <w:vAlign w:val="center"/>
          </w:tcPr>
          <w:p w14:paraId="556315CF"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.000</w:t>
            </w:r>
          </w:p>
        </w:tc>
        <w:tc>
          <w:tcPr>
            <w:tcW w:w="1134" w:type="dxa"/>
            <w:tcBorders>
              <w:top w:val="nil"/>
              <w:bottom w:val="single" w:sz="16" w:space="0" w:color="000000"/>
            </w:tcBorders>
            <w:shd w:val="clear" w:color="auto" w:fill="FFFFFF"/>
            <w:vAlign w:val="center"/>
          </w:tcPr>
          <w:p w14:paraId="55487CAA"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.694</w:t>
            </w:r>
          </w:p>
        </w:tc>
        <w:tc>
          <w:tcPr>
            <w:tcW w:w="815" w:type="dxa"/>
            <w:tcBorders>
              <w:top w:val="nil"/>
              <w:bottom w:val="single" w:sz="16" w:space="0" w:color="000000"/>
              <w:right w:val="single" w:sz="16" w:space="0" w:color="000000"/>
            </w:tcBorders>
            <w:shd w:val="clear" w:color="auto" w:fill="FFFFFF"/>
            <w:vAlign w:val="center"/>
          </w:tcPr>
          <w:p w14:paraId="58E37720" w14:textId="77777777" w:rsidR="006A1AB6" w:rsidRPr="00DC169E" w:rsidRDefault="006A1AB6" w:rsidP="00DC169E">
            <w:pPr>
              <w:keepLines/>
              <w:ind w:left="60" w:right="60"/>
              <w:jc w:val="right"/>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1.440</w:t>
            </w:r>
          </w:p>
        </w:tc>
      </w:tr>
      <w:tr w:rsidR="006374A0" w:rsidRPr="00DC169E" w14:paraId="38030142" w14:textId="77777777" w:rsidTr="00A12733">
        <w:trPr>
          <w:cantSplit/>
        </w:trPr>
        <w:tc>
          <w:tcPr>
            <w:tcW w:w="9260" w:type="dxa"/>
            <w:gridSpan w:val="9"/>
            <w:tcBorders>
              <w:top w:val="nil"/>
              <w:left w:val="nil"/>
              <w:bottom w:val="nil"/>
              <w:right w:val="nil"/>
            </w:tcBorders>
            <w:shd w:val="clear" w:color="auto" w:fill="FFFFFF"/>
          </w:tcPr>
          <w:p w14:paraId="107372AD" w14:textId="77777777" w:rsidR="006A1AB6" w:rsidRPr="00DC169E" w:rsidRDefault="006A1AB6" w:rsidP="00DC169E">
            <w:pPr>
              <w:keepLines/>
              <w:ind w:left="60" w:right="60"/>
              <w:rPr>
                <w:rFonts w:ascii="Arial Unicode MS" w:eastAsia="Arial Unicode MS" w:hAnsi="Arial Unicode MS" w:cs="Arial Unicode MS"/>
                <w:sz w:val="16"/>
                <w:szCs w:val="16"/>
              </w:rPr>
            </w:pPr>
            <w:r w:rsidRPr="00DC169E">
              <w:rPr>
                <w:rFonts w:ascii="Arial Unicode MS" w:eastAsia="Arial Unicode MS" w:hAnsi="Arial Unicode MS" w:cs="Arial Unicode MS"/>
                <w:sz w:val="16"/>
                <w:szCs w:val="16"/>
              </w:rPr>
              <w:t xml:space="preserve">a. Dependent Variable: </w:t>
            </w:r>
            <w:proofErr w:type="spellStart"/>
            <w:r w:rsidRPr="00DC169E">
              <w:rPr>
                <w:rFonts w:ascii="Arial Unicode MS" w:eastAsia="Arial Unicode MS" w:hAnsi="Arial Unicode MS" w:cs="Arial Unicode MS"/>
                <w:sz w:val="16"/>
                <w:szCs w:val="16"/>
              </w:rPr>
              <w:t>FXRate</w:t>
            </w:r>
            <w:proofErr w:type="spellEnd"/>
          </w:p>
        </w:tc>
      </w:tr>
    </w:tbl>
    <w:p w14:paraId="66541378" w14:textId="77777777" w:rsidR="006A1AB6" w:rsidRPr="00DC169E" w:rsidRDefault="006A1AB6" w:rsidP="00DC169E">
      <w:pPr>
        <w:pStyle w:val="ListParagraph"/>
        <w:widowControl w:val="0"/>
        <w:autoSpaceDE w:val="0"/>
        <w:autoSpaceDN w:val="0"/>
        <w:adjustRightInd w:val="0"/>
        <w:spacing w:after="0" w:line="240" w:lineRule="auto"/>
        <w:ind w:left="360"/>
        <w:rPr>
          <w:rFonts w:ascii="Times New Roman" w:hAnsi="Times New Roman" w:cs="Times New Roman"/>
          <w:sz w:val="16"/>
          <w:szCs w:val="16"/>
        </w:rPr>
      </w:pPr>
    </w:p>
    <w:p w14:paraId="40AAEB9F" w14:textId="77777777" w:rsidR="00BA34BC" w:rsidRDefault="00BA34BC" w:rsidP="00632FF3">
      <w:pPr>
        <w:pStyle w:val="ListParagraph"/>
        <w:widowControl w:val="0"/>
        <w:autoSpaceDE w:val="0"/>
        <w:autoSpaceDN w:val="0"/>
        <w:adjustRightInd w:val="0"/>
        <w:spacing w:after="0" w:line="360" w:lineRule="auto"/>
        <w:ind w:left="0"/>
        <w:rPr>
          <w:rFonts w:asciiTheme="majorHAnsi" w:hAnsiTheme="majorHAnsi" w:cs="Times New Roman"/>
          <w:sz w:val="20"/>
          <w:szCs w:val="20"/>
        </w:rPr>
      </w:pPr>
    </w:p>
    <w:p w14:paraId="0DA04D1B" w14:textId="2E7CB902" w:rsidR="0012536F" w:rsidRDefault="0006145E" w:rsidP="00632FF3">
      <w:pPr>
        <w:pStyle w:val="ListParagraph"/>
        <w:widowControl w:val="0"/>
        <w:autoSpaceDE w:val="0"/>
        <w:autoSpaceDN w:val="0"/>
        <w:adjustRightInd w:val="0"/>
        <w:spacing w:after="0" w:line="360" w:lineRule="auto"/>
        <w:ind w:left="0"/>
        <w:rPr>
          <w:rFonts w:asciiTheme="majorHAnsi" w:hAnsiTheme="majorHAnsi" w:cs="Times New Roman"/>
          <w:sz w:val="20"/>
          <w:szCs w:val="20"/>
        </w:rPr>
      </w:pPr>
      <w:r>
        <w:rPr>
          <w:rFonts w:asciiTheme="majorHAnsi" w:hAnsiTheme="majorHAnsi" w:cs="Times New Roman"/>
          <w:sz w:val="20"/>
          <w:szCs w:val="20"/>
        </w:rPr>
        <w:t>The final</w:t>
      </w:r>
      <w:r w:rsidR="0012536F">
        <w:rPr>
          <w:rFonts w:asciiTheme="majorHAnsi" w:hAnsiTheme="majorHAnsi" w:cs="Times New Roman"/>
          <w:sz w:val="20"/>
          <w:szCs w:val="20"/>
        </w:rPr>
        <w:t xml:space="preserve"> model is a </w:t>
      </w:r>
      <w:r w:rsidR="00212B67">
        <w:rPr>
          <w:rFonts w:asciiTheme="majorHAnsi" w:hAnsiTheme="majorHAnsi" w:cs="Times New Roman"/>
          <w:sz w:val="20"/>
          <w:szCs w:val="20"/>
        </w:rPr>
        <w:t>balance</w:t>
      </w:r>
      <w:r w:rsidR="0012536F">
        <w:rPr>
          <w:rFonts w:asciiTheme="majorHAnsi" w:hAnsiTheme="majorHAnsi" w:cs="Times New Roman"/>
          <w:sz w:val="20"/>
          <w:szCs w:val="20"/>
        </w:rPr>
        <w:t xml:space="preserve"> between the complexity of the </w:t>
      </w:r>
      <w:r>
        <w:rPr>
          <w:rFonts w:asciiTheme="majorHAnsi" w:hAnsiTheme="majorHAnsi" w:cs="Times New Roman"/>
          <w:sz w:val="20"/>
          <w:szCs w:val="20"/>
        </w:rPr>
        <w:t>stepwise model, and the simplicity of the old simple oil</w:t>
      </w:r>
      <w:r w:rsidR="0012536F">
        <w:rPr>
          <w:rFonts w:asciiTheme="majorHAnsi" w:hAnsiTheme="majorHAnsi" w:cs="Times New Roman"/>
          <w:sz w:val="20"/>
          <w:szCs w:val="20"/>
        </w:rPr>
        <w:t xml:space="preserve"> model. The </w:t>
      </w:r>
      <w:r>
        <w:rPr>
          <w:rFonts w:asciiTheme="majorHAnsi" w:hAnsiTheme="majorHAnsi" w:cs="Times New Roman"/>
          <w:sz w:val="20"/>
          <w:szCs w:val="20"/>
        </w:rPr>
        <w:t xml:space="preserve">final </w:t>
      </w:r>
      <w:r w:rsidR="0012536F">
        <w:rPr>
          <w:rFonts w:asciiTheme="majorHAnsi" w:hAnsiTheme="majorHAnsi" w:cs="Times New Roman"/>
          <w:sz w:val="20"/>
          <w:szCs w:val="20"/>
        </w:rPr>
        <w:t xml:space="preserve">model summary shows </w:t>
      </w:r>
      <w:r w:rsidR="00BA34BC">
        <w:rPr>
          <w:rFonts w:asciiTheme="majorHAnsi" w:hAnsiTheme="majorHAnsi" w:cs="Times New Roman"/>
          <w:sz w:val="20"/>
          <w:szCs w:val="20"/>
        </w:rPr>
        <w:t>an adjusted R-squared value of</w:t>
      </w:r>
      <w:r w:rsidR="0012536F">
        <w:rPr>
          <w:rFonts w:asciiTheme="majorHAnsi" w:hAnsiTheme="majorHAnsi" w:cs="Times New Roman"/>
          <w:sz w:val="20"/>
          <w:szCs w:val="20"/>
        </w:rPr>
        <w:t xml:space="preserve"> .</w:t>
      </w:r>
      <w:r w:rsidR="008F0B08">
        <w:rPr>
          <w:rFonts w:asciiTheme="majorHAnsi" w:hAnsiTheme="majorHAnsi" w:cs="Times New Roman"/>
          <w:sz w:val="20"/>
          <w:szCs w:val="20"/>
        </w:rPr>
        <w:t>925</w:t>
      </w:r>
      <w:r w:rsidR="0012536F">
        <w:rPr>
          <w:rFonts w:asciiTheme="majorHAnsi" w:hAnsiTheme="majorHAnsi" w:cs="Times New Roman"/>
          <w:sz w:val="20"/>
          <w:szCs w:val="20"/>
        </w:rPr>
        <w:t xml:space="preserve">, which indicates that the model explains a </w:t>
      </w:r>
      <w:r w:rsidR="008F0B08">
        <w:rPr>
          <w:rFonts w:asciiTheme="majorHAnsi" w:hAnsiTheme="majorHAnsi" w:cs="Times New Roman"/>
          <w:sz w:val="20"/>
          <w:szCs w:val="20"/>
        </w:rPr>
        <w:t>high</w:t>
      </w:r>
      <w:r w:rsidR="0012536F">
        <w:rPr>
          <w:rFonts w:asciiTheme="majorHAnsi" w:hAnsiTheme="majorHAnsi" w:cs="Times New Roman"/>
          <w:sz w:val="20"/>
          <w:szCs w:val="20"/>
        </w:rPr>
        <w:t xml:space="preserve"> percentage of variability in USD/CAD FX rate, after accounting for the number of predictors and the sample size.  The standard error of the estimate </w:t>
      </w:r>
      <w:r w:rsidR="008E61AA">
        <w:rPr>
          <w:rFonts w:asciiTheme="majorHAnsi" w:hAnsiTheme="majorHAnsi" w:cs="Times New Roman"/>
          <w:sz w:val="20"/>
          <w:szCs w:val="20"/>
        </w:rPr>
        <w:t>is</w:t>
      </w:r>
      <w:r w:rsidR="008F0B08">
        <w:rPr>
          <w:rFonts w:asciiTheme="majorHAnsi" w:hAnsiTheme="majorHAnsi" w:cs="Times New Roman"/>
          <w:sz w:val="20"/>
          <w:szCs w:val="20"/>
        </w:rPr>
        <w:t xml:space="preserve"> approximately 0.02</w:t>
      </w:r>
      <w:ins w:id="1934" w:author="David Modjeska" w:date="2016-04-23T22:04:00Z">
        <w:r w:rsidR="0033604D">
          <w:rPr>
            <w:rFonts w:asciiTheme="majorHAnsi" w:hAnsiTheme="majorHAnsi" w:cs="Times New Roman"/>
            <w:sz w:val="20"/>
            <w:szCs w:val="20"/>
          </w:rPr>
          <w:t xml:space="preserve"> USD/CAD</w:t>
        </w:r>
      </w:ins>
      <w:r w:rsidR="0012536F">
        <w:rPr>
          <w:rFonts w:asciiTheme="majorHAnsi" w:hAnsiTheme="majorHAnsi" w:cs="Times New Roman"/>
          <w:sz w:val="20"/>
          <w:szCs w:val="20"/>
        </w:rPr>
        <w:t xml:space="preserve">, which indicates </w:t>
      </w:r>
      <w:r w:rsidR="008F0B08">
        <w:rPr>
          <w:rFonts w:asciiTheme="majorHAnsi" w:hAnsiTheme="majorHAnsi" w:cs="Times New Roman"/>
          <w:sz w:val="20"/>
          <w:szCs w:val="20"/>
        </w:rPr>
        <w:t>good</w:t>
      </w:r>
      <w:r w:rsidR="0012536F">
        <w:rPr>
          <w:rFonts w:asciiTheme="majorHAnsi" w:hAnsiTheme="majorHAnsi" w:cs="Times New Roman"/>
          <w:sz w:val="20"/>
          <w:szCs w:val="20"/>
        </w:rPr>
        <w:t xml:space="preserve"> accuracy in predicting the average FX rate.</w:t>
      </w:r>
    </w:p>
    <w:p w14:paraId="4BBB9AB7" w14:textId="77777777" w:rsidR="002A5B4F" w:rsidRDefault="002A5B4F" w:rsidP="00632FF3">
      <w:pPr>
        <w:pStyle w:val="ListParagraph"/>
        <w:widowControl w:val="0"/>
        <w:autoSpaceDE w:val="0"/>
        <w:autoSpaceDN w:val="0"/>
        <w:adjustRightInd w:val="0"/>
        <w:spacing w:after="0" w:line="360" w:lineRule="auto"/>
        <w:ind w:left="0"/>
        <w:rPr>
          <w:rFonts w:asciiTheme="majorHAnsi" w:hAnsiTheme="majorHAnsi" w:cs="Times New Roman"/>
          <w:sz w:val="20"/>
          <w:szCs w:val="20"/>
        </w:rPr>
      </w:pPr>
    </w:p>
    <w:p w14:paraId="413E329C" w14:textId="6D4D5AA6" w:rsidR="002A5B4F" w:rsidRDefault="006E34D5" w:rsidP="001968BD">
      <w:pPr>
        <w:pStyle w:val="ListParagraph"/>
        <w:keepNext/>
        <w:keepLines/>
        <w:widowControl w:val="0"/>
        <w:autoSpaceDE w:val="0"/>
        <w:autoSpaceDN w:val="0"/>
        <w:adjustRightInd w:val="0"/>
        <w:spacing w:after="0" w:line="360" w:lineRule="auto"/>
        <w:ind w:left="0"/>
        <w:contextualSpacing w:val="0"/>
        <w:outlineLvl w:val="0"/>
        <w:rPr>
          <w:rFonts w:asciiTheme="majorHAnsi" w:hAnsiTheme="majorHAnsi" w:cs="Times New Roman"/>
          <w:sz w:val="20"/>
          <w:szCs w:val="20"/>
        </w:rPr>
      </w:pPr>
      <w:r>
        <w:rPr>
          <w:rFonts w:asciiTheme="majorHAnsi" w:hAnsiTheme="majorHAnsi" w:cs="Times New Roman"/>
          <w:sz w:val="20"/>
          <w:szCs w:val="20"/>
        </w:rPr>
        <w:t xml:space="preserve">Is </w:t>
      </w:r>
      <w:r w:rsidR="0006145E">
        <w:rPr>
          <w:rFonts w:asciiTheme="majorHAnsi" w:hAnsiTheme="majorHAnsi" w:cs="Times New Roman"/>
          <w:sz w:val="20"/>
          <w:szCs w:val="20"/>
        </w:rPr>
        <w:t>the final</w:t>
      </w:r>
      <w:r>
        <w:rPr>
          <w:rFonts w:asciiTheme="majorHAnsi" w:hAnsiTheme="majorHAnsi" w:cs="Times New Roman"/>
          <w:sz w:val="20"/>
          <w:szCs w:val="20"/>
        </w:rPr>
        <w:t xml:space="preserve"> mode</w:t>
      </w:r>
      <w:r w:rsidR="00496385">
        <w:rPr>
          <w:rFonts w:asciiTheme="majorHAnsi" w:hAnsiTheme="majorHAnsi" w:cs="Times New Roman"/>
          <w:sz w:val="20"/>
          <w:szCs w:val="20"/>
        </w:rPr>
        <w:t>l</w:t>
      </w:r>
      <w:r>
        <w:rPr>
          <w:rFonts w:asciiTheme="majorHAnsi" w:hAnsiTheme="majorHAnsi" w:cs="Times New Roman"/>
          <w:sz w:val="20"/>
          <w:szCs w:val="20"/>
        </w:rPr>
        <w:t xml:space="preserve"> useful for predicting </w:t>
      </w:r>
      <w:r w:rsidR="002A5B4F">
        <w:rPr>
          <w:rFonts w:asciiTheme="majorHAnsi" w:hAnsiTheme="majorHAnsi" w:cs="Times New Roman"/>
          <w:sz w:val="20"/>
          <w:szCs w:val="20"/>
        </w:rPr>
        <w:t xml:space="preserve">average </w:t>
      </w:r>
      <w:r w:rsidR="00511C3E">
        <w:rPr>
          <w:rFonts w:asciiTheme="majorHAnsi" w:hAnsiTheme="majorHAnsi"/>
          <w:sz w:val="20"/>
          <w:szCs w:val="20"/>
        </w:rPr>
        <w:t xml:space="preserve">USD/CAD </w:t>
      </w:r>
      <w:r w:rsidR="002A5B4F">
        <w:rPr>
          <w:rFonts w:asciiTheme="majorHAnsi" w:hAnsiTheme="majorHAnsi" w:cs="Times New Roman"/>
          <w:sz w:val="20"/>
          <w:szCs w:val="20"/>
        </w:rPr>
        <w:t>FX rate?</w:t>
      </w:r>
    </w:p>
    <w:p w14:paraId="6CAC094A" w14:textId="77777777" w:rsidR="00225163" w:rsidRDefault="00225163" w:rsidP="00F967DF">
      <w:pPr>
        <w:pStyle w:val="ListParagraph"/>
        <w:keepNext/>
        <w:keepLines/>
        <w:widowControl w:val="0"/>
        <w:autoSpaceDE w:val="0"/>
        <w:autoSpaceDN w:val="0"/>
        <w:adjustRightInd w:val="0"/>
        <w:spacing w:after="0" w:line="360" w:lineRule="auto"/>
        <w:ind w:left="0"/>
        <w:contextualSpacing w:val="0"/>
        <w:rPr>
          <w:rFonts w:asciiTheme="majorHAnsi" w:hAnsiTheme="majorHAnsi" w:cs="Times New Roman"/>
          <w:sz w:val="20"/>
          <w:szCs w:val="20"/>
        </w:rPr>
      </w:pPr>
    </w:p>
    <w:p w14:paraId="0A286BC8" w14:textId="45386A24" w:rsidR="002A5B4F" w:rsidRDefault="002A5B4F" w:rsidP="00225163">
      <w:pPr>
        <w:pStyle w:val="ListParagraph"/>
        <w:widowControl w:val="0"/>
        <w:autoSpaceDE w:val="0"/>
        <w:autoSpaceDN w:val="0"/>
        <w:adjustRightInd w:val="0"/>
        <w:spacing w:after="0" w:line="360" w:lineRule="auto"/>
        <w:contextualSpacing w:val="0"/>
        <w:rPr>
          <w:rFonts w:asciiTheme="majorHAnsi" w:hAnsiTheme="majorHAnsi" w:cs="Times New Roman"/>
          <w:sz w:val="20"/>
          <w:szCs w:val="20"/>
        </w:rPr>
      </w:pPr>
      <w:r>
        <w:rPr>
          <w:rFonts w:asciiTheme="majorHAnsi" w:hAnsiTheme="majorHAnsi" w:cs="Times New Roman"/>
          <w:sz w:val="20"/>
          <w:szCs w:val="20"/>
        </w:rPr>
        <w:t>H</w:t>
      </w:r>
      <w:r w:rsidRPr="00632FF3">
        <w:rPr>
          <w:rFonts w:asciiTheme="majorHAnsi" w:hAnsiTheme="majorHAnsi" w:cs="Times New Roman"/>
          <w:sz w:val="20"/>
          <w:szCs w:val="20"/>
        </w:rPr>
        <w:t>0</w:t>
      </w:r>
      <w:r>
        <w:rPr>
          <w:rFonts w:asciiTheme="majorHAnsi" w:hAnsiTheme="majorHAnsi" w:cs="Times New Roman"/>
          <w:sz w:val="20"/>
          <w:szCs w:val="20"/>
        </w:rPr>
        <w:t xml:space="preserve">: </w:t>
      </w:r>
      <m:oMath>
        <m:r>
          <m:rPr>
            <m:sty m:val="p"/>
          </m:rPr>
          <w:rPr>
            <w:rFonts w:ascii="Cambria Math" w:hAnsi="Cambria Math" w:cs="Times New Roman"/>
            <w:sz w:val="20"/>
            <w:szCs w:val="20"/>
          </w:rPr>
          <m:t>β</m:t>
        </m:r>
      </m:oMath>
      <w:r w:rsidRPr="00917223">
        <w:rPr>
          <w:rFonts w:asciiTheme="majorHAnsi" w:hAnsiTheme="majorHAnsi" w:cs="Times New Roman"/>
          <w:sz w:val="20"/>
          <w:szCs w:val="20"/>
          <w:vertAlign w:val="subscript"/>
        </w:rPr>
        <w:t>1</w:t>
      </w:r>
      <w:r w:rsidRPr="00632FF3">
        <w:rPr>
          <w:rFonts w:asciiTheme="majorHAnsi" w:hAnsiTheme="majorHAnsi" w:cs="Times New Roman"/>
          <w:sz w:val="20"/>
          <w:szCs w:val="20"/>
        </w:rPr>
        <w:t xml:space="preserve"> = </w:t>
      </w:r>
      <m:oMath>
        <m:r>
          <m:rPr>
            <m:sty m:val="p"/>
          </m:rPr>
          <w:rPr>
            <w:rFonts w:ascii="Cambria Math" w:hAnsi="Cambria Math" w:cs="Times New Roman"/>
            <w:sz w:val="20"/>
            <w:szCs w:val="20"/>
          </w:rPr>
          <m:t>β</m:t>
        </m:r>
      </m:oMath>
      <w:r w:rsidRPr="00917223">
        <w:rPr>
          <w:rFonts w:asciiTheme="majorHAnsi" w:hAnsiTheme="majorHAnsi" w:cs="Times New Roman"/>
          <w:sz w:val="20"/>
          <w:szCs w:val="20"/>
          <w:vertAlign w:val="subscript"/>
        </w:rPr>
        <w:t>2</w:t>
      </w:r>
      <w:r w:rsidRPr="00632FF3">
        <w:rPr>
          <w:rFonts w:asciiTheme="majorHAnsi" w:hAnsiTheme="majorHAnsi" w:cs="Times New Roman"/>
          <w:sz w:val="20"/>
          <w:szCs w:val="20"/>
        </w:rPr>
        <w:t xml:space="preserve"> = </w:t>
      </w:r>
      <m:oMath>
        <m:r>
          <m:rPr>
            <m:sty m:val="p"/>
          </m:rPr>
          <w:rPr>
            <w:rFonts w:ascii="Cambria Math" w:hAnsi="Cambria Math" w:cs="Times New Roman"/>
            <w:sz w:val="20"/>
            <w:szCs w:val="20"/>
          </w:rPr>
          <m:t>β</m:t>
        </m:r>
      </m:oMath>
      <w:r w:rsidRPr="00917223">
        <w:rPr>
          <w:rFonts w:asciiTheme="majorHAnsi" w:hAnsiTheme="majorHAnsi" w:cs="Times New Roman"/>
          <w:sz w:val="20"/>
          <w:szCs w:val="20"/>
          <w:vertAlign w:val="subscript"/>
        </w:rPr>
        <w:t>3</w:t>
      </w:r>
      <w:r w:rsidRPr="00632FF3">
        <w:rPr>
          <w:rFonts w:asciiTheme="majorHAnsi" w:hAnsiTheme="majorHAnsi" w:cs="Times New Roman"/>
          <w:sz w:val="20"/>
          <w:szCs w:val="20"/>
        </w:rPr>
        <w:t xml:space="preserve"> = </w:t>
      </w:r>
      <m:oMath>
        <m:r>
          <m:rPr>
            <m:sty m:val="p"/>
          </m:rPr>
          <w:rPr>
            <w:rFonts w:ascii="Cambria Math" w:hAnsi="Cambria Math" w:cs="Times New Roman"/>
            <w:sz w:val="20"/>
            <w:szCs w:val="20"/>
          </w:rPr>
          <m:t>β</m:t>
        </m:r>
      </m:oMath>
      <w:r w:rsidRPr="00917223">
        <w:rPr>
          <w:rFonts w:asciiTheme="majorHAnsi" w:hAnsiTheme="majorHAnsi" w:cs="Times New Roman"/>
          <w:sz w:val="20"/>
          <w:szCs w:val="20"/>
          <w:vertAlign w:val="subscript"/>
        </w:rPr>
        <w:t>4</w:t>
      </w:r>
      <w:r w:rsidRPr="00632FF3">
        <w:rPr>
          <w:rFonts w:asciiTheme="majorHAnsi" w:hAnsiTheme="majorHAnsi" w:cs="Times New Roman"/>
          <w:sz w:val="20"/>
          <w:szCs w:val="20"/>
        </w:rPr>
        <w:t xml:space="preserve"> = 0. Ha: at least one of the betas does not equal zero. The </w:t>
      </w:r>
      <w:r w:rsidR="006E34D5" w:rsidRPr="00632FF3">
        <w:rPr>
          <w:rFonts w:asciiTheme="majorHAnsi" w:hAnsiTheme="majorHAnsi" w:cs="Times New Roman"/>
          <w:sz w:val="20"/>
          <w:szCs w:val="20"/>
        </w:rPr>
        <w:t xml:space="preserve">ANOVA table shows that </w:t>
      </w:r>
      <w:proofErr w:type="gramStart"/>
      <w:r w:rsidR="006E34D5" w:rsidRPr="00632FF3">
        <w:rPr>
          <w:rFonts w:asciiTheme="majorHAnsi" w:hAnsiTheme="majorHAnsi" w:cs="Times New Roman"/>
          <w:sz w:val="20"/>
          <w:szCs w:val="20"/>
        </w:rPr>
        <w:t>F(</w:t>
      </w:r>
      <w:proofErr w:type="gramEnd"/>
      <w:r w:rsidR="006E34D5" w:rsidRPr="00632FF3">
        <w:rPr>
          <w:rFonts w:asciiTheme="majorHAnsi" w:hAnsiTheme="majorHAnsi" w:cs="Times New Roman"/>
          <w:sz w:val="20"/>
          <w:szCs w:val="20"/>
        </w:rPr>
        <w:t>4,267) = 840.185</w:t>
      </w:r>
      <w:r w:rsidRPr="00632FF3">
        <w:rPr>
          <w:rFonts w:asciiTheme="majorHAnsi" w:hAnsiTheme="majorHAnsi" w:cs="Times New Roman"/>
          <w:sz w:val="20"/>
          <w:szCs w:val="20"/>
        </w:rPr>
        <w:t xml:space="preserve">, p &lt; .001. Since p &lt; .05, we reject the null hypothesis. It appears that this model explains a significant amount of the variability in </w:t>
      </w:r>
      <w:r w:rsidR="00785B28">
        <w:rPr>
          <w:rFonts w:asciiTheme="majorHAnsi" w:hAnsiTheme="majorHAnsi"/>
          <w:sz w:val="20"/>
          <w:szCs w:val="20"/>
        </w:rPr>
        <w:t xml:space="preserve">USD/CAD </w:t>
      </w:r>
      <w:r w:rsidRPr="00632FF3">
        <w:rPr>
          <w:rFonts w:asciiTheme="majorHAnsi" w:hAnsiTheme="majorHAnsi" w:cs="Times New Roman"/>
          <w:sz w:val="20"/>
          <w:szCs w:val="20"/>
        </w:rPr>
        <w:t>FX rate.</w:t>
      </w:r>
    </w:p>
    <w:p w14:paraId="1EED3DF7" w14:textId="77777777" w:rsidR="00225163" w:rsidRPr="00632FF3" w:rsidRDefault="00225163" w:rsidP="00225163">
      <w:pPr>
        <w:pStyle w:val="ListParagraph"/>
        <w:widowControl w:val="0"/>
        <w:autoSpaceDE w:val="0"/>
        <w:autoSpaceDN w:val="0"/>
        <w:adjustRightInd w:val="0"/>
        <w:spacing w:after="0" w:line="360" w:lineRule="auto"/>
        <w:contextualSpacing w:val="0"/>
        <w:rPr>
          <w:rFonts w:asciiTheme="majorHAnsi" w:hAnsiTheme="majorHAnsi" w:cs="Times New Roman"/>
          <w:sz w:val="20"/>
          <w:szCs w:val="20"/>
        </w:rPr>
      </w:pPr>
    </w:p>
    <w:p w14:paraId="4170C241" w14:textId="7B5B6491" w:rsidR="006E34D5" w:rsidRDefault="006E34D5" w:rsidP="001968BD">
      <w:pPr>
        <w:spacing w:line="360" w:lineRule="auto"/>
        <w:outlineLvl w:val="0"/>
        <w:rPr>
          <w:rFonts w:asciiTheme="majorHAnsi" w:hAnsiTheme="majorHAnsi"/>
          <w:sz w:val="20"/>
          <w:szCs w:val="20"/>
        </w:rPr>
      </w:pPr>
      <w:r>
        <w:rPr>
          <w:rFonts w:asciiTheme="majorHAnsi" w:hAnsiTheme="majorHAnsi"/>
          <w:sz w:val="20"/>
          <w:szCs w:val="20"/>
        </w:rPr>
        <w:t xml:space="preserve">Does each predictor explain a significant amount of the variability in </w:t>
      </w:r>
      <w:r w:rsidR="00511C3E">
        <w:rPr>
          <w:rFonts w:asciiTheme="majorHAnsi" w:hAnsiTheme="majorHAnsi"/>
          <w:sz w:val="20"/>
          <w:szCs w:val="20"/>
        </w:rPr>
        <w:t xml:space="preserve">USD/CAD </w:t>
      </w:r>
      <w:r>
        <w:rPr>
          <w:rFonts w:asciiTheme="majorHAnsi" w:hAnsiTheme="majorHAnsi"/>
          <w:sz w:val="20"/>
          <w:szCs w:val="20"/>
        </w:rPr>
        <w:t>FX rate?</w:t>
      </w:r>
    </w:p>
    <w:p w14:paraId="55E95A40" w14:textId="2DB02C39" w:rsidR="006E34D5" w:rsidRPr="00E406D3" w:rsidRDefault="006E34D5" w:rsidP="00E406D3">
      <w:pPr>
        <w:pStyle w:val="ListParagraph"/>
        <w:widowControl w:val="0"/>
        <w:numPr>
          <w:ilvl w:val="0"/>
          <w:numId w:val="15"/>
        </w:numPr>
        <w:autoSpaceDE w:val="0"/>
        <w:autoSpaceDN w:val="0"/>
        <w:adjustRightInd w:val="0"/>
        <w:spacing w:line="360" w:lineRule="auto"/>
        <w:rPr>
          <w:rFonts w:asciiTheme="majorHAnsi" w:eastAsiaTheme="minorEastAsia" w:hAnsiTheme="majorHAnsi"/>
          <w:sz w:val="20"/>
          <w:szCs w:val="20"/>
        </w:rPr>
      </w:pPr>
      <w:proofErr w:type="spellStart"/>
      <w:r w:rsidRPr="00E406D3">
        <w:rPr>
          <w:rFonts w:asciiTheme="majorHAnsi" w:hAnsiTheme="majorHAnsi"/>
          <w:b/>
          <w:sz w:val="20"/>
          <w:szCs w:val="20"/>
        </w:rPr>
        <w:t>Oil_Future_Open</w:t>
      </w:r>
      <w:proofErr w:type="spellEnd"/>
      <w:r w:rsidRPr="00E406D3">
        <w:rPr>
          <w:rFonts w:asciiTheme="majorHAnsi" w:hAnsiTheme="majorHAnsi"/>
          <w:b/>
          <w:sz w:val="20"/>
          <w:szCs w:val="20"/>
        </w:rPr>
        <w:t>:</w:t>
      </w:r>
      <w:r w:rsidRPr="00E406D3">
        <w:rPr>
          <w:rFonts w:asciiTheme="majorHAnsi" w:hAnsiTheme="majorHAnsi"/>
          <w:sz w:val="20"/>
          <w:szCs w:val="20"/>
        </w:rPr>
        <w:t xml:space="preserve">   H</w:t>
      </w:r>
      <w:r w:rsidRPr="00E406D3">
        <w:rPr>
          <w:rFonts w:asciiTheme="majorHAnsi" w:hAnsiTheme="majorHAnsi"/>
          <w:sz w:val="20"/>
          <w:szCs w:val="20"/>
          <w:vertAlign w:val="subscript"/>
        </w:rPr>
        <w:t>0</w:t>
      </w:r>
      <w:r w:rsidRPr="00E406D3">
        <w:rPr>
          <w:rFonts w:asciiTheme="majorHAnsi" w:hAnsiTheme="majorHAnsi"/>
          <w:sz w:val="20"/>
          <w:szCs w:val="20"/>
        </w:rPr>
        <w:t xml:space="preserve">: </w:t>
      </w:r>
      <m:oMath>
        <m:r>
          <m:rPr>
            <m:sty m:val="p"/>
          </m:rPr>
          <w:rPr>
            <w:rFonts w:ascii="Cambria Math" w:hAnsi="Cambria Math"/>
            <w:sz w:val="20"/>
            <w:szCs w:val="20"/>
          </w:rPr>
          <m:t>β</m:t>
        </m:r>
      </m:oMath>
      <w:r w:rsidRPr="00E406D3">
        <w:rPr>
          <w:rFonts w:asciiTheme="majorHAnsi" w:eastAsiaTheme="minorEastAsia" w:hAnsiTheme="majorHAnsi"/>
          <w:sz w:val="20"/>
          <w:szCs w:val="20"/>
          <w:vertAlign w:val="subscript"/>
        </w:rPr>
        <w:t>1</w:t>
      </w:r>
      <w:r w:rsidRPr="00E406D3">
        <w:rPr>
          <w:rFonts w:asciiTheme="majorHAnsi" w:eastAsiaTheme="minorEastAsia" w:hAnsiTheme="majorHAnsi"/>
          <w:sz w:val="20"/>
          <w:szCs w:val="20"/>
        </w:rPr>
        <w:t xml:space="preserve"> </w:t>
      </w:r>
      <w:proofErr w:type="gramStart"/>
      <w:r w:rsidRPr="00E406D3">
        <w:rPr>
          <w:rFonts w:asciiTheme="majorHAnsi" w:eastAsiaTheme="minorEastAsia" w:hAnsiTheme="majorHAnsi"/>
          <w:sz w:val="20"/>
          <w:szCs w:val="20"/>
        </w:rPr>
        <w:t>=  0</w:t>
      </w:r>
      <w:proofErr w:type="gramEnd"/>
      <w:r w:rsidRPr="00E406D3">
        <w:rPr>
          <w:rFonts w:asciiTheme="majorHAnsi" w:eastAsiaTheme="minorEastAsia" w:hAnsiTheme="majorHAnsi"/>
          <w:sz w:val="20"/>
          <w:szCs w:val="20"/>
        </w:rPr>
        <w:t>. H</w:t>
      </w:r>
      <w:r w:rsidRPr="00E406D3">
        <w:rPr>
          <w:rFonts w:asciiTheme="majorHAnsi" w:eastAsiaTheme="minorEastAsia" w:hAnsiTheme="majorHAnsi"/>
          <w:sz w:val="20"/>
          <w:szCs w:val="20"/>
          <w:vertAlign w:val="subscript"/>
        </w:rPr>
        <w:t>a</w:t>
      </w:r>
      <w:r w:rsidRPr="00E406D3">
        <w:rPr>
          <w:rFonts w:asciiTheme="majorHAnsi" w:eastAsiaTheme="minorEastAsia" w:hAnsiTheme="majorHAnsi"/>
          <w:sz w:val="20"/>
          <w:szCs w:val="20"/>
        </w:rPr>
        <w:t xml:space="preserve">: </w:t>
      </w:r>
      <m:oMath>
        <m:r>
          <m:rPr>
            <m:sty m:val="p"/>
          </m:rPr>
          <w:rPr>
            <w:rFonts w:ascii="Cambria Math" w:hAnsi="Cambria Math"/>
            <w:sz w:val="20"/>
            <w:szCs w:val="20"/>
          </w:rPr>
          <m:t>β</m:t>
        </m:r>
      </m:oMath>
      <w:r w:rsidRPr="00E406D3">
        <w:rPr>
          <w:rFonts w:asciiTheme="majorHAnsi" w:eastAsiaTheme="minorEastAsia" w:hAnsiTheme="majorHAnsi"/>
          <w:sz w:val="20"/>
          <w:szCs w:val="20"/>
          <w:vertAlign w:val="subscript"/>
        </w:rPr>
        <w:t>1</w:t>
      </w:r>
      <w:r w:rsidRPr="00E406D3">
        <w:rPr>
          <w:rFonts w:asciiTheme="majorHAnsi" w:eastAsiaTheme="minorEastAsia" w:hAnsiTheme="majorHAnsi"/>
          <w:sz w:val="20"/>
          <w:szCs w:val="20"/>
        </w:rPr>
        <w:t xml:space="preserve"> </w:t>
      </w:r>
      <w:proofErr w:type="gramStart"/>
      <m:oMath>
        <m:r>
          <m:rPr>
            <m:sty m:val="p"/>
          </m:rPr>
          <w:rPr>
            <w:rFonts w:ascii="Cambria Math" w:eastAsiaTheme="minorEastAsia" w:hAnsi="Cambria Math"/>
            <w:sz w:val="20"/>
            <w:szCs w:val="20"/>
          </w:rPr>
          <m:t>≠</m:t>
        </m:r>
      </m:oMath>
      <w:r w:rsidRPr="00E406D3">
        <w:rPr>
          <w:rFonts w:asciiTheme="majorHAnsi" w:eastAsiaTheme="minorEastAsia" w:hAnsiTheme="majorHAnsi"/>
          <w:sz w:val="20"/>
          <w:szCs w:val="20"/>
        </w:rPr>
        <w:t xml:space="preserve">  0</w:t>
      </w:r>
      <w:proofErr w:type="gramEnd"/>
      <w:r w:rsidRPr="00E406D3">
        <w:rPr>
          <w:rFonts w:asciiTheme="majorHAnsi" w:eastAsiaTheme="minorEastAsia" w:hAnsiTheme="majorHAnsi"/>
          <w:sz w:val="20"/>
          <w:szCs w:val="20"/>
        </w:rPr>
        <w:t xml:space="preserve">. The coefficients table shows that t = 18.241, p &lt; .001. Since p &lt; .05, </w:t>
      </w:r>
      <w:r w:rsidRPr="00E406D3">
        <w:rPr>
          <w:rFonts w:asciiTheme="majorHAnsi" w:eastAsiaTheme="minorEastAsia" w:hAnsiTheme="majorHAnsi"/>
          <w:sz w:val="20"/>
          <w:szCs w:val="20"/>
        </w:rPr>
        <w:lastRenderedPageBreak/>
        <w:t>we reject the null hypothesis</w:t>
      </w:r>
      <w:r w:rsidR="00CB69F8" w:rsidRPr="00E406D3">
        <w:rPr>
          <w:rFonts w:asciiTheme="majorHAnsi" w:eastAsiaTheme="minorEastAsia" w:hAnsiTheme="majorHAnsi"/>
          <w:sz w:val="20"/>
          <w:szCs w:val="20"/>
        </w:rPr>
        <w:t xml:space="preserve"> that </w:t>
      </w:r>
      <m:oMath>
        <m:r>
          <m:rPr>
            <m:sty m:val="p"/>
          </m:rPr>
          <w:rPr>
            <w:rFonts w:ascii="Cambria Math" w:hAnsi="Cambria Math"/>
            <w:sz w:val="20"/>
            <w:szCs w:val="20"/>
          </w:rPr>
          <m:t>β</m:t>
        </m:r>
      </m:oMath>
      <w:r w:rsidR="00CB69F8" w:rsidRPr="00E406D3">
        <w:rPr>
          <w:rFonts w:asciiTheme="majorHAnsi" w:eastAsiaTheme="minorEastAsia" w:hAnsiTheme="majorHAnsi"/>
          <w:sz w:val="20"/>
          <w:szCs w:val="20"/>
          <w:vertAlign w:val="subscript"/>
        </w:rPr>
        <w:t>1</w:t>
      </w:r>
      <w:r w:rsidR="00CB69F8" w:rsidRPr="00E406D3">
        <w:rPr>
          <w:rFonts w:asciiTheme="majorHAnsi" w:eastAsiaTheme="minorEastAsia" w:hAnsiTheme="majorHAnsi"/>
          <w:sz w:val="20"/>
          <w:szCs w:val="20"/>
        </w:rPr>
        <w:t xml:space="preserve"> </w:t>
      </w:r>
      <w:proofErr w:type="gramStart"/>
      <w:r w:rsidR="00CB69F8" w:rsidRPr="00E406D3">
        <w:rPr>
          <w:rFonts w:asciiTheme="majorHAnsi" w:eastAsiaTheme="minorEastAsia" w:hAnsiTheme="majorHAnsi"/>
          <w:sz w:val="20"/>
          <w:szCs w:val="20"/>
        </w:rPr>
        <w:t>=  0</w:t>
      </w:r>
      <w:proofErr w:type="gramEnd"/>
      <w:r w:rsidRPr="00E406D3">
        <w:rPr>
          <w:rFonts w:asciiTheme="majorHAnsi" w:eastAsiaTheme="minorEastAsia" w:hAnsiTheme="majorHAnsi"/>
          <w:sz w:val="20"/>
          <w:szCs w:val="20"/>
        </w:rPr>
        <w:t xml:space="preserve">. </w:t>
      </w:r>
    </w:p>
    <w:p w14:paraId="15644E28" w14:textId="1B1F44FD" w:rsidR="006E34D5" w:rsidRPr="00E406D3" w:rsidRDefault="001968BD" w:rsidP="00E406D3">
      <w:pPr>
        <w:pStyle w:val="ListParagraph"/>
        <w:widowControl w:val="0"/>
        <w:numPr>
          <w:ilvl w:val="0"/>
          <w:numId w:val="15"/>
        </w:numPr>
        <w:autoSpaceDE w:val="0"/>
        <w:autoSpaceDN w:val="0"/>
        <w:adjustRightInd w:val="0"/>
        <w:spacing w:line="360" w:lineRule="auto"/>
        <w:rPr>
          <w:rFonts w:asciiTheme="majorHAnsi" w:eastAsiaTheme="minorEastAsia" w:hAnsiTheme="majorHAnsi"/>
          <w:sz w:val="20"/>
          <w:szCs w:val="20"/>
        </w:rPr>
      </w:pPr>
      <w:proofErr w:type="spellStart"/>
      <w:r>
        <w:rPr>
          <w:rFonts w:asciiTheme="majorHAnsi" w:hAnsiTheme="majorHAnsi"/>
          <w:b/>
          <w:sz w:val="20"/>
          <w:szCs w:val="20"/>
        </w:rPr>
        <w:t>Oil_Future_Open_Squared</w:t>
      </w:r>
      <w:proofErr w:type="spellEnd"/>
      <w:r w:rsidR="006E34D5" w:rsidRPr="00E406D3">
        <w:rPr>
          <w:rFonts w:asciiTheme="majorHAnsi" w:hAnsiTheme="majorHAnsi"/>
          <w:b/>
          <w:sz w:val="20"/>
          <w:szCs w:val="20"/>
        </w:rPr>
        <w:t>:</w:t>
      </w:r>
      <w:r w:rsidR="006E34D5" w:rsidRPr="00E406D3">
        <w:rPr>
          <w:rFonts w:asciiTheme="majorHAnsi" w:hAnsiTheme="majorHAnsi"/>
          <w:sz w:val="20"/>
          <w:szCs w:val="20"/>
        </w:rPr>
        <w:t xml:space="preserve">   H</w:t>
      </w:r>
      <w:r w:rsidR="006E34D5" w:rsidRPr="00E406D3">
        <w:rPr>
          <w:rFonts w:asciiTheme="majorHAnsi" w:hAnsiTheme="majorHAnsi"/>
          <w:sz w:val="20"/>
          <w:szCs w:val="20"/>
          <w:vertAlign w:val="subscript"/>
        </w:rPr>
        <w:t>0</w:t>
      </w:r>
      <w:r w:rsidR="006E34D5" w:rsidRPr="00E406D3">
        <w:rPr>
          <w:rFonts w:asciiTheme="majorHAnsi" w:hAnsiTheme="majorHAnsi"/>
          <w:sz w:val="20"/>
          <w:szCs w:val="20"/>
        </w:rPr>
        <w:t xml:space="preserve">: </w:t>
      </w:r>
      <m:oMath>
        <m:r>
          <m:rPr>
            <m:sty m:val="p"/>
          </m:rPr>
          <w:rPr>
            <w:rFonts w:ascii="Cambria Math" w:hAnsi="Cambria Math"/>
            <w:sz w:val="20"/>
            <w:szCs w:val="20"/>
          </w:rPr>
          <m:t>β</m:t>
        </m:r>
      </m:oMath>
      <w:r w:rsidR="00DD2249" w:rsidRPr="00E406D3">
        <w:rPr>
          <w:rFonts w:asciiTheme="majorHAnsi" w:eastAsiaTheme="minorEastAsia" w:hAnsiTheme="majorHAnsi"/>
          <w:sz w:val="20"/>
          <w:szCs w:val="20"/>
          <w:vertAlign w:val="subscript"/>
        </w:rPr>
        <w:t>2</w:t>
      </w:r>
      <w:r w:rsidR="006E34D5" w:rsidRPr="00E406D3">
        <w:rPr>
          <w:rFonts w:asciiTheme="majorHAnsi" w:eastAsiaTheme="minorEastAsia" w:hAnsiTheme="majorHAnsi"/>
          <w:sz w:val="20"/>
          <w:szCs w:val="20"/>
        </w:rPr>
        <w:t xml:space="preserve"> </w:t>
      </w:r>
      <w:proofErr w:type="gramStart"/>
      <w:r w:rsidR="006E34D5" w:rsidRPr="00E406D3">
        <w:rPr>
          <w:rFonts w:asciiTheme="majorHAnsi" w:eastAsiaTheme="minorEastAsia" w:hAnsiTheme="majorHAnsi"/>
          <w:sz w:val="20"/>
          <w:szCs w:val="20"/>
        </w:rPr>
        <w:t>=  0</w:t>
      </w:r>
      <w:proofErr w:type="gramEnd"/>
      <w:r w:rsidR="006E34D5" w:rsidRPr="00E406D3">
        <w:rPr>
          <w:rFonts w:asciiTheme="majorHAnsi" w:eastAsiaTheme="minorEastAsia" w:hAnsiTheme="majorHAnsi"/>
          <w:sz w:val="20"/>
          <w:szCs w:val="20"/>
        </w:rPr>
        <w:t>. H</w:t>
      </w:r>
      <w:r w:rsidR="006E34D5" w:rsidRPr="00E406D3">
        <w:rPr>
          <w:rFonts w:asciiTheme="majorHAnsi" w:eastAsiaTheme="minorEastAsia" w:hAnsiTheme="majorHAnsi"/>
          <w:sz w:val="20"/>
          <w:szCs w:val="20"/>
          <w:vertAlign w:val="subscript"/>
        </w:rPr>
        <w:t>a</w:t>
      </w:r>
      <w:r w:rsidR="006E34D5" w:rsidRPr="00E406D3">
        <w:rPr>
          <w:rFonts w:asciiTheme="majorHAnsi" w:eastAsiaTheme="minorEastAsia" w:hAnsiTheme="majorHAnsi"/>
          <w:sz w:val="20"/>
          <w:szCs w:val="20"/>
        </w:rPr>
        <w:t xml:space="preserve">: </w:t>
      </w:r>
      <m:oMath>
        <m:r>
          <m:rPr>
            <m:sty m:val="p"/>
          </m:rPr>
          <w:rPr>
            <w:rFonts w:ascii="Cambria Math" w:hAnsi="Cambria Math"/>
            <w:sz w:val="20"/>
            <w:szCs w:val="20"/>
          </w:rPr>
          <m:t>β</m:t>
        </m:r>
      </m:oMath>
      <w:r w:rsidR="00DD2249" w:rsidRPr="00E406D3">
        <w:rPr>
          <w:rFonts w:asciiTheme="majorHAnsi" w:eastAsiaTheme="minorEastAsia" w:hAnsiTheme="majorHAnsi"/>
          <w:sz w:val="20"/>
          <w:szCs w:val="20"/>
          <w:vertAlign w:val="subscript"/>
        </w:rPr>
        <w:t>2</w:t>
      </w:r>
      <w:r w:rsidR="006E34D5" w:rsidRPr="00E406D3">
        <w:rPr>
          <w:rFonts w:asciiTheme="majorHAnsi" w:eastAsiaTheme="minorEastAsia" w:hAnsiTheme="majorHAnsi"/>
          <w:sz w:val="20"/>
          <w:szCs w:val="20"/>
        </w:rPr>
        <w:t xml:space="preserve"> </w:t>
      </w:r>
      <w:proofErr w:type="gramStart"/>
      <m:oMath>
        <m:r>
          <m:rPr>
            <m:sty m:val="p"/>
          </m:rPr>
          <w:rPr>
            <w:rFonts w:ascii="Cambria Math" w:eastAsiaTheme="minorEastAsia" w:hAnsi="Cambria Math"/>
            <w:sz w:val="20"/>
            <w:szCs w:val="20"/>
          </w:rPr>
          <m:t>≠</m:t>
        </m:r>
      </m:oMath>
      <w:r w:rsidR="006E34D5" w:rsidRPr="00E406D3">
        <w:rPr>
          <w:rFonts w:asciiTheme="majorHAnsi" w:eastAsiaTheme="minorEastAsia" w:hAnsiTheme="majorHAnsi"/>
          <w:sz w:val="20"/>
          <w:szCs w:val="20"/>
        </w:rPr>
        <w:t xml:space="preserve">  0</w:t>
      </w:r>
      <w:proofErr w:type="gramEnd"/>
      <w:r w:rsidR="006E34D5" w:rsidRPr="00E406D3">
        <w:rPr>
          <w:rFonts w:asciiTheme="majorHAnsi" w:eastAsiaTheme="minorEastAsia" w:hAnsiTheme="majorHAnsi"/>
          <w:sz w:val="20"/>
          <w:szCs w:val="20"/>
        </w:rPr>
        <w:t xml:space="preserve">. The coefficients table shows that </w:t>
      </w:r>
      <w:r w:rsidR="00CB69F8" w:rsidRPr="00E406D3">
        <w:rPr>
          <w:rFonts w:asciiTheme="majorHAnsi" w:eastAsiaTheme="minorEastAsia" w:hAnsiTheme="majorHAnsi"/>
          <w:sz w:val="20"/>
          <w:szCs w:val="20"/>
        </w:rPr>
        <w:t>t = -12.571</w:t>
      </w:r>
      <w:r w:rsidR="006E34D5" w:rsidRPr="00E406D3">
        <w:rPr>
          <w:rFonts w:asciiTheme="majorHAnsi" w:eastAsiaTheme="minorEastAsia" w:hAnsiTheme="majorHAnsi"/>
          <w:sz w:val="20"/>
          <w:szCs w:val="20"/>
        </w:rPr>
        <w:t>, p &lt; .001. Since p &lt; .05, we reject the null hypothesis</w:t>
      </w:r>
      <w:r w:rsidR="00CB69F8" w:rsidRPr="00E406D3">
        <w:rPr>
          <w:rFonts w:asciiTheme="majorHAnsi" w:eastAsiaTheme="minorEastAsia" w:hAnsiTheme="majorHAnsi"/>
          <w:sz w:val="20"/>
          <w:szCs w:val="20"/>
        </w:rPr>
        <w:t xml:space="preserve"> </w:t>
      </w:r>
      <m:oMath>
        <m:r>
          <m:rPr>
            <m:sty m:val="p"/>
          </m:rPr>
          <w:rPr>
            <w:rFonts w:ascii="Cambria Math" w:hAnsi="Cambria Math"/>
            <w:sz w:val="20"/>
            <w:szCs w:val="20"/>
          </w:rPr>
          <m:t>β</m:t>
        </m:r>
      </m:oMath>
      <w:r w:rsidR="00CB69F8" w:rsidRPr="00E406D3">
        <w:rPr>
          <w:rFonts w:asciiTheme="majorHAnsi" w:eastAsiaTheme="minorEastAsia" w:hAnsiTheme="majorHAnsi"/>
          <w:sz w:val="20"/>
          <w:szCs w:val="20"/>
          <w:vertAlign w:val="subscript"/>
        </w:rPr>
        <w:t>2</w:t>
      </w:r>
      <w:r w:rsidR="00CB69F8" w:rsidRPr="00E406D3">
        <w:rPr>
          <w:rFonts w:asciiTheme="majorHAnsi" w:eastAsiaTheme="minorEastAsia" w:hAnsiTheme="majorHAnsi"/>
          <w:sz w:val="20"/>
          <w:szCs w:val="20"/>
        </w:rPr>
        <w:t xml:space="preserve"> </w:t>
      </w:r>
      <w:proofErr w:type="gramStart"/>
      <w:r w:rsidR="00CB69F8" w:rsidRPr="00E406D3">
        <w:rPr>
          <w:rFonts w:asciiTheme="majorHAnsi" w:eastAsiaTheme="minorEastAsia" w:hAnsiTheme="majorHAnsi"/>
          <w:sz w:val="20"/>
          <w:szCs w:val="20"/>
        </w:rPr>
        <w:t>=  0</w:t>
      </w:r>
      <w:proofErr w:type="gramEnd"/>
      <w:r w:rsidR="006E34D5" w:rsidRPr="00E406D3">
        <w:rPr>
          <w:rFonts w:asciiTheme="majorHAnsi" w:eastAsiaTheme="minorEastAsia" w:hAnsiTheme="majorHAnsi"/>
          <w:sz w:val="20"/>
          <w:szCs w:val="20"/>
        </w:rPr>
        <w:t xml:space="preserve">. </w:t>
      </w:r>
    </w:p>
    <w:p w14:paraId="44172468" w14:textId="3CB3BAA3" w:rsidR="006E34D5" w:rsidRPr="00E406D3" w:rsidRDefault="006E34D5" w:rsidP="00EE0D9C">
      <w:pPr>
        <w:pStyle w:val="ListParagraph"/>
        <w:keepNext/>
        <w:keepLines/>
        <w:numPr>
          <w:ilvl w:val="0"/>
          <w:numId w:val="15"/>
        </w:numPr>
        <w:autoSpaceDE w:val="0"/>
        <w:autoSpaceDN w:val="0"/>
        <w:adjustRightInd w:val="0"/>
        <w:spacing w:line="360" w:lineRule="auto"/>
        <w:ind w:left="714" w:hanging="357"/>
        <w:rPr>
          <w:rFonts w:asciiTheme="majorHAnsi" w:eastAsiaTheme="minorEastAsia" w:hAnsiTheme="majorHAnsi"/>
          <w:sz w:val="20"/>
          <w:szCs w:val="20"/>
        </w:rPr>
      </w:pPr>
      <w:proofErr w:type="spellStart"/>
      <w:r w:rsidRPr="00E406D3">
        <w:rPr>
          <w:rFonts w:asciiTheme="majorHAnsi" w:hAnsiTheme="majorHAnsi"/>
          <w:b/>
          <w:sz w:val="20"/>
          <w:szCs w:val="20"/>
        </w:rPr>
        <w:t>GoldPrice</w:t>
      </w:r>
      <w:proofErr w:type="spellEnd"/>
      <w:r w:rsidRPr="00E406D3">
        <w:rPr>
          <w:rFonts w:asciiTheme="majorHAnsi" w:hAnsiTheme="majorHAnsi"/>
          <w:b/>
          <w:sz w:val="20"/>
          <w:szCs w:val="20"/>
        </w:rPr>
        <w:t xml:space="preserve">:   </w:t>
      </w:r>
      <w:r w:rsidRPr="00E406D3">
        <w:rPr>
          <w:rFonts w:asciiTheme="majorHAnsi" w:hAnsiTheme="majorHAnsi"/>
          <w:sz w:val="20"/>
          <w:szCs w:val="20"/>
        </w:rPr>
        <w:t>H</w:t>
      </w:r>
      <w:r w:rsidRPr="00E406D3">
        <w:rPr>
          <w:rFonts w:asciiTheme="majorHAnsi" w:hAnsiTheme="majorHAnsi"/>
          <w:sz w:val="20"/>
          <w:szCs w:val="20"/>
          <w:vertAlign w:val="subscript"/>
        </w:rPr>
        <w:t>0</w:t>
      </w:r>
      <w:r w:rsidRPr="00E406D3">
        <w:rPr>
          <w:rFonts w:asciiTheme="majorHAnsi" w:hAnsiTheme="majorHAnsi"/>
          <w:sz w:val="20"/>
          <w:szCs w:val="20"/>
        </w:rPr>
        <w:t xml:space="preserve">: </w:t>
      </w:r>
      <m:oMath>
        <m:r>
          <m:rPr>
            <m:sty m:val="p"/>
          </m:rPr>
          <w:rPr>
            <w:rFonts w:ascii="Cambria Math" w:hAnsi="Cambria Math"/>
            <w:sz w:val="20"/>
            <w:szCs w:val="20"/>
          </w:rPr>
          <m:t>β</m:t>
        </m:r>
      </m:oMath>
      <w:r w:rsidR="00DD2249" w:rsidRPr="00E406D3">
        <w:rPr>
          <w:rFonts w:asciiTheme="majorHAnsi" w:eastAsiaTheme="minorEastAsia" w:hAnsiTheme="majorHAnsi"/>
          <w:sz w:val="20"/>
          <w:szCs w:val="20"/>
          <w:vertAlign w:val="subscript"/>
        </w:rPr>
        <w:t>3</w:t>
      </w:r>
      <w:r w:rsidRPr="00E406D3">
        <w:rPr>
          <w:rFonts w:asciiTheme="majorHAnsi" w:eastAsiaTheme="minorEastAsia" w:hAnsiTheme="majorHAnsi"/>
          <w:sz w:val="20"/>
          <w:szCs w:val="20"/>
        </w:rPr>
        <w:t xml:space="preserve"> </w:t>
      </w:r>
      <w:proofErr w:type="gramStart"/>
      <w:r w:rsidRPr="00E406D3">
        <w:rPr>
          <w:rFonts w:asciiTheme="majorHAnsi" w:eastAsiaTheme="minorEastAsia" w:hAnsiTheme="majorHAnsi"/>
          <w:sz w:val="20"/>
          <w:szCs w:val="20"/>
        </w:rPr>
        <w:t>=  0</w:t>
      </w:r>
      <w:proofErr w:type="gramEnd"/>
      <w:r w:rsidRPr="00E406D3">
        <w:rPr>
          <w:rFonts w:asciiTheme="majorHAnsi" w:eastAsiaTheme="minorEastAsia" w:hAnsiTheme="majorHAnsi"/>
          <w:sz w:val="20"/>
          <w:szCs w:val="20"/>
        </w:rPr>
        <w:t>. H</w:t>
      </w:r>
      <w:r w:rsidRPr="00E406D3">
        <w:rPr>
          <w:rFonts w:asciiTheme="majorHAnsi" w:eastAsiaTheme="minorEastAsia" w:hAnsiTheme="majorHAnsi"/>
          <w:sz w:val="20"/>
          <w:szCs w:val="20"/>
          <w:vertAlign w:val="subscript"/>
        </w:rPr>
        <w:t>a</w:t>
      </w:r>
      <w:r w:rsidRPr="00E406D3">
        <w:rPr>
          <w:rFonts w:asciiTheme="majorHAnsi" w:eastAsiaTheme="minorEastAsia" w:hAnsiTheme="majorHAnsi"/>
          <w:sz w:val="20"/>
          <w:szCs w:val="20"/>
        </w:rPr>
        <w:t xml:space="preserve">: </w:t>
      </w:r>
      <m:oMath>
        <m:r>
          <m:rPr>
            <m:sty m:val="p"/>
          </m:rPr>
          <w:rPr>
            <w:rFonts w:ascii="Cambria Math" w:hAnsi="Cambria Math"/>
            <w:sz w:val="20"/>
            <w:szCs w:val="20"/>
          </w:rPr>
          <m:t>β</m:t>
        </m:r>
      </m:oMath>
      <w:r w:rsidR="00DD2249" w:rsidRPr="00E406D3">
        <w:rPr>
          <w:rFonts w:asciiTheme="majorHAnsi" w:eastAsiaTheme="minorEastAsia" w:hAnsiTheme="majorHAnsi"/>
          <w:sz w:val="20"/>
          <w:szCs w:val="20"/>
          <w:vertAlign w:val="subscript"/>
        </w:rPr>
        <w:t>3</w:t>
      </w:r>
      <w:r w:rsidRPr="00E406D3">
        <w:rPr>
          <w:rFonts w:asciiTheme="majorHAnsi" w:eastAsiaTheme="minorEastAsia" w:hAnsiTheme="majorHAnsi"/>
          <w:sz w:val="20"/>
          <w:szCs w:val="20"/>
        </w:rPr>
        <w:t xml:space="preserve"> </w:t>
      </w:r>
      <w:proofErr w:type="gramStart"/>
      <m:oMath>
        <m:r>
          <m:rPr>
            <m:sty m:val="p"/>
          </m:rPr>
          <w:rPr>
            <w:rFonts w:ascii="Cambria Math" w:eastAsiaTheme="minorEastAsia" w:hAnsi="Cambria Math"/>
            <w:sz w:val="20"/>
            <w:szCs w:val="20"/>
          </w:rPr>
          <m:t>≠</m:t>
        </m:r>
      </m:oMath>
      <w:r w:rsidRPr="00E406D3">
        <w:rPr>
          <w:rFonts w:asciiTheme="majorHAnsi" w:eastAsiaTheme="minorEastAsia" w:hAnsiTheme="majorHAnsi"/>
          <w:sz w:val="20"/>
          <w:szCs w:val="20"/>
        </w:rPr>
        <w:t xml:space="preserve">  0</w:t>
      </w:r>
      <w:proofErr w:type="gramEnd"/>
      <w:r w:rsidRPr="00E406D3">
        <w:rPr>
          <w:rFonts w:asciiTheme="majorHAnsi" w:eastAsiaTheme="minorEastAsia" w:hAnsiTheme="majorHAnsi"/>
          <w:sz w:val="20"/>
          <w:szCs w:val="20"/>
        </w:rPr>
        <w:t xml:space="preserve">. The coefficients table shows that </w:t>
      </w:r>
      <w:r w:rsidR="00CB69F8" w:rsidRPr="00E406D3">
        <w:rPr>
          <w:rFonts w:asciiTheme="majorHAnsi" w:eastAsiaTheme="minorEastAsia" w:hAnsiTheme="majorHAnsi"/>
          <w:sz w:val="20"/>
          <w:szCs w:val="20"/>
        </w:rPr>
        <w:t>t = 17.539</w:t>
      </w:r>
      <w:r w:rsidRPr="00E406D3">
        <w:rPr>
          <w:rFonts w:asciiTheme="majorHAnsi" w:eastAsiaTheme="minorEastAsia" w:hAnsiTheme="majorHAnsi"/>
          <w:sz w:val="20"/>
          <w:szCs w:val="20"/>
        </w:rPr>
        <w:t>, p &lt; .001. Since p &lt; .05, we reject the null hypothesis</w:t>
      </w:r>
      <w:r w:rsidR="00CB69F8" w:rsidRPr="00E406D3">
        <w:rPr>
          <w:rFonts w:asciiTheme="majorHAnsi" w:eastAsiaTheme="minorEastAsia" w:hAnsiTheme="majorHAnsi"/>
          <w:sz w:val="20"/>
          <w:szCs w:val="20"/>
        </w:rPr>
        <w:t xml:space="preserve"> </w:t>
      </w:r>
      <m:oMath>
        <m:r>
          <m:rPr>
            <m:sty m:val="p"/>
          </m:rPr>
          <w:rPr>
            <w:rFonts w:ascii="Cambria Math" w:hAnsi="Cambria Math"/>
            <w:sz w:val="20"/>
            <w:szCs w:val="20"/>
          </w:rPr>
          <m:t>β</m:t>
        </m:r>
      </m:oMath>
      <w:r w:rsidR="00CB69F8" w:rsidRPr="00E406D3">
        <w:rPr>
          <w:rFonts w:asciiTheme="majorHAnsi" w:eastAsiaTheme="minorEastAsia" w:hAnsiTheme="majorHAnsi"/>
          <w:sz w:val="20"/>
          <w:szCs w:val="20"/>
          <w:vertAlign w:val="subscript"/>
        </w:rPr>
        <w:t>3</w:t>
      </w:r>
      <w:r w:rsidR="00CB69F8" w:rsidRPr="00E406D3">
        <w:rPr>
          <w:rFonts w:asciiTheme="majorHAnsi" w:eastAsiaTheme="minorEastAsia" w:hAnsiTheme="majorHAnsi"/>
          <w:sz w:val="20"/>
          <w:szCs w:val="20"/>
        </w:rPr>
        <w:t xml:space="preserve"> </w:t>
      </w:r>
      <w:proofErr w:type="gramStart"/>
      <w:r w:rsidR="00CB69F8" w:rsidRPr="00E406D3">
        <w:rPr>
          <w:rFonts w:asciiTheme="majorHAnsi" w:eastAsiaTheme="minorEastAsia" w:hAnsiTheme="majorHAnsi"/>
          <w:sz w:val="20"/>
          <w:szCs w:val="20"/>
        </w:rPr>
        <w:t>=  0</w:t>
      </w:r>
      <w:proofErr w:type="gramEnd"/>
      <w:r w:rsidRPr="00E406D3">
        <w:rPr>
          <w:rFonts w:asciiTheme="majorHAnsi" w:eastAsiaTheme="minorEastAsia" w:hAnsiTheme="majorHAnsi"/>
          <w:sz w:val="20"/>
          <w:szCs w:val="20"/>
        </w:rPr>
        <w:t xml:space="preserve">. </w:t>
      </w:r>
    </w:p>
    <w:p w14:paraId="29E60CAC" w14:textId="0746C7E2" w:rsidR="006E34D5" w:rsidRPr="00E406D3" w:rsidRDefault="006E34D5" w:rsidP="00632FF3">
      <w:pPr>
        <w:pStyle w:val="ListParagraph"/>
        <w:widowControl w:val="0"/>
        <w:numPr>
          <w:ilvl w:val="0"/>
          <w:numId w:val="15"/>
        </w:numPr>
        <w:autoSpaceDE w:val="0"/>
        <w:autoSpaceDN w:val="0"/>
        <w:adjustRightInd w:val="0"/>
        <w:spacing w:line="360" w:lineRule="auto"/>
        <w:rPr>
          <w:rFonts w:asciiTheme="majorHAnsi" w:eastAsiaTheme="minorEastAsia" w:hAnsiTheme="majorHAnsi"/>
          <w:sz w:val="20"/>
          <w:szCs w:val="20"/>
        </w:rPr>
      </w:pPr>
      <w:r w:rsidRPr="00E406D3">
        <w:rPr>
          <w:rFonts w:asciiTheme="majorHAnsi" w:hAnsiTheme="majorHAnsi"/>
          <w:b/>
          <w:sz w:val="20"/>
          <w:szCs w:val="20"/>
        </w:rPr>
        <w:t xml:space="preserve">GDP_CA:   </w:t>
      </w:r>
      <w:r w:rsidRPr="00E406D3">
        <w:rPr>
          <w:rFonts w:asciiTheme="majorHAnsi" w:hAnsiTheme="majorHAnsi"/>
          <w:sz w:val="20"/>
          <w:szCs w:val="20"/>
        </w:rPr>
        <w:t>H</w:t>
      </w:r>
      <w:r w:rsidRPr="00E406D3">
        <w:rPr>
          <w:rFonts w:asciiTheme="majorHAnsi" w:hAnsiTheme="majorHAnsi"/>
          <w:sz w:val="20"/>
          <w:szCs w:val="20"/>
          <w:vertAlign w:val="subscript"/>
        </w:rPr>
        <w:t>0</w:t>
      </w:r>
      <w:r w:rsidRPr="00E406D3">
        <w:rPr>
          <w:rFonts w:asciiTheme="majorHAnsi" w:hAnsiTheme="majorHAnsi"/>
          <w:sz w:val="20"/>
          <w:szCs w:val="20"/>
        </w:rPr>
        <w:t xml:space="preserve">: </w:t>
      </w:r>
      <m:oMath>
        <m:r>
          <m:rPr>
            <m:sty m:val="p"/>
          </m:rPr>
          <w:rPr>
            <w:rFonts w:ascii="Cambria Math" w:hAnsi="Cambria Math"/>
            <w:sz w:val="20"/>
            <w:szCs w:val="20"/>
          </w:rPr>
          <m:t>β</m:t>
        </m:r>
      </m:oMath>
      <w:r w:rsidR="00DD2249" w:rsidRPr="00E406D3">
        <w:rPr>
          <w:rFonts w:asciiTheme="majorHAnsi" w:eastAsiaTheme="minorEastAsia" w:hAnsiTheme="majorHAnsi"/>
          <w:sz w:val="20"/>
          <w:szCs w:val="20"/>
          <w:vertAlign w:val="subscript"/>
        </w:rPr>
        <w:t>4</w:t>
      </w:r>
      <w:r w:rsidRPr="00E406D3">
        <w:rPr>
          <w:rFonts w:asciiTheme="majorHAnsi" w:eastAsiaTheme="minorEastAsia" w:hAnsiTheme="majorHAnsi"/>
          <w:sz w:val="20"/>
          <w:szCs w:val="20"/>
        </w:rPr>
        <w:t xml:space="preserve"> </w:t>
      </w:r>
      <w:proofErr w:type="gramStart"/>
      <w:r w:rsidRPr="00E406D3">
        <w:rPr>
          <w:rFonts w:asciiTheme="majorHAnsi" w:eastAsiaTheme="minorEastAsia" w:hAnsiTheme="majorHAnsi"/>
          <w:sz w:val="20"/>
          <w:szCs w:val="20"/>
        </w:rPr>
        <w:t>=  0</w:t>
      </w:r>
      <w:proofErr w:type="gramEnd"/>
      <w:r w:rsidRPr="00E406D3">
        <w:rPr>
          <w:rFonts w:asciiTheme="majorHAnsi" w:eastAsiaTheme="minorEastAsia" w:hAnsiTheme="majorHAnsi"/>
          <w:sz w:val="20"/>
          <w:szCs w:val="20"/>
        </w:rPr>
        <w:t>. H</w:t>
      </w:r>
      <w:r w:rsidRPr="00E406D3">
        <w:rPr>
          <w:rFonts w:asciiTheme="majorHAnsi" w:eastAsiaTheme="minorEastAsia" w:hAnsiTheme="majorHAnsi"/>
          <w:sz w:val="20"/>
          <w:szCs w:val="20"/>
          <w:vertAlign w:val="subscript"/>
        </w:rPr>
        <w:t>a</w:t>
      </w:r>
      <w:r w:rsidRPr="00E406D3">
        <w:rPr>
          <w:rFonts w:asciiTheme="majorHAnsi" w:eastAsiaTheme="minorEastAsia" w:hAnsiTheme="majorHAnsi"/>
          <w:sz w:val="20"/>
          <w:szCs w:val="20"/>
        </w:rPr>
        <w:t xml:space="preserve">: </w:t>
      </w:r>
      <m:oMath>
        <m:r>
          <m:rPr>
            <m:sty m:val="p"/>
          </m:rPr>
          <w:rPr>
            <w:rFonts w:ascii="Cambria Math" w:hAnsi="Cambria Math"/>
            <w:sz w:val="20"/>
            <w:szCs w:val="20"/>
          </w:rPr>
          <m:t>β</m:t>
        </m:r>
      </m:oMath>
      <w:r w:rsidR="00DD2249" w:rsidRPr="00E406D3">
        <w:rPr>
          <w:rFonts w:asciiTheme="majorHAnsi" w:eastAsiaTheme="minorEastAsia" w:hAnsiTheme="majorHAnsi"/>
          <w:sz w:val="20"/>
          <w:szCs w:val="20"/>
          <w:vertAlign w:val="subscript"/>
        </w:rPr>
        <w:t>4</w:t>
      </w:r>
      <w:r w:rsidR="00DD2249" w:rsidRPr="00E406D3">
        <w:rPr>
          <w:rFonts w:asciiTheme="majorHAnsi" w:eastAsiaTheme="minorEastAsia" w:hAnsiTheme="majorHAnsi"/>
          <w:sz w:val="20"/>
          <w:szCs w:val="20"/>
        </w:rPr>
        <w:t xml:space="preserve"> </w:t>
      </w:r>
      <w:proofErr w:type="gramStart"/>
      <m:oMath>
        <m:r>
          <m:rPr>
            <m:sty m:val="p"/>
          </m:rPr>
          <w:rPr>
            <w:rFonts w:ascii="Cambria Math" w:eastAsiaTheme="minorEastAsia" w:hAnsi="Cambria Math"/>
            <w:sz w:val="20"/>
            <w:szCs w:val="20"/>
          </w:rPr>
          <m:t>≠</m:t>
        </m:r>
      </m:oMath>
      <w:r w:rsidRPr="00E406D3">
        <w:rPr>
          <w:rFonts w:asciiTheme="majorHAnsi" w:eastAsiaTheme="minorEastAsia" w:hAnsiTheme="majorHAnsi"/>
          <w:sz w:val="20"/>
          <w:szCs w:val="20"/>
        </w:rPr>
        <w:t xml:space="preserve">  0</w:t>
      </w:r>
      <w:proofErr w:type="gramEnd"/>
      <w:r w:rsidRPr="00E406D3">
        <w:rPr>
          <w:rFonts w:asciiTheme="majorHAnsi" w:eastAsiaTheme="minorEastAsia" w:hAnsiTheme="majorHAnsi"/>
          <w:sz w:val="20"/>
          <w:szCs w:val="20"/>
        </w:rPr>
        <w:t xml:space="preserve">. The coefficients table shows that </w:t>
      </w:r>
      <w:r w:rsidR="00CB69F8" w:rsidRPr="00E406D3">
        <w:rPr>
          <w:rFonts w:asciiTheme="majorHAnsi" w:eastAsiaTheme="minorEastAsia" w:hAnsiTheme="majorHAnsi"/>
          <w:sz w:val="20"/>
          <w:szCs w:val="20"/>
        </w:rPr>
        <w:t>t = -12.604</w:t>
      </w:r>
      <w:r w:rsidRPr="00E406D3">
        <w:rPr>
          <w:rFonts w:asciiTheme="majorHAnsi" w:eastAsiaTheme="minorEastAsia" w:hAnsiTheme="majorHAnsi"/>
          <w:sz w:val="20"/>
          <w:szCs w:val="20"/>
        </w:rPr>
        <w:t>, p &lt; .001. Since p &lt; .05, we reject the null hypothesis</w:t>
      </w:r>
      <w:r w:rsidR="00CB69F8" w:rsidRPr="00E406D3">
        <w:rPr>
          <w:rFonts w:asciiTheme="majorHAnsi" w:eastAsiaTheme="minorEastAsia" w:hAnsiTheme="majorHAnsi"/>
          <w:sz w:val="20"/>
          <w:szCs w:val="20"/>
        </w:rPr>
        <w:t xml:space="preserve"> </w:t>
      </w:r>
      <m:oMath>
        <m:r>
          <m:rPr>
            <m:sty m:val="p"/>
          </m:rPr>
          <w:rPr>
            <w:rFonts w:ascii="Cambria Math" w:hAnsi="Cambria Math"/>
            <w:sz w:val="20"/>
            <w:szCs w:val="20"/>
          </w:rPr>
          <m:t>β</m:t>
        </m:r>
      </m:oMath>
      <w:r w:rsidR="00CB69F8" w:rsidRPr="00E406D3">
        <w:rPr>
          <w:rFonts w:asciiTheme="majorHAnsi" w:eastAsiaTheme="minorEastAsia" w:hAnsiTheme="majorHAnsi"/>
          <w:sz w:val="20"/>
          <w:szCs w:val="20"/>
          <w:vertAlign w:val="subscript"/>
        </w:rPr>
        <w:t>4</w:t>
      </w:r>
      <w:r w:rsidR="00CB69F8" w:rsidRPr="00E406D3">
        <w:rPr>
          <w:rFonts w:asciiTheme="majorHAnsi" w:eastAsiaTheme="minorEastAsia" w:hAnsiTheme="majorHAnsi"/>
          <w:sz w:val="20"/>
          <w:szCs w:val="20"/>
        </w:rPr>
        <w:t xml:space="preserve"> </w:t>
      </w:r>
      <w:proofErr w:type="gramStart"/>
      <w:r w:rsidR="00CB69F8" w:rsidRPr="00E406D3">
        <w:rPr>
          <w:rFonts w:asciiTheme="majorHAnsi" w:eastAsiaTheme="minorEastAsia" w:hAnsiTheme="majorHAnsi"/>
          <w:sz w:val="20"/>
          <w:szCs w:val="20"/>
        </w:rPr>
        <w:t>=  0</w:t>
      </w:r>
      <w:proofErr w:type="gramEnd"/>
      <w:r w:rsidRPr="00E406D3">
        <w:rPr>
          <w:rFonts w:asciiTheme="majorHAnsi" w:eastAsiaTheme="minorEastAsia" w:hAnsiTheme="majorHAnsi"/>
          <w:sz w:val="20"/>
          <w:szCs w:val="20"/>
        </w:rPr>
        <w:t xml:space="preserve">. </w:t>
      </w:r>
    </w:p>
    <w:p w14:paraId="1DD921A4" w14:textId="56F2A31C" w:rsidR="006E34D5" w:rsidRDefault="00CB34EC" w:rsidP="003F798F">
      <w:pPr>
        <w:spacing w:line="360" w:lineRule="auto"/>
        <w:rPr>
          <w:rFonts w:asciiTheme="majorHAnsi" w:eastAsiaTheme="minorEastAsia" w:hAnsiTheme="majorHAnsi"/>
          <w:sz w:val="20"/>
          <w:szCs w:val="20"/>
        </w:rPr>
      </w:pPr>
      <w:r>
        <w:rPr>
          <w:rFonts w:asciiTheme="majorHAnsi" w:eastAsiaTheme="minorEastAsia" w:hAnsiTheme="majorHAnsi"/>
          <w:sz w:val="20"/>
          <w:szCs w:val="20"/>
        </w:rPr>
        <w:t xml:space="preserve">It appears that each of the predictors </w:t>
      </w:r>
      <w:r w:rsidR="006E34D5">
        <w:rPr>
          <w:rFonts w:asciiTheme="majorHAnsi" w:eastAsiaTheme="minorEastAsia" w:hAnsiTheme="majorHAnsi"/>
          <w:sz w:val="20"/>
          <w:szCs w:val="20"/>
        </w:rPr>
        <w:t xml:space="preserve">explains a significant amount of the variability in </w:t>
      </w:r>
      <w:r w:rsidR="00B130E1">
        <w:rPr>
          <w:rFonts w:asciiTheme="majorHAnsi" w:hAnsiTheme="majorHAnsi"/>
          <w:sz w:val="20"/>
          <w:szCs w:val="20"/>
        </w:rPr>
        <w:t xml:space="preserve">USD/CAD </w:t>
      </w:r>
      <w:r w:rsidR="006E34D5">
        <w:rPr>
          <w:rFonts w:asciiTheme="majorHAnsi" w:eastAsiaTheme="minorEastAsia" w:hAnsiTheme="majorHAnsi"/>
          <w:sz w:val="20"/>
          <w:szCs w:val="20"/>
        </w:rPr>
        <w:t>FX rate.</w:t>
      </w:r>
    </w:p>
    <w:p w14:paraId="6097BB2A" w14:textId="77777777" w:rsidR="00DE3FF8" w:rsidRPr="00DE3FF8" w:rsidRDefault="000B04D7" w:rsidP="00DF5CDD">
      <w:pPr>
        <w:pStyle w:val="ListParagraph"/>
        <w:widowControl w:val="0"/>
        <w:numPr>
          <w:ilvl w:val="0"/>
          <w:numId w:val="5"/>
        </w:numPr>
        <w:autoSpaceDE w:val="0"/>
        <w:autoSpaceDN w:val="0"/>
        <w:adjustRightInd w:val="0"/>
        <w:spacing w:after="0" w:line="360" w:lineRule="auto"/>
        <w:rPr>
          <w:rFonts w:asciiTheme="majorHAnsi" w:eastAsiaTheme="minorEastAsia" w:hAnsiTheme="majorHAnsi" w:cs="Times New Roman"/>
          <w:sz w:val="20"/>
          <w:szCs w:val="20"/>
        </w:rPr>
      </w:pPr>
      <w:proofErr w:type="spellStart"/>
      <w:r w:rsidRPr="006644B1">
        <w:rPr>
          <w:rFonts w:asciiTheme="majorHAnsi" w:hAnsiTheme="majorHAnsi" w:cs="Times New Roman"/>
          <w:b/>
          <w:sz w:val="20"/>
          <w:szCs w:val="20"/>
        </w:rPr>
        <w:t>Oil_Future_Open</w:t>
      </w:r>
      <w:proofErr w:type="spellEnd"/>
      <w:r w:rsidR="00E60F68">
        <w:rPr>
          <w:rFonts w:asciiTheme="majorHAnsi" w:hAnsiTheme="majorHAnsi" w:cs="Times New Roman"/>
          <w:b/>
          <w:sz w:val="20"/>
          <w:szCs w:val="20"/>
        </w:rPr>
        <w:t xml:space="preserve"> </w:t>
      </w:r>
      <w:r w:rsidR="00E60F68" w:rsidRPr="00E60F68">
        <w:rPr>
          <w:rFonts w:asciiTheme="majorHAnsi" w:hAnsiTheme="majorHAnsi" w:cs="Times New Roman"/>
          <w:sz w:val="20"/>
          <w:szCs w:val="20"/>
        </w:rPr>
        <w:t>and</w:t>
      </w:r>
      <w:r w:rsidR="00E60F68">
        <w:rPr>
          <w:rFonts w:asciiTheme="majorHAnsi" w:hAnsiTheme="majorHAnsi" w:cs="Times New Roman"/>
          <w:b/>
          <w:sz w:val="20"/>
          <w:szCs w:val="20"/>
        </w:rPr>
        <w:t xml:space="preserve"> </w:t>
      </w:r>
      <w:proofErr w:type="spellStart"/>
      <w:r w:rsidR="00E60F68">
        <w:rPr>
          <w:rFonts w:asciiTheme="majorHAnsi" w:hAnsiTheme="majorHAnsi" w:cs="Times New Roman"/>
          <w:b/>
          <w:sz w:val="20"/>
          <w:szCs w:val="20"/>
        </w:rPr>
        <w:t>Oil_Future_Open_Squared</w:t>
      </w:r>
      <w:proofErr w:type="spellEnd"/>
      <w:r w:rsidRPr="006644B1">
        <w:rPr>
          <w:rFonts w:asciiTheme="majorHAnsi" w:hAnsiTheme="majorHAnsi" w:cs="Times New Roman"/>
          <w:b/>
          <w:sz w:val="20"/>
          <w:szCs w:val="20"/>
        </w:rPr>
        <w:t>:</w:t>
      </w:r>
      <w:r w:rsidRPr="006644B1">
        <w:rPr>
          <w:rFonts w:asciiTheme="majorHAnsi" w:hAnsiTheme="majorHAnsi" w:cs="Times New Roman"/>
          <w:sz w:val="20"/>
          <w:szCs w:val="20"/>
        </w:rPr>
        <w:t xml:space="preserve"> </w:t>
      </w:r>
    </w:p>
    <w:p w14:paraId="2DE124A5" w14:textId="68C8E3D2" w:rsidR="00DE3FF8" w:rsidRDefault="000B04D7" w:rsidP="00DE3FF8">
      <w:pPr>
        <w:pStyle w:val="ListParagraph"/>
        <w:widowControl w:val="0"/>
        <w:numPr>
          <w:ilvl w:val="1"/>
          <w:numId w:val="5"/>
        </w:numPr>
        <w:autoSpaceDE w:val="0"/>
        <w:autoSpaceDN w:val="0"/>
        <w:adjustRightInd w:val="0"/>
        <w:spacing w:after="0" w:line="360" w:lineRule="auto"/>
        <w:rPr>
          <w:rFonts w:asciiTheme="majorHAnsi" w:eastAsiaTheme="minorEastAsia" w:hAnsiTheme="majorHAnsi" w:cs="Times New Roman"/>
          <w:sz w:val="20"/>
          <w:szCs w:val="20"/>
        </w:rPr>
      </w:pPr>
      <w:r w:rsidRPr="006644B1">
        <w:rPr>
          <w:rFonts w:asciiTheme="majorHAnsi" w:hAnsiTheme="majorHAnsi" w:cs="Times New Roman"/>
          <w:sz w:val="20"/>
          <w:szCs w:val="20"/>
        </w:rPr>
        <w:t>For each increase of</w:t>
      </w:r>
      <w:r w:rsidR="00FA5B98">
        <w:rPr>
          <w:rFonts w:asciiTheme="majorHAnsi" w:eastAsiaTheme="minorEastAsia" w:hAnsiTheme="majorHAnsi" w:cs="Times New Roman"/>
          <w:sz w:val="20"/>
          <w:szCs w:val="20"/>
        </w:rPr>
        <w:t xml:space="preserve"> 1 USD/barrel </w:t>
      </w:r>
      <w:r w:rsidRPr="006644B1">
        <w:rPr>
          <w:rFonts w:asciiTheme="majorHAnsi" w:eastAsiaTheme="minorEastAsia" w:hAnsiTheme="majorHAnsi" w:cs="Times New Roman"/>
          <w:sz w:val="20"/>
          <w:szCs w:val="20"/>
        </w:rPr>
        <w:t xml:space="preserve">in the oil futures open price, the </w:t>
      </w:r>
      <w:r w:rsidR="00074A89">
        <w:rPr>
          <w:rFonts w:asciiTheme="majorHAnsi" w:eastAsiaTheme="minorEastAsia" w:hAnsiTheme="majorHAnsi" w:cs="Times New Roman"/>
          <w:sz w:val="20"/>
          <w:szCs w:val="20"/>
        </w:rPr>
        <w:t xml:space="preserve">average </w:t>
      </w:r>
      <w:r w:rsidRPr="006644B1">
        <w:rPr>
          <w:rFonts w:asciiTheme="majorHAnsi" w:eastAsiaTheme="minorEastAsia" w:hAnsiTheme="majorHAnsi" w:cs="Times New Roman"/>
          <w:sz w:val="20"/>
          <w:szCs w:val="20"/>
        </w:rPr>
        <w:t>USD/CAD FX rate increases by 0.010</w:t>
      </w:r>
      <w:r w:rsidR="00E60F68">
        <w:rPr>
          <w:rFonts w:asciiTheme="majorHAnsi" w:eastAsiaTheme="minorEastAsia" w:hAnsiTheme="majorHAnsi" w:cs="Times New Roman"/>
          <w:sz w:val="20"/>
          <w:szCs w:val="20"/>
        </w:rPr>
        <w:t xml:space="preserve"> - </w:t>
      </w:r>
      <w:r w:rsidR="00E60F68" w:rsidRPr="006644B1">
        <w:rPr>
          <w:rFonts w:asciiTheme="majorHAnsi" w:eastAsiaTheme="minorEastAsia" w:hAnsiTheme="majorHAnsi" w:cs="Times New Roman"/>
          <w:sz w:val="20"/>
          <w:szCs w:val="20"/>
        </w:rPr>
        <w:t>3.831*10</w:t>
      </w:r>
      <w:r w:rsidR="00E60F68" w:rsidRPr="006644B1">
        <w:rPr>
          <w:rFonts w:asciiTheme="majorHAnsi" w:eastAsiaTheme="minorEastAsia" w:hAnsiTheme="majorHAnsi" w:cs="Times New Roman"/>
          <w:sz w:val="20"/>
          <w:szCs w:val="20"/>
          <w:vertAlign w:val="superscript"/>
        </w:rPr>
        <w:t>-5</w:t>
      </w:r>
      <w:r w:rsidR="00E60F68">
        <w:rPr>
          <w:rFonts w:asciiTheme="majorHAnsi" w:eastAsiaTheme="minorEastAsia" w:hAnsiTheme="majorHAnsi" w:cs="Times New Roman"/>
          <w:sz w:val="20"/>
          <w:szCs w:val="20"/>
        </w:rPr>
        <w:t>*</w:t>
      </w:r>
      <w:proofErr w:type="spellStart"/>
      <w:r w:rsidR="00E60F68">
        <w:rPr>
          <w:rFonts w:asciiTheme="majorHAnsi" w:eastAsiaTheme="minorEastAsia" w:hAnsiTheme="majorHAnsi" w:cs="Times New Roman"/>
          <w:i/>
          <w:sz w:val="20"/>
          <w:szCs w:val="20"/>
        </w:rPr>
        <w:t>Oil_Future_Open</w:t>
      </w:r>
      <w:proofErr w:type="spellEnd"/>
      <w:r w:rsidRPr="006644B1">
        <w:rPr>
          <w:rFonts w:asciiTheme="majorHAnsi" w:eastAsiaTheme="minorEastAsia" w:hAnsiTheme="majorHAnsi" w:cs="Times New Roman"/>
          <w:sz w:val="20"/>
          <w:szCs w:val="20"/>
        </w:rPr>
        <w:t xml:space="preserve">, holding </w:t>
      </w:r>
      <w:r w:rsidR="002F71EB">
        <w:rPr>
          <w:rFonts w:asciiTheme="majorHAnsi" w:eastAsiaTheme="minorEastAsia" w:hAnsiTheme="majorHAnsi" w:cs="Times New Roman"/>
          <w:sz w:val="20"/>
          <w:szCs w:val="20"/>
        </w:rPr>
        <w:t>non-oil</w:t>
      </w:r>
      <w:r w:rsidRPr="006644B1">
        <w:rPr>
          <w:rFonts w:asciiTheme="majorHAnsi" w:eastAsiaTheme="minorEastAsia" w:hAnsiTheme="majorHAnsi" w:cs="Times New Roman"/>
          <w:sz w:val="20"/>
          <w:szCs w:val="20"/>
        </w:rPr>
        <w:t xml:space="preserve"> predictors in the model constant.</w:t>
      </w:r>
      <w:r w:rsidR="007A3BD3">
        <w:rPr>
          <w:rFonts w:asciiTheme="majorHAnsi" w:eastAsiaTheme="minorEastAsia" w:hAnsiTheme="majorHAnsi" w:cs="Times New Roman"/>
          <w:sz w:val="20"/>
          <w:szCs w:val="20"/>
        </w:rPr>
        <w:t xml:space="preserve"> </w:t>
      </w:r>
    </w:p>
    <w:p w14:paraId="2524B385" w14:textId="21A7BD34" w:rsidR="00DE3FF8" w:rsidRDefault="00DF5CDD" w:rsidP="00DE3FF8">
      <w:pPr>
        <w:pStyle w:val="ListParagraph"/>
        <w:widowControl w:val="0"/>
        <w:numPr>
          <w:ilvl w:val="1"/>
          <w:numId w:val="5"/>
        </w:numPr>
        <w:autoSpaceDE w:val="0"/>
        <w:autoSpaceDN w:val="0"/>
        <w:adjustRightInd w:val="0"/>
        <w:spacing w:after="0" w:line="360" w:lineRule="auto"/>
        <w:rPr>
          <w:rFonts w:asciiTheme="majorHAnsi" w:eastAsiaTheme="minorEastAsia" w:hAnsiTheme="majorHAnsi" w:cs="Times New Roman"/>
          <w:sz w:val="20"/>
          <w:szCs w:val="20"/>
        </w:rPr>
      </w:pPr>
      <w:r>
        <w:rPr>
          <w:rFonts w:asciiTheme="majorHAnsi" w:eastAsiaTheme="minorEastAsia" w:hAnsiTheme="majorHAnsi" w:cs="Times New Roman"/>
          <w:sz w:val="20"/>
          <w:szCs w:val="20"/>
        </w:rPr>
        <w:t>As a baseline, w</w:t>
      </w:r>
      <w:r w:rsidR="00CE2684">
        <w:rPr>
          <w:rFonts w:asciiTheme="majorHAnsi" w:eastAsiaTheme="minorEastAsia" w:hAnsiTheme="majorHAnsi" w:cs="Times New Roman"/>
          <w:sz w:val="20"/>
          <w:szCs w:val="20"/>
        </w:rPr>
        <w:t xml:space="preserve">hen </w:t>
      </w:r>
      <w:proofErr w:type="spellStart"/>
      <w:r w:rsidR="00CE2684">
        <w:rPr>
          <w:rFonts w:asciiTheme="majorHAnsi" w:eastAsiaTheme="minorEastAsia" w:hAnsiTheme="majorHAnsi" w:cs="Times New Roman"/>
          <w:i/>
          <w:sz w:val="20"/>
          <w:szCs w:val="20"/>
        </w:rPr>
        <w:t>Oil_Future_Open</w:t>
      </w:r>
      <w:proofErr w:type="spellEnd"/>
      <w:r>
        <w:rPr>
          <w:rFonts w:asciiTheme="majorHAnsi" w:eastAsiaTheme="minorEastAsia" w:hAnsiTheme="majorHAnsi" w:cs="Times New Roman"/>
          <w:sz w:val="20"/>
          <w:szCs w:val="20"/>
        </w:rPr>
        <w:t xml:space="preserve"> equals zero (hypothetically): </w:t>
      </w:r>
      <w:r>
        <w:rPr>
          <w:rFonts w:asciiTheme="majorHAnsi" w:hAnsiTheme="majorHAnsi" w:cs="Times New Roman"/>
          <w:sz w:val="20"/>
          <w:szCs w:val="20"/>
        </w:rPr>
        <w:t>f</w:t>
      </w:r>
      <w:r w:rsidRPr="006644B1">
        <w:rPr>
          <w:rFonts w:asciiTheme="majorHAnsi" w:hAnsiTheme="majorHAnsi" w:cs="Times New Roman"/>
          <w:sz w:val="20"/>
          <w:szCs w:val="20"/>
        </w:rPr>
        <w:t>or each increase of</w:t>
      </w:r>
      <w:r w:rsidR="00AB0A42">
        <w:rPr>
          <w:rFonts w:asciiTheme="majorHAnsi" w:eastAsiaTheme="minorEastAsia" w:hAnsiTheme="majorHAnsi" w:cs="Times New Roman"/>
          <w:sz w:val="20"/>
          <w:szCs w:val="20"/>
        </w:rPr>
        <w:t xml:space="preserve"> 1 USD/barrel </w:t>
      </w:r>
      <w:r w:rsidRPr="006644B1">
        <w:rPr>
          <w:rFonts w:asciiTheme="majorHAnsi" w:eastAsiaTheme="minorEastAsia" w:hAnsiTheme="majorHAnsi" w:cs="Times New Roman"/>
          <w:sz w:val="20"/>
          <w:szCs w:val="20"/>
        </w:rPr>
        <w:t xml:space="preserve">in the oil futures open price, the </w:t>
      </w:r>
      <w:r w:rsidR="00074A89">
        <w:rPr>
          <w:rFonts w:asciiTheme="majorHAnsi" w:eastAsiaTheme="minorEastAsia" w:hAnsiTheme="majorHAnsi" w:cs="Times New Roman"/>
          <w:sz w:val="20"/>
          <w:szCs w:val="20"/>
        </w:rPr>
        <w:t xml:space="preserve">average </w:t>
      </w:r>
      <w:r w:rsidRPr="006644B1">
        <w:rPr>
          <w:rFonts w:asciiTheme="majorHAnsi" w:eastAsiaTheme="minorEastAsia" w:hAnsiTheme="majorHAnsi" w:cs="Times New Roman"/>
          <w:sz w:val="20"/>
          <w:szCs w:val="20"/>
        </w:rPr>
        <w:t>USD/CAD FX rate increases by 0.010</w:t>
      </w:r>
      <w:r>
        <w:rPr>
          <w:rFonts w:asciiTheme="majorHAnsi" w:eastAsiaTheme="minorEastAsia" w:hAnsiTheme="majorHAnsi" w:cs="Times New Roman"/>
          <w:sz w:val="20"/>
          <w:szCs w:val="20"/>
        </w:rPr>
        <w:t>,</w:t>
      </w:r>
      <w:r w:rsidRPr="006644B1">
        <w:rPr>
          <w:rFonts w:asciiTheme="majorHAnsi" w:eastAsiaTheme="minorEastAsia" w:hAnsiTheme="majorHAnsi" w:cs="Times New Roman"/>
          <w:sz w:val="20"/>
          <w:szCs w:val="20"/>
        </w:rPr>
        <w:t xml:space="preserve"> holding </w:t>
      </w:r>
      <w:r>
        <w:rPr>
          <w:rFonts w:asciiTheme="majorHAnsi" w:eastAsiaTheme="minorEastAsia" w:hAnsiTheme="majorHAnsi" w:cs="Times New Roman"/>
          <w:sz w:val="20"/>
          <w:szCs w:val="20"/>
        </w:rPr>
        <w:t>non-oil</w:t>
      </w:r>
      <w:r w:rsidRPr="006644B1">
        <w:rPr>
          <w:rFonts w:asciiTheme="majorHAnsi" w:eastAsiaTheme="minorEastAsia" w:hAnsiTheme="majorHAnsi" w:cs="Times New Roman"/>
          <w:sz w:val="20"/>
          <w:szCs w:val="20"/>
        </w:rPr>
        <w:t xml:space="preserve"> predictors in the model constant.</w:t>
      </w:r>
      <w:r>
        <w:rPr>
          <w:rFonts w:asciiTheme="majorHAnsi" w:eastAsiaTheme="minorEastAsia" w:hAnsiTheme="majorHAnsi" w:cs="Times New Roman"/>
          <w:sz w:val="20"/>
          <w:szCs w:val="20"/>
        </w:rPr>
        <w:t xml:space="preserve"> </w:t>
      </w:r>
    </w:p>
    <w:p w14:paraId="7099EF9B" w14:textId="7B4B58A5" w:rsidR="000B04D7" w:rsidRPr="00DF5CDD" w:rsidRDefault="00DF5CDD" w:rsidP="00DE3FF8">
      <w:pPr>
        <w:pStyle w:val="ListParagraph"/>
        <w:widowControl w:val="0"/>
        <w:numPr>
          <w:ilvl w:val="1"/>
          <w:numId w:val="5"/>
        </w:numPr>
        <w:autoSpaceDE w:val="0"/>
        <w:autoSpaceDN w:val="0"/>
        <w:adjustRightInd w:val="0"/>
        <w:spacing w:after="0" w:line="360" w:lineRule="auto"/>
        <w:rPr>
          <w:rFonts w:asciiTheme="majorHAnsi" w:eastAsiaTheme="minorEastAsia" w:hAnsiTheme="majorHAnsi" w:cs="Times New Roman"/>
          <w:sz w:val="20"/>
          <w:szCs w:val="20"/>
        </w:rPr>
      </w:pPr>
      <w:r>
        <w:rPr>
          <w:rFonts w:asciiTheme="majorHAnsi" w:eastAsiaTheme="minorEastAsia" w:hAnsiTheme="majorHAnsi" w:cs="Times New Roman"/>
          <w:sz w:val="20"/>
          <w:szCs w:val="20"/>
        </w:rPr>
        <w:t xml:space="preserve">Since the linear term’s beta is positive and the quadratic term’s beta is negative, as </w:t>
      </w:r>
      <w:proofErr w:type="spellStart"/>
      <w:r>
        <w:rPr>
          <w:rFonts w:asciiTheme="majorHAnsi" w:eastAsiaTheme="minorEastAsia" w:hAnsiTheme="majorHAnsi" w:cs="Times New Roman"/>
          <w:i/>
          <w:sz w:val="20"/>
          <w:szCs w:val="20"/>
        </w:rPr>
        <w:t>Oil_Future_Open</w:t>
      </w:r>
      <w:proofErr w:type="spellEnd"/>
      <w:r>
        <w:rPr>
          <w:rFonts w:asciiTheme="majorHAnsi" w:eastAsiaTheme="minorEastAsia" w:hAnsiTheme="majorHAnsi" w:cs="Times New Roman"/>
          <w:i/>
          <w:sz w:val="20"/>
          <w:szCs w:val="20"/>
        </w:rPr>
        <w:t xml:space="preserve"> </w:t>
      </w:r>
      <w:r>
        <w:rPr>
          <w:rFonts w:asciiTheme="majorHAnsi" w:eastAsiaTheme="minorEastAsia" w:hAnsiTheme="majorHAnsi" w:cs="Times New Roman"/>
          <w:sz w:val="20"/>
          <w:szCs w:val="20"/>
        </w:rPr>
        <w:t xml:space="preserve">increases, </w:t>
      </w:r>
      <w:r w:rsidR="00564E53" w:rsidRPr="006644B1">
        <w:rPr>
          <w:rFonts w:asciiTheme="majorHAnsi" w:eastAsiaTheme="minorEastAsia" w:hAnsiTheme="majorHAnsi" w:cs="Times New Roman"/>
          <w:sz w:val="20"/>
          <w:szCs w:val="20"/>
        </w:rPr>
        <w:t xml:space="preserve">the </w:t>
      </w:r>
      <w:r w:rsidR="00074A89">
        <w:rPr>
          <w:rFonts w:asciiTheme="majorHAnsi" w:eastAsiaTheme="minorEastAsia" w:hAnsiTheme="majorHAnsi" w:cs="Times New Roman"/>
          <w:sz w:val="20"/>
          <w:szCs w:val="20"/>
        </w:rPr>
        <w:t xml:space="preserve">average </w:t>
      </w:r>
      <w:r w:rsidR="00564E53" w:rsidRPr="006644B1">
        <w:rPr>
          <w:rFonts w:asciiTheme="majorHAnsi" w:eastAsiaTheme="minorEastAsia" w:hAnsiTheme="majorHAnsi" w:cs="Times New Roman"/>
          <w:sz w:val="20"/>
          <w:szCs w:val="20"/>
        </w:rPr>
        <w:t xml:space="preserve">USD/CAD FX rate </w:t>
      </w:r>
      <w:r w:rsidR="0027751A">
        <w:rPr>
          <w:rFonts w:asciiTheme="majorHAnsi" w:eastAsiaTheme="minorEastAsia" w:hAnsiTheme="majorHAnsi" w:cs="Times New Roman"/>
          <w:sz w:val="20"/>
          <w:szCs w:val="20"/>
        </w:rPr>
        <w:t xml:space="preserve">generally </w:t>
      </w:r>
      <w:r>
        <w:rPr>
          <w:rFonts w:asciiTheme="majorHAnsi" w:eastAsiaTheme="minorEastAsia" w:hAnsiTheme="majorHAnsi" w:cs="Times New Roman"/>
          <w:sz w:val="20"/>
          <w:szCs w:val="20"/>
        </w:rPr>
        <w:t>increases at a decreasing rate</w:t>
      </w:r>
      <w:r w:rsidR="0027751A">
        <w:rPr>
          <w:rFonts w:asciiTheme="majorHAnsi" w:eastAsiaTheme="minorEastAsia" w:hAnsiTheme="majorHAnsi" w:cs="Times New Roman"/>
          <w:sz w:val="20"/>
          <w:szCs w:val="20"/>
        </w:rPr>
        <w:t xml:space="preserve"> (within the range of our oil futures data)</w:t>
      </w:r>
      <w:r>
        <w:rPr>
          <w:rFonts w:asciiTheme="majorHAnsi" w:eastAsiaTheme="minorEastAsia" w:hAnsiTheme="majorHAnsi" w:cs="Times New Roman"/>
          <w:sz w:val="20"/>
          <w:szCs w:val="20"/>
        </w:rPr>
        <w:t>, holding non-oil predictors in the model constant.</w:t>
      </w:r>
    </w:p>
    <w:p w14:paraId="33D11365" w14:textId="4A944576" w:rsidR="000B04D7" w:rsidRPr="006644B1" w:rsidRDefault="000B04D7" w:rsidP="001F5314">
      <w:pPr>
        <w:pStyle w:val="ListParagraph"/>
        <w:widowControl w:val="0"/>
        <w:numPr>
          <w:ilvl w:val="0"/>
          <w:numId w:val="5"/>
        </w:numPr>
        <w:autoSpaceDE w:val="0"/>
        <w:autoSpaceDN w:val="0"/>
        <w:adjustRightInd w:val="0"/>
        <w:spacing w:after="0" w:line="360" w:lineRule="auto"/>
        <w:rPr>
          <w:rFonts w:asciiTheme="majorHAnsi" w:eastAsiaTheme="minorEastAsia" w:hAnsiTheme="majorHAnsi" w:cs="Times New Roman"/>
          <w:sz w:val="20"/>
          <w:szCs w:val="20"/>
        </w:rPr>
      </w:pPr>
      <w:proofErr w:type="spellStart"/>
      <w:r w:rsidRPr="006644B1">
        <w:rPr>
          <w:rFonts w:asciiTheme="majorHAnsi" w:hAnsiTheme="majorHAnsi" w:cs="Times New Roman"/>
          <w:b/>
          <w:sz w:val="20"/>
          <w:szCs w:val="20"/>
        </w:rPr>
        <w:t>GoldPrice</w:t>
      </w:r>
      <w:proofErr w:type="spellEnd"/>
      <w:r w:rsidRPr="006644B1">
        <w:rPr>
          <w:rFonts w:asciiTheme="majorHAnsi" w:hAnsiTheme="majorHAnsi" w:cs="Times New Roman"/>
          <w:b/>
          <w:sz w:val="20"/>
          <w:szCs w:val="20"/>
        </w:rPr>
        <w:t xml:space="preserve">:   </w:t>
      </w:r>
      <w:r w:rsidR="0026608F" w:rsidRPr="006644B1">
        <w:rPr>
          <w:rFonts w:asciiTheme="majorHAnsi" w:hAnsiTheme="majorHAnsi" w:cs="Times New Roman"/>
          <w:sz w:val="20"/>
          <w:szCs w:val="20"/>
        </w:rPr>
        <w:t>For each increase of</w:t>
      </w:r>
      <w:r w:rsidR="00AB0A42">
        <w:rPr>
          <w:rFonts w:asciiTheme="majorHAnsi" w:eastAsiaTheme="minorEastAsia" w:hAnsiTheme="majorHAnsi" w:cs="Times New Roman"/>
          <w:sz w:val="20"/>
          <w:szCs w:val="20"/>
        </w:rPr>
        <w:t xml:space="preserve"> 1 USD/ounce </w:t>
      </w:r>
      <w:r w:rsidR="0026608F" w:rsidRPr="006644B1">
        <w:rPr>
          <w:rFonts w:asciiTheme="majorHAnsi" w:eastAsiaTheme="minorEastAsia" w:hAnsiTheme="majorHAnsi" w:cs="Times New Roman"/>
          <w:sz w:val="20"/>
          <w:szCs w:val="20"/>
        </w:rPr>
        <w:t xml:space="preserve">in gold price, the </w:t>
      </w:r>
      <w:r w:rsidR="00441A1D">
        <w:rPr>
          <w:rFonts w:asciiTheme="majorHAnsi" w:eastAsiaTheme="minorEastAsia" w:hAnsiTheme="majorHAnsi" w:cs="Times New Roman"/>
          <w:sz w:val="20"/>
          <w:szCs w:val="20"/>
        </w:rPr>
        <w:t xml:space="preserve">average </w:t>
      </w:r>
      <w:r w:rsidR="0026608F" w:rsidRPr="006644B1">
        <w:rPr>
          <w:rFonts w:asciiTheme="majorHAnsi" w:eastAsiaTheme="minorEastAsia" w:hAnsiTheme="majorHAnsi" w:cs="Times New Roman"/>
          <w:sz w:val="20"/>
          <w:szCs w:val="20"/>
        </w:rPr>
        <w:t>USD/CAD FX ra</w:t>
      </w:r>
      <w:r w:rsidR="0037756E">
        <w:rPr>
          <w:rFonts w:asciiTheme="majorHAnsi" w:eastAsiaTheme="minorEastAsia" w:hAnsiTheme="majorHAnsi" w:cs="Times New Roman"/>
          <w:sz w:val="20"/>
          <w:szCs w:val="20"/>
        </w:rPr>
        <w:t xml:space="preserve">te increases by </w:t>
      </w:r>
      <w:r w:rsidR="00B80875">
        <w:rPr>
          <w:rFonts w:asciiTheme="majorHAnsi" w:eastAsiaTheme="minorEastAsia" w:hAnsiTheme="majorHAnsi" w:cs="Times New Roman"/>
          <w:sz w:val="20"/>
          <w:szCs w:val="20"/>
        </w:rPr>
        <w:t>1</w:t>
      </w:r>
      <w:r w:rsidR="0037756E">
        <w:rPr>
          <w:rFonts w:asciiTheme="majorHAnsi" w:eastAsiaTheme="minorEastAsia" w:hAnsiTheme="majorHAnsi" w:cs="Times New Roman"/>
          <w:sz w:val="20"/>
          <w:szCs w:val="20"/>
        </w:rPr>
        <w:t>.</w:t>
      </w:r>
      <w:r w:rsidR="00B80875">
        <w:rPr>
          <w:rFonts w:asciiTheme="majorHAnsi" w:eastAsiaTheme="minorEastAsia" w:hAnsiTheme="majorHAnsi" w:cs="Times New Roman"/>
          <w:sz w:val="20"/>
          <w:szCs w:val="20"/>
        </w:rPr>
        <w:t>16</w:t>
      </w:r>
      <w:r w:rsidR="0037756E">
        <w:rPr>
          <w:rFonts w:asciiTheme="majorHAnsi" w:eastAsiaTheme="minorEastAsia" w:hAnsiTheme="majorHAnsi" w:cs="Times New Roman"/>
          <w:sz w:val="20"/>
          <w:szCs w:val="20"/>
        </w:rPr>
        <w:t>*10</w:t>
      </w:r>
      <w:r w:rsidR="0037756E">
        <w:rPr>
          <w:rFonts w:asciiTheme="majorHAnsi" w:eastAsiaTheme="minorEastAsia" w:hAnsiTheme="majorHAnsi" w:cs="Times New Roman"/>
          <w:sz w:val="20"/>
          <w:szCs w:val="20"/>
          <w:vertAlign w:val="superscript"/>
        </w:rPr>
        <w:t>-4</w:t>
      </w:r>
      <w:r w:rsidR="0026608F" w:rsidRPr="006644B1">
        <w:rPr>
          <w:rFonts w:asciiTheme="majorHAnsi" w:eastAsiaTheme="minorEastAsia" w:hAnsiTheme="majorHAnsi" w:cs="Times New Roman"/>
          <w:sz w:val="20"/>
          <w:szCs w:val="20"/>
        </w:rPr>
        <w:t>, holding other predictors in the model constant.</w:t>
      </w:r>
    </w:p>
    <w:p w14:paraId="2A57425F" w14:textId="32376084" w:rsidR="000B04D7" w:rsidRPr="006644B1" w:rsidRDefault="000B04D7" w:rsidP="001F5314">
      <w:pPr>
        <w:pStyle w:val="ListParagraph"/>
        <w:widowControl w:val="0"/>
        <w:numPr>
          <w:ilvl w:val="0"/>
          <w:numId w:val="5"/>
        </w:numPr>
        <w:autoSpaceDE w:val="0"/>
        <w:autoSpaceDN w:val="0"/>
        <w:adjustRightInd w:val="0"/>
        <w:spacing w:after="0" w:line="360" w:lineRule="auto"/>
        <w:rPr>
          <w:rFonts w:asciiTheme="majorHAnsi" w:eastAsiaTheme="minorEastAsia" w:hAnsiTheme="majorHAnsi"/>
          <w:sz w:val="20"/>
          <w:szCs w:val="20"/>
        </w:rPr>
      </w:pPr>
      <w:r w:rsidRPr="006644B1">
        <w:rPr>
          <w:rFonts w:asciiTheme="majorHAnsi" w:hAnsiTheme="majorHAnsi" w:cs="Times New Roman"/>
          <w:b/>
          <w:sz w:val="20"/>
          <w:szCs w:val="20"/>
        </w:rPr>
        <w:t xml:space="preserve">GDP_CA:   </w:t>
      </w:r>
      <w:r w:rsidR="0026608F" w:rsidRPr="006644B1">
        <w:rPr>
          <w:rFonts w:asciiTheme="majorHAnsi" w:hAnsiTheme="majorHAnsi" w:cs="Times New Roman"/>
          <w:sz w:val="20"/>
          <w:szCs w:val="20"/>
        </w:rPr>
        <w:t>For each increase of</w:t>
      </w:r>
      <w:r w:rsidR="0026608F" w:rsidRPr="006644B1">
        <w:rPr>
          <w:rFonts w:asciiTheme="majorHAnsi" w:eastAsiaTheme="minorEastAsia" w:hAnsiTheme="majorHAnsi" w:cs="Times New Roman"/>
          <w:sz w:val="20"/>
          <w:szCs w:val="20"/>
        </w:rPr>
        <w:t xml:space="preserve"> one </w:t>
      </w:r>
      <w:r w:rsidR="009D6D67" w:rsidRPr="006644B1">
        <w:rPr>
          <w:rFonts w:asciiTheme="majorHAnsi" w:eastAsiaTheme="minorEastAsia" w:hAnsiTheme="majorHAnsi" w:cs="Times New Roman"/>
          <w:sz w:val="20"/>
          <w:szCs w:val="20"/>
        </w:rPr>
        <w:t>billion dollars</w:t>
      </w:r>
      <w:r w:rsidR="0026608F" w:rsidRPr="006644B1">
        <w:rPr>
          <w:rFonts w:asciiTheme="majorHAnsi" w:eastAsiaTheme="minorEastAsia" w:hAnsiTheme="majorHAnsi" w:cs="Times New Roman"/>
          <w:sz w:val="20"/>
          <w:szCs w:val="20"/>
        </w:rPr>
        <w:t xml:space="preserve"> in Canadian GDP, the </w:t>
      </w:r>
      <w:r w:rsidR="00074A89">
        <w:rPr>
          <w:rFonts w:asciiTheme="majorHAnsi" w:eastAsiaTheme="minorEastAsia" w:hAnsiTheme="majorHAnsi" w:cs="Times New Roman"/>
          <w:sz w:val="20"/>
          <w:szCs w:val="20"/>
        </w:rPr>
        <w:t xml:space="preserve">average </w:t>
      </w:r>
      <w:r w:rsidR="0026608F" w:rsidRPr="006644B1">
        <w:rPr>
          <w:rFonts w:asciiTheme="majorHAnsi" w:eastAsiaTheme="minorEastAsia" w:hAnsiTheme="majorHAnsi" w:cs="Times New Roman"/>
          <w:sz w:val="20"/>
          <w:szCs w:val="20"/>
        </w:rPr>
        <w:t>USD/CAD FX rate decreases by -.025, holding other predictors in the model constant.</w:t>
      </w:r>
    </w:p>
    <w:p w14:paraId="7DBACDC3" w14:textId="7F423B25" w:rsidR="006A1AB6" w:rsidRDefault="006A1AB6" w:rsidP="006A1AB6"/>
    <w:p w14:paraId="02C8FA09" w14:textId="652A4610" w:rsidR="000A1169" w:rsidRDefault="000A1169">
      <w:pPr>
        <w:ind w:left="720"/>
        <w:pPrChange w:id="1935" w:author="David Modjeska" w:date="2016-04-23T22:53:00Z">
          <w:pPr/>
        </w:pPrChange>
      </w:pPr>
      <w:r>
        <w:rPr>
          <w:noProof/>
        </w:rPr>
        <w:drawing>
          <wp:inline distT="0" distB="0" distL="0" distR="0" wp14:anchorId="5F84C00F" wp14:editId="71F98A07">
            <wp:extent cx="2549493" cy="2038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1200" cy="2104174"/>
                    </a:xfrm>
                    <a:prstGeom prst="rect">
                      <a:avLst/>
                    </a:prstGeom>
                    <a:noFill/>
                    <a:ln>
                      <a:noFill/>
                    </a:ln>
                  </pic:spPr>
                </pic:pic>
              </a:graphicData>
            </a:graphic>
          </wp:inline>
        </w:drawing>
      </w:r>
      <w:r>
        <w:rPr>
          <w:noProof/>
        </w:rPr>
        <w:drawing>
          <wp:inline distT="0" distB="0" distL="0" distR="0" wp14:anchorId="21CEBC31" wp14:editId="36C86B60">
            <wp:extent cx="2761978" cy="2208756"/>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7620" cy="2213268"/>
                    </a:xfrm>
                    <a:prstGeom prst="rect">
                      <a:avLst/>
                    </a:prstGeom>
                    <a:noFill/>
                    <a:ln>
                      <a:noFill/>
                    </a:ln>
                  </pic:spPr>
                </pic:pic>
              </a:graphicData>
            </a:graphic>
          </wp:inline>
        </w:drawing>
      </w:r>
    </w:p>
    <w:p w14:paraId="49078926" w14:textId="77777777" w:rsidR="009A75B7" w:rsidRDefault="009A75B7" w:rsidP="000A1169"/>
    <w:p w14:paraId="671197ED" w14:textId="2D4723E9" w:rsidR="00397B60" w:rsidRDefault="00397B60" w:rsidP="00397B60">
      <w:pPr>
        <w:widowControl w:val="0"/>
        <w:autoSpaceDE w:val="0"/>
        <w:autoSpaceDN w:val="0"/>
        <w:adjustRightInd w:val="0"/>
      </w:pPr>
      <w:r>
        <w:rPr>
          <w:noProof/>
        </w:rPr>
        <w:lastRenderedPageBreak/>
        <w:drawing>
          <wp:inline distT="0" distB="0" distL="0" distR="0" wp14:anchorId="4B1105A0" wp14:editId="1D397EC8">
            <wp:extent cx="2649855" cy="21198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0823" cy="2136657"/>
                    </a:xfrm>
                    <a:prstGeom prst="rect">
                      <a:avLst/>
                    </a:prstGeom>
                    <a:noFill/>
                    <a:ln>
                      <a:noFill/>
                    </a:ln>
                  </pic:spPr>
                </pic:pic>
              </a:graphicData>
            </a:graphic>
          </wp:inline>
        </w:drawing>
      </w:r>
    </w:p>
    <w:p w14:paraId="28FE3FE8" w14:textId="77777777" w:rsidR="00397B60" w:rsidRDefault="00397B60" w:rsidP="00397B60">
      <w:pPr>
        <w:widowControl w:val="0"/>
        <w:autoSpaceDE w:val="0"/>
        <w:autoSpaceDN w:val="0"/>
        <w:adjustRightInd w:val="0"/>
      </w:pPr>
    </w:p>
    <w:p w14:paraId="17ADF6FE" w14:textId="77777777" w:rsidR="00A33FE9" w:rsidRDefault="00A33FE9" w:rsidP="00DC55BF">
      <w:pPr>
        <w:spacing w:line="360" w:lineRule="auto"/>
        <w:rPr>
          <w:rFonts w:asciiTheme="majorHAnsi" w:hAnsiTheme="majorHAnsi"/>
          <w:sz w:val="20"/>
          <w:szCs w:val="20"/>
        </w:rPr>
      </w:pPr>
    </w:p>
    <w:p w14:paraId="1EA89938" w14:textId="33760880" w:rsidR="00FB4453" w:rsidRDefault="00FB4453" w:rsidP="00AF2184">
      <w:pPr>
        <w:suppressAutoHyphens/>
        <w:spacing w:line="360" w:lineRule="auto"/>
        <w:outlineLvl w:val="0"/>
        <w:rPr>
          <w:rFonts w:asciiTheme="majorHAnsi" w:hAnsiTheme="majorHAnsi"/>
          <w:sz w:val="20"/>
          <w:szCs w:val="20"/>
        </w:rPr>
      </w:pPr>
      <w:r>
        <w:rPr>
          <w:rFonts w:asciiTheme="majorHAnsi" w:hAnsiTheme="majorHAnsi"/>
          <w:sz w:val="20"/>
          <w:szCs w:val="20"/>
        </w:rPr>
        <w:t xml:space="preserve">The </w:t>
      </w:r>
      <w:r w:rsidR="0006145E">
        <w:rPr>
          <w:rFonts w:asciiTheme="majorHAnsi" w:hAnsiTheme="majorHAnsi"/>
          <w:sz w:val="20"/>
          <w:szCs w:val="20"/>
        </w:rPr>
        <w:t xml:space="preserve">final </w:t>
      </w:r>
      <w:r>
        <w:rPr>
          <w:rFonts w:asciiTheme="majorHAnsi" w:hAnsiTheme="majorHAnsi"/>
          <w:sz w:val="20"/>
          <w:szCs w:val="20"/>
        </w:rPr>
        <w:t xml:space="preserve">model </w:t>
      </w:r>
      <w:r w:rsidR="00634F59">
        <w:rPr>
          <w:rFonts w:asciiTheme="majorHAnsi" w:hAnsiTheme="majorHAnsi"/>
          <w:sz w:val="20"/>
          <w:szCs w:val="20"/>
        </w:rPr>
        <w:t>seems</w:t>
      </w:r>
      <w:r>
        <w:rPr>
          <w:rFonts w:asciiTheme="majorHAnsi" w:hAnsiTheme="majorHAnsi"/>
          <w:sz w:val="20"/>
          <w:szCs w:val="20"/>
        </w:rPr>
        <w:t xml:space="preserve"> useful, and each predictor is significant. Does the model meet assu</w:t>
      </w:r>
      <w:r w:rsidR="00212B67">
        <w:rPr>
          <w:rFonts w:asciiTheme="majorHAnsi" w:hAnsiTheme="majorHAnsi"/>
          <w:sz w:val="20"/>
          <w:szCs w:val="20"/>
        </w:rPr>
        <w:t>mptions for multiple regression?</w:t>
      </w:r>
    </w:p>
    <w:p w14:paraId="4B5A54EF" w14:textId="77777777" w:rsidR="00212B67" w:rsidRDefault="00212B67" w:rsidP="00DC55BF">
      <w:pPr>
        <w:spacing w:line="360" w:lineRule="auto"/>
        <w:rPr>
          <w:rFonts w:asciiTheme="majorHAnsi" w:hAnsiTheme="majorHAnsi"/>
          <w:sz w:val="20"/>
          <w:szCs w:val="20"/>
        </w:rPr>
      </w:pPr>
    </w:p>
    <w:p w14:paraId="450ABDD4" w14:textId="77777777" w:rsidR="00FB4453" w:rsidRPr="00F60156" w:rsidRDefault="00FB4453" w:rsidP="00DC55BF">
      <w:pPr>
        <w:pStyle w:val="ListParagraph"/>
        <w:widowControl w:val="0"/>
        <w:numPr>
          <w:ilvl w:val="0"/>
          <w:numId w:val="4"/>
        </w:numPr>
        <w:autoSpaceDE w:val="0"/>
        <w:autoSpaceDN w:val="0"/>
        <w:adjustRightInd w:val="0"/>
        <w:spacing w:after="0" w:line="360" w:lineRule="auto"/>
        <w:rPr>
          <w:rFonts w:asciiTheme="majorHAnsi" w:hAnsiTheme="majorHAnsi" w:cs="Times New Roman"/>
          <w:sz w:val="20"/>
          <w:szCs w:val="20"/>
        </w:rPr>
      </w:pPr>
      <w:r w:rsidRPr="00A61CBB">
        <w:rPr>
          <w:rFonts w:asciiTheme="majorHAnsi" w:hAnsiTheme="majorHAnsi" w:cs="Times New Roman"/>
          <w:b/>
          <w:sz w:val="20"/>
          <w:szCs w:val="20"/>
        </w:rPr>
        <w:t>Randomness</w:t>
      </w:r>
      <w:r>
        <w:rPr>
          <w:rFonts w:asciiTheme="majorHAnsi" w:hAnsiTheme="majorHAnsi" w:cs="Times New Roman"/>
          <w:sz w:val="20"/>
          <w:szCs w:val="20"/>
        </w:rPr>
        <w:t>: The data for the model were chosen as a random 10% sample of the population years included in this time-series data. So the randomness assumption is met.</w:t>
      </w:r>
    </w:p>
    <w:p w14:paraId="4821489B" w14:textId="77777777" w:rsidR="00FB4453" w:rsidRDefault="00FB4453" w:rsidP="00DC55BF">
      <w:pPr>
        <w:pStyle w:val="ListParagraph"/>
        <w:widowControl w:val="0"/>
        <w:numPr>
          <w:ilvl w:val="0"/>
          <w:numId w:val="4"/>
        </w:numPr>
        <w:autoSpaceDE w:val="0"/>
        <w:autoSpaceDN w:val="0"/>
        <w:adjustRightInd w:val="0"/>
        <w:spacing w:after="0" w:line="360" w:lineRule="auto"/>
        <w:rPr>
          <w:rFonts w:asciiTheme="majorHAnsi" w:hAnsiTheme="majorHAnsi" w:cs="Times New Roman"/>
          <w:sz w:val="20"/>
          <w:szCs w:val="20"/>
        </w:rPr>
      </w:pPr>
      <w:r w:rsidRPr="00A61CBB">
        <w:rPr>
          <w:rFonts w:asciiTheme="majorHAnsi" w:hAnsiTheme="majorHAnsi" w:cs="Times New Roman"/>
          <w:b/>
          <w:sz w:val="20"/>
          <w:szCs w:val="20"/>
        </w:rPr>
        <w:t>Independence</w:t>
      </w:r>
      <w:r>
        <w:rPr>
          <w:rFonts w:asciiTheme="majorHAnsi" w:hAnsiTheme="majorHAnsi" w:cs="Times New Roman"/>
          <w:sz w:val="20"/>
          <w:szCs w:val="20"/>
        </w:rPr>
        <w:t>: Because of the random sampling mentioned above, each data point in the time series is unlikely to have strong impact on other points. So the independence assumption is met.</w:t>
      </w:r>
    </w:p>
    <w:p w14:paraId="3FEB2CF0" w14:textId="77777777" w:rsidR="00FB4453" w:rsidRPr="00F60156" w:rsidRDefault="00FB4453" w:rsidP="00DC55BF">
      <w:pPr>
        <w:pStyle w:val="ListParagraph"/>
        <w:widowControl w:val="0"/>
        <w:numPr>
          <w:ilvl w:val="0"/>
          <w:numId w:val="4"/>
        </w:numPr>
        <w:autoSpaceDE w:val="0"/>
        <w:autoSpaceDN w:val="0"/>
        <w:adjustRightInd w:val="0"/>
        <w:spacing w:after="0" w:line="360" w:lineRule="auto"/>
        <w:rPr>
          <w:rFonts w:asciiTheme="majorHAnsi" w:hAnsiTheme="majorHAnsi" w:cs="Times New Roman"/>
          <w:sz w:val="20"/>
          <w:szCs w:val="20"/>
        </w:rPr>
      </w:pPr>
      <w:r w:rsidRPr="00A61CBB">
        <w:rPr>
          <w:rFonts w:asciiTheme="majorHAnsi" w:hAnsiTheme="majorHAnsi" w:cs="Times New Roman"/>
          <w:b/>
          <w:sz w:val="20"/>
          <w:szCs w:val="20"/>
        </w:rPr>
        <w:t>Zero mean</w:t>
      </w:r>
      <w:r>
        <w:rPr>
          <w:rFonts w:asciiTheme="majorHAnsi" w:hAnsiTheme="majorHAnsi" w:cs="Times New Roman"/>
          <w:sz w:val="20"/>
          <w:szCs w:val="20"/>
        </w:rPr>
        <w:t>: This assumption is automatically met by the least-squares regression method.</w:t>
      </w:r>
    </w:p>
    <w:p w14:paraId="3C27C9BB" w14:textId="77777777" w:rsidR="00FB4453" w:rsidRDefault="00FB4453" w:rsidP="00DC55BF">
      <w:pPr>
        <w:pStyle w:val="ListParagraph"/>
        <w:widowControl w:val="0"/>
        <w:numPr>
          <w:ilvl w:val="0"/>
          <w:numId w:val="4"/>
        </w:numPr>
        <w:autoSpaceDE w:val="0"/>
        <w:autoSpaceDN w:val="0"/>
        <w:adjustRightInd w:val="0"/>
        <w:spacing w:after="0" w:line="360" w:lineRule="auto"/>
        <w:rPr>
          <w:rFonts w:asciiTheme="majorHAnsi" w:hAnsiTheme="majorHAnsi" w:cs="Times New Roman"/>
          <w:sz w:val="20"/>
          <w:szCs w:val="20"/>
        </w:rPr>
      </w:pPr>
      <w:r w:rsidRPr="00A61CBB">
        <w:rPr>
          <w:rFonts w:asciiTheme="majorHAnsi" w:hAnsiTheme="majorHAnsi" w:cs="Times New Roman"/>
          <w:b/>
          <w:sz w:val="20"/>
          <w:szCs w:val="20"/>
        </w:rPr>
        <w:t>Constant variance</w:t>
      </w:r>
      <w:r>
        <w:rPr>
          <w:rFonts w:asciiTheme="majorHAnsi" w:hAnsiTheme="majorHAnsi" w:cs="Times New Roman"/>
          <w:sz w:val="20"/>
          <w:szCs w:val="20"/>
        </w:rPr>
        <w:t>: The scatterplot of predicted values vs. residuals shows no obvious pattern. So the assumption of constant variance is met.</w:t>
      </w:r>
    </w:p>
    <w:p w14:paraId="5D72DCE7" w14:textId="0F202C37" w:rsidR="00FB4453" w:rsidRDefault="00FB4453" w:rsidP="00DC55BF">
      <w:pPr>
        <w:pStyle w:val="ListParagraph"/>
        <w:widowControl w:val="0"/>
        <w:numPr>
          <w:ilvl w:val="0"/>
          <w:numId w:val="4"/>
        </w:numPr>
        <w:autoSpaceDE w:val="0"/>
        <w:autoSpaceDN w:val="0"/>
        <w:adjustRightInd w:val="0"/>
        <w:spacing w:after="0" w:line="360" w:lineRule="auto"/>
        <w:rPr>
          <w:rFonts w:asciiTheme="majorHAnsi" w:hAnsiTheme="majorHAnsi" w:cs="Times New Roman"/>
          <w:sz w:val="20"/>
          <w:szCs w:val="20"/>
        </w:rPr>
      </w:pPr>
      <w:r w:rsidRPr="00A61CBB">
        <w:rPr>
          <w:rFonts w:asciiTheme="majorHAnsi" w:hAnsiTheme="majorHAnsi" w:cs="Times New Roman"/>
          <w:b/>
          <w:sz w:val="20"/>
          <w:szCs w:val="20"/>
        </w:rPr>
        <w:t>Normality</w:t>
      </w:r>
      <w:r>
        <w:rPr>
          <w:rFonts w:asciiTheme="majorHAnsi" w:hAnsiTheme="majorHAnsi" w:cs="Times New Roman"/>
          <w:sz w:val="20"/>
          <w:szCs w:val="20"/>
        </w:rPr>
        <w:t>: The histogram of residual distribution is approximately normal. Also, the NPP plot shows that the data points are close to the line. So the assumption of normality for residuals is met.</w:t>
      </w:r>
    </w:p>
    <w:p w14:paraId="6332CA64" w14:textId="77777777" w:rsidR="005276C3" w:rsidRDefault="005276C3" w:rsidP="00DC55BF">
      <w:pPr>
        <w:spacing w:line="360" w:lineRule="auto"/>
        <w:rPr>
          <w:rFonts w:asciiTheme="majorHAnsi" w:hAnsiTheme="majorHAnsi"/>
          <w:sz w:val="20"/>
          <w:szCs w:val="20"/>
        </w:rPr>
      </w:pPr>
    </w:p>
    <w:p w14:paraId="573120D0" w14:textId="6CD2B0FF" w:rsidR="00957B77" w:rsidRDefault="00880341" w:rsidP="00957B77">
      <w:pPr>
        <w:spacing w:line="360" w:lineRule="auto"/>
        <w:rPr>
          <w:rFonts w:asciiTheme="majorHAnsi" w:hAnsiTheme="majorHAnsi"/>
          <w:sz w:val="20"/>
          <w:szCs w:val="20"/>
        </w:rPr>
      </w:pPr>
      <w:r>
        <w:rPr>
          <w:rFonts w:asciiTheme="majorHAnsi" w:hAnsiTheme="majorHAnsi"/>
          <w:sz w:val="20"/>
          <w:szCs w:val="20"/>
        </w:rPr>
        <w:t>A few</w:t>
      </w:r>
      <w:r w:rsidR="00957B77">
        <w:rPr>
          <w:rFonts w:asciiTheme="majorHAnsi" w:hAnsiTheme="majorHAnsi"/>
          <w:sz w:val="20"/>
          <w:szCs w:val="20"/>
        </w:rPr>
        <w:t xml:space="preserve"> of the points in the scatterplot </w:t>
      </w:r>
      <w:r>
        <w:rPr>
          <w:rFonts w:asciiTheme="majorHAnsi" w:hAnsiTheme="majorHAnsi"/>
          <w:sz w:val="20"/>
          <w:szCs w:val="20"/>
        </w:rPr>
        <w:t>have</w:t>
      </w:r>
      <w:r w:rsidR="00957B77">
        <w:rPr>
          <w:rFonts w:asciiTheme="majorHAnsi" w:hAnsiTheme="majorHAnsi"/>
          <w:sz w:val="20"/>
          <w:szCs w:val="20"/>
        </w:rPr>
        <w:t xml:space="preserve"> standardized residual</w:t>
      </w:r>
      <w:r>
        <w:rPr>
          <w:rFonts w:asciiTheme="majorHAnsi" w:hAnsiTheme="majorHAnsi"/>
          <w:sz w:val="20"/>
          <w:szCs w:val="20"/>
        </w:rPr>
        <w:t>s</w:t>
      </w:r>
      <w:r w:rsidR="00957B77">
        <w:rPr>
          <w:rFonts w:asciiTheme="majorHAnsi" w:hAnsiTheme="majorHAnsi"/>
          <w:sz w:val="20"/>
          <w:szCs w:val="20"/>
        </w:rPr>
        <w:t xml:space="preserve"> near 3. Still, </w:t>
      </w:r>
      <w:r>
        <w:rPr>
          <w:rFonts w:asciiTheme="majorHAnsi" w:hAnsiTheme="majorHAnsi"/>
          <w:sz w:val="20"/>
          <w:szCs w:val="20"/>
        </w:rPr>
        <w:t>these</w:t>
      </w:r>
      <w:r w:rsidR="00957B77">
        <w:rPr>
          <w:rFonts w:asciiTheme="majorHAnsi" w:hAnsiTheme="majorHAnsi"/>
          <w:sz w:val="20"/>
          <w:szCs w:val="20"/>
        </w:rPr>
        <w:t xml:space="preserve"> point</w:t>
      </w:r>
      <w:r>
        <w:rPr>
          <w:rFonts w:asciiTheme="majorHAnsi" w:hAnsiTheme="majorHAnsi"/>
          <w:sz w:val="20"/>
          <w:szCs w:val="20"/>
        </w:rPr>
        <w:t>s</w:t>
      </w:r>
      <w:r w:rsidR="00957B77">
        <w:rPr>
          <w:rFonts w:asciiTheme="majorHAnsi" w:hAnsiTheme="majorHAnsi"/>
          <w:sz w:val="20"/>
          <w:szCs w:val="20"/>
        </w:rPr>
        <w:t xml:space="preserve"> fit with the pattern of the rest of the data and </w:t>
      </w:r>
      <w:r>
        <w:rPr>
          <w:rFonts w:asciiTheme="majorHAnsi" w:hAnsiTheme="majorHAnsi"/>
          <w:sz w:val="20"/>
          <w:szCs w:val="20"/>
        </w:rPr>
        <w:t>seem</w:t>
      </w:r>
      <w:r w:rsidR="00957B77">
        <w:rPr>
          <w:rFonts w:asciiTheme="majorHAnsi" w:hAnsiTheme="majorHAnsi"/>
          <w:sz w:val="20"/>
          <w:szCs w:val="20"/>
        </w:rPr>
        <w:t xml:space="preserve"> to be well described by the model. So we need </w:t>
      </w:r>
      <w:r>
        <w:rPr>
          <w:rFonts w:asciiTheme="majorHAnsi" w:hAnsiTheme="majorHAnsi"/>
          <w:sz w:val="20"/>
          <w:szCs w:val="20"/>
        </w:rPr>
        <w:t>not</w:t>
      </w:r>
      <w:r w:rsidR="00957B77">
        <w:rPr>
          <w:rFonts w:asciiTheme="majorHAnsi" w:hAnsiTheme="majorHAnsi"/>
          <w:sz w:val="20"/>
          <w:szCs w:val="20"/>
        </w:rPr>
        <w:t xml:space="preserve"> classify </w:t>
      </w:r>
      <w:r>
        <w:rPr>
          <w:rFonts w:asciiTheme="majorHAnsi" w:hAnsiTheme="majorHAnsi"/>
          <w:sz w:val="20"/>
          <w:szCs w:val="20"/>
        </w:rPr>
        <w:t>these</w:t>
      </w:r>
      <w:r w:rsidR="00957B77">
        <w:rPr>
          <w:rFonts w:asciiTheme="majorHAnsi" w:hAnsiTheme="majorHAnsi"/>
          <w:sz w:val="20"/>
          <w:szCs w:val="20"/>
        </w:rPr>
        <w:t xml:space="preserve"> point</w:t>
      </w:r>
      <w:r>
        <w:rPr>
          <w:rFonts w:asciiTheme="majorHAnsi" w:hAnsiTheme="majorHAnsi"/>
          <w:sz w:val="20"/>
          <w:szCs w:val="20"/>
        </w:rPr>
        <w:t>s</w:t>
      </w:r>
      <w:r w:rsidR="00957B77">
        <w:rPr>
          <w:rFonts w:asciiTheme="majorHAnsi" w:hAnsiTheme="majorHAnsi"/>
          <w:sz w:val="20"/>
          <w:szCs w:val="20"/>
        </w:rPr>
        <w:t xml:space="preserve"> as outlier</w:t>
      </w:r>
      <w:r>
        <w:rPr>
          <w:rFonts w:asciiTheme="majorHAnsi" w:hAnsiTheme="majorHAnsi"/>
          <w:sz w:val="20"/>
          <w:szCs w:val="20"/>
        </w:rPr>
        <w:t>s</w:t>
      </w:r>
      <w:r w:rsidR="00957B77">
        <w:rPr>
          <w:rFonts w:asciiTheme="majorHAnsi" w:hAnsiTheme="majorHAnsi"/>
          <w:sz w:val="20"/>
          <w:szCs w:val="20"/>
        </w:rPr>
        <w:t>.</w:t>
      </w:r>
    </w:p>
    <w:p w14:paraId="5E17EECD" w14:textId="77777777" w:rsidR="00957B77" w:rsidRDefault="00957B77" w:rsidP="00DC55BF">
      <w:pPr>
        <w:spacing w:line="360" w:lineRule="auto"/>
        <w:rPr>
          <w:rFonts w:asciiTheme="majorHAnsi" w:hAnsiTheme="majorHAnsi"/>
          <w:sz w:val="20"/>
          <w:szCs w:val="20"/>
        </w:rPr>
      </w:pPr>
    </w:p>
    <w:p w14:paraId="1A917F2F" w14:textId="77777777" w:rsidR="00FB4453" w:rsidRDefault="00FB4453" w:rsidP="00DC55BF">
      <w:pPr>
        <w:spacing w:line="360" w:lineRule="auto"/>
        <w:rPr>
          <w:rFonts w:asciiTheme="majorHAnsi" w:hAnsiTheme="majorHAnsi"/>
          <w:sz w:val="20"/>
          <w:szCs w:val="20"/>
        </w:rPr>
      </w:pPr>
      <w:r>
        <w:rPr>
          <w:rFonts w:asciiTheme="majorHAnsi" w:hAnsiTheme="majorHAnsi"/>
          <w:sz w:val="20"/>
          <w:szCs w:val="20"/>
        </w:rPr>
        <w:t>On the basis of the preceding tests, we can say that all of the assumptions for multiple regression are met.</w:t>
      </w:r>
    </w:p>
    <w:p w14:paraId="1755DE12" w14:textId="6CDB61F7" w:rsidR="00FB4453" w:rsidRDefault="00FB4453" w:rsidP="00DC55BF">
      <w:pPr>
        <w:spacing w:line="360" w:lineRule="auto"/>
        <w:rPr>
          <w:rFonts w:asciiTheme="majorHAnsi" w:hAnsiTheme="majorHAnsi"/>
          <w:sz w:val="20"/>
          <w:szCs w:val="20"/>
        </w:rPr>
      </w:pPr>
      <w:r>
        <w:rPr>
          <w:rFonts w:asciiTheme="majorHAnsi" w:hAnsiTheme="majorHAnsi"/>
          <w:sz w:val="20"/>
          <w:szCs w:val="20"/>
        </w:rPr>
        <w:t xml:space="preserve">In passing, we should consider collinearity in </w:t>
      </w:r>
      <w:r w:rsidR="0006145E">
        <w:rPr>
          <w:rFonts w:asciiTheme="majorHAnsi" w:hAnsiTheme="majorHAnsi"/>
          <w:sz w:val="20"/>
          <w:szCs w:val="20"/>
        </w:rPr>
        <w:t>the final</w:t>
      </w:r>
      <w:r>
        <w:rPr>
          <w:rFonts w:asciiTheme="majorHAnsi" w:hAnsiTheme="majorHAnsi"/>
          <w:sz w:val="20"/>
          <w:szCs w:val="20"/>
        </w:rPr>
        <w:t xml:space="preserve"> model. The coefficients table shows that each predictor has VIF below the heuristic threshold of 5, apart from the </w:t>
      </w:r>
      <w:r w:rsidR="00FF6BD3">
        <w:rPr>
          <w:rFonts w:asciiTheme="majorHAnsi" w:hAnsiTheme="majorHAnsi"/>
          <w:sz w:val="20"/>
          <w:szCs w:val="20"/>
        </w:rPr>
        <w:t xml:space="preserve">usual </w:t>
      </w:r>
      <w:r>
        <w:rPr>
          <w:rFonts w:asciiTheme="majorHAnsi" w:hAnsiTheme="majorHAnsi"/>
          <w:sz w:val="20"/>
          <w:szCs w:val="20"/>
        </w:rPr>
        <w:t xml:space="preserve">collinearity between the first- and second-order terms for the oil futures </w:t>
      </w:r>
      <w:r w:rsidR="00FF6BD3">
        <w:rPr>
          <w:rFonts w:asciiTheme="majorHAnsi" w:hAnsiTheme="majorHAnsi"/>
          <w:sz w:val="20"/>
          <w:szCs w:val="20"/>
        </w:rPr>
        <w:t xml:space="preserve">open </w:t>
      </w:r>
      <w:r>
        <w:rPr>
          <w:rFonts w:asciiTheme="majorHAnsi" w:hAnsiTheme="majorHAnsi"/>
          <w:sz w:val="20"/>
          <w:szCs w:val="20"/>
        </w:rPr>
        <w:t>price. So the VIF level is acceptable in this model.</w:t>
      </w:r>
    </w:p>
    <w:p w14:paraId="5F4EC337" w14:textId="77777777" w:rsidR="00A61CBB" w:rsidRDefault="00A61CBB" w:rsidP="004F3EAE">
      <w:pPr>
        <w:pStyle w:val="ListParagraph"/>
        <w:spacing w:line="480" w:lineRule="auto"/>
        <w:ind w:left="360"/>
        <w:rPr>
          <w:rFonts w:asciiTheme="majorHAnsi" w:hAnsiTheme="majorHAnsi"/>
          <w:b/>
          <w:sz w:val="24"/>
          <w:szCs w:val="24"/>
        </w:rPr>
      </w:pPr>
    </w:p>
    <w:p w14:paraId="42E71611" w14:textId="1443C881" w:rsidR="00920062" w:rsidRDefault="00F44E84" w:rsidP="00957B77">
      <w:pPr>
        <w:pStyle w:val="ListParagraph"/>
        <w:keepNext/>
        <w:keepLines/>
        <w:numPr>
          <w:ilvl w:val="1"/>
          <w:numId w:val="6"/>
        </w:numPr>
        <w:spacing w:line="480" w:lineRule="auto"/>
        <w:ind w:left="357" w:hanging="357"/>
        <w:rPr>
          <w:rFonts w:asciiTheme="majorHAnsi" w:hAnsiTheme="majorHAnsi"/>
          <w:b/>
          <w:sz w:val="24"/>
          <w:szCs w:val="24"/>
        </w:rPr>
      </w:pPr>
      <w:r>
        <w:rPr>
          <w:rFonts w:asciiTheme="majorHAnsi" w:hAnsiTheme="majorHAnsi"/>
          <w:b/>
          <w:sz w:val="24"/>
          <w:szCs w:val="24"/>
        </w:rPr>
        <w:lastRenderedPageBreak/>
        <w:t>Investigating sampling variability with bootstrapping</w:t>
      </w:r>
    </w:p>
    <w:p w14:paraId="275266EC" w14:textId="34B79EAD" w:rsidR="001B2B61" w:rsidRPr="0018539D" w:rsidRDefault="0074227B" w:rsidP="00505E4F">
      <w:pPr>
        <w:spacing w:line="360" w:lineRule="auto"/>
        <w:rPr>
          <w:sz w:val="16"/>
          <w:szCs w:val="16"/>
        </w:rPr>
      </w:pPr>
      <w:r>
        <w:rPr>
          <w:rFonts w:asciiTheme="majorHAnsi" w:hAnsiTheme="majorHAnsi"/>
          <w:sz w:val="20"/>
        </w:rPr>
        <w:t xml:space="preserve">To </w:t>
      </w:r>
      <w:r w:rsidR="005276C3">
        <w:rPr>
          <w:rFonts w:asciiTheme="majorHAnsi" w:hAnsiTheme="majorHAnsi"/>
          <w:sz w:val="20"/>
        </w:rPr>
        <w:t>better understand</w:t>
      </w:r>
      <w:r>
        <w:rPr>
          <w:rFonts w:asciiTheme="majorHAnsi" w:hAnsiTheme="majorHAnsi"/>
          <w:sz w:val="20"/>
        </w:rPr>
        <w:t xml:space="preserve"> the utility of the final model, let’s </w:t>
      </w:r>
      <w:r w:rsidR="0098619D">
        <w:rPr>
          <w:rFonts w:asciiTheme="majorHAnsi" w:hAnsiTheme="majorHAnsi"/>
          <w:sz w:val="20"/>
        </w:rPr>
        <w:t>investigate</w:t>
      </w:r>
      <w:r w:rsidR="00B23ED8">
        <w:rPr>
          <w:rFonts w:asciiTheme="majorHAnsi" w:hAnsiTheme="majorHAnsi"/>
          <w:sz w:val="20"/>
        </w:rPr>
        <w:t xml:space="preserve"> sampling variability</w:t>
      </w:r>
      <w:r>
        <w:rPr>
          <w:rFonts w:asciiTheme="majorHAnsi" w:hAnsiTheme="majorHAnsi"/>
          <w:sz w:val="20"/>
        </w:rPr>
        <w:t xml:space="preserve"> </w:t>
      </w:r>
      <w:r w:rsidR="005276C3">
        <w:rPr>
          <w:rFonts w:asciiTheme="majorHAnsi" w:hAnsiTheme="majorHAnsi"/>
          <w:sz w:val="20"/>
        </w:rPr>
        <w:t>via</w:t>
      </w:r>
      <w:r>
        <w:rPr>
          <w:rFonts w:asciiTheme="majorHAnsi" w:hAnsiTheme="majorHAnsi"/>
          <w:sz w:val="20"/>
        </w:rPr>
        <w:t xml:space="preserve"> bootstrapping. </w:t>
      </w:r>
      <w:r w:rsidR="005276C3">
        <w:rPr>
          <w:rFonts w:asciiTheme="majorHAnsi" w:hAnsiTheme="majorHAnsi"/>
          <w:sz w:val="20"/>
        </w:rPr>
        <w:t>This process was done</w:t>
      </w:r>
      <w:r w:rsidR="00FB51E9">
        <w:rPr>
          <w:rFonts w:asciiTheme="majorHAnsi" w:hAnsiTheme="majorHAnsi"/>
          <w:sz w:val="20"/>
        </w:rPr>
        <w:t xml:space="preserve"> with 5000 samples, </w:t>
      </w:r>
      <w:proofErr w:type="spellStart"/>
      <w:r w:rsidR="0002412C">
        <w:rPr>
          <w:rFonts w:asciiTheme="majorHAnsi" w:hAnsiTheme="majorHAnsi"/>
          <w:sz w:val="20"/>
        </w:rPr>
        <w:t>BCa</w:t>
      </w:r>
      <w:proofErr w:type="spellEnd"/>
      <w:r w:rsidR="0002412C">
        <w:rPr>
          <w:rFonts w:asciiTheme="majorHAnsi" w:hAnsiTheme="majorHAnsi"/>
          <w:sz w:val="20"/>
        </w:rPr>
        <w:t xml:space="preserve"> </w:t>
      </w:r>
      <w:r w:rsidR="0098619D">
        <w:rPr>
          <w:rFonts w:asciiTheme="majorHAnsi" w:hAnsiTheme="majorHAnsi"/>
          <w:sz w:val="20"/>
        </w:rPr>
        <w:t>c</w:t>
      </w:r>
      <w:r>
        <w:rPr>
          <w:rFonts w:asciiTheme="majorHAnsi" w:hAnsiTheme="majorHAnsi"/>
          <w:sz w:val="20"/>
        </w:rPr>
        <w:t>onfidence intervals</w:t>
      </w:r>
      <w:r w:rsidR="0098619D">
        <w:rPr>
          <w:rFonts w:asciiTheme="majorHAnsi" w:hAnsiTheme="majorHAnsi"/>
          <w:sz w:val="20"/>
        </w:rPr>
        <w:t xml:space="preserve"> at the 95% level</w:t>
      </w:r>
      <w:r w:rsidR="00FB51E9">
        <w:rPr>
          <w:rFonts w:asciiTheme="majorHAnsi" w:hAnsiTheme="majorHAnsi"/>
          <w:sz w:val="20"/>
        </w:rPr>
        <w:t>,</w:t>
      </w:r>
      <w:r>
        <w:rPr>
          <w:rFonts w:asciiTheme="majorHAnsi" w:hAnsiTheme="majorHAnsi"/>
          <w:sz w:val="20"/>
        </w:rPr>
        <w:t xml:space="preserve"> and simple sampling. The SPSS output is below (</w:t>
      </w:r>
      <w:r w:rsidR="005276C3">
        <w:rPr>
          <w:rFonts w:asciiTheme="majorHAnsi" w:hAnsiTheme="majorHAnsi"/>
          <w:sz w:val="20"/>
        </w:rPr>
        <w:t>condensed</w:t>
      </w:r>
      <w:r>
        <w:rPr>
          <w:rFonts w:asciiTheme="majorHAnsi" w:hAnsiTheme="majorHAnsi"/>
          <w:sz w:val="20"/>
        </w:rPr>
        <w:t xml:space="preserve"> to show </w:t>
      </w:r>
      <w:r w:rsidR="005276C3">
        <w:rPr>
          <w:rFonts w:asciiTheme="majorHAnsi" w:hAnsiTheme="majorHAnsi"/>
          <w:sz w:val="20"/>
        </w:rPr>
        <w:t>only</w:t>
      </w:r>
      <w:r>
        <w:rPr>
          <w:rFonts w:asciiTheme="majorHAnsi" w:hAnsiTheme="majorHAnsi"/>
          <w:sz w:val="20"/>
        </w:rPr>
        <w:t xml:space="preserve"> the predicted value, for efficiency).</w:t>
      </w:r>
    </w:p>
    <w:p w14:paraId="40E5EBE5" w14:textId="77777777" w:rsidR="00505E4F" w:rsidRPr="00505E4F" w:rsidRDefault="00505E4F" w:rsidP="00505E4F">
      <w:pPr>
        <w:widowControl w:val="0"/>
        <w:autoSpaceDE w:val="0"/>
        <w:autoSpaceDN w:val="0"/>
        <w:adjustRightInd w:val="0"/>
        <w:spacing w:line="400" w:lineRule="atLeast"/>
      </w:pPr>
    </w:p>
    <w:tbl>
      <w:tblPr>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04"/>
        <w:gridCol w:w="1218"/>
        <w:gridCol w:w="1264"/>
        <w:gridCol w:w="1146"/>
        <w:gridCol w:w="1128"/>
        <w:gridCol w:w="1116"/>
        <w:gridCol w:w="1299"/>
      </w:tblGrid>
      <w:tr w:rsidR="00505E4F" w:rsidRPr="00505E4F" w14:paraId="00DCA602" w14:textId="77777777" w:rsidTr="00B8612C">
        <w:trPr>
          <w:cantSplit/>
        </w:trPr>
        <w:tc>
          <w:tcPr>
            <w:tcW w:w="9075" w:type="dxa"/>
            <w:gridSpan w:val="7"/>
            <w:tcBorders>
              <w:top w:val="nil"/>
              <w:left w:val="nil"/>
              <w:bottom w:val="nil"/>
              <w:right w:val="nil"/>
            </w:tcBorders>
            <w:shd w:val="clear" w:color="auto" w:fill="FFFFFF"/>
            <w:vAlign w:val="center"/>
          </w:tcPr>
          <w:p w14:paraId="4F9777D2" w14:textId="77777777" w:rsidR="00505E4F" w:rsidRPr="00505E4F" w:rsidRDefault="00505E4F" w:rsidP="00505E4F">
            <w:pPr>
              <w:keepNext/>
              <w:keepLines/>
              <w:widowControl w:val="0"/>
              <w:autoSpaceDE w:val="0"/>
              <w:autoSpaceDN w:val="0"/>
              <w:adjustRightInd w:val="0"/>
              <w:ind w:right="60"/>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b/>
                <w:bCs/>
                <w:color w:val="000000"/>
                <w:sz w:val="16"/>
                <w:szCs w:val="16"/>
              </w:rPr>
              <w:t xml:space="preserve">Residuals </w:t>
            </w:r>
            <w:proofErr w:type="spellStart"/>
            <w:r w:rsidRPr="00505E4F">
              <w:rPr>
                <w:rFonts w:ascii="Arial Unicode MS" w:eastAsia="Arial Unicode MS" w:hAnsi="Arial Unicode MS" w:cs="Arial Unicode MS"/>
                <w:b/>
                <w:bCs/>
                <w:color w:val="000000"/>
                <w:sz w:val="16"/>
                <w:szCs w:val="16"/>
              </w:rPr>
              <w:t>Statistics</w:t>
            </w:r>
            <w:r w:rsidRPr="00505E4F">
              <w:rPr>
                <w:rFonts w:ascii="Arial Unicode MS" w:eastAsia="Arial Unicode MS" w:hAnsi="Arial Unicode MS" w:cs="Arial Unicode MS"/>
                <w:b/>
                <w:bCs/>
                <w:color w:val="000000"/>
                <w:sz w:val="16"/>
                <w:szCs w:val="16"/>
                <w:vertAlign w:val="superscript"/>
              </w:rPr>
              <w:t>a</w:t>
            </w:r>
            <w:proofErr w:type="spellEnd"/>
          </w:p>
        </w:tc>
      </w:tr>
      <w:tr w:rsidR="00B8612C" w:rsidRPr="00505E4F" w14:paraId="781C5841" w14:textId="77777777" w:rsidTr="00B8612C">
        <w:trPr>
          <w:cantSplit/>
        </w:trPr>
        <w:tc>
          <w:tcPr>
            <w:tcW w:w="3122" w:type="dxa"/>
            <w:gridSpan w:val="2"/>
            <w:vMerge w:val="restart"/>
            <w:tcBorders>
              <w:top w:val="single" w:sz="16" w:space="0" w:color="000000"/>
              <w:left w:val="single" w:sz="16" w:space="0" w:color="000000"/>
              <w:bottom w:val="nil"/>
              <w:right w:val="nil"/>
            </w:tcBorders>
            <w:shd w:val="clear" w:color="auto" w:fill="FFFFFF"/>
            <w:vAlign w:val="bottom"/>
          </w:tcPr>
          <w:p w14:paraId="2BD951BA" w14:textId="77777777" w:rsidR="00505E4F" w:rsidRPr="00505E4F" w:rsidRDefault="00505E4F" w:rsidP="00505E4F">
            <w:pPr>
              <w:keepNext/>
              <w:keepLines/>
              <w:widowControl w:val="0"/>
              <w:autoSpaceDE w:val="0"/>
              <w:autoSpaceDN w:val="0"/>
              <w:adjustRightInd w:val="0"/>
              <w:rPr>
                <w:rFonts w:ascii="Arial Unicode MS" w:eastAsia="Arial Unicode MS" w:hAnsi="Arial Unicode MS" w:cs="Arial Unicode MS"/>
                <w:sz w:val="16"/>
                <w:szCs w:val="16"/>
              </w:rPr>
            </w:pPr>
          </w:p>
        </w:tc>
        <w:tc>
          <w:tcPr>
            <w:tcW w:w="1264" w:type="dxa"/>
            <w:vMerge w:val="restart"/>
            <w:tcBorders>
              <w:top w:val="single" w:sz="16" w:space="0" w:color="000000"/>
              <w:left w:val="single" w:sz="16" w:space="0" w:color="000000"/>
            </w:tcBorders>
            <w:shd w:val="clear" w:color="auto" w:fill="FFFFFF"/>
            <w:vAlign w:val="bottom"/>
          </w:tcPr>
          <w:p w14:paraId="4B210C7C" w14:textId="77777777" w:rsidR="00505E4F" w:rsidRPr="00505E4F" w:rsidRDefault="00505E4F" w:rsidP="00505E4F">
            <w:pPr>
              <w:keepNext/>
              <w:keepLines/>
              <w:widowControl w:val="0"/>
              <w:autoSpaceDE w:val="0"/>
              <w:autoSpaceDN w:val="0"/>
              <w:adjustRightInd w:val="0"/>
              <w:ind w:left="60" w:right="60"/>
              <w:jc w:val="center"/>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Statistic</w:t>
            </w:r>
          </w:p>
        </w:tc>
        <w:tc>
          <w:tcPr>
            <w:tcW w:w="4689" w:type="dxa"/>
            <w:gridSpan w:val="4"/>
            <w:tcBorders>
              <w:top w:val="single" w:sz="16" w:space="0" w:color="000000"/>
              <w:right w:val="single" w:sz="16" w:space="0" w:color="000000"/>
            </w:tcBorders>
            <w:shd w:val="clear" w:color="auto" w:fill="FFFFFF"/>
            <w:vAlign w:val="bottom"/>
          </w:tcPr>
          <w:p w14:paraId="4DE8D410" w14:textId="77777777" w:rsidR="00505E4F" w:rsidRPr="00505E4F" w:rsidRDefault="00505E4F" w:rsidP="00505E4F">
            <w:pPr>
              <w:keepNext/>
              <w:keepLines/>
              <w:widowControl w:val="0"/>
              <w:autoSpaceDE w:val="0"/>
              <w:autoSpaceDN w:val="0"/>
              <w:adjustRightInd w:val="0"/>
              <w:ind w:left="60" w:right="60"/>
              <w:jc w:val="center"/>
              <w:rPr>
                <w:rFonts w:ascii="Arial Unicode MS" w:eastAsia="Arial Unicode MS" w:hAnsi="Arial Unicode MS" w:cs="Arial Unicode MS"/>
                <w:color w:val="000000"/>
                <w:sz w:val="16"/>
                <w:szCs w:val="16"/>
              </w:rPr>
            </w:pPr>
            <w:proofErr w:type="spellStart"/>
            <w:r w:rsidRPr="00505E4F">
              <w:rPr>
                <w:rFonts w:ascii="Arial Unicode MS" w:eastAsia="Arial Unicode MS" w:hAnsi="Arial Unicode MS" w:cs="Arial Unicode MS"/>
                <w:color w:val="000000"/>
                <w:sz w:val="16"/>
                <w:szCs w:val="16"/>
              </w:rPr>
              <w:t>Bootstrap</w:t>
            </w:r>
            <w:r w:rsidRPr="00505E4F">
              <w:rPr>
                <w:rFonts w:ascii="Arial Unicode MS" w:eastAsia="Arial Unicode MS" w:hAnsi="Arial Unicode MS" w:cs="Arial Unicode MS"/>
                <w:color w:val="000000"/>
                <w:sz w:val="16"/>
                <w:szCs w:val="16"/>
                <w:vertAlign w:val="superscript"/>
              </w:rPr>
              <w:t>b</w:t>
            </w:r>
            <w:proofErr w:type="spellEnd"/>
          </w:p>
        </w:tc>
      </w:tr>
      <w:tr w:rsidR="00B8612C" w:rsidRPr="00505E4F" w14:paraId="5887E59A" w14:textId="77777777" w:rsidTr="00B8612C">
        <w:trPr>
          <w:cantSplit/>
        </w:trPr>
        <w:tc>
          <w:tcPr>
            <w:tcW w:w="3122" w:type="dxa"/>
            <w:gridSpan w:val="2"/>
            <w:vMerge/>
            <w:tcBorders>
              <w:top w:val="single" w:sz="16" w:space="0" w:color="000000"/>
              <w:left w:val="single" w:sz="16" w:space="0" w:color="000000"/>
              <w:bottom w:val="nil"/>
              <w:right w:val="nil"/>
            </w:tcBorders>
            <w:shd w:val="clear" w:color="auto" w:fill="FFFFFF"/>
            <w:vAlign w:val="bottom"/>
          </w:tcPr>
          <w:p w14:paraId="7272ABC6" w14:textId="77777777" w:rsidR="00505E4F" w:rsidRPr="00505E4F" w:rsidRDefault="00505E4F" w:rsidP="00505E4F">
            <w:pPr>
              <w:keepNext/>
              <w:keepLines/>
              <w:widowControl w:val="0"/>
              <w:autoSpaceDE w:val="0"/>
              <w:autoSpaceDN w:val="0"/>
              <w:adjustRightInd w:val="0"/>
              <w:rPr>
                <w:rFonts w:ascii="Arial Unicode MS" w:eastAsia="Arial Unicode MS" w:hAnsi="Arial Unicode MS" w:cs="Arial Unicode MS"/>
                <w:color w:val="000000"/>
                <w:sz w:val="16"/>
                <w:szCs w:val="16"/>
              </w:rPr>
            </w:pPr>
          </w:p>
        </w:tc>
        <w:tc>
          <w:tcPr>
            <w:tcW w:w="1264" w:type="dxa"/>
            <w:vMerge/>
            <w:tcBorders>
              <w:top w:val="single" w:sz="16" w:space="0" w:color="000000"/>
              <w:left w:val="single" w:sz="16" w:space="0" w:color="000000"/>
            </w:tcBorders>
            <w:shd w:val="clear" w:color="auto" w:fill="FFFFFF"/>
            <w:vAlign w:val="bottom"/>
          </w:tcPr>
          <w:p w14:paraId="3434B601" w14:textId="77777777" w:rsidR="00505E4F" w:rsidRPr="00505E4F" w:rsidRDefault="00505E4F" w:rsidP="00505E4F">
            <w:pPr>
              <w:keepNext/>
              <w:keepLines/>
              <w:widowControl w:val="0"/>
              <w:autoSpaceDE w:val="0"/>
              <w:autoSpaceDN w:val="0"/>
              <w:adjustRightInd w:val="0"/>
              <w:rPr>
                <w:rFonts w:ascii="Arial Unicode MS" w:eastAsia="Arial Unicode MS" w:hAnsi="Arial Unicode MS" w:cs="Arial Unicode MS"/>
                <w:color w:val="000000"/>
                <w:sz w:val="16"/>
                <w:szCs w:val="16"/>
              </w:rPr>
            </w:pPr>
          </w:p>
        </w:tc>
        <w:tc>
          <w:tcPr>
            <w:tcW w:w="1146" w:type="dxa"/>
            <w:vMerge w:val="restart"/>
            <w:shd w:val="clear" w:color="auto" w:fill="FFFFFF"/>
            <w:vAlign w:val="bottom"/>
          </w:tcPr>
          <w:p w14:paraId="65370D91" w14:textId="77777777" w:rsidR="00505E4F" w:rsidRPr="00505E4F" w:rsidRDefault="00505E4F" w:rsidP="00505E4F">
            <w:pPr>
              <w:keepNext/>
              <w:keepLines/>
              <w:widowControl w:val="0"/>
              <w:autoSpaceDE w:val="0"/>
              <w:autoSpaceDN w:val="0"/>
              <w:adjustRightInd w:val="0"/>
              <w:ind w:left="60" w:right="60"/>
              <w:jc w:val="center"/>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Bias</w:t>
            </w:r>
          </w:p>
        </w:tc>
        <w:tc>
          <w:tcPr>
            <w:tcW w:w="1128" w:type="dxa"/>
            <w:vMerge w:val="restart"/>
            <w:shd w:val="clear" w:color="auto" w:fill="FFFFFF"/>
            <w:vAlign w:val="bottom"/>
          </w:tcPr>
          <w:p w14:paraId="0C105F47" w14:textId="77777777" w:rsidR="00505E4F" w:rsidRPr="00505E4F" w:rsidRDefault="00505E4F" w:rsidP="00505E4F">
            <w:pPr>
              <w:keepNext/>
              <w:keepLines/>
              <w:widowControl w:val="0"/>
              <w:autoSpaceDE w:val="0"/>
              <w:autoSpaceDN w:val="0"/>
              <w:adjustRightInd w:val="0"/>
              <w:ind w:left="60" w:right="60"/>
              <w:jc w:val="center"/>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Std. Error</w:t>
            </w:r>
          </w:p>
        </w:tc>
        <w:tc>
          <w:tcPr>
            <w:tcW w:w="2415" w:type="dxa"/>
            <w:gridSpan w:val="2"/>
            <w:tcBorders>
              <w:right w:val="single" w:sz="16" w:space="0" w:color="000000"/>
            </w:tcBorders>
            <w:shd w:val="clear" w:color="auto" w:fill="FFFFFF"/>
            <w:vAlign w:val="bottom"/>
          </w:tcPr>
          <w:p w14:paraId="6B23D3F9" w14:textId="77777777" w:rsidR="00505E4F" w:rsidRPr="00505E4F" w:rsidRDefault="00505E4F" w:rsidP="00505E4F">
            <w:pPr>
              <w:keepNext/>
              <w:keepLines/>
              <w:widowControl w:val="0"/>
              <w:autoSpaceDE w:val="0"/>
              <w:autoSpaceDN w:val="0"/>
              <w:adjustRightInd w:val="0"/>
              <w:ind w:left="60" w:right="60"/>
              <w:jc w:val="center"/>
              <w:rPr>
                <w:rFonts w:ascii="Arial Unicode MS" w:eastAsia="Arial Unicode MS" w:hAnsi="Arial Unicode MS" w:cs="Arial Unicode MS"/>
                <w:color w:val="000000"/>
                <w:sz w:val="16"/>
                <w:szCs w:val="16"/>
              </w:rPr>
            </w:pPr>
            <w:proofErr w:type="spellStart"/>
            <w:r w:rsidRPr="00505E4F">
              <w:rPr>
                <w:rFonts w:ascii="Arial Unicode MS" w:eastAsia="Arial Unicode MS" w:hAnsi="Arial Unicode MS" w:cs="Arial Unicode MS"/>
                <w:color w:val="000000"/>
                <w:sz w:val="16"/>
                <w:szCs w:val="16"/>
              </w:rPr>
              <w:t>BCa</w:t>
            </w:r>
            <w:proofErr w:type="spellEnd"/>
            <w:r w:rsidRPr="00505E4F">
              <w:rPr>
                <w:rFonts w:ascii="Arial Unicode MS" w:eastAsia="Arial Unicode MS" w:hAnsi="Arial Unicode MS" w:cs="Arial Unicode MS"/>
                <w:color w:val="000000"/>
                <w:sz w:val="16"/>
                <w:szCs w:val="16"/>
              </w:rPr>
              <w:t xml:space="preserve"> 95% Confidence Interval</w:t>
            </w:r>
          </w:p>
        </w:tc>
      </w:tr>
      <w:tr w:rsidR="00B8612C" w:rsidRPr="00505E4F" w14:paraId="54FA5A0D" w14:textId="77777777" w:rsidTr="00B8612C">
        <w:trPr>
          <w:cantSplit/>
        </w:trPr>
        <w:tc>
          <w:tcPr>
            <w:tcW w:w="3122" w:type="dxa"/>
            <w:gridSpan w:val="2"/>
            <w:vMerge/>
            <w:tcBorders>
              <w:top w:val="single" w:sz="16" w:space="0" w:color="000000"/>
              <w:left w:val="single" w:sz="16" w:space="0" w:color="000000"/>
              <w:bottom w:val="nil"/>
              <w:right w:val="nil"/>
            </w:tcBorders>
            <w:shd w:val="clear" w:color="auto" w:fill="FFFFFF"/>
            <w:vAlign w:val="bottom"/>
          </w:tcPr>
          <w:p w14:paraId="70801F62" w14:textId="77777777" w:rsidR="00505E4F" w:rsidRPr="00505E4F" w:rsidRDefault="00505E4F" w:rsidP="00505E4F">
            <w:pPr>
              <w:keepNext/>
              <w:keepLines/>
              <w:widowControl w:val="0"/>
              <w:autoSpaceDE w:val="0"/>
              <w:autoSpaceDN w:val="0"/>
              <w:adjustRightInd w:val="0"/>
              <w:rPr>
                <w:rFonts w:ascii="Arial Unicode MS" w:eastAsia="Arial Unicode MS" w:hAnsi="Arial Unicode MS" w:cs="Arial Unicode MS"/>
                <w:color w:val="000000"/>
                <w:sz w:val="16"/>
                <w:szCs w:val="16"/>
              </w:rPr>
            </w:pPr>
          </w:p>
        </w:tc>
        <w:tc>
          <w:tcPr>
            <w:tcW w:w="1264" w:type="dxa"/>
            <w:vMerge/>
            <w:tcBorders>
              <w:top w:val="single" w:sz="16" w:space="0" w:color="000000"/>
              <w:left w:val="single" w:sz="16" w:space="0" w:color="000000"/>
            </w:tcBorders>
            <w:shd w:val="clear" w:color="auto" w:fill="FFFFFF"/>
            <w:vAlign w:val="bottom"/>
          </w:tcPr>
          <w:p w14:paraId="7E40D5A7" w14:textId="77777777" w:rsidR="00505E4F" w:rsidRPr="00505E4F" w:rsidRDefault="00505E4F" w:rsidP="00505E4F">
            <w:pPr>
              <w:keepNext/>
              <w:keepLines/>
              <w:widowControl w:val="0"/>
              <w:autoSpaceDE w:val="0"/>
              <w:autoSpaceDN w:val="0"/>
              <w:adjustRightInd w:val="0"/>
              <w:rPr>
                <w:rFonts w:ascii="Arial Unicode MS" w:eastAsia="Arial Unicode MS" w:hAnsi="Arial Unicode MS" w:cs="Arial Unicode MS"/>
                <w:color w:val="000000"/>
                <w:sz w:val="16"/>
                <w:szCs w:val="16"/>
              </w:rPr>
            </w:pPr>
          </w:p>
        </w:tc>
        <w:tc>
          <w:tcPr>
            <w:tcW w:w="1146" w:type="dxa"/>
            <w:vMerge/>
            <w:shd w:val="clear" w:color="auto" w:fill="FFFFFF"/>
            <w:vAlign w:val="bottom"/>
          </w:tcPr>
          <w:p w14:paraId="18516CF8" w14:textId="77777777" w:rsidR="00505E4F" w:rsidRPr="00505E4F" w:rsidRDefault="00505E4F" w:rsidP="00505E4F">
            <w:pPr>
              <w:keepNext/>
              <w:keepLines/>
              <w:widowControl w:val="0"/>
              <w:autoSpaceDE w:val="0"/>
              <w:autoSpaceDN w:val="0"/>
              <w:adjustRightInd w:val="0"/>
              <w:rPr>
                <w:rFonts w:ascii="Arial Unicode MS" w:eastAsia="Arial Unicode MS" w:hAnsi="Arial Unicode MS" w:cs="Arial Unicode MS"/>
                <w:color w:val="000000"/>
                <w:sz w:val="16"/>
                <w:szCs w:val="16"/>
              </w:rPr>
            </w:pPr>
          </w:p>
        </w:tc>
        <w:tc>
          <w:tcPr>
            <w:tcW w:w="1128" w:type="dxa"/>
            <w:vMerge/>
            <w:shd w:val="clear" w:color="auto" w:fill="FFFFFF"/>
            <w:vAlign w:val="bottom"/>
          </w:tcPr>
          <w:p w14:paraId="06CE1EF8" w14:textId="77777777" w:rsidR="00505E4F" w:rsidRPr="00505E4F" w:rsidRDefault="00505E4F" w:rsidP="00505E4F">
            <w:pPr>
              <w:keepNext/>
              <w:keepLines/>
              <w:widowControl w:val="0"/>
              <w:autoSpaceDE w:val="0"/>
              <w:autoSpaceDN w:val="0"/>
              <w:adjustRightInd w:val="0"/>
              <w:rPr>
                <w:rFonts w:ascii="Arial Unicode MS" w:eastAsia="Arial Unicode MS" w:hAnsi="Arial Unicode MS" w:cs="Arial Unicode MS"/>
                <w:color w:val="000000"/>
                <w:sz w:val="16"/>
                <w:szCs w:val="16"/>
              </w:rPr>
            </w:pPr>
          </w:p>
        </w:tc>
        <w:tc>
          <w:tcPr>
            <w:tcW w:w="1116" w:type="dxa"/>
            <w:tcBorders>
              <w:bottom w:val="single" w:sz="16" w:space="0" w:color="000000"/>
            </w:tcBorders>
            <w:shd w:val="clear" w:color="auto" w:fill="FFFFFF"/>
            <w:vAlign w:val="bottom"/>
          </w:tcPr>
          <w:p w14:paraId="2C86BE67" w14:textId="77777777" w:rsidR="00505E4F" w:rsidRPr="00505E4F" w:rsidRDefault="00505E4F" w:rsidP="00505E4F">
            <w:pPr>
              <w:keepNext/>
              <w:keepLines/>
              <w:widowControl w:val="0"/>
              <w:autoSpaceDE w:val="0"/>
              <w:autoSpaceDN w:val="0"/>
              <w:adjustRightInd w:val="0"/>
              <w:ind w:left="60" w:right="60"/>
              <w:jc w:val="center"/>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Lower</w:t>
            </w:r>
          </w:p>
        </w:tc>
        <w:tc>
          <w:tcPr>
            <w:tcW w:w="1299" w:type="dxa"/>
            <w:tcBorders>
              <w:bottom w:val="single" w:sz="16" w:space="0" w:color="000000"/>
              <w:right w:val="single" w:sz="16" w:space="0" w:color="000000"/>
            </w:tcBorders>
            <w:shd w:val="clear" w:color="auto" w:fill="FFFFFF"/>
            <w:vAlign w:val="bottom"/>
          </w:tcPr>
          <w:p w14:paraId="484332A2" w14:textId="77777777" w:rsidR="00505E4F" w:rsidRPr="00505E4F" w:rsidRDefault="00505E4F" w:rsidP="00505E4F">
            <w:pPr>
              <w:keepNext/>
              <w:keepLines/>
              <w:widowControl w:val="0"/>
              <w:autoSpaceDE w:val="0"/>
              <w:autoSpaceDN w:val="0"/>
              <w:adjustRightInd w:val="0"/>
              <w:ind w:left="60" w:right="60"/>
              <w:jc w:val="center"/>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Upper</w:t>
            </w:r>
          </w:p>
        </w:tc>
      </w:tr>
      <w:tr w:rsidR="00B8612C" w:rsidRPr="00505E4F" w14:paraId="77661A4B" w14:textId="77777777" w:rsidTr="00B8612C">
        <w:trPr>
          <w:cantSplit/>
        </w:trPr>
        <w:tc>
          <w:tcPr>
            <w:tcW w:w="1904" w:type="dxa"/>
            <w:vMerge w:val="restart"/>
            <w:tcBorders>
              <w:top w:val="single" w:sz="16" w:space="0" w:color="000000"/>
              <w:left w:val="single" w:sz="16" w:space="0" w:color="000000"/>
              <w:right w:val="nil"/>
            </w:tcBorders>
            <w:shd w:val="clear" w:color="auto" w:fill="FFFFFF"/>
          </w:tcPr>
          <w:p w14:paraId="235D7F77" w14:textId="77777777" w:rsidR="00505E4F" w:rsidRPr="00505E4F" w:rsidRDefault="00505E4F" w:rsidP="00505E4F">
            <w:pPr>
              <w:keepNext/>
              <w:keepLines/>
              <w:widowControl w:val="0"/>
              <w:autoSpaceDE w:val="0"/>
              <w:autoSpaceDN w:val="0"/>
              <w:adjustRightInd w:val="0"/>
              <w:ind w:left="60" w:right="60"/>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Predicted Value</w:t>
            </w:r>
          </w:p>
        </w:tc>
        <w:tc>
          <w:tcPr>
            <w:tcW w:w="1218" w:type="dxa"/>
            <w:tcBorders>
              <w:top w:val="single" w:sz="16" w:space="0" w:color="000000"/>
              <w:left w:val="nil"/>
              <w:bottom w:val="nil"/>
              <w:right w:val="single" w:sz="16" w:space="0" w:color="000000"/>
            </w:tcBorders>
            <w:shd w:val="clear" w:color="auto" w:fill="FFFFFF"/>
          </w:tcPr>
          <w:p w14:paraId="54EFAA6E" w14:textId="77777777" w:rsidR="00505E4F" w:rsidRPr="00505E4F" w:rsidRDefault="00505E4F" w:rsidP="00505E4F">
            <w:pPr>
              <w:keepNext/>
              <w:keepLines/>
              <w:widowControl w:val="0"/>
              <w:autoSpaceDE w:val="0"/>
              <w:autoSpaceDN w:val="0"/>
              <w:adjustRightInd w:val="0"/>
              <w:ind w:left="60" w:right="60"/>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Minimum</w:t>
            </w:r>
          </w:p>
        </w:tc>
        <w:tc>
          <w:tcPr>
            <w:tcW w:w="1264" w:type="dxa"/>
            <w:tcBorders>
              <w:top w:val="single" w:sz="16" w:space="0" w:color="000000"/>
              <w:left w:val="single" w:sz="16" w:space="0" w:color="000000"/>
              <w:bottom w:val="nil"/>
            </w:tcBorders>
            <w:shd w:val="clear" w:color="auto" w:fill="FFFFFF"/>
            <w:vAlign w:val="center"/>
          </w:tcPr>
          <w:p w14:paraId="096A32A1" w14:textId="77777777" w:rsidR="00505E4F" w:rsidRPr="00505E4F" w:rsidRDefault="00505E4F" w:rsidP="00505E4F">
            <w:pPr>
              <w:keepNext/>
              <w:keepLines/>
              <w:widowControl w:val="0"/>
              <w:autoSpaceDE w:val="0"/>
              <w:autoSpaceDN w:val="0"/>
              <w:adjustRightInd w:val="0"/>
              <w:ind w:left="60" w:right="60"/>
              <w:jc w:val="right"/>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.69404846</w:t>
            </w:r>
          </w:p>
        </w:tc>
        <w:tc>
          <w:tcPr>
            <w:tcW w:w="1146" w:type="dxa"/>
            <w:tcBorders>
              <w:top w:val="single" w:sz="16" w:space="0" w:color="000000"/>
              <w:bottom w:val="nil"/>
            </w:tcBorders>
            <w:shd w:val="clear" w:color="auto" w:fill="FFFFFF"/>
            <w:vAlign w:val="center"/>
          </w:tcPr>
          <w:p w14:paraId="4A24F6D8" w14:textId="77777777" w:rsidR="00505E4F" w:rsidRPr="00505E4F" w:rsidRDefault="00505E4F" w:rsidP="00505E4F">
            <w:pPr>
              <w:keepNext/>
              <w:keepLines/>
              <w:widowControl w:val="0"/>
              <w:autoSpaceDE w:val="0"/>
              <w:autoSpaceDN w:val="0"/>
              <w:adjustRightInd w:val="0"/>
              <w:rPr>
                <w:rFonts w:ascii="Arial Unicode MS" w:eastAsia="Arial Unicode MS" w:hAnsi="Arial Unicode MS" w:cs="Arial Unicode MS"/>
                <w:sz w:val="16"/>
                <w:szCs w:val="16"/>
              </w:rPr>
            </w:pPr>
          </w:p>
        </w:tc>
        <w:tc>
          <w:tcPr>
            <w:tcW w:w="1128" w:type="dxa"/>
            <w:tcBorders>
              <w:top w:val="single" w:sz="16" w:space="0" w:color="000000"/>
              <w:bottom w:val="nil"/>
            </w:tcBorders>
            <w:shd w:val="clear" w:color="auto" w:fill="FFFFFF"/>
            <w:vAlign w:val="center"/>
          </w:tcPr>
          <w:p w14:paraId="071EAAB1" w14:textId="77777777" w:rsidR="00505E4F" w:rsidRPr="00505E4F" w:rsidRDefault="00505E4F" w:rsidP="00505E4F">
            <w:pPr>
              <w:keepNext/>
              <w:keepLines/>
              <w:widowControl w:val="0"/>
              <w:autoSpaceDE w:val="0"/>
              <w:autoSpaceDN w:val="0"/>
              <w:adjustRightInd w:val="0"/>
              <w:rPr>
                <w:rFonts w:ascii="Arial Unicode MS" w:eastAsia="Arial Unicode MS" w:hAnsi="Arial Unicode MS" w:cs="Arial Unicode MS"/>
                <w:sz w:val="16"/>
                <w:szCs w:val="16"/>
              </w:rPr>
            </w:pPr>
          </w:p>
        </w:tc>
        <w:tc>
          <w:tcPr>
            <w:tcW w:w="1116" w:type="dxa"/>
            <w:tcBorders>
              <w:top w:val="single" w:sz="16" w:space="0" w:color="000000"/>
              <w:bottom w:val="nil"/>
            </w:tcBorders>
            <w:shd w:val="clear" w:color="auto" w:fill="FFFFFF"/>
            <w:vAlign w:val="center"/>
          </w:tcPr>
          <w:p w14:paraId="3E870332" w14:textId="77777777" w:rsidR="00505E4F" w:rsidRPr="00505E4F" w:rsidRDefault="00505E4F" w:rsidP="00505E4F">
            <w:pPr>
              <w:keepNext/>
              <w:keepLines/>
              <w:widowControl w:val="0"/>
              <w:autoSpaceDE w:val="0"/>
              <w:autoSpaceDN w:val="0"/>
              <w:adjustRightInd w:val="0"/>
              <w:rPr>
                <w:rFonts w:ascii="Arial Unicode MS" w:eastAsia="Arial Unicode MS" w:hAnsi="Arial Unicode MS" w:cs="Arial Unicode MS"/>
                <w:sz w:val="16"/>
                <w:szCs w:val="16"/>
              </w:rPr>
            </w:pPr>
          </w:p>
        </w:tc>
        <w:tc>
          <w:tcPr>
            <w:tcW w:w="1299" w:type="dxa"/>
            <w:tcBorders>
              <w:top w:val="single" w:sz="16" w:space="0" w:color="000000"/>
              <w:bottom w:val="nil"/>
              <w:right w:val="single" w:sz="16" w:space="0" w:color="000000"/>
            </w:tcBorders>
            <w:shd w:val="clear" w:color="auto" w:fill="FFFFFF"/>
            <w:vAlign w:val="center"/>
          </w:tcPr>
          <w:p w14:paraId="5C926629" w14:textId="77777777" w:rsidR="00505E4F" w:rsidRPr="00505E4F" w:rsidRDefault="00505E4F" w:rsidP="00505E4F">
            <w:pPr>
              <w:keepNext/>
              <w:keepLines/>
              <w:widowControl w:val="0"/>
              <w:autoSpaceDE w:val="0"/>
              <w:autoSpaceDN w:val="0"/>
              <w:adjustRightInd w:val="0"/>
              <w:rPr>
                <w:rFonts w:ascii="Arial Unicode MS" w:eastAsia="Arial Unicode MS" w:hAnsi="Arial Unicode MS" w:cs="Arial Unicode MS"/>
                <w:sz w:val="16"/>
                <w:szCs w:val="16"/>
              </w:rPr>
            </w:pPr>
          </w:p>
        </w:tc>
      </w:tr>
      <w:tr w:rsidR="00B8612C" w:rsidRPr="00505E4F" w14:paraId="06198018" w14:textId="77777777" w:rsidTr="00B8612C">
        <w:trPr>
          <w:cantSplit/>
        </w:trPr>
        <w:tc>
          <w:tcPr>
            <w:tcW w:w="1904" w:type="dxa"/>
            <w:vMerge/>
            <w:tcBorders>
              <w:top w:val="single" w:sz="16" w:space="0" w:color="000000"/>
              <w:left w:val="single" w:sz="16" w:space="0" w:color="000000"/>
              <w:right w:val="nil"/>
            </w:tcBorders>
            <w:shd w:val="clear" w:color="auto" w:fill="FFFFFF"/>
          </w:tcPr>
          <w:p w14:paraId="230BA290" w14:textId="77777777" w:rsidR="00505E4F" w:rsidRPr="00505E4F" w:rsidRDefault="00505E4F" w:rsidP="00505E4F">
            <w:pPr>
              <w:widowControl w:val="0"/>
              <w:autoSpaceDE w:val="0"/>
              <w:autoSpaceDN w:val="0"/>
              <w:adjustRightInd w:val="0"/>
              <w:rPr>
                <w:rFonts w:ascii="Arial Unicode MS" w:eastAsia="Arial Unicode MS" w:hAnsi="Arial Unicode MS" w:cs="Arial Unicode MS"/>
                <w:sz w:val="16"/>
                <w:szCs w:val="16"/>
              </w:rPr>
            </w:pPr>
          </w:p>
        </w:tc>
        <w:tc>
          <w:tcPr>
            <w:tcW w:w="1218" w:type="dxa"/>
            <w:tcBorders>
              <w:top w:val="nil"/>
              <w:left w:val="nil"/>
              <w:bottom w:val="nil"/>
              <w:right w:val="single" w:sz="16" w:space="0" w:color="000000"/>
            </w:tcBorders>
            <w:shd w:val="clear" w:color="auto" w:fill="FFFFFF"/>
          </w:tcPr>
          <w:p w14:paraId="106836C5" w14:textId="77777777" w:rsidR="00505E4F" w:rsidRPr="00505E4F" w:rsidRDefault="00505E4F" w:rsidP="00505E4F">
            <w:pPr>
              <w:widowControl w:val="0"/>
              <w:autoSpaceDE w:val="0"/>
              <w:autoSpaceDN w:val="0"/>
              <w:adjustRightInd w:val="0"/>
              <w:ind w:left="60" w:right="60"/>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Maximum</w:t>
            </w:r>
          </w:p>
        </w:tc>
        <w:tc>
          <w:tcPr>
            <w:tcW w:w="1264" w:type="dxa"/>
            <w:tcBorders>
              <w:top w:val="nil"/>
              <w:left w:val="single" w:sz="16" w:space="0" w:color="000000"/>
              <w:bottom w:val="nil"/>
            </w:tcBorders>
            <w:shd w:val="clear" w:color="auto" w:fill="FFFFFF"/>
            <w:vAlign w:val="center"/>
          </w:tcPr>
          <w:p w14:paraId="0909EFD9" w14:textId="77777777" w:rsidR="00505E4F" w:rsidRPr="00505E4F" w:rsidRDefault="00505E4F" w:rsidP="00505E4F">
            <w:pPr>
              <w:widowControl w:val="0"/>
              <w:autoSpaceDE w:val="0"/>
              <w:autoSpaceDN w:val="0"/>
              <w:adjustRightInd w:val="0"/>
              <w:ind w:left="60" w:right="60"/>
              <w:jc w:val="right"/>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1.05041897</w:t>
            </w:r>
          </w:p>
        </w:tc>
        <w:tc>
          <w:tcPr>
            <w:tcW w:w="1146" w:type="dxa"/>
            <w:tcBorders>
              <w:top w:val="nil"/>
              <w:bottom w:val="nil"/>
            </w:tcBorders>
            <w:shd w:val="clear" w:color="auto" w:fill="FFFFFF"/>
            <w:vAlign w:val="center"/>
          </w:tcPr>
          <w:p w14:paraId="5D4307DC" w14:textId="77777777" w:rsidR="00505E4F" w:rsidRPr="00505E4F" w:rsidRDefault="00505E4F" w:rsidP="00505E4F">
            <w:pPr>
              <w:widowControl w:val="0"/>
              <w:autoSpaceDE w:val="0"/>
              <w:autoSpaceDN w:val="0"/>
              <w:adjustRightInd w:val="0"/>
              <w:rPr>
                <w:rFonts w:ascii="Arial Unicode MS" w:eastAsia="Arial Unicode MS" w:hAnsi="Arial Unicode MS" w:cs="Arial Unicode MS"/>
                <w:sz w:val="16"/>
                <w:szCs w:val="16"/>
              </w:rPr>
            </w:pPr>
          </w:p>
        </w:tc>
        <w:tc>
          <w:tcPr>
            <w:tcW w:w="1128" w:type="dxa"/>
            <w:tcBorders>
              <w:top w:val="nil"/>
              <w:bottom w:val="nil"/>
            </w:tcBorders>
            <w:shd w:val="clear" w:color="auto" w:fill="FFFFFF"/>
            <w:vAlign w:val="center"/>
          </w:tcPr>
          <w:p w14:paraId="6F916D51" w14:textId="77777777" w:rsidR="00505E4F" w:rsidRPr="00505E4F" w:rsidRDefault="00505E4F" w:rsidP="00505E4F">
            <w:pPr>
              <w:widowControl w:val="0"/>
              <w:autoSpaceDE w:val="0"/>
              <w:autoSpaceDN w:val="0"/>
              <w:adjustRightInd w:val="0"/>
              <w:rPr>
                <w:rFonts w:ascii="Arial Unicode MS" w:eastAsia="Arial Unicode MS" w:hAnsi="Arial Unicode MS" w:cs="Arial Unicode MS"/>
                <w:sz w:val="16"/>
                <w:szCs w:val="16"/>
              </w:rPr>
            </w:pPr>
          </w:p>
        </w:tc>
        <w:tc>
          <w:tcPr>
            <w:tcW w:w="1116" w:type="dxa"/>
            <w:tcBorders>
              <w:top w:val="nil"/>
              <w:bottom w:val="nil"/>
            </w:tcBorders>
            <w:shd w:val="clear" w:color="auto" w:fill="FFFFFF"/>
            <w:vAlign w:val="center"/>
          </w:tcPr>
          <w:p w14:paraId="391BB9EE" w14:textId="77777777" w:rsidR="00505E4F" w:rsidRPr="00505E4F" w:rsidRDefault="00505E4F" w:rsidP="00505E4F">
            <w:pPr>
              <w:widowControl w:val="0"/>
              <w:autoSpaceDE w:val="0"/>
              <w:autoSpaceDN w:val="0"/>
              <w:adjustRightInd w:val="0"/>
              <w:rPr>
                <w:rFonts w:ascii="Arial Unicode MS" w:eastAsia="Arial Unicode MS" w:hAnsi="Arial Unicode MS" w:cs="Arial Unicode MS"/>
                <w:sz w:val="16"/>
                <w:szCs w:val="16"/>
              </w:rPr>
            </w:pPr>
          </w:p>
        </w:tc>
        <w:tc>
          <w:tcPr>
            <w:tcW w:w="1299" w:type="dxa"/>
            <w:tcBorders>
              <w:top w:val="nil"/>
              <w:bottom w:val="nil"/>
              <w:right w:val="single" w:sz="16" w:space="0" w:color="000000"/>
            </w:tcBorders>
            <w:shd w:val="clear" w:color="auto" w:fill="FFFFFF"/>
            <w:vAlign w:val="center"/>
          </w:tcPr>
          <w:p w14:paraId="77B8C2E3" w14:textId="77777777" w:rsidR="00505E4F" w:rsidRPr="00505E4F" w:rsidRDefault="00505E4F" w:rsidP="00505E4F">
            <w:pPr>
              <w:widowControl w:val="0"/>
              <w:autoSpaceDE w:val="0"/>
              <w:autoSpaceDN w:val="0"/>
              <w:adjustRightInd w:val="0"/>
              <w:rPr>
                <w:rFonts w:ascii="Arial Unicode MS" w:eastAsia="Arial Unicode MS" w:hAnsi="Arial Unicode MS" w:cs="Arial Unicode MS"/>
                <w:sz w:val="16"/>
                <w:szCs w:val="16"/>
              </w:rPr>
            </w:pPr>
          </w:p>
        </w:tc>
      </w:tr>
      <w:tr w:rsidR="00B8612C" w:rsidRPr="00505E4F" w14:paraId="710BF557" w14:textId="77777777" w:rsidTr="00B8612C">
        <w:trPr>
          <w:cantSplit/>
        </w:trPr>
        <w:tc>
          <w:tcPr>
            <w:tcW w:w="1904" w:type="dxa"/>
            <w:vMerge/>
            <w:tcBorders>
              <w:top w:val="single" w:sz="16" w:space="0" w:color="000000"/>
              <w:left w:val="single" w:sz="16" w:space="0" w:color="000000"/>
              <w:right w:val="nil"/>
            </w:tcBorders>
            <w:shd w:val="clear" w:color="auto" w:fill="FFFFFF"/>
          </w:tcPr>
          <w:p w14:paraId="1B53D57D" w14:textId="77777777" w:rsidR="00505E4F" w:rsidRPr="00505E4F" w:rsidRDefault="00505E4F" w:rsidP="00505E4F">
            <w:pPr>
              <w:widowControl w:val="0"/>
              <w:autoSpaceDE w:val="0"/>
              <w:autoSpaceDN w:val="0"/>
              <w:adjustRightInd w:val="0"/>
              <w:rPr>
                <w:rFonts w:ascii="Arial Unicode MS" w:eastAsia="Arial Unicode MS" w:hAnsi="Arial Unicode MS" w:cs="Arial Unicode MS"/>
                <w:sz w:val="16"/>
                <w:szCs w:val="16"/>
              </w:rPr>
            </w:pPr>
          </w:p>
        </w:tc>
        <w:tc>
          <w:tcPr>
            <w:tcW w:w="1218" w:type="dxa"/>
            <w:tcBorders>
              <w:top w:val="nil"/>
              <w:left w:val="nil"/>
              <w:bottom w:val="nil"/>
              <w:right w:val="single" w:sz="16" w:space="0" w:color="000000"/>
            </w:tcBorders>
            <w:shd w:val="clear" w:color="auto" w:fill="FFFFFF"/>
          </w:tcPr>
          <w:p w14:paraId="7A31DBCC" w14:textId="77777777" w:rsidR="00505E4F" w:rsidRPr="00505E4F" w:rsidRDefault="00505E4F" w:rsidP="00505E4F">
            <w:pPr>
              <w:widowControl w:val="0"/>
              <w:autoSpaceDE w:val="0"/>
              <w:autoSpaceDN w:val="0"/>
              <w:adjustRightInd w:val="0"/>
              <w:ind w:left="60" w:right="60"/>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Mean</w:t>
            </w:r>
          </w:p>
        </w:tc>
        <w:tc>
          <w:tcPr>
            <w:tcW w:w="1264" w:type="dxa"/>
            <w:tcBorders>
              <w:top w:val="nil"/>
              <w:left w:val="single" w:sz="16" w:space="0" w:color="000000"/>
              <w:bottom w:val="nil"/>
            </w:tcBorders>
            <w:shd w:val="clear" w:color="auto" w:fill="FFFFFF"/>
            <w:vAlign w:val="center"/>
          </w:tcPr>
          <w:p w14:paraId="65CA1492" w14:textId="77777777" w:rsidR="00505E4F" w:rsidRPr="00505E4F" w:rsidRDefault="00505E4F" w:rsidP="00505E4F">
            <w:pPr>
              <w:widowControl w:val="0"/>
              <w:autoSpaceDE w:val="0"/>
              <w:autoSpaceDN w:val="0"/>
              <w:adjustRightInd w:val="0"/>
              <w:ind w:left="60" w:right="60"/>
              <w:jc w:val="right"/>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.92603570</w:t>
            </w:r>
          </w:p>
        </w:tc>
        <w:tc>
          <w:tcPr>
            <w:tcW w:w="1146" w:type="dxa"/>
            <w:tcBorders>
              <w:top w:val="nil"/>
              <w:bottom w:val="nil"/>
            </w:tcBorders>
            <w:shd w:val="clear" w:color="auto" w:fill="FFFFFF"/>
            <w:vAlign w:val="center"/>
          </w:tcPr>
          <w:p w14:paraId="148421CC" w14:textId="77777777" w:rsidR="00505E4F" w:rsidRPr="00505E4F" w:rsidRDefault="00505E4F" w:rsidP="00505E4F">
            <w:pPr>
              <w:widowControl w:val="0"/>
              <w:autoSpaceDE w:val="0"/>
              <w:autoSpaceDN w:val="0"/>
              <w:adjustRightInd w:val="0"/>
              <w:ind w:left="60" w:right="60"/>
              <w:jc w:val="right"/>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.00004747</w:t>
            </w:r>
          </w:p>
        </w:tc>
        <w:tc>
          <w:tcPr>
            <w:tcW w:w="1128" w:type="dxa"/>
            <w:tcBorders>
              <w:top w:val="nil"/>
              <w:bottom w:val="nil"/>
            </w:tcBorders>
            <w:shd w:val="clear" w:color="auto" w:fill="FFFFFF"/>
            <w:vAlign w:val="center"/>
          </w:tcPr>
          <w:p w14:paraId="2C115325" w14:textId="77777777" w:rsidR="00505E4F" w:rsidRPr="00505E4F" w:rsidRDefault="00505E4F" w:rsidP="00505E4F">
            <w:pPr>
              <w:widowControl w:val="0"/>
              <w:autoSpaceDE w:val="0"/>
              <w:autoSpaceDN w:val="0"/>
              <w:adjustRightInd w:val="0"/>
              <w:ind w:left="60" w:right="60"/>
              <w:jc w:val="right"/>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.00501683</w:t>
            </w:r>
          </w:p>
        </w:tc>
        <w:tc>
          <w:tcPr>
            <w:tcW w:w="1116" w:type="dxa"/>
            <w:tcBorders>
              <w:top w:val="nil"/>
              <w:bottom w:val="nil"/>
            </w:tcBorders>
            <w:shd w:val="clear" w:color="auto" w:fill="FFFFFF"/>
            <w:vAlign w:val="center"/>
          </w:tcPr>
          <w:p w14:paraId="2FAF8996" w14:textId="77777777" w:rsidR="00505E4F" w:rsidRPr="00505E4F" w:rsidRDefault="00505E4F" w:rsidP="00505E4F">
            <w:pPr>
              <w:widowControl w:val="0"/>
              <w:autoSpaceDE w:val="0"/>
              <w:autoSpaceDN w:val="0"/>
              <w:adjustRightInd w:val="0"/>
              <w:ind w:left="60" w:right="60"/>
              <w:jc w:val="right"/>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.91597458</w:t>
            </w:r>
          </w:p>
        </w:tc>
        <w:tc>
          <w:tcPr>
            <w:tcW w:w="1299" w:type="dxa"/>
            <w:tcBorders>
              <w:top w:val="nil"/>
              <w:bottom w:val="nil"/>
              <w:right w:val="single" w:sz="16" w:space="0" w:color="000000"/>
            </w:tcBorders>
            <w:shd w:val="clear" w:color="auto" w:fill="FFFFFF"/>
            <w:vAlign w:val="center"/>
          </w:tcPr>
          <w:p w14:paraId="7C3DFC7B" w14:textId="77777777" w:rsidR="00505E4F" w:rsidRPr="00505E4F" w:rsidRDefault="00505E4F" w:rsidP="00505E4F">
            <w:pPr>
              <w:widowControl w:val="0"/>
              <w:autoSpaceDE w:val="0"/>
              <w:autoSpaceDN w:val="0"/>
              <w:adjustRightInd w:val="0"/>
              <w:ind w:left="60" w:right="60"/>
              <w:jc w:val="right"/>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.93609421</w:t>
            </w:r>
          </w:p>
        </w:tc>
      </w:tr>
      <w:tr w:rsidR="00B8612C" w:rsidRPr="00505E4F" w14:paraId="5BDE5834" w14:textId="77777777" w:rsidTr="00B8612C">
        <w:trPr>
          <w:cantSplit/>
        </w:trPr>
        <w:tc>
          <w:tcPr>
            <w:tcW w:w="1904" w:type="dxa"/>
            <w:vMerge/>
            <w:tcBorders>
              <w:top w:val="single" w:sz="16" w:space="0" w:color="000000"/>
              <w:left w:val="single" w:sz="16" w:space="0" w:color="000000"/>
              <w:right w:val="nil"/>
            </w:tcBorders>
            <w:shd w:val="clear" w:color="auto" w:fill="FFFFFF"/>
          </w:tcPr>
          <w:p w14:paraId="72CFF1C7" w14:textId="77777777" w:rsidR="00505E4F" w:rsidRPr="00505E4F" w:rsidRDefault="00505E4F" w:rsidP="00505E4F">
            <w:pPr>
              <w:widowControl w:val="0"/>
              <w:autoSpaceDE w:val="0"/>
              <w:autoSpaceDN w:val="0"/>
              <w:adjustRightInd w:val="0"/>
              <w:rPr>
                <w:rFonts w:ascii="Arial Unicode MS" w:eastAsia="Arial Unicode MS" w:hAnsi="Arial Unicode MS" w:cs="Arial Unicode MS"/>
                <w:color w:val="000000"/>
                <w:sz w:val="16"/>
                <w:szCs w:val="16"/>
              </w:rPr>
            </w:pPr>
          </w:p>
        </w:tc>
        <w:tc>
          <w:tcPr>
            <w:tcW w:w="1218" w:type="dxa"/>
            <w:tcBorders>
              <w:top w:val="nil"/>
              <w:left w:val="nil"/>
              <w:bottom w:val="nil"/>
              <w:right w:val="single" w:sz="16" w:space="0" w:color="000000"/>
            </w:tcBorders>
            <w:shd w:val="clear" w:color="auto" w:fill="FFFFFF"/>
          </w:tcPr>
          <w:p w14:paraId="2E7B6424" w14:textId="77777777" w:rsidR="00505E4F" w:rsidRPr="00505E4F" w:rsidRDefault="00505E4F" w:rsidP="00505E4F">
            <w:pPr>
              <w:widowControl w:val="0"/>
              <w:autoSpaceDE w:val="0"/>
              <w:autoSpaceDN w:val="0"/>
              <w:adjustRightInd w:val="0"/>
              <w:ind w:left="60" w:right="60"/>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Std. Deviation</w:t>
            </w:r>
          </w:p>
        </w:tc>
        <w:tc>
          <w:tcPr>
            <w:tcW w:w="1264" w:type="dxa"/>
            <w:tcBorders>
              <w:top w:val="nil"/>
              <w:left w:val="single" w:sz="16" w:space="0" w:color="000000"/>
              <w:bottom w:val="nil"/>
            </w:tcBorders>
            <w:shd w:val="clear" w:color="auto" w:fill="FFFFFF"/>
            <w:vAlign w:val="center"/>
          </w:tcPr>
          <w:p w14:paraId="4EBD94DD" w14:textId="77777777" w:rsidR="00505E4F" w:rsidRPr="00505E4F" w:rsidRDefault="00505E4F" w:rsidP="00505E4F">
            <w:pPr>
              <w:widowControl w:val="0"/>
              <w:autoSpaceDE w:val="0"/>
              <w:autoSpaceDN w:val="0"/>
              <w:adjustRightInd w:val="0"/>
              <w:ind w:left="60" w:right="60"/>
              <w:jc w:val="right"/>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.080023979</w:t>
            </w:r>
          </w:p>
        </w:tc>
        <w:tc>
          <w:tcPr>
            <w:tcW w:w="1146" w:type="dxa"/>
            <w:tcBorders>
              <w:top w:val="nil"/>
              <w:bottom w:val="nil"/>
            </w:tcBorders>
            <w:shd w:val="clear" w:color="auto" w:fill="FFFFFF"/>
            <w:vAlign w:val="center"/>
          </w:tcPr>
          <w:p w14:paraId="5A04CFAE" w14:textId="77777777" w:rsidR="00505E4F" w:rsidRPr="00505E4F" w:rsidRDefault="00505E4F" w:rsidP="00505E4F">
            <w:pPr>
              <w:widowControl w:val="0"/>
              <w:autoSpaceDE w:val="0"/>
              <w:autoSpaceDN w:val="0"/>
              <w:adjustRightInd w:val="0"/>
              <w:ind w:left="60" w:right="60"/>
              <w:jc w:val="right"/>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-.000230597</w:t>
            </w:r>
          </w:p>
        </w:tc>
        <w:tc>
          <w:tcPr>
            <w:tcW w:w="1128" w:type="dxa"/>
            <w:tcBorders>
              <w:top w:val="nil"/>
              <w:bottom w:val="nil"/>
            </w:tcBorders>
            <w:shd w:val="clear" w:color="auto" w:fill="FFFFFF"/>
            <w:vAlign w:val="center"/>
          </w:tcPr>
          <w:p w14:paraId="05A0278C" w14:textId="77777777" w:rsidR="00505E4F" w:rsidRPr="00505E4F" w:rsidRDefault="00505E4F" w:rsidP="00505E4F">
            <w:pPr>
              <w:widowControl w:val="0"/>
              <w:autoSpaceDE w:val="0"/>
              <w:autoSpaceDN w:val="0"/>
              <w:adjustRightInd w:val="0"/>
              <w:ind w:left="60" w:right="60"/>
              <w:jc w:val="right"/>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.003217184</w:t>
            </w:r>
          </w:p>
        </w:tc>
        <w:tc>
          <w:tcPr>
            <w:tcW w:w="1116" w:type="dxa"/>
            <w:tcBorders>
              <w:top w:val="nil"/>
              <w:bottom w:val="nil"/>
            </w:tcBorders>
            <w:shd w:val="clear" w:color="auto" w:fill="FFFFFF"/>
            <w:vAlign w:val="center"/>
          </w:tcPr>
          <w:p w14:paraId="6C19D776" w14:textId="77777777" w:rsidR="00505E4F" w:rsidRPr="00505E4F" w:rsidRDefault="00505E4F" w:rsidP="00505E4F">
            <w:pPr>
              <w:widowControl w:val="0"/>
              <w:autoSpaceDE w:val="0"/>
              <w:autoSpaceDN w:val="0"/>
              <w:adjustRightInd w:val="0"/>
              <w:ind w:left="60" w:right="60"/>
              <w:jc w:val="right"/>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.073746352</w:t>
            </w:r>
          </w:p>
        </w:tc>
        <w:tc>
          <w:tcPr>
            <w:tcW w:w="1299" w:type="dxa"/>
            <w:tcBorders>
              <w:top w:val="nil"/>
              <w:bottom w:val="nil"/>
              <w:right w:val="single" w:sz="16" w:space="0" w:color="000000"/>
            </w:tcBorders>
            <w:shd w:val="clear" w:color="auto" w:fill="FFFFFF"/>
            <w:vAlign w:val="center"/>
          </w:tcPr>
          <w:p w14:paraId="366BAD26" w14:textId="77777777" w:rsidR="00505E4F" w:rsidRPr="00505E4F" w:rsidRDefault="00505E4F" w:rsidP="00505E4F">
            <w:pPr>
              <w:widowControl w:val="0"/>
              <w:autoSpaceDE w:val="0"/>
              <w:autoSpaceDN w:val="0"/>
              <w:adjustRightInd w:val="0"/>
              <w:ind w:left="60" w:right="60"/>
              <w:jc w:val="right"/>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.085615544</w:t>
            </w:r>
          </w:p>
        </w:tc>
      </w:tr>
      <w:tr w:rsidR="00B8612C" w:rsidRPr="00505E4F" w14:paraId="5846B03B" w14:textId="77777777" w:rsidTr="00B8612C">
        <w:trPr>
          <w:cantSplit/>
        </w:trPr>
        <w:tc>
          <w:tcPr>
            <w:tcW w:w="1904" w:type="dxa"/>
            <w:vMerge/>
            <w:tcBorders>
              <w:top w:val="single" w:sz="16" w:space="0" w:color="000000"/>
              <w:left w:val="single" w:sz="16" w:space="0" w:color="000000"/>
              <w:right w:val="nil"/>
            </w:tcBorders>
            <w:shd w:val="clear" w:color="auto" w:fill="FFFFFF"/>
          </w:tcPr>
          <w:p w14:paraId="7BEAB514" w14:textId="77777777" w:rsidR="00505E4F" w:rsidRPr="00505E4F" w:rsidRDefault="00505E4F" w:rsidP="00505E4F">
            <w:pPr>
              <w:widowControl w:val="0"/>
              <w:autoSpaceDE w:val="0"/>
              <w:autoSpaceDN w:val="0"/>
              <w:adjustRightInd w:val="0"/>
              <w:rPr>
                <w:rFonts w:ascii="Arial Unicode MS" w:eastAsia="Arial Unicode MS" w:hAnsi="Arial Unicode MS" w:cs="Arial Unicode MS"/>
                <w:color w:val="000000"/>
                <w:sz w:val="16"/>
                <w:szCs w:val="16"/>
              </w:rPr>
            </w:pPr>
          </w:p>
        </w:tc>
        <w:tc>
          <w:tcPr>
            <w:tcW w:w="1218" w:type="dxa"/>
            <w:tcBorders>
              <w:top w:val="nil"/>
              <w:left w:val="nil"/>
              <w:right w:val="single" w:sz="16" w:space="0" w:color="000000"/>
            </w:tcBorders>
            <w:shd w:val="clear" w:color="auto" w:fill="FFFFFF"/>
          </w:tcPr>
          <w:p w14:paraId="7631B992" w14:textId="77777777" w:rsidR="00505E4F" w:rsidRPr="00505E4F" w:rsidRDefault="00505E4F" w:rsidP="00505E4F">
            <w:pPr>
              <w:widowControl w:val="0"/>
              <w:autoSpaceDE w:val="0"/>
              <w:autoSpaceDN w:val="0"/>
              <w:adjustRightInd w:val="0"/>
              <w:ind w:left="60" w:right="60"/>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N</w:t>
            </w:r>
          </w:p>
        </w:tc>
        <w:tc>
          <w:tcPr>
            <w:tcW w:w="1264" w:type="dxa"/>
            <w:tcBorders>
              <w:top w:val="nil"/>
              <w:left w:val="single" w:sz="16" w:space="0" w:color="000000"/>
            </w:tcBorders>
            <w:shd w:val="clear" w:color="auto" w:fill="FFFFFF"/>
            <w:vAlign w:val="center"/>
          </w:tcPr>
          <w:p w14:paraId="6CA9193C" w14:textId="77777777" w:rsidR="00505E4F" w:rsidRPr="00505E4F" w:rsidRDefault="00505E4F" w:rsidP="00505E4F">
            <w:pPr>
              <w:widowControl w:val="0"/>
              <w:autoSpaceDE w:val="0"/>
              <w:autoSpaceDN w:val="0"/>
              <w:adjustRightInd w:val="0"/>
              <w:ind w:left="60" w:right="60"/>
              <w:jc w:val="right"/>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272</w:t>
            </w:r>
          </w:p>
        </w:tc>
        <w:tc>
          <w:tcPr>
            <w:tcW w:w="1146" w:type="dxa"/>
            <w:tcBorders>
              <w:top w:val="nil"/>
            </w:tcBorders>
            <w:shd w:val="clear" w:color="auto" w:fill="FFFFFF"/>
            <w:vAlign w:val="center"/>
          </w:tcPr>
          <w:p w14:paraId="2E3A1519" w14:textId="77777777" w:rsidR="00505E4F" w:rsidRPr="00505E4F" w:rsidRDefault="00505E4F" w:rsidP="00505E4F">
            <w:pPr>
              <w:widowControl w:val="0"/>
              <w:autoSpaceDE w:val="0"/>
              <w:autoSpaceDN w:val="0"/>
              <w:adjustRightInd w:val="0"/>
              <w:ind w:left="60" w:right="60"/>
              <w:jc w:val="right"/>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0</w:t>
            </w:r>
          </w:p>
        </w:tc>
        <w:tc>
          <w:tcPr>
            <w:tcW w:w="1128" w:type="dxa"/>
            <w:tcBorders>
              <w:top w:val="nil"/>
            </w:tcBorders>
            <w:shd w:val="clear" w:color="auto" w:fill="FFFFFF"/>
            <w:vAlign w:val="center"/>
          </w:tcPr>
          <w:p w14:paraId="05483521" w14:textId="77777777" w:rsidR="00505E4F" w:rsidRPr="00505E4F" w:rsidRDefault="00505E4F" w:rsidP="00505E4F">
            <w:pPr>
              <w:widowControl w:val="0"/>
              <w:autoSpaceDE w:val="0"/>
              <w:autoSpaceDN w:val="0"/>
              <w:adjustRightInd w:val="0"/>
              <w:ind w:left="60" w:right="60"/>
              <w:jc w:val="right"/>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16</w:t>
            </w:r>
          </w:p>
        </w:tc>
        <w:tc>
          <w:tcPr>
            <w:tcW w:w="1116" w:type="dxa"/>
            <w:tcBorders>
              <w:top w:val="nil"/>
            </w:tcBorders>
            <w:shd w:val="clear" w:color="auto" w:fill="FFFFFF"/>
            <w:vAlign w:val="center"/>
          </w:tcPr>
          <w:p w14:paraId="3E2AECAF" w14:textId="77777777" w:rsidR="00505E4F" w:rsidRPr="00505E4F" w:rsidRDefault="00505E4F" w:rsidP="00505E4F">
            <w:pPr>
              <w:widowControl w:val="0"/>
              <w:autoSpaceDE w:val="0"/>
              <w:autoSpaceDN w:val="0"/>
              <w:adjustRightInd w:val="0"/>
              <w:ind w:left="60" w:right="60"/>
              <w:jc w:val="right"/>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243</w:t>
            </w:r>
          </w:p>
        </w:tc>
        <w:tc>
          <w:tcPr>
            <w:tcW w:w="1299" w:type="dxa"/>
            <w:tcBorders>
              <w:top w:val="nil"/>
              <w:right w:val="single" w:sz="16" w:space="0" w:color="000000"/>
            </w:tcBorders>
            <w:shd w:val="clear" w:color="auto" w:fill="FFFFFF"/>
            <w:vAlign w:val="center"/>
          </w:tcPr>
          <w:p w14:paraId="0FC6CA2C" w14:textId="77777777" w:rsidR="00505E4F" w:rsidRPr="00505E4F" w:rsidRDefault="00505E4F" w:rsidP="00505E4F">
            <w:pPr>
              <w:widowControl w:val="0"/>
              <w:autoSpaceDE w:val="0"/>
              <w:autoSpaceDN w:val="0"/>
              <w:adjustRightInd w:val="0"/>
              <w:ind w:left="60" w:right="60"/>
              <w:jc w:val="right"/>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303</w:t>
            </w:r>
          </w:p>
        </w:tc>
      </w:tr>
      <w:tr w:rsidR="00B8612C" w:rsidRPr="00505E4F" w14:paraId="7838D582" w14:textId="77777777" w:rsidTr="00B8612C">
        <w:trPr>
          <w:cantSplit/>
        </w:trPr>
        <w:tc>
          <w:tcPr>
            <w:tcW w:w="9075" w:type="dxa"/>
            <w:gridSpan w:val="7"/>
            <w:tcBorders>
              <w:top w:val="nil"/>
              <w:left w:val="nil"/>
              <w:bottom w:val="nil"/>
              <w:right w:val="nil"/>
            </w:tcBorders>
            <w:shd w:val="clear" w:color="auto" w:fill="FFFFFF"/>
          </w:tcPr>
          <w:p w14:paraId="741C2EB5" w14:textId="77777777" w:rsidR="00505E4F" w:rsidRPr="00505E4F" w:rsidRDefault="00505E4F" w:rsidP="00505E4F">
            <w:pPr>
              <w:widowControl w:val="0"/>
              <w:autoSpaceDE w:val="0"/>
              <w:autoSpaceDN w:val="0"/>
              <w:adjustRightInd w:val="0"/>
              <w:ind w:left="60" w:right="60"/>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 xml:space="preserve">a. Dependent Variable: </w:t>
            </w:r>
            <w:proofErr w:type="spellStart"/>
            <w:r w:rsidRPr="00505E4F">
              <w:rPr>
                <w:rFonts w:ascii="Arial Unicode MS" w:eastAsia="Arial Unicode MS" w:hAnsi="Arial Unicode MS" w:cs="Arial Unicode MS"/>
                <w:color w:val="000000"/>
                <w:sz w:val="16"/>
                <w:szCs w:val="16"/>
              </w:rPr>
              <w:t>FXRate</w:t>
            </w:r>
            <w:proofErr w:type="spellEnd"/>
          </w:p>
        </w:tc>
      </w:tr>
      <w:tr w:rsidR="00B8612C" w:rsidRPr="00505E4F" w14:paraId="09016845" w14:textId="77777777" w:rsidTr="00B8612C">
        <w:trPr>
          <w:cantSplit/>
        </w:trPr>
        <w:tc>
          <w:tcPr>
            <w:tcW w:w="9075" w:type="dxa"/>
            <w:gridSpan w:val="7"/>
            <w:tcBorders>
              <w:top w:val="nil"/>
              <w:left w:val="nil"/>
              <w:bottom w:val="nil"/>
              <w:right w:val="nil"/>
            </w:tcBorders>
            <w:shd w:val="clear" w:color="auto" w:fill="FFFFFF"/>
          </w:tcPr>
          <w:p w14:paraId="3763C175" w14:textId="77777777" w:rsidR="00505E4F" w:rsidRPr="00505E4F" w:rsidRDefault="00505E4F" w:rsidP="00505E4F">
            <w:pPr>
              <w:widowControl w:val="0"/>
              <w:autoSpaceDE w:val="0"/>
              <w:autoSpaceDN w:val="0"/>
              <w:adjustRightInd w:val="0"/>
              <w:ind w:left="60" w:right="60"/>
              <w:rPr>
                <w:rFonts w:ascii="Arial Unicode MS" w:eastAsia="Arial Unicode MS" w:hAnsi="Arial Unicode MS" w:cs="Arial Unicode MS"/>
                <w:color w:val="000000"/>
                <w:sz w:val="16"/>
                <w:szCs w:val="16"/>
              </w:rPr>
            </w:pPr>
            <w:r w:rsidRPr="00505E4F">
              <w:rPr>
                <w:rFonts w:ascii="Arial Unicode MS" w:eastAsia="Arial Unicode MS" w:hAnsi="Arial Unicode MS" w:cs="Arial Unicode MS"/>
                <w:color w:val="000000"/>
                <w:sz w:val="16"/>
                <w:szCs w:val="16"/>
              </w:rPr>
              <w:t>b. Unless otherwise noted, bootstrap results are based on 5000 bootstrap samples</w:t>
            </w:r>
          </w:p>
        </w:tc>
      </w:tr>
    </w:tbl>
    <w:p w14:paraId="49F3BBE5" w14:textId="77777777" w:rsidR="00505E4F" w:rsidRPr="001B2B61" w:rsidRDefault="00505E4F" w:rsidP="001B2B61">
      <w:pPr>
        <w:spacing w:line="400" w:lineRule="atLeast"/>
      </w:pPr>
    </w:p>
    <w:p w14:paraId="28A54C85" w14:textId="18E0A5B6" w:rsidR="00B4686A" w:rsidDel="005B4E73" w:rsidRDefault="001D0F60" w:rsidP="00B4686A">
      <w:pPr>
        <w:spacing w:line="360" w:lineRule="auto"/>
        <w:rPr>
          <w:del w:id="1936" w:author="David Modjeska" w:date="2016-04-21T23:39:00Z"/>
          <w:rFonts w:asciiTheme="majorHAnsi" w:hAnsiTheme="majorHAnsi"/>
          <w:sz w:val="20"/>
        </w:rPr>
      </w:pPr>
      <w:r>
        <w:rPr>
          <w:rFonts w:asciiTheme="majorHAnsi" w:hAnsiTheme="majorHAnsi"/>
          <w:sz w:val="20"/>
        </w:rPr>
        <w:t>B</w:t>
      </w:r>
      <w:r w:rsidR="0074227B">
        <w:rPr>
          <w:rFonts w:asciiTheme="majorHAnsi" w:hAnsiTheme="majorHAnsi"/>
          <w:sz w:val="20"/>
        </w:rPr>
        <w:t xml:space="preserve">ootstrapping </w:t>
      </w:r>
      <w:r w:rsidR="0098619D">
        <w:rPr>
          <w:rFonts w:asciiTheme="majorHAnsi" w:hAnsiTheme="majorHAnsi"/>
          <w:sz w:val="20"/>
        </w:rPr>
        <w:t>results agree with</w:t>
      </w:r>
      <w:r w:rsidR="00BE7691">
        <w:rPr>
          <w:rFonts w:asciiTheme="majorHAnsi" w:hAnsiTheme="majorHAnsi"/>
          <w:sz w:val="20"/>
        </w:rPr>
        <w:t xml:space="preserve"> </w:t>
      </w:r>
      <w:r w:rsidR="00B23ED8">
        <w:rPr>
          <w:rFonts w:asciiTheme="majorHAnsi" w:hAnsiTheme="majorHAnsi"/>
          <w:sz w:val="20"/>
        </w:rPr>
        <w:t>the final model</w:t>
      </w:r>
      <w:r w:rsidR="00783520">
        <w:rPr>
          <w:rFonts w:asciiTheme="majorHAnsi" w:hAnsiTheme="majorHAnsi"/>
          <w:sz w:val="20"/>
        </w:rPr>
        <w:t>, with a mean</w:t>
      </w:r>
      <w:r w:rsidR="0098619D">
        <w:rPr>
          <w:rFonts w:asciiTheme="majorHAnsi" w:hAnsiTheme="majorHAnsi"/>
          <w:sz w:val="20"/>
        </w:rPr>
        <w:t xml:space="preserve"> R-squared value of </w:t>
      </w:r>
      <w:r>
        <w:rPr>
          <w:rFonts w:asciiTheme="majorHAnsi" w:hAnsiTheme="majorHAnsi"/>
          <w:sz w:val="20"/>
        </w:rPr>
        <w:t>.926</w:t>
      </w:r>
      <w:r w:rsidR="00BE7691">
        <w:rPr>
          <w:rFonts w:asciiTheme="majorHAnsi" w:hAnsiTheme="majorHAnsi"/>
          <w:sz w:val="20"/>
        </w:rPr>
        <w:t>.</w:t>
      </w:r>
      <w:r w:rsidR="0074227B">
        <w:rPr>
          <w:rFonts w:asciiTheme="majorHAnsi" w:hAnsiTheme="majorHAnsi"/>
          <w:sz w:val="20"/>
        </w:rPr>
        <w:t xml:space="preserve"> </w:t>
      </w:r>
      <w:r w:rsidR="00B4686A">
        <w:rPr>
          <w:rFonts w:asciiTheme="majorHAnsi" w:hAnsiTheme="majorHAnsi"/>
          <w:sz w:val="20"/>
        </w:rPr>
        <w:t>The bias of 4.7*10</w:t>
      </w:r>
      <w:r w:rsidR="00B4686A">
        <w:rPr>
          <w:rFonts w:asciiTheme="majorHAnsi" w:hAnsiTheme="majorHAnsi"/>
          <w:sz w:val="20"/>
          <w:vertAlign w:val="superscript"/>
        </w:rPr>
        <w:t xml:space="preserve">-4 </w:t>
      </w:r>
      <w:r w:rsidR="00B4686A">
        <w:rPr>
          <w:rFonts w:asciiTheme="majorHAnsi" w:hAnsiTheme="majorHAnsi"/>
          <w:sz w:val="20"/>
        </w:rPr>
        <w:t>is small.</w:t>
      </w:r>
    </w:p>
    <w:p w14:paraId="5DB8E57A" w14:textId="45FFFB8B" w:rsidR="0074227B" w:rsidRDefault="00B4686A">
      <w:pPr>
        <w:spacing w:line="360" w:lineRule="auto"/>
        <w:rPr>
          <w:sz w:val="18"/>
          <w:szCs w:val="18"/>
        </w:rPr>
        <w:pPrChange w:id="1937" w:author="David Modjeska" w:date="2016-04-21T23:39:00Z">
          <w:pPr>
            <w:ind w:left="1080"/>
          </w:pPr>
        </w:pPrChange>
      </w:pPr>
      <w:r>
        <w:rPr>
          <w:sz w:val="18"/>
          <w:szCs w:val="18"/>
        </w:rPr>
        <w:t xml:space="preserve"> </w:t>
      </w:r>
      <w:r w:rsidR="00BE7691">
        <w:rPr>
          <w:rFonts w:asciiTheme="majorHAnsi" w:hAnsiTheme="majorHAnsi"/>
          <w:sz w:val="20"/>
        </w:rPr>
        <w:t>We have 95% confidence that thi</w:t>
      </w:r>
      <w:r w:rsidR="001D0F60">
        <w:rPr>
          <w:rFonts w:asciiTheme="majorHAnsi" w:hAnsiTheme="majorHAnsi"/>
          <w:sz w:val="20"/>
        </w:rPr>
        <w:t>s model explains between 91.6</w:t>
      </w:r>
      <w:r w:rsidR="007F43A6">
        <w:rPr>
          <w:rFonts w:asciiTheme="majorHAnsi" w:hAnsiTheme="majorHAnsi"/>
          <w:sz w:val="20"/>
        </w:rPr>
        <w:t>% and 93.6</w:t>
      </w:r>
      <w:r w:rsidR="00BE7691">
        <w:rPr>
          <w:rFonts w:asciiTheme="majorHAnsi" w:hAnsiTheme="majorHAnsi"/>
          <w:sz w:val="20"/>
        </w:rPr>
        <w:t>% of the variability in USD/CAD FX rate.</w:t>
      </w:r>
      <w:r w:rsidR="00053AAF">
        <w:rPr>
          <w:rFonts w:asciiTheme="majorHAnsi" w:hAnsiTheme="majorHAnsi"/>
          <w:sz w:val="20"/>
        </w:rPr>
        <w:t xml:space="preserve"> </w:t>
      </w:r>
    </w:p>
    <w:p w14:paraId="45AE5CAB" w14:textId="3F11B3BE" w:rsidR="00920062" w:rsidRPr="00A215F3" w:rsidDel="005B4E73" w:rsidRDefault="00A215F3" w:rsidP="00A215F3">
      <w:pPr>
        <w:keepNext/>
        <w:keepLines/>
        <w:spacing w:line="480" w:lineRule="auto"/>
        <w:rPr>
          <w:del w:id="1938" w:author="David Modjeska" w:date="2016-04-21T23:38:00Z"/>
          <w:rFonts w:asciiTheme="majorHAnsi" w:hAnsiTheme="majorHAnsi"/>
          <w:b/>
        </w:rPr>
      </w:pPr>
      <w:del w:id="1939" w:author="David Modjeska" w:date="2016-04-21T23:38:00Z">
        <w:r w:rsidDel="005B4E73">
          <w:rPr>
            <w:rFonts w:asciiTheme="majorHAnsi" w:hAnsiTheme="majorHAnsi"/>
            <w:b/>
          </w:rPr>
          <w:delText>h</w:delText>
        </w:r>
        <w:r w:rsidR="00854A8E" w:rsidRPr="00A215F3" w:rsidDel="005B4E73">
          <w:rPr>
            <w:rFonts w:asciiTheme="majorHAnsi" w:hAnsiTheme="majorHAnsi"/>
            <w:b/>
          </w:rPr>
          <w:delText xml:space="preserve">.  </w:delText>
        </w:r>
        <w:r w:rsidR="00920062" w:rsidRPr="00A215F3" w:rsidDel="005B4E73">
          <w:rPr>
            <w:rFonts w:asciiTheme="majorHAnsi" w:hAnsiTheme="majorHAnsi"/>
            <w:b/>
          </w:rPr>
          <w:delText>Random Forests</w:delText>
        </w:r>
      </w:del>
    </w:p>
    <w:p w14:paraId="2540C41F" w14:textId="636B715C" w:rsidR="00FF6EEF" w:rsidDel="005B4E73" w:rsidRDefault="00972C14" w:rsidP="00A829ED">
      <w:pPr>
        <w:spacing w:line="360" w:lineRule="auto"/>
        <w:rPr>
          <w:del w:id="1940" w:author="David Modjeska" w:date="2016-04-21T23:38:00Z"/>
          <w:rFonts w:asciiTheme="majorHAnsi" w:hAnsiTheme="majorHAnsi"/>
          <w:sz w:val="20"/>
        </w:rPr>
      </w:pPr>
      <w:del w:id="1941" w:author="David Modjeska" w:date="2016-04-21T23:38:00Z">
        <w:r w:rsidDel="005B4E73">
          <w:rPr>
            <w:rFonts w:asciiTheme="majorHAnsi" w:hAnsiTheme="majorHAnsi"/>
            <w:sz w:val="20"/>
          </w:rPr>
          <w:delText>To provide context for</w:delText>
        </w:r>
        <w:r w:rsidR="00FF6EEF" w:rsidDel="005B4E73">
          <w:rPr>
            <w:rFonts w:asciiTheme="majorHAnsi" w:hAnsiTheme="majorHAnsi"/>
            <w:sz w:val="20"/>
          </w:rPr>
          <w:delText xml:space="preserve"> the technique of multiple regression, </w:delText>
        </w:r>
        <w:r w:rsidR="002E3758" w:rsidDel="005B4E73">
          <w:rPr>
            <w:rFonts w:asciiTheme="majorHAnsi" w:hAnsiTheme="majorHAnsi"/>
            <w:sz w:val="20"/>
          </w:rPr>
          <w:delText xml:space="preserve">it would be useful to get a sense of the practical upper limit of predictability from this data set. For this purpose, we can use a machine-learning algorithm known as Random Forests. This technique was chosen for </w:delText>
        </w:r>
        <w:r w:rsidR="00B87B9C" w:rsidDel="005B4E73">
          <w:rPr>
            <w:rFonts w:asciiTheme="majorHAnsi" w:hAnsiTheme="majorHAnsi"/>
            <w:sz w:val="20"/>
          </w:rPr>
          <w:delText>tool availability, simplicity of execution</w:delText>
        </w:r>
        <w:r w:rsidR="002E3758" w:rsidDel="005B4E73">
          <w:rPr>
            <w:rFonts w:asciiTheme="majorHAnsi" w:hAnsiTheme="majorHAnsi"/>
            <w:sz w:val="20"/>
          </w:rPr>
          <w:delText>, and the typically high predictive value of the algorithm. The algorithm was run in R, and the output is below.</w:delText>
        </w:r>
      </w:del>
    </w:p>
    <w:p w14:paraId="022F4BC7" w14:textId="2BE8CE4F" w:rsidR="00F131F1" w:rsidDel="005B4E73" w:rsidRDefault="00F131F1" w:rsidP="00A829ED">
      <w:pPr>
        <w:spacing w:line="360" w:lineRule="auto"/>
        <w:rPr>
          <w:del w:id="1942" w:author="David Modjeska" w:date="2016-04-21T23:38:00Z"/>
          <w:rFonts w:asciiTheme="majorHAnsi" w:hAnsiTheme="majorHAnsi"/>
          <w:sz w:val="20"/>
        </w:rPr>
      </w:pPr>
    </w:p>
    <w:p w14:paraId="3B675849" w14:textId="26F146A3" w:rsidR="00962791" w:rsidRPr="009A75B7" w:rsidDel="005B4E73" w:rsidRDefault="00962791" w:rsidP="008945B1">
      <w:pPr>
        <w:pStyle w:val="ListParagraph"/>
        <w:spacing w:line="240" w:lineRule="auto"/>
        <w:ind w:left="1440"/>
        <w:rPr>
          <w:del w:id="1943" w:author="David Modjeska" w:date="2016-04-21T23:38:00Z"/>
          <w:rFonts w:ascii="Andale Mono" w:hAnsi="Andale Mono" w:cs="Courier New"/>
          <w:sz w:val="16"/>
          <w:szCs w:val="16"/>
        </w:rPr>
      </w:pPr>
      <w:del w:id="1944" w:author="David Modjeska" w:date="2016-04-21T23:38:00Z">
        <w:r w:rsidRPr="009A75B7" w:rsidDel="005B4E73">
          <w:rPr>
            <w:rFonts w:ascii="Andale Mono" w:hAnsi="Andale Mono" w:cs="Courier New"/>
            <w:sz w:val="16"/>
            <w:szCs w:val="16"/>
          </w:rPr>
          <w:delText xml:space="preserve">Random Forest </w:delText>
        </w:r>
      </w:del>
    </w:p>
    <w:p w14:paraId="06B2BA0C" w14:textId="112FA639" w:rsidR="00962791" w:rsidRPr="009A75B7" w:rsidDel="005B4E73" w:rsidRDefault="00962791" w:rsidP="008945B1">
      <w:pPr>
        <w:pStyle w:val="ListParagraph"/>
        <w:spacing w:line="240" w:lineRule="auto"/>
        <w:ind w:left="1440"/>
        <w:rPr>
          <w:del w:id="1945" w:author="David Modjeska" w:date="2016-04-21T23:38:00Z"/>
          <w:rFonts w:ascii="Andale Mono" w:hAnsi="Andale Mono" w:cs="Courier New"/>
          <w:sz w:val="16"/>
          <w:szCs w:val="16"/>
        </w:rPr>
      </w:pPr>
    </w:p>
    <w:p w14:paraId="11980374" w14:textId="1DF12484" w:rsidR="00962791" w:rsidRPr="009A75B7" w:rsidDel="005B4E73" w:rsidRDefault="00962791" w:rsidP="008945B1">
      <w:pPr>
        <w:pStyle w:val="ListParagraph"/>
        <w:spacing w:line="240" w:lineRule="auto"/>
        <w:ind w:left="1440"/>
        <w:rPr>
          <w:del w:id="1946" w:author="David Modjeska" w:date="2016-04-21T23:38:00Z"/>
          <w:rFonts w:ascii="Andale Mono" w:hAnsi="Andale Mono" w:cs="Courier New"/>
          <w:sz w:val="16"/>
          <w:szCs w:val="16"/>
        </w:rPr>
      </w:pPr>
      <w:del w:id="1947" w:author="David Modjeska" w:date="2016-04-21T23:38:00Z">
        <w:r w:rsidRPr="009A75B7" w:rsidDel="005B4E73">
          <w:rPr>
            <w:rFonts w:ascii="Andale Mono" w:hAnsi="Andale Mono" w:cs="Courier New"/>
            <w:sz w:val="16"/>
            <w:szCs w:val="16"/>
          </w:rPr>
          <w:delText>3596 samples</w:delText>
        </w:r>
      </w:del>
    </w:p>
    <w:p w14:paraId="0FC9293F" w14:textId="5C2F8561" w:rsidR="00962791" w:rsidRPr="009A75B7" w:rsidDel="005B4E73" w:rsidRDefault="00962791" w:rsidP="008945B1">
      <w:pPr>
        <w:pStyle w:val="ListParagraph"/>
        <w:spacing w:line="240" w:lineRule="auto"/>
        <w:ind w:left="1440"/>
        <w:rPr>
          <w:del w:id="1948" w:author="David Modjeska" w:date="2016-04-21T23:38:00Z"/>
          <w:rFonts w:ascii="Andale Mono" w:hAnsi="Andale Mono" w:cs="Courier New"/>
          <w:sz w:val="16"/>
          <w:szCs w:val="16"/>
        </w:rPr>
      </w:pPr>
      <w:del w:id="1949" w:author="David Modjeska" w:date="2016-04-21T23:38:00Z">
        <w:r w:rsidRPr="009A75B7" w:rsidDel="005B4E73">
          <w:rPr>
            <w:rFonts w:ascii="Andale Mono" w:hAnsi="Andale Mono" w:cs="Courier New"/>
            <w:sz w:val="16"/>
            <w:szCs w:val="16"/>
          </w:rPr>
          <w:delText xml:space="preserve">  43 predictor</w:delText>
        </w:r>
        <w:r w:rsidR="00B74FD9" w:rsidDel="005B4E73">
          <w:rPr>
            <w:rFonts w:ascii="Andale Mono" w:hAnsi="Andale Mono" w:cs="Courier New"/>
            <w:sz w:val="16"/>
            <w:szCs w:val="16"/>
          </w:rPr>
          <w:delText>s</w:delText>
        </w:r>
      </w:del>
    </w:p>
    <w:p w14:paraId="334020E4" w14:textId="261CC83C" w:rsidR="00962791" w:rsidRPr="009A75B7" w:rsidDel="005B4E73" w:rsidRDefault="00962791" w:rsidP="008945B1">
      <w:pPr>
        <w:pStyle w:val="ListParagraph"/>
        <w:spacing w:line="240" w:lineRule="auto"/>
        <w:ind w:left="1440"/>
        <w:rPr>
          <w:del w:id="1950" w:author="David Modjeska" w:date="2016-04-21T23:38:00Z"/>
          <w:rFonts w:ascii="Andale Mono" w:hAnsi="Andale Mono" w:cs="Courier New"/>
          <w:sz w:val="16"/>
          <w:szCs w:val="16"/>
        </w:rPr>
      </w:pPr>
    </w:p>
    <w:p w14:paraId="3E3A9DD9" w14:textId="1239F92B" w:rsidR="00962791" w:rsidRPr="009A75B7" w:rsidDel="005B4E73" w:rsidRDefault="00962791" w:rsidP="008945B1">
      <w:pPr>
        <w:pStyle w:val="ListParagraph"/>
        <w:spacing w:line="240" w:lineRule="auto"/>
        <w:ind w:left="1440"/>
        <w:rPr>
          <w:del w:id="1951" w:author="David Modjeska" w:date="2016-04-21T23:38:00Z"/>
          <w:rFonts w:ascii="Andale Mono" w:hAnsi="Andale Mono" w:cs="Courier New"/>
          <w:sz w:val="16"/>
          <w:szCs w:val="16"/>
        </w:rPr>
      </w:pPr>
      <w:del w:id="1952" w:author="David Modjeska" w:date="2016-04-21T23:38:00Z">
        <w:r w:rsidRPr="009A75B7" w:rsidDel="005B4E73">
          <w:rPr>
            <w:rFonts w:ascii="Andale Mono" w:hAnsi="Andale Mono" w:cs="Courier New"/>
            <w:sz w:val="16"/>
            <w:szCs w:val="16"/>
          </w:rPr>
          <w:delText xml:space="preserve">Pre-processing: centered (44), scaled (44) </w:delText>
        </w:r>
      </w:del>
    </w:p>
    <w:p w14:paraId="69C6718F" w14:textId="2DB9AD4A" w:rsidR="00962791" w:rsidRPr="009A75B7" w:rsidDel="005B4E73" w:rsidRDefault="00962791" w:rsidP="008945B1">
      <w:pPr>
        <w:pStyle w:val="ListParagraph"/>
        <w:spacing w:line="240" w:lineRule="auto"/>
        <w:ind w:left="1440"/>
        <w:rPr>
          <w:del w:id="1953" w:author="David Modjeska" w:date="2016-04-21T23:38:00Z"/>
          <w:rFonts w:ascii="Andale Mono" w:hAnsi="Andale Mono" w:cs="Courier New"/>
          <w:sz w:val="16"/>
          <w:szCs w:val="16"/>
        </w:rPr>
      </w:pPr>
      <w:del w:id="1954" w:author="David Modjeska" w:date="2016-04-21T23:38:00Z">
        <w:r w:rsidRPr="009A75B7" w:rsidDel="005B4E73">
          <w:rPr>
            <w:rFonts w:ascii="Andale Mono" w:hAnsi="Andale Mono" w:cs="Courier New"/>
            <w:sz w:val="16"/>
            <w:szCs w:val="16"/>
          </w:rPr>
          <w:delText xml:space="preserve">Resampling: Cross-Validated (10 fold, repeated 10 times) </w:delText>
        </w:r>
      </w:del>
    </w:p>
    <w:p w14:paraId="7CFF7215" w14:textId="0A22C7C0" w:rsidR="00962791" w:rsidRPr="009A75B7" w:rsidDel="005B4E73" w:rsidRDefault="00962791" w:rsidP="008945B1">
      <w:pPr>
        <w:pStyle w:val="ListParagraph"/>
        <w:spacing w:line="240" w:lineRule="auto"/>
        <w:ind w:left="1440"/>
        <w:rPr>
          <w:del w:id="1955" w:author="David Modjeska" w:date="2016-04-21T23:38:00Z"/>
          <w:rFonts w:ascii="Andale Mono" w:hAnsi="Andale Mono" w:cs="Courier New"/>
          <w:sz w:val="16"/>
          <w:szCs w:val="16"/>
        </w:rPr>
      </w:pPr>
      <w:del w:id="1956" w:author="David Modjeska" w:date="2016-04-21T23:38:00Z">
        <w:r w:rsidRPr="009A75B7" w:rsidDel="005B4E73">
          <w:rPr>
            <w:rFonts w:ascii="Andale Mono" w:hAnsi="Andale Mono" w:cs="Courier New"/>
            <w:sz w:val="16"/>
            <w:szCs w:val="16"/>
          </w:rPr>
          <w:delText xml:space="preserve">Summary of sample sizes: 2261, 2262, 2261, 2261, 2262, 2262, ... </w:delText>
        </w:r>
      </w:del>
    </w:p>
    <w:p w14:paraId="6EC8887C" w14:textId="3E9A5C9E" w:rsidR="00962791" w:rsidRPr="009A75B7" w:rsidDel="005B4E73" w:rsidRDefault="00962791" w:rsidP="008945B1">
      <w:pPr>
        <w:pStyle w:val="ListParagraph"/>
        <w:spacing w:line="240" w:lineRule="auto"/>
        <w:ind w:left="1440"/>
        <w:rPr>
          <w:del w:id="1957" w:author="David Modjeska" w:date="2016-04-21T23:38:00Z"/>
          <w:rFonts w:ascii="Andale Mono" w:hAnsi="Andale Mono" w:cs="Courier New"/>
          <w:sz w:val="16"/>
          <w:szCs w:val="16"/>
        </w:rPr>
      </w:pPr>
      <w:del w:id="1958" w:author="David Modjeska" w:date="2016-04-21T23:38:00Z">
        <w:r w:rsidRPr="009A75B7" w:rsidDel="005B4E73">
          <w:rPr>
            <w:rFonts w:ascii="Andale Mono" w:hAnsi="Andale Mono" w:cs="Courier New"/>
            <w:sz w:val="16"/>
            <w:szCs w:val="16"/>
          </w:rPr>
          <w:delText>Resampling results across tuning parameters:</w:delText>
        </w:r>
      </w:del>
    </w:p>
    <w:p w14:paraId="1E28FCCD" w14:textId="42DFFE54" w:rsidR="00962791" w:rsidRPr="009A75B7" w:rsidDel="005B4E73" w:rsidRDefault="00962791" w:rsidP="008945B1">
      <w:pPr>
        <w:pStyle w:val="ListParagraph"/>
        <w:spacing w:line="240" w:lineRule="auto"/>
        <w:ind w:left="1440"/>
        <w:rPr>
          <w:del w:id="1959" w:author="David Modjeska" w:date="2016-04-21T23:38:00Z"/>
          <w:rFonts w:ascii="Andale Mono" w:hAnsi="Andale Mono" w:cs="Courier New"/>
          <w:sz w:val="16"/>
          <w:szCs w:val="16"/>
        </w:rPr>
      </w:pPr>
    </w:p>
    <w:p w14:paraId="257712C6" w14:textId="59FA01CD" w:rsidR="00962791" w:rsidRPr="009A75B7" w:rsidDel="005B4E73" w:rsidRDefault="00962791" w:rsidP="008945B1">
      <w:pPr>
        <w:pStyle w:val="ListParagraph"/>
        <w:spacing w:line="240" w:lineRule="auto"/>
        <w:ind w:left="1440"/>
        <w:rPr>
          <w:del w:id="1960" w:author="David Modjeska" w:date="2016-04-21T23:38:00Z"/>
          <w:rFonts w:ascii="Andale Mono" w:hAnsi="Andale Mono" w:cs="Courier New"/>
          <w:sz w:val="16"/>
          <w:szCs w:val="16"/>
        </w:rPr>
      </w:pPr>
      <w:del w:id="1961" w:author="David Modjeska" w:date="2016-04-21T23:38:00Z">
        <w:r w:rsidRPr="009A75B7" w:rsidDel="005B4E73">
          <w:rPr>
            <w:rFonts w:ascii="Andale Mono" w:hAnsi="Andale Mono" w:cs="Courier New"/>
            <w:sz w:val="16"/>
            <w:szCs w:val="16"/>
          </w:rPr>
          <w:delText xml:space="preserve">  mtry  RMSE         Rsquared   RMSE SD       Rsquared SD </w:delText>
        </w:r>
      </w:del>
    </w:p>
    <w:p w14:paraId="641808A6" w14:textId="68E59EA1" w:rsidR="00962791" w:rsidRPr="009A75B7" w:rsidDel="005B4E73" w:rsidRDefault="00962791" w:rsidP="008945B1">
      <w:pPr>
        <w:pStyle w:val="ListParagraph"/>
        <w:spacing w:line="240" w:lineRule="auto"/>
        <w:ind w:left="1440"/>
        <w:rPr>
          <w:del w:id="1962" w:author="David Modjeska" w:date="2016-04-21T23:38:00Z"/>
          <w:rFonts w:ascii="Andale Mono" w:hAnsi="Andale Mono" w:cs="Courier New"/>
          <w:sz w:val="16"/>
          <w:szCs w:val="16"/>
        </w:rPr>
      </w:pPr>
      <w:del w:id="1963" w:author="David Modjeska" w:date="2016-04-21T23:38:00Z">
        <w:r w:rsidRPr="009A75B7" w:rsidDel="005B4E73">
          <w:rPr>
            <w:rFonts w:ascii="Andale Mono" w:hAnsi="Andale Mono" w:cs="Courier New"/>
            <w:sz w:val="16"/>
            <w:szCs w:val="16"/>
          </w:rPr>
          <w:delText xml:space="preserve">   2    0.004234402  0.9975553  0.0002782212  0.0003653012</w:delText>
        </w:r>
      </w:del>
    </w:p>
    <w:p w14:paraId="0910B687" w14:textId="3AEEED08" w:rsidR="00962791" w:rsidRPr="009A75B7" w:rsidDel="005B4E73" w:rsidRDefault="00962791" w:rsidP="008945B1">
      <w:pPr>
        <w:pStyle w:val="ListParagraph"/>
        <w:spacing w:line="240" w:lineRule="auto"/>
        <w:ind w:left="1440"/>
        <w:rPr>
          <w:del w:id="1964" w:author="David Modjeska" w:date="2016-04-21T23:38:00Z"/>
          <w:rFonts w:ascii="Andale Mono" w:hAnsi="Andale Mono" w:cs="Courier New"/>
          <w:sz w:val="16"/>
          <w:szCs w:val="16"/>
        </w:rPr>
      </w:pPr>
      <w:del w:id="1965" w:author="David Modjeska" w:date="2016-04-21T23:38:00Z">
        <w:r w:rsidRPr="009A75B7" w:rsidDel="005B4E73">
          <w:rPr>
            <w:rFonts w:ascii="Andale Mono" w:hAnsi="Andale Mono" w:cs="Courier New"/>
            <w:sz w:val="16"/>
            <w:szCs w:val="16"/>
          </w:rPr>
          <w:delText xml:space="preserve">  23    0.004108133  0.9976882  0.0003133884  0.0004090086</w:delText>
        </w:r>
      </w:del>
    </w:p>
    <w:p w14:paraId="613713EF" w14:textId="7F5587D1" w:rsidR="00962791" w:rsidRPr="009A75B7" w:rsidDel="005B4E73" w:rsidRDefault="00962791" w:rsidP="008945B1">
      <w:pPr>
        <w:pStyle w:val="ListParagraph"/>
        <w:spacing w:line="240" w:lineRule="auto"/>
        <w:ind w:left="1440"/>
        <w:rPr>
          <w:del w:id="1966" w:author="David Modjeska" w:date="2016-04-21T23:38:00Z"/>
          <w:rFonts w:ascii="Andale Mono" w:hAnsi="Andale Mono" w:cs="Courier New"/>
          <w:sz w:val="16"/>
          <w:szCs w:val="16"/>
        </w:rPr>
      </w:pPr>
      <w:del w:id="1967" w:author="David Modjeska" w:date="2016-04-21T23:38:00Z">
        <w:r w:rsidRPr="009A75B7" w:rsidDel="005B4E73">
          <w:rPr>
            <w:rFonts w:ascii="Andale Mono" w:hAnsi="Andale Mono" w:cs="Courier New"/>
            <w:sz w:val="16"/>
            <w:szCs w:val="16"/>
          </w:rPr>
          <w:delText xml:space="preserve">  44    0.004106828  0.9976893  0.0003196942  0.0004164878</w:delText>
        </w:r>
      </w:del>
    </w:p>
    <w:p w14:paraId="1904AF30" w14:textId="0F486AEB" w:rsidR="00962791" w:rsidRPr="009A75B7" w:rsidDel="005B4E73" w:rsidRDefault="00962791" w:rsidP="008945B1">
      <w:pPr>
        <w:pStyle w:val="ListParagraph"/>
        <w:spacing w:line="240" w:lineRule="auto"/>
        <w:ind w:left="1440"/>
        <w:rPr>
          <w:del w:id="1968" w:author="David Modjeska" w:date="2016-04-21T23:38:00Z"/>
          <w:rFonts w:ascii="Andale Mono" w:hAnsi="Andale Mono" w:cs="Courier New"/>
          <w:sz w:val="16"/>
          <w:szCs w:val="16"/>
        </w:rPr>
      </w:pPr>
    </w:p>
    <w:p w14:paraId="63C18579" w14:textId="654D56B5" w:rsidR="00962791" w:rsidRPr="009A75B7" w:rsidDel="005B4E73" w:rsidRDefault="00962791" w:rsidP="008945B1">
      <w:pPr>
        <w:pStyle w:val="ListParagraph"/>
        <w:spacing w:line="240" w:lineRule="auto"/>
        <w:ind w:left="1440"/>
        <w:rPr>
          <w:del w:id="1969" w:author="David Modjeska" w:date="2016-04-21T23:38:00Z"/>
          <w:rFonts w:ascii="Andale Mono" w:hAnsi="Andale Mono" w:cs="Courier New"/>
          <w:sz w:val="16"/>
          <w:szCs w:val="16"/>
        </w:rPr>
      </w:pPr>
      <w:del w:id="1970" w:author="David Modjeska" w:date="2016-04-21T23:38:00Z">
        <w:r w:rsidRPr="009A75B7" w:rsidDel="005B4E73">
          <w:rPr>
            <w:rFonts w:ascii="Andale Mono" w:hAnsi="Andale Mono" w:cs="Courier New"/>
            <w:sz w:val="16"/>
            <w:szCs w:val="16"/>
          </w:rPr>
          <w:delText>RMSE was used to</w:delText>
        </w:r>
        <w:r w:rsidR="00E113F7" w:rsidRPr="009A75B7" w:rsidDel="005B4E73">
          <w:rPr>
            <w:rFonts w:ascii="Andale Mono" w:hAnsi="Andale Mono" w:cs="Courier New"/>
            <w:sz w:val="16"/>
            <w:szCs w:val="16"/>
          </w:rPr>
          <w:delText xml:space="preserve"> select the optimal model using</w:delText>
        </w:r>
        <w:r w:rsidRPr="009A75B7" w:rsidDel="005B4E73">
          <w:rPr>
            <w:rFonts w:ascii="Andale Mono" w:hAnsi="Andale Mono" w:cs="Courier New"/>
            <w:sz w:val="16"/>
            <w:szCs w:val="16"/>
          </w:rPr>
          <w:delText xml:space="preserve"> the smallest value.</w:delText>
        </w:r>
      </w:del>
    </w:p>
    <w:p w14:paraId="7663054E" w14:textId="37760A1F" w:rsidR="00E92180" w:rsidRPr="009A75B7" w:rsidDel="005B4E73" w:rsidRDefault="00962791" w:rsidP="00F44954">
      <w:pPr>
        <w:pStyle w:val="ListParagraph"/>
        <w:spacing w:line="240" w:lineRule="auto"/>
        <w:ind w:left="1440"/>
        <w:rPr>
          <w:del w:id="1971" w:author="David Modjeska" w:date="2016-04-21T23:38:00Z"/>
          <w:rFonts w:ascii="Andale Mono" w:hAnsi="Andale Mono" w:cs="Courier New"/>
          <w:sz w:val="16"/>
          <w:szCs w:val="16"/>
        </w:rPr>
      </w:pPr>
      <w:del w:id="1972" w:author="David Modjeska" w:date="2016-04-21T23:38:00Z">
        <w:r w:rsidRPr="009A75B7" w:rsidDel="005B4E73">
          <w:rPr>
            <w:rFonts w:ascii="Andale Mono" w:hAnsi="Andale Mono" w:cs="Courier New"/>
            <w:sz w:val="16"/>
            <w:szCs w:val="16"/>
          </w:rPr>
          <w:delText>The final value used for the model was mtry = 44.</w:delText>
        </w:r>
      </w:del>
    </w:p>
    <w:p w14:paraId="412544CE" w14:textId="466F05E7" w:rsidR="009A75B7" w:rsidRPr="009A75B7" w:rsidDel="005B4E73" w:rsidRDefault="009A75B7" w:rsidP="009327D0">
      <w:pPr>
        <w:pStyle w:val="ListParagraph"/>
        <w:spacing w:line="360" w:lineRule="auto"/>
        <w:ind w:left="0"/>
        <w:rPr>
          <w:del w:id="1973" w:author="David Modjeska" w:date="2016-04-21T23:38:00Z"/>
          <w:rFonts w:asciiTheme="majorHAnsi" w:hAnsiTheme="majorHAnsi"/>
          <w:sz w:val="18"/>
        </w:rPr>
      </w:pPr>
    </w:p>
    <w:p w14:paraId="27DE0A3B" w14:textId="27A5829A" w:rsidR="002E3758" w:rsidDel="005B4E73" w:rsidRDefault="002E3758" w:rsidP="009327D0">
      <w:pPr>
        <w:pStyle w:val="ListParagraph"/>
        <w:spacing w:line="360" w:lineRule="auto"/>
        <w:ind w:left="0"/>
        <w:rPr>
          <w:del w:id="1974" w:author="David Modjeska" w:date="2016-04-21T23:38:00Z"/>
          <w:rFonts w:asciiTheme="majorHAnsi" w:hAnsiTheme="majorHAnsi"/>
          <w:sz w:val="20"/>
        </w:rPr>
      </w:pPr>
      <w:del w:id="1975" w:author="David Modjeska" w:date="2016-04-21T23:38:00Z">
        <w:r w:rsidDel="005B4E73">
          <w:rPr>
            <w:rFonts w:asciiTheme="majorHAnsi" w:hAnsiTheme="majorHAnsi"/>
            <w:sz w:val="20"/>
          </w:rPr>
          <w:delText xml:space="preserve">The R output shows the resulting model </w:delText>
        </w:r>
        <w:r w:rsidR="00295852" w:rsidDel="005B4E73">
          <w:rPr>
            <w:rFonts w:asciiTheme="majorHAnsi" w:hAnsiTheme="majorHAnsi"/>
            <w:sz w:val="20"/>
          </w:rPr>
          <w:delText>with</w:delText>
        </w:r>
        <w:r w:rsidDel="005B4E73">
          <w:rPr>
            <w:rFonts w:asciiTheme="majorHAnsi" w:hAnsiTheme="majorHAnsi"/>
            <w:sz w:val="20"/>
          </w:rPr>
          <w:delText xml:space="preserve"> an R-squared value of .998, </w:delText>
        </w:r>
        <w:r w:rsidR="00295852" w:rsidDel="005B4E73">
          <w:rPr>
            <w:rFonts w:asciiTheme="majorHAnsi" w:hAnsiTheme="majorHAnsi"/>
            <w:sz w:val="20"/>
          </w:rPr>
          <w:delText>and</w:delText>
        </w:r>
        <w:r w:rsidDel="005B4E73">
          <w:rPr>
            <w:rFonts w:asciiTheme="majorHAnsi" w:hAnsiTheme="majorHAnsi"/>
            <w:sz w:val="20"/>
          </w:rPr>
          <w:delText xml:space="preserve"> a root mean-squared error of  0.</w:delText>
        </w:r>
        <w:r w:rsidR="00B82F41" w:rsidDel="005B4E73">
          <w:rPr>
            <w:rFonts w:asciiTheme="majorHAnsi" w:hAnsiTheme="majorHAnsi"/>
            <w:sz w:val="20"/>
          </w:rPr>
          <w:delText xml:space="preserve">004. These results are better than </w:delText>
        </w:r>
        <w:r w:rsidDel="005B4E73">
          <w:rPr>
            <w:rFonts w:asciiTheme="majorHAnsi" w:hAnsiTheme="majorHAnsi"/>
            <w:sz w:val="20"/>
          </w:rPr>
          <w:delText xml:space="preserve">the final model via multiple regression, but at the </w:delText>
        </w:r>
        <w:r w:rsidR="00B82F41" w:rsidDel="005B4E73">
          <w:rPr>
            <w:rFonts w:asciiTheme="majorHAnsi" w:hAnsiTheme="majorHAnsi"/>
            <w:sz w:val="20"/>
          </w:rPr>
          <w:delText>cost</w:delText>
        </w:r>
        <w:r w:rsidDel="005B4E73">
          <w:rPr>
            <w:rFonts w:asciiTheme="majorHAnsi" w:hAnsiTheme="majorHAnsi"/>
            <w:sz w:val="20"/>
          </w:rPr>
          <w:delText xml:space="preserve"> of interpretability. Since our project goals included both e</w:delText>
        </w:r>
        <w:r w:rsidR="00295852" w:rsidDel="005B4E73">
          <w:rPr>
            <w:rFonts w:asciiTheme="majorHAnsi" w:hAnsiTheme="majorHAnsi"/>
            <w:sz w:val="20"/>
          </w:rPr>
          <w:delText>xplanation and prediction, we</w:delText>
        </w:r>
        <w:r w:rsidDel="005B4E73">
          <w:rPr>
            <w:rFonts w:asciiTheme="majorHAnsi" w:hAnsiTheme="majorHAnsi"/>
            <w:sz w:val="20"/>
          </w:rPr>
          <w:delText xml:space="preserve"> </w:delText>
        </w:r>
        <w:r w:rsidR="00B82F41" w:rsidDel="005B4E73">
          <w:rPr>
            <w:rFonts w:asciiTheme="majorHAnsi" w:hAnsiTheme="majorHAnsi"/>
            <w:sz w:val="20"/>
          </w:rPr>
          <w:delText>prefer the regression model</w:delText>
        </w:r>
        <w:r w:rsidDel="005B4E73">
          <w:rPr>
            <w:rFonts w:asciiTheme="majorHAnsi" w:hAnsiTheme="majorHAnsi"/>
            <w:sz w:val="20"/>
          </w:rPr>
          <w:delText xml:space="preserve">. </w:delText>
        </w:r>
      </w:del>
    </w:p>
    <w:p w14:paraId="35E167E3" w14:textId="16BACD0D" w:rsidR="002E3758" w:rsidRPr="00962791" w:rsidDel="005B4E73" w:rsidRDefault="002E3758" w:rsidP="002E3758">
      <w:pPr>
        <w:pStyle w:val="ListParagraph"/>
        <w:spacing w:line="240" w:lineRule="auto"/>
        <w:ind w:left="0"/>
        <w:rPr>
          <w:del w:id="1976" w:author="David Modjeska" w:date="2016-04-21T23:39:00Z"/>
          <w:rFonts w:ascii="Courier New" w:hAnsi="Courier New" w:cs="Courier New"/>
          <w:sz w:val="18"/>
          <w:szCs w:val="18"/>
        </w:rPr>
      </w:pPr>
    </w:p>
    <w:p w14:paraId="0552D1C1" w14:textId="13900805" w:rsidR="005516A6" w:rsidRDefault="005516A6">
      <w:pPr>
        <w:spacing w:after="200" w:line="276" w:lineRule="auto"/>
        <w:rPr>
          <w:rFonts w:asciiTheme="majorHAnsi" w:hAnsiTheme="majorHAnsi" w:cstheme="minorBidi"/>
          <w:b/>
        </w:rPr>
      </w:pPr>
      <w:del w:id="1977" w:author="David Modjeska" w:date="2016-04-21T23:38:00Z">
        <w:r w:rsidDel="005B4E73">
          <w:rPr>
            <w:rFonts w:asciiTheme="majorHAnsi" w:hAnsiTheme="majorHAnsi"/>
            <w:b/>
          </w:rPr>
          <w:br w:type="page"/>
        </w:r>
      </w:del>
    </w:p>
    <w:p w14:paraId="1D908EAD" w14:textId="56EBCEF0" w:rsidR="00027A21" w:rsidRPr="00A215F3" w:rsidRDefault="00027A21">
      <w:pPr>
        <w:pStyle w:val="ListParagraph"/>
        <w:keepNext/>
        <w:keepLines/>
        <w:numPr>
          <w:ilvl w:val="0"/>
          <w:numId w:val="3"/>
        </w:numPr>
        <w:spacing w:line="480" w:lineRule="auto"/>
        <w:ind w:left="357" w:hanging="357"/>
        <w:rPr>
          <w:rFonts w:asciiTheme="majorHAnsi" w:hAnsiTheme="majorHAnsi"/>
          <w:b/>
          <w:sz w:val="24"/>
          <w:szCs w:val="24"/>
        </w:rPr>
        <w:pPrChange w:id="1978" w:author="David Modjeska" w:date="2016-04-21T23:39:00Z">
          <w:pPr>
            <w:pStyle w:val="ListParagraph"/>
            <w:numPr>
              <w:numId w:val="3"/>
            </w:numPr>
            <w:spacing w:line="480" w:lineRule="auto"/>
            <w:ind w:left="360" w:hanging="360"/>
          </w:pPr>
        </w:pPrChange>
      </w:pPr>
      <w:r w:rsidRPr="00A215F3">
        <w:rPr>
          <w:rFonts w:asciiTheme="majorHAnsi" w:hAnsiTheme="majorHAnsi"/>
          <w:b/>
          <w:sz w:val="24"/>
          <w:szCs w:val="24"/>
        </w:rPr>
        <w:t>Conclusion</w:t>
      </w:r>
    </w:p>
    <w:p w14:paraId="552AA3A8" w14:textId="10F566F7" w:rsidR="002B1A00" w:rsidRPr="000C66FD" w:rsidRDefault="002B1A00" w:rsidP="002B1A00">
      <w:pPr>
        <w:spacing w:line="360" w:lineRule="auto"/>
        <w:textAlignment w:val="baseline"/>
        <w:rPr>
          <w:ins w:id="1979" w:author="David Modjeska" w:date="2016-04-26T20:42:00Z"/>
          <w:rFonts w:asciiTheme="majorHAnsi" w:hAnsiTheme="majorHAnsi" w:cs="Segoe UI"/>
          <w:color w:val="000000"/>
          <w:sz w:val="20"/>
        </w:rPr>
      </w:pPr>
      <w:ins w:id="1980" w:author="David Modjeska" w:date="2016-04-26T20:42:00Z">
        <w:r w:rsidRPr="000C66FD">
          <w:rPr>
            <w:rFonts w:asciiTheme="majorHAnsi" w:hAnsiTheme="majorHAnsi" w:cs="Segoe UI"/>
            <w:color w:val="000000"/>
            <w:sz w:val="20"/>
          </w:rPr>
          <w:t xml:space="preserve">This study has validated </w:t>
        </w:r>
      </w:ins>
      <w:r w:rsidR="00E116EA">
        <w:rPr>
          <w:rFonts w:asciiTheme="majorHAnsi" w:hAnsiTheme="majorHAnsi" w:cs="Segoe UI"/>
          <w:color w:val="000000"/>
          <w:sz w:val="20"/>
        </w:rPr>
        <w:t>our</w:t>
      </w:r>
      <w:ins w:id="1981" w:author="David Modjeska" w:date="2016-04-26T20:42:00Z">
        <w:r w:rsidRPr="000C66FD">
          <w:rPr>
            <w:rFonts w:asciiTheme="majorHAnsi" w:hAnsiTheme="majorHAnsi" w:cs="Segoe UI"/>
            <w:color w:val="000000"/>
            <w:sz w:val="20"/>
          </w:rPr>
          <w:t xml:space="preserve"> three hypotheses: that each of oil price, gold price, and Canadian GDP will explain a significant amount of the variability in exchange rate between the US and Canadian dollars, after accounting for other variables in the model. The result is a multiple regression model with three predictors: oil futures open price</w:t>
        </w:r>
      </w:ins>
      <w:r w:rsidR="00B14BEA">
        <w:rPr>
          <w:rFonts w:asciiTheme="majorHAnsi" w:hAnsiTheme="majorHAnsi" w:cs="Segoe UI"/>
          <w:color w:val="000000"/>
          <w:sz w:val="20"/>
        </w:rPr>
        <w:t xml:space="preserve"> (with linear and quadratic terms)</w:t>
      </w:r>
      <w:ins w:id="1982" w:author="David Modjeska" w:date="2016-04-26T20:42:00Z">
        <w:r w:rsidRPr="000C66FD">
          <w:rPr>
            <w:rFonts w:asciiTheme="majorHAnsi" w:hAnsiTheme="majorHAnsi" w:cs="Segoe UI"/>
            <w:color w:val="000000"/>
            <w:sz w:val="20"/>
          </w:rPr>
          <w:t xml:space="preserve">, gold spot price, and Canadian GDP. In addition to each of these predictors being useful individually, the overall model explains approximately 93% of the variability in USD/CAD FX rate. </w:t>
        </w:r>
      </w:ins>
    </w:p>
    <w:p w14:paraId="5FD546EF" w14:textId="77777777" w:rsidR="002B1A00" w:rsidRPr="000C66FD" w:rsidRDefault="002B1A00" w:rsidP="002B1A00">
      <w:pPr>
        <w:spacing w:line="360" w:lineRule="auto"/>
        <w:textAlignment w:val="baseline"/>
        <w:rPr>
          <w:ins w:id="1983" w:author="David Modjeska" w:date="2016-04-26T20:42:00Z"/>
          <w:rFonts w:asciiTheme="majorHAnsi" w:hAnsiTheme="majorHAnsi" w:cs="Segoe UI"/>
          <w:color w:val="000000"/>
          <w:sz w:val="20"/>
        </w:rPr>
      </w:pPr>
    </w:p>
    <w:p w14:paraId="140F360A" w14:textId="2EF06CD8" w:rsidR="002B1A00" w:rsidRPr="000C66FD" w:rsidRDefault="002B1A00" w:rsidP="002B1A00">
      <w:pPr>
        <w:spacing w:line="360" w:lineRule="auto"/>
        <w:textAlignment w:val="baseline"/>
        <w:rPr>
          <w:ins w:id="1984" w:author="David Modjeska" w:date="2016-04-26T20:42:00Z"/>
          <w:rFonts w:asciiTheme="majorHAnsi" w:hAnsiTheme="majorHAnsi" w:cs="Segoe UI"/>
          <w:color w:val="000000"/>
          <w:sz w:val="20"/>
        </w:rPr>
      </w:pPr>
      <w:ins w:id="1985" w:author="David Modjeska" w:date="2016-04-26T20:42:00Z">
        <w:r w:rsidRPr="000C66FD">
          <w:rPr>
            <w:rFonts w:asciiTheme="majorHAnsi" w:hAnsiTheme="majorHAnsi" w:cs="Segoe UI"/>
            <w:color w:val="000000"/>
            <w:sz w:val="20"/>
          </w:rPr>
          <w:t>As expected, this study validated the public view of Canada’s as a resource-based economy, particularly focused on oil. In our analysis, a simple linear regression model with a single predictor – oil price – accounted for approximately 67% of the variability in USD/CAD FX rate. Despite the importance of oil as a predictor, however, other factors strongly affect the USD/CAD FX rate, as shown by our final mo</w:t>
        </w:r>
        <w:r w:rsidR="00DB0D1A">
          <w:rPr>
            <w:rFonts w:asciiTheme="majorHAnsi" w:hAnsiTheme="majorHAnsi" w:cs="Segoe UI"/>
            <w:color w:val="000000"/>
            <w:sz w:val="20"/>
          </w:rPr>
          <w:t>del</w:t>
        </w:r>
        <w:r w:rsidRPr="000C66FD">
          <w:rPr>
            <w:rFonts w:asciiTheme="majorHAnsi" w:hAnsiTheme="majorHAnsi" w:cs="Segoe UI"/>
            <w:color w:val="000000"/>
            <w:sz w:val="20"/>
          </w:rPr>
          <w:t xml:space="preserve">. </w:t>
        </w:r>
      </w:ins>
    </w:p>
    <w:p w14:paraId="2698D0BC" w14:textId="77777777" w:rsidR="002B1A00" w:rsidRPr="000C66FD" w:rsidRDefault="002B1A00" w:rsidP="002B1A00">
      <w:pPr>
        <w:spacing w:line="360" w:lineRule="auto"/>
        <w:textAlignment w:val="baseline"/>
        <w:rPr>
          <w:ins w:id="1986" w:author="David Modjeska" w:date="2016-04-26T20:42:00Z"/>
          <w:rFonts w:asciiTheme="majorHAnsi" w:hAnsiTheme="majorHAnsi" w:cs="Segoe UI"/>
          <w:color w:val="000000"/>
          <w:sz w:val="20"/>
        </w:rPr>
      </w:pPr>
    </w:p>
    <w:p w14:paraId="4F8C917D" w14:textId="77777777" w:rsidR="002B1A00" w:rsidRPr="000C66FD" w:rsidRDefault="002B1A00" w:rsidP="002B1A00">
      <w:pPr>
        <w:spacing w:line="360" w:lineRule="auto"/>
        <w:textAlignment w:val="baseline"/>
        <w:rPr>
          <w:ins w:id="1987" w:author="David Modjeska" w:date="2016-04-26T20:42:00Z"/>
          <w:rFonts w:asciiTheme="majorHAnsi" w:hAnsiTheme="majorHAnsi" w:cs="Segoe UI"/>
          <w:color w:val="000000"/>
          <w:sz w:val="20"/>
        </w:rPr>
      </w:pPr>
      <w:ins w:id="1988" w:author="David Modjeska" w:date="2016-04-26T20:42:00Z">
        <w:r w:rsidRPr="000C66FD">
          <w:rPr>
            <w:rFonts w:asciiTheme="majorHAnsi" w:hAnsiTheme="majorHAnsi" w:cs="Segoe UI"/>
            <w:color w:val="000000"/>
            <w:sz w:val="20"/>
          </w:rPr>
          <w:t>Several surprises arose during this analysis:</w:t>
        </w:r>
      </w:ins>
    </w:p>
    <w:p w14:paraId="5EB65667" w14:textId="77777777" w:rsidR="002B1A00" w:rsidRPr="000C66FD" w:rsidRDefault="002B1A00" w:rsidP="002B1A00">
      <w:pPr>
        <w:pStyle w:val="ListParagraph"/>
        <w:numPr>
          <w:ilvl w:val="0"/>
          <w:numId w:val="13"/>
        </w:numPr>
        <w:spacing w:after="0" w:line="360" w:lineRule="auto"/>
        <w:textAlignment w:val="baseline"/>
        <w:rPr>
          <w:ins w:id="1989" w:author="David Modjeska" w:date="2016-04-26T20:42:00Z"/>
          <w:rFonts w:asciiTheme="majorHAnsi" w:hAnsiTheme="majorHAnsi" w:cs="Segoe UI"/>
          <w:color w:val="000000"/>
          <w:sz w:val="20"/>
        </w:rPr>
      </w:pPr>
      <w:ins w:id="1990" w:author="David Modjeska" w:date="2016-04-26T20:42:00Z">
        <w:r w:rsidRPr="000C66FD">
          <w:rPr>
            <w:rFonts w:asciiTheme="majorHAnsi" w:hAnsiTheme="majorHAnsi" w:cs="Segoe UI"/>
            <w:color w:val="000000"/>
            <w:sz w:val="20"/>
          </w:rPr>
          <w:t>The oil futures open price turned out to be a more powerful predictor than the oil spot price. It appears that traders embed additional knowledge about market conditions in futures pricing, relative to spot pricing.</w:t>
        </w:r>
      </w:ins>
    </w:p>
    <w:p w14:paraId="141DA023" w14:textId="77777777" w:rsidR="002B1A00" w:rsidRPr="000C66FD" w:rsidRDefault="002B1A00" w:rsidP="002B1A00">
      <w:pPr>
        <w:pStyle w:val="ListParagraph"/>
        <w:numPr>
          <w:ilvl w:val="0"/>
          <w:numId w:val="13"/>
        </w:numPr>
        <w:spacing w:after="0" w:line="360" w:lineRule="auto"/>
        <w:textAlignment w:val="baseline"/>
        <w:rPr>
          <w:ins w:id="1991" w:author="David Modjeska" w:date="2016-04-26T20:42:00Z"/>
          <w:rFonts w:asciiTheme="majorHAnsi" w:hAnsiTheme="majorHAnsi" w:cs="Segoe UI"/>
          <w:color w:val="000000"/>
          <w:sz w:val="20"/>
        </w:rPr>
      </w:pPr>
      <w:ins w:id="1992" w:author="David Modjeska" w:date="2016-04-26T20:42:00Z">
        <w:r w:rsidRPr="000C66FD">
          <w:rPr>
            <w:rFonts w:asciiTheme="majorHAnsi" w:hAnsiTheme="majorHAnsi" w:cs="Segoe UI"/>
            <w:color w:val="000000"/>
            <w:sz w:val="20"/>
          </w:rPr>
          <w:lastRenderedPageBreak/>
          <w:t>The collinearity of possible predictors was very high. This finding gives an impression of a financial market with substantial, overlapping, and mutually reinforcing information. The anecdotal volatility and complexity of these markets seems to be reflected in the data available for analysis.</w:t>
        </w:r>
      </w:ins>
    </w:p>
    <w:p w14:paraId="4F9515B6" w14:textId="0EDF8DA2" w:rsidR="002B1A00" w:rsidRPr="000C66FD" w:rsidRDefault="002B1A00" w:rsidP="002B1A00">
      <w:pPr>
        <w:pStyle w:val="ListParagraph"/>
        <w:numPr>
          <w:ilvl w:val="0"/>
          <w:numId w:val="13"/>
        </w:numPr>
        <w:spacing w:after="0" w:line="360" w:lineRule="auto"/>
        <w:textAlignment w:val="baseline"/>
        <w:rPr>
          <w:ins w:id="1993" w:author="David Modjeska" w:date="2016-04-26T20:42:00Z"/>
          <w:rFonts w:asciiTheme="majorHAnsi" w:hAnsiTheme="majorHAnsi" w:cs="Segoe UI"/>
          <w:color w:val="000000"/>
          <w:sz w:val="20"/>
        </w:rPr>
      </w:pPr>
      <w:ins w:id="1994" w:author="David Modjeska" w:date="2016-04-26T20:42:00Z">
        <w:r w:rsidRPr="000C66FD">
          <w:rPr>
            <w:rFonts w:asciiTheme="majorHAnsi" w:hAnsiTheme="majorHAnsi" w:cs="Segoe UI"/>
            <w:color w:val="000000"/>
            <w:sz w:val="20"/>
          </w:rPr>
          <w:t>Relative to the large number of predictors available, a small model explain</w:t>
        </w:r>
      </w:ins>
      <w:r w:rsidR="00196BCC">
        <w:rPr>
          <w:rFonts w:asciiTheme="majorHAnsi" w:hAnsiTheme="majorHAnsi" w:cs="Segoe UI"/>
          <w:color w:val="000000"/>
          <w:sz w:val="20"/>
        </w:rPr>
        <w:t>ed</w:t>
      </w:r>
      <w:ins w:id="1995" w:author="David Modjeska" w:date="2016-04-26T20:42:00Z">
        <w:r w:rsidRPr="000C66FD">
          <w:rPr>
            <w:rFonts w:asciiTheme="majorHAnsi" w:hAnsiTheme="majorHAnsi" w:cs="Segoe UI"/>
            <w:color w:val="000000"/>
            <w:sz w:val="20"/>
          </w:rPr>
          <w:t xml:space="preserve"> </w:t>
        </w:r>
      </w:ins>
      <w:r w:rsidR="00196BCC">
        <w:rPr>
          <w:rFonts w:asciiTheme="majorHAnsi" w:hAnsiTheme="majorHAnsi" w:cs="Segoe UI"/>
          <w:color w:val="000000"/>
          <w:sz w:val="20"/>
        </w:rPr>
        <w:t>much</w:t>
      </w:r>
      <w:ins w:id="1996" w:author="David Modjeska" w:date="2016-04-26T20:42:00Z">
        <w:r w:rsidRPr="000C66FD">
          <w:rPr>
            <w:rFonts w:asciiTheme="majorHAnsi" w:hAnsiTheme="majorHAnsi" w:cs="Segoe UI"/>
            <w:color w:val="000000"/>
            <w:sz w:val="20"/>
          </w:rPr>
          <w:t xml:space="preserve"> of the variability in USD/CAD FX rate. The final model contained only three predictors</w:t>
        </w:r>
      </w:ins>
      <w:r w:rsidR="00D23569">
        <w:rPr>
          <w:rFonts w:asciiTheme="majorHAnsi" w:hAnsiTheme="majorHAnsi" w:cs="Segoe UI"/>
          <w:color w:val="000000"/>
          <w:sz w:val="20"/>
        </w:rPr>
        <w:t xml:space="preserve"> (</w:t>
      </w:r>
      <w:ins w:id="1997" w:author="David Modjeska" w:date="2016-04-26T20:42:00Z">
        <w:r w:rsidRPr="000C66FD">
          <w:rPr>
            <w:rFonts w:asciiTheme="majorHAnsi" w:hAnsiTheme="majorHAnsi" w:cs="Segoe UI"/>
            <w:color w:val="000000"/>
            <w:sz w:val="20"/>
          </w:rPr>
          <w:t xml:space="preserve">one with </w:t>
        </w:r>
      </w:ins>
      <w:r w:rsidR="00D23569">
        <w:rPr>
          <w:rFonts w:asciiTheme="majorHAnsi" w:hAnsiTheme="majorHAnsi" w:cs="Segoe UI"/>
          <w:color w:val="000000"/>
          <w:sz w:val="20"/>
        </w:rPr>
        <w:t xml:space="preserve">linear and </w:t>
      </w:r>
      <w:ins w:id="1998" w:author="David Modjeska" w:date="2016-04-26T20:42:00Z">
        <w:r w:rsidRPr="000C66FD">
          <w:rPr>
            <w:rFonts w:asciiTheme="majorHAnsi" w:hAnsiTheme="majorHAnsi" w:cs="Segoe UI"/>
            <w:color w:val="000000"/>
            <w:sz w:val="20"/>
          </w:rPr>
          <w:t>quadratic term</w:t>
        </w:r>
      </w:ins>
      <w:r w:rsidR="00D23569">
        <w:rPr>
          <w:rFonts w:asciiTheme="majorHAnsi" w:hAnsiTheme="majorHAnsi" w:cs="Segoe UI"/>
          <w:color w:val="000000"/>
          <w:sz w:val="20"/>
        </w:rPr>
        <w:t>s)</w:t>
      </w:r>
      <w:r w:rsidR="00124DC0">
        <w:rPr>
          <w:rFonts w:asciiTheme="majorHAnsi" w:hAnsiTheme="majorHAnsi" w:cs="Segoe UI"/>
          <w:color w:val="000000"/>
          <w:sz w:val="20"/>
        </w:rPr>
        <w:t>.</w:t>
      </w:r>
    </w:p>
    <w:p w14:paraId="256ECD65" w14:textId="77777777" w:rsidR="002B1A00" w:rsidRPr="000C66FD" w:rsidRDefault="002B1A00" w:rsidP="002B1A00">
      <w:pPr>
        <w:spacing w:line="360" w:lineRule="auto"/>
        <w:textAlignment w:val="baseline"/>
        <w:rPr>
          <w:ins w:id="1999" w:author="David Modjeska" w:date="2016-04-26T20:42:00Z"/>
          <w:rFonts w:asciiTheme="majorHAnsi" w:hAnsiTheme="majorHAnsi" w:cs="Segoe UI"/>
          <w:color w:val="000000"/>
          <w:sz w:val="20"/>
        </w:rPr>
      </w:pPr>
    </w:p>
    <w:p w14:paraId="26CA7336" w14:textId="77777777" w:rsidR="002B1A00" w:rsidRDefault="002B1A00" w:rsidP="002B1A00">
      <w:pPr>
        <w:spacing w:line="360" w:lineRule="auto"/>
        <w:textAlignment w:val="baseline"/>
        <w:rPr>
          <w:rFonts w:asciiTheme="majorHAnsi" w:hAnsiTheme="majorHAnsi" w:cs="Segoe UI"/>
          <w:color w:val="000000"/>
          <w:sz w:val="20"/>
        </w:rPr>
      </w:pPr>
      <w:ins w:id="2000" w:author="David Modjeska" w:date="2016-04-26T20:42:00Z">
        <w:r w:rsidRPr="000C66FD">
          <w:rPr>
            <w:rFonts w:asciiTheme="majorHAnsi" w:hAnsiTheme="majorHAnsi" w:cs="Segoe UI"/>
            <w:color w:val="000000"/>
            <w:sz w:val="20"/>
          </w:rPr>
          <w:t>In an analysis of this size, problems naturally arose. For the most part, we were able to address these problems effectively. Opportunities remain for detailed follow-up and future analysis.</w:t>
        </w:r>
      </w:ins>
    </w:p>
    <w:p w14:paraId="517AF8BC" w14:textId="77777777" w:rsidR="00196BCC" w:rsidRPr="000C66FD" w:rsidRDefault="00196BCC" w:rsidP="002B1A00">
      <w:pPr>
        <w:spacing w:line="360" w:lineRule="auto"/>
        <w:textAlignment w:val="baseline"/>
        <w:rPr>
          <w:ins w:id="2001" w:author="David Modjeska" w:date="2016-04-26T20:42:00Z"/>
          <w:rFonts w:asciiTheme="majorHAnsi" w:hAnsiTheme="majorHAnsi" w:cs="Segoe UI"/>
          <w:color w:val="000000"/>
          <w:sz w:val="20"/>
        </w:rPr>
      </w:pPr>
    </w:p>
    <w:p w14:paraId="3FB29816" w14:textId="2618D852" w:rsidR="002B1A00" w:rsidRDefault="002B1A00" w:rsidP="002B1A00">
      <w:pPr>
        <w:pStyle w:val="ListParagraph"/>
        <w:numPr>
          <w:ilvl w:val="0"/>
          <w:numId w:val="14"/>
        </w:numPr>
        <w:spacing w:after="0" w:line="360" w:lineRule="auto"/>
        <w:textAlignment w:val="baseline"/>
        <w:rPr>
          <w:rFonts w:asciiTheme="majorHAnsi" w:hAnsiTheme="majorHAnsi" w:cs="Segoe UI"/>
          <w:color w:val="000000"/>
          <w:sz w:val="20"/>
        </w:rPr>
      </w:pPr>
      <w:ins w:id="2002" w:author="David Modjeska" w:date="2016-04-26T20:42:00Z">
        <w:r w:rsidRPr="000C66FD">
          <w:rPr>
            <w:rFonts w:asciiTheme="majorHAnsi" w:hAnsiTheme="majorHAnsi" w:cs="Segoe UI"/>
            <w:color w:val="000000"/>
            <w:sz w:val="20"/>
          </w:rPr>
          <w:t xml:space="preserve">The source data contained mixed frequencies, both daily and quarterly. </w:t>
        </w:r>
      </w:ins>
      <w:r w:rsidR="00010CB7">
        <w:rPr>
          <w:rFonts w:asciiTheme="majorHAnsi" w:hAnsiTheme="majorHAnsi" w:cs="Segoe UI"/>
          <w:color w:val="000000"/>
          <w:sz w:val="20"/>
        </w:rPr>
        <w:t>FX</w:t>
      </w:r>
      <w:ins w:id="2003" w:author="David Modjeska" w:date="2016-04-26T20:42:00Z">
        <w:r w:rsidRPr="000C66FD">
          <w:rPr>
            <w:rFonts w:asciiTheme="majorHAnsi" w:hAnsiTheme="majorHAnsi" w:cs="Segoe UI"/>
            <w:color w:val="000000"/>
            <w:sz w:val="20"/>
          </w:rPr>
          <w:t xml:space="preserve"> rates and commodity prices are available daily, while government statistics such as GDP are released monthly or quarterly. A simple fill of </w:t>
        </w:r>
      </w:ins>
      <w:r w:rsidR="00010CB7">
        <w:rPr>
          <w:rFonts w:asciiTheme="majorHAnsi" w:hAnsiTheme="majorHAnsi" w:cs="Segoe UI"/>
          <w:color w:val="000000"/>
          <w:sz w:val="20"/>
        </w:rPr>
        <w:t>GDP</w:t>
      </w:r>
      <w:ins w:id="2004" w:author="David Modjeska" w:date="2016-04-26T20:42:00Z">
        <w:r w:rsidRPr="000C66FD">
          <w:rPr>
            <w:rFonts w:asciiTheme="majorHAnsi" w:hAnsiTheme="majorHAnsi" w:cs="Segoe UI"/>
            <w:color w:val="000000"/>
            <w:sz w:val="20"/>
          </w:rPr>
          <w:t xml:space="preserve"> data over each period was found useful in our modeling. </w:t>
        </w:r>
      </w:ins>
      <w:r w:rsidR="00010CB7">
        <w:rPr>
          <w:rFonts w:asciiTheme="majorHAnsi" w:hAnsiTheme="majorHAnsi" w:cs="Segoe UI"/>
          <w:color w:val="000000"/>
          <w:sz w:val="20"/>
        </w:rPr>
        <w:t>(I</w:t>
      </w:r>
      <w:ins w:id="2005" w:author="David Modjeska" w:date="2016-04-26T20:42:00Z">
        <w:r w:rsidRPr="000C66FD">
          <w:rPr>
            <w:rFonts w:asciiTheme="majorHAnsi" w:hAnsiTheme="majorHAnsi" w:cs="Segoe UI"/>
            <w:color w:val="000000"/>
            <w:sz w:val="20"/>
          </w:rPr>
          <w:t xml:space="preserve">nterpolation </w:t>
        </w:r>
      </w:ins>
      <w:r w:rsidR="00E116EA">
        <w:rPr>
          <w:rFonts w:asciiTheme="majorHAnsi" w:hAnsiTheme="majorHAnsi" w:cs="Segoe UI"/>
          <w:color w:val="000000"/>
          <w:sz w:val="20"/>
        </w:rPr>
        <w:t>matches</w:t>
      </w:r>
      <w:ins w:id="2006" w:author="David Modjeska" w:date="2016-04-26T20:42:00Z">
        <w:r w:rsidRPr="000C66FD">
          <w:rPr>
            <w:rFonts w:asciiTheme="majorHAnsi" w:hAnsiTheme="majorHAnsi" w:cs="Segoe UI"/>
            <w:color w:val="000000"/>
            <w:sz w:val="20"/>
          </w:rPr>
          <w:t xml:space="preserve"> the </w:t>
        </w:r>
      </w:ins>
      <w:r w:rsidR="00010CB7">
        <w:rPr>
          <w:rFonts w:asciiTheme="majorHAnsi" w:hAnsiTheme="majorHAnsi" w:cs="Segoe UI"/>
          <w:color w:val="000000"/>
          <w:sz w:val="20"/>
        </w:rPr>
        <w:t>situational knowledge</w:t>
      </w:r>
      <w:ins w:id="2007" w:author="David Modjeska" w:date="2016-04-26T20:42:00Z">
        <w:r w:rsidRPr="000C66FD">
          <w:rPr>
            <w:rFonts w:asciiTheme="majorHAnsi" w:hAnsiTheme="majorHAnsi" w:cs="Segoe UI"/>
            <w:color w:val="000000"/>
            <w:sz w:val="20"/>
          </w:rPr>
          <w:t xml:space="preserve"> of traders less well, so that approach was </w:t>
        </w:r>
      </w:ins>
      <w:r w:rsidR="00E116EA">
        <w:rPr>
          <w:rFonts w:asciiTheme="majorHAnsi" w:hAnsiTheme="majorHAnsi" w:cs="Segoe UI"/>
          <w:color w:val="000000"/>
          <w:sz w:val="20"/>
        </w:rPr>
        <w:t>avoided</w:t>
      </w:r>
      <w:r w:rsidR="00010CB7">
        <w:rPr>
          <w:rFonts w:asciiTheme="majorHAnsi" w:hAnsiTheme="majorHAnsi" w:cs="Segoe UI"/>
          <w:color w:val="000000"/>
          <w:sz w:val="20"/>
        </w:rPr>
        <w:t xml:space="preserve"> here</w:t>
      </w:r>
      <w:ins w:id="2008" w:author="David Modjeska" w:date="2016-04-26T20:42:00Z">
        <w:r w:rsidRPr="000C66FD">
          <w:rPr>
            <w:rFonts w:asciiTheme="majorHAnsi" w:hAnsiTheme="majorHAnsi" w:cs="Segoe UI"/>
            <w:color w:val="000000"/>
            <w:sz w:val="20"/>
          </w:rPr>
          <w:t>.</w:t>
        </w:r>
      </w:ins>
      <w:r w:rsidR="00010CB7">
        <w:rPr>
          <w:rFonts w:asciiTheme="majorHAnsi" w:hAnsiTheme="majorHAnsi" w:cs="Segoe UI"/>
          <w:color w:val="000000"/>
          <w:sz w:val="20"/>
        </w:rPr>
        <w:t>)</w:t>
      </w:r>
      <w:ins w:id="2009" w:author="David Modjeska" w:date="2016-04-26T20:42:00Z">
        <w:r w:rsidRPr="000C66FD">
          <w:rPr>
            <w:rFonts w:asciiTheme="majorHAnsi" w:hAnsiTheme="majorHAnsi" w:cs="Segoe UI"/>
            <w:color w:val="000000"/>
            <w:sz w:val="20"/>
          </w:rPr>
          <w:t xml:space="preserve">  </w:t>
        </w:r>
      </w:ins>
      <w:r w:rsidR="00010CB7">
        <w:rPr>
          <w:rFonts w:asciiTheme="majorHAnsi" w:hAnsiTheme="majorHAnsi" w:cs="Segoe UI"/>
          <w:color w:val="000000"/>
          <w:sz w:val="20"/>
        </w:rPr>
        <w:t>In general</w:t>
      </w:r>
      <w:ins w:id="2010" w:author="David Modjeska" w:date="2016-04-26T20:42:00Z">
        <w:r w:rsidRPr="000C66FD">
          <w:rPr>
            <w:rFonts w:asciiTheme="majorHAnsi" w:hAnsiTheme="majorHAnsi" w:cs="Segoe UI"/>
            <w:color w:val="000000"/>
            <w:sz w:val="20"/>
          </w:rPr>
          <w:t>, </w:t>
        </w:r>
      </w:ins>
      <w:r w:rsidR="00010CB7">
        <w:rPr>
          <w:rFonts w:asciiTheme="majorHAnsi" w:hAnsiTheme="majorHAnsi" w:cs="Segoe UI"/>
          <w:color w:val="000000"/>
          <w:sz w:val="20"/>
        </w:rPr>
        <w:t xml:space="preserve">we </w:t>
      </w:r>
      <w:ins w:id="2011" w:author="David Modjeska" w:date="2016-04-26T20:42:00Z">
        <w:r w:rsidRPr="000C66FD">
          <w:rPr>
            <w:rFonts w:asciiTheme="majorHAnsi" w:hAnsiTheme="majorHAnsi" w:cs="Segoe UI"/>
            <w:color w:val="000000"/>
            <w:sz w:val="20"/>
          </w:rPr>
          <w:t xml:space="preserve">would expect the FX market’s reaction to </w:t>
        </w:r>
      </w:ins>
      <w:r w:rsidR="00010CB7">
        <w:rPr>
          <w:rFonts w:asciiTheme="majorHAnsi" w:hAnsiTheme="majorHAnsi" w:cs="Segoe UI"/>
          <w:color w:val="000000"/>
          <w:sz w:val="20"/>
        </w:rPr>
        <w:t>fresh</w:t>
      </w:r>
      <w:ins w:id="2012" w:author="David Modjeska" w:date="2016-04-26T20:42:00Z">
        <w:r w:rsidRPr="000C66FD">
          <w:rPr>
            <w:rFonts w:asciiTheme="majorHAnsi" w:hAnsiTheme="majorHAnsi" w:cs="Segoe UI"/>
            <w:color w:val="000000"/>
            <w:sz w:val="20"/>
          </w:rPr>
          <w:t xml:space="preserve"> GDP data to be greatest </w:t>
        </w:r>
      </w:ins>
      <w:r w:rsidR="00010CB7">
        <w:rPr>
          <w:rFonts w:asciiTheme="majorHAnsi" w:hAnsiTheme="majorHAnsi" w:cs="Segoe UI"/>
          <w:color w:val="000000"/>
          <w:sz w:val="20"/>
        </w:rPr>
        <w:t>early in</w:t>
      </w:r>
      <w:ins w:id="2013" w:author="David Modjeska" w:date="2016-04-26T20:42:00Z">
        <w:r w:rsidRPr="000C66FD">
          <w:rPr>
            <w:rFonts w:asciiTheme="majorHAnsi" w:hAnsiTheme="majorHAnsi" w:cs="Segoe UI"/>
            <w:color w:val="000000"/>
            <w:sz w:val="20"/>
          </w:rPr>
          <w:t xml:space="preserve"> </w:t>
        </w:r>
      </w:ins>
      <w:r w:rsidR="00E116EA">
        <w:rPr>
          <w:rFonts w:asciiTheme="majorHAnsi" w:hAnsiTheme="majorHAnsi" w:cs="Segoe UI"/>
          <w:color w:val="000000"/>
          <w:sz w:val="20"/>
        </w:rPr>
        <w:t>a</w:t>
      </w:r>
      <w:ins w:id="2014" w:author="David Modjeska" w:date="2016-04-26T20:42:00Z">
        <w:r w:rsidRPr="000C66FD">
          <w:rPr>
            <w:rFonts w:asciiTheme="majorHAnsi" w:hAnsiTheme="majorHAnsi" w:cs="Segoe UI"/>
            <w:color w:val="000000"/>
            <w:sz w:val="20"/>
          </w:rPr>
          <w:t xml:space="preserve"> release cycle, </w:t>
        </w:r>
      </w:ins>
      <w:r w:rsidR="00010CB7">
        <w:rPr>
          <w:rFonts w:asciiTheme="majorHAnsi" w:hAnsiTheme="majorHAnsi" w:cs="Segoe UI"/>
          <w:color w:val="000000"/>
          <w:sz w:val="20"/>
        </w:rPr>
        <w:t>while</w:t>
      </w:r>
      <w:ins w:id="2015" w:author="David Modjeska" w:date="2016-04-26T20:42:00Z">
        <w:r w:rsidRPr="000C66FD">
          <w:rPr>
            <w:rFonts w:asciiTheme="majorHAnsi" w:hAnsiTheme="majorHAnsi" w:cs="Segoe UI"/>
            <w:color w:val="000000"/>
            <w:sz w:val="20"/>
          </w:rPr>
          <w:t xml:space="preserve"> shrinking in the lag days after a release.  The interaction of GDP and lag days expressed as a beta polynomial weighting function could be used to model the decaying influence of GDP between release</w:t>
        </w:r>
      </w:ins>
      <w:r w:rsidR="00E116EA">
        <w:rPr>
          <w:rFonts w:asciiTheme="majorHAnsi" w:hAnsiTheme="majorHAnsi" w:cs="Segoe UI"/>
          <w:color w:val="000000"/>
          <w:sz w:val="20"/>
        </w:rPr>
        <w:t>s</w:t>
      </w:r>
      <w:r w:rsidR="00D55ADB">
        <w:rPr>
          <w:rFonts w:asciiTheme="majorHAnsi" w:hAnsiTheme="majorHAnsi" w:cs="Segoe UI"/>
          <w:color w:val="000000"/>
          <w:sz w:val="20"/>
        </w:rPr>
        <w:t xml:space="preserve"> (</w:t>
      </w:r>
      <w:proofErr w:type="spellStart"/>
      <w:r w:rsidR="00D55ADB">
        <w:rPr>
          <w:rFonts w:asciiTheme="majorHAnsi" w:hAnsiTheme="majorHAnsi" w:cs="Segoe UI"/>
          <w:color w:val="000000"/>
          <w:sz w:val="20"/>
        </w:rPr>
        <w:t>Armesto</w:t>
      </w:r>
      <w:proofErr w:type="spellEnd"/>
      <w:r w:rsidR="00D55ADB">
        <w:rPr>
          <w:rFonts w:asciiTheme="majorHAnsi" w:hAnsiTheme="majorHAnsi" w:cs="Segoe UI"/>
          <w:color w:val="000000"/>
          <w:sz w:val="20"/>
        </w:rPr>
        <w:t xml:space="preserve">, </w:t>
      </w:r>
      <w:proofErr w:type="spellStart"/>
      <w:r w:rsidR="00D55ADB">
        <w:rPr>
          <w:rFonts w:asciiTheme="majorHAnsi" w:hAnsiTheme="majorHAnsi" w:cs="Segoe UI"/>
          <w:color w:val="000000"/>
          <w:sz w:val="20"/>
        </w:rPr>
        <w:t>Engemann</w:t>
      </w:r>
      <w:proofErr w:type="spellEnd"/>
      <w:r w:rsidR="00D55ADB">
        <w:rPr>
          <w:rFonts w:asciiTheme="majorHAnsi" w:hAnsiTheme="majorHAnsi" w:cs="Segoe UI"/>
          <w:color w:val="000000"/>
          <w:sz w:val="20"/>
        </w:rPr>
        <w:t xml:space="preserve">, &amp; </w:t>
      </w:r>
      <w:proofErr w:type="spellStart"/>
      <w:r w:rsidR="00D55ADB">
        <w:rPr>
          <w:rFonts w:asciiTheme="majorHAnsi" w:hAnsiTheme="majorHAnsi" w:cs="Segoe UI"/>
          <w:color w:val="000000"/>
          <w:sz w:val="20"/>
        </w:rPr>
        <w:t>Owyang</w:t>
      </w:r>
      <w:proofErr w:type="spellEnd"/>
      <w:r w:rsidR="00D55ADB">
        <w:rPr>
          <w:rFonts w:asciiTheme="majorHAnsi" w:hAnsiTheme="majorHAnsi" w:cs="Segoe UI"/>
          <w:color w:val="000000"/>
          <w:sz w:val="20"/>
        </w:rPr>
        <w:t>, 2010)</w:t>
      </w:r>
      <w:ins w:id="2016" w:author="David Modjeska" w:date="2016-04-26T20:42:00Z">
        <w:r w:rsidRPr="00D55ADB">
          <w:rPr>
            <w:rFonts w:asciiTheme="majorHAnsi" w:hAnsiTheme="majorHAnsi" w:cs="Segoe UI"/>
            <w:color w:val="000000"/>
            <w:sz w:val="20"/>
          </w:rPr>
          <w:t>.</w:t>
        </w:r>
        <w:r w:rsidRPr="000C66FD">
          <w:rPr>
            <w:rFonts w:asciiTheme="majorHAnsi" w:hAnsiTheme="majorHAnsi" w:cs="Segoe UI"/>
            <w:color w:val="000000"/>
            <w:sz w:val="20"/>
          </w:rPr>
          <w:t>  </w:t>
        </w:r>
      </w:ins>
    </w:p>
    <w:p w14:paraId="75A53643" w14:textId="77777777" w:rsidR="00196BCC" w:rsidRPr="000C66FD" w:rsidRDefault="00196BCC" w:rsidP="00196BCC">
      <w:pPr>
        <w:pStyle w:val="ListParagraph"/>
        <w:spacing w:after="0" w:line="360" w:lineRule="auto"/>
        <w:textAlignment w:val="baseline"/>
        <w:rPr>
          <w:ins w:id="2017" w:author="David Modjeska" w:date="2016-04-26T20:42:00Z"/>
          <w:rFonts w:asciiTheme="majorHAnsi" w:hAnsiTheme="majorHAnsi" w:cs="Segoe UI"/>
          <w:color w:val="000000"/>
          <w:sz w:val="20"/>
        </w:rPr>
      </w:pPr>
    </w:p>
    <w:p w14:paraId="41816A0B" w14:textId="70C413DA" w:rsidR="002B1A00" w:rsidRPr="000C66FD" w:rsidRDefault="002B1A00" w:rsidP="002B1A00">
      <w:pPr>
        <w:pStyle w:val="ListParagraph"/>
        <w:numPr>
          <w:ilvl w:val="0"/>
          <w:numId w:val="14"/>
        </w:numPr>
        <w:spacing w:after="0" w:line="360" w:lineRule="auto"/>
        <w:textAlignment w:val="baseline"/>
        <w:rPr>
          <w:ins w:id="2018" w:author="David Modjeska" w:date="2016-04-26T20:42:00Z"/>
          <w:rFonts w:asciiTheme="majorHAnsi" w:hAnsiTheme="majorHAnsi" w:cs="Segoe UI"/>
          <w:color w:val="000000"/>
          <w:sz w:val="20"/>
        </w:rPr>
      </w:pPr>
      <w:ins w:id="2019" w:author="David Modjeska" w:date="2016-04-26T20:42:00Z">
        <w:r w:rsidRPr="000C66FD">
          <w:rPr>
            <w:rFonts w:asciiTheme="majorHAnsi" w:hAnsiTheme="majorHAnsi" w:cs="Segoe UI"/>
            <w:color w:val="000000"/>
            <w:sz w:val="20"/>
          </w:rPr>
          <w:t>The number of potential predictors available for analyzing foreign exchange rates is large. Sources include industry, markets, and governments.  Techniques exist for winnowing down a potentially large predictor set, some of which were used in our modeling. Such techniques include correlation matrices, scatterplot matrices, stepwise regression, and nested F-tests. None of these techniques proved sufficient in isolation, but the combination was able to direct our predictor exploration toward productive avenues.</w:t>
        </w:r>
      </w:ins>
    </w:p>
    <w:p w14:paraId="1CCE10F9" w14:textId="77777777" w:rsidR="002B1A00" w:rsidRPr="000C66FD" w:rsidRDefault="002B1A00" w:rsidP="002B1A00">
      <w:pPr>
        <w:spacing w:line="360" w:lineRule="auto"/>
        <w:textAlignment w:val="baseline"/>
        <w:rPr>
          <w:ins w:id="2020" w:author="David Modjeska" w:date="2016-04-26T20:42:00Z"/>
          <w:rFonts w:asciiTheme="majorHAnsi" w:hAnsiTheme="majorHAnsi" w:cs="Segoe UI"/>
          <w:color w:val="000000"/>
          <w:sz w:val="20"/>
        </w:rPr>
      </w:pPr>
    </w:p>
    <w:p w14:paraId="286DE64B" w14:textId="591E7B2A" w:rsidR="002B1A00" w:rsidRPr="000C66FD" w:rsidRDefault="002B1A00" w:rsidP="002B1A00">
      <w:pPr>
        <w:spacing w:line="360" w:lineRule="auto"/>
        <w:textAlignment w:val="baseline"/>
        <w:rPr>
          <w:ins w:id="2021" w:author="David Modjeska" w:date="2016-04-26T20:42:00Z"/>
          <w:rFonts w:asciiTheme="majorHAnsi" w:hAnsiTheme="majorHAnsi" w:cs="Courier New"/>
          <w:color w:val="000000"/>
          <w:sz w:val="20"/>
        </w:rPr>
      </w:pPr>
      <w:ins w:id="2022" w:author="David Modjeska" w:date="2016-04-26T20:42:00Z">
        <w:r w:rsidRPr="000C66FD">
          <w:rPr>
            <w:rFonts w:asciiTheme="majorHAnsi" w:hAnsiTheme="majorHAnsi" w:cs="Courier New"/>
            <w:color w:val="000000"/>
            <w:sz w:val="20"/>
          </w:rPr>
          <w:t> I</w:t>
        </w:r>
        <w:r w:rsidR="00C8195D">
          <w:rPr>
            <w:rFonts w:asciiTheme="majorHAnsi" w:hAnsiTheme="majorHAnsi" w:cs="Courier New"/>
            <w:color w:val="000000"/>
            <w:sz w:val="20"/>
          </w:rPr>
          <w:t>f approaching this analysis again</w:t>
        </w:r>
        <w:r w:rsidRPr="000C66FD">
          <w:rPr>
            <w:rFonts w:asciiTheme="majorHAnsi" w:hAnsiTheme="majorHAnsi" w:cs="Courier New"/>
            <w:color w:val="000000"/>
            <w:sz w:val="20"/>
          </w:rPr>
          <w:t xml:space="preserve">, we would probably make a few modifications to our approach. First, we would consider a broader range of commodity indices, both energy and otherwise. Second, we would explore techniques for reconciling data with </w:t>
        </w:r>
      </w:ins>
      <w:r w:rsidR="002D77F0">
        <w:rPr>
          <w:rFonts w:asciiTheme="majorHAnsi" w:hAnsiTheme="majorHAnsi" w:cs="Courier New"/>
          <w:color w:val="000000"/>
          <w:sz w:val="20"/>
        </w:rPr>
        <w:t>different</w:t>
      </w:r>
      <w:ins w:id="2023" w:author="David Modjeska" w:date="2016-04-26T20:42:00Z">
        <w:r w:rsidRPr="000C66FD">
          <w:rPr>
            <w:rFonts w:asciiTheme="majorHAnsi" w:hAnsiTheme="majorHAnsi" w:cs="Courier New"/>
            <w:color w:val="000000"/>
            <w:sz w:val="20"/>
          </w:rPr>
          <w:t xml:space="preserve"> frequencies, possibly embedding a specialized technique inside a more gene</w:t>
        </w:r>
        <w:r w:rsidR="00C8195D">
          <w:rPr>
            <w:rFonts w:asciiTheme="majorHAnsi" w:hAnsiTheme="majorHAnsi" w:cs="Courier New"/>
            <w:color w:val="000000"/>
            <w:sz w:val="20"/>
          </w:rPr>
          <w:t>ral regression approach</w:t>
        </w:r>
        <w:r w:rsidRPr="000C66FD">
          <w:rPr>
            <w:rFonts w:asciiTheme="majorHAnsi" w:hAnsiTheme="majorHAnsi" w:cs="Courier New"/>
            <w:color w:val="000000"/>
            <w:sz w:val="20"/>
          </w:rPr>
          <w:t>. Finally, we would survey the range of available predictors more systematically, in order to assemble as much of the data set as possible early in the analysis process</w:t>
        </w:r>
        <w:r w:rsidR="00C8195D">
          <w:rPr>
            <w:rFonts w:asciiTheme="majorHAnsi" w:hAnsiTheme="majorHAnsi" w:cs="Courier New"/>
            <w:color w:val="000000"/>
            <w:sz w:val="20"/>
          </w:rPr>
          <w:t xml:space="preserve">, </w:t>
        </w:r>
        <w:r w:rsidRPr="000C66FD">
          <w:rPr>
            <w:rFonts w:asciiTheme="majorHAnsi" w:hAnsiTheme="majorHAnsi" w:cs="Courier New"/>
            <w:color w:val="000000"/>
            <w:sz w:val="20"/>
          </w:rPr>
          <w:t>to avoid redundant “data wrangling”.</w:t>
        </w:r>
      </w:ins>
    </w:p>
    <w:p w14:paraId="1B2889D0" w14:textId="77777777" w:rsidR="002B1A00" w:rsidRPr="000C66FD" w:rsidRDefault="002B1A00" w:rsidP="002B1A00">
      <w:pPr>
        <w:spacing w:line="360" w:lineRule="auto"/>
        <w:textAlignment w:val="baseline"/>
        <w:rPr>
          <w:ins w:id="2024" w:author="David Modjeska" w:date="2016-04-26T20:42:00Z"/>
          <w:rFonts w:asciiTheme="majorHAnsi" w:hAnsiTheme="majorHAnsi" w:cs="Courier New"/>
          <w:color w:val="000000"/>
          <w:sz w:val="20"/>
        </w:rPr>
      </w:pPr>
    </w:p>
    <w:p w14:paraId="43D02930" w14:textId="79AF0ECE" w:rsidR="00BC376E" w:rsidRPr="00D178EE" w:rsidDel="00F53C63" w:rsidRDefault="00AB3F29" w:rsidP="00BD7776">
      <w:pPr>
        <w:spacing w:line="360" w:lineRule="auto"/>
        <w:textAlignment w:val="baseline"/>
        <w:rPr>
          <w:del w:id="2025" w:author="David Modjeska" w:date="2016-04-26T20:41:00Z"/>
          <w:rFonts w:asciiTheme="majorHAnsi" w:hAnsiTheme="majorHAnsi"/>
          <w:sz w:val="20"/>
          <w:szCs w:val="20"/>
        </w:rPr>
      </w:pPr>
      <w:r>
        <w:rPr>
          <w:rFonts w:asciiTheme="majorHAnsi" w:hAnsiTheme="majorHAnsi" w:cs="Courier New"/>
          <w:color w:val="000000"/>
          <w:sz w:val="20"/>
        </w:rPr>
        <w:t>T</w:t>
      </w:r>
      <w:ins w:id="2026" w:author="David Modjeska" w:date="2016-04-26T20:42:00Z">
        <w:r w:rsidR="002B1A00" w:rsidRPr="000C66FD">
          <w:rPr>
            <w:rFonts w:asciiTheme="majorHAnsi" w:hAnsiTheme="majorHAnsi" w:cs="Courier New"/>
            <w:color w:val="000000"/>
            <w:sz w:val="20"/>
          </w:rPr>
          <w:t xml:space="preserve">here are promising avenues for </w:t>
        </w:r>
      </w:ins>
      <w:r>
        <w:rPr>
          <w:rFonts w:asciiTheme="majorHAnsi" w:hAnsiTheme="majorHAnsi" w:cs="Courier New"/>
          <w:color w:val="000000"/>
          <w:sz w:val="20"/>
        </w:rPr>
        <w:t xml:space="preserve">future </w:t>
      </w:r>
      <w:ins w:id="2027" w:author="David Modjeska" w:date="2016-04-26T20:42:00Z">
        <w:r w:rsidR="002B1A00" w:rsidRPr="000C66FD">
          <w:rPr>
            <w:rFonts w:asciiTheme="majorHAnsi" w:hAnsiTheme="majorHAnsi" w:cs="Courier New"/>
            <w:color w:val="000000"/>
            <w:sz w:val="20"/>
          </w:rPr>
          <w:t>research. First</w:t>
        </w:r>
      </w:ins>
      <w:r>
        <w:rPr>
          <w:rFonts w:asciiTheme="majorHAnsi" w:hAnsiTheme="majorHAnsi" w:cs="Courier New"/>
          <w:color w:val="000000"/>
          <w:sz w:val="20"/>
        </w:rPr>
        <w:t>, opportunities exist</w:t>
      </w:r>
      <w:ins w:id="2028" w:author="David Modjeska" w:date="2016-04-26T20:42:00Z">
        <w:r w:rsidR="002B1A00" w:rsidRPr="000C66FD">
          <w:rPr>
            <w:rFonts w:asciiTheme="majorHAnsi" w:hAnsiTheme="majorHAnsi" w:cs="Courier New"/>
            <w:color w:val="000000"/>
            <w:sz w:val="20"/>
          </w:rPr>
          <w:t xml:space="preserve"> to consider new </w:t>
        </w:r>
      </w:ins>
      <w:r w:rsidR="007522B6">
        <w:rPr>
          <w:rFonts w:asciiTheme="majorHAnsi" w:hAnsiTheme="majorHAnsi" w:cs="Courier New"/>
          <w:color w:val="000000"/>
          <w:sz w:val="20"/>
        </w:rPr>
        <w:t>time</w:t>
      </w:r>
      <w:ins w:id="2029" w:author="David Modjeska" w:date="2016-04-26T20:42:00Z">
        <w:r w:rsidR="002B1A00" w:rsidRPr="000C66FD">
          <w:rPr>
            <w:rFonts w:asciiTheme="majorHAnsi" w:hAnsiTheme="majorHAnsi" w:cs="Courier New"/>
            <w:color w:val="000000"/>
            <w:sz w:val="20"/>
          </w:rPr>
          <w:t xml:space="preserve"> relationships among predictors and foreign exchange rates. </w:t>
        </w:r>
      </w:ins>
      <w:r w:rsidR="00003585">
        <w:rPr>
          <w:rFonts w:asciiTheme="majorHAnsi" w:hAnsiTheme="majorHAnsi" w:cs="Courier New"/>
          <w:color w:val="000000"/>
          <w:sz w:val="20"/>
        </w:rPr>
        <w:t>O</w:t>
      </w:r>
      <w:ins w:id="2030" w:author="David Modjeska" w:date="2016-04-26T20:42:00Z">
        <w:r w:rsidR="002B1A00" w:rsidRPr="000C66FD">
          <w:rPr>
            <w:rFonts w:asciiTheme="majorHAnsi" w:hAnsiTheme="majorHAnsi" w:cs="Courier New"/>
            <w:color w:val="000000"/>
            <w:sz w:val="20"/>
          </w:rPr>
          <w:t xml:space="preserve">pportunities include validating prediction on daily, monthly, and quarterly frequencies with rolling windows. </w:t>
        </w:r>
      </w:ins>
      <w:r w:rsidR="00A41BF8">
        <w:rPr>
          <w:rFonts w:asciiTheme="majorHAnsi" w:hAnsiTheme="majorHAnsi" w:cs="Courier New"/>
          <w:color w:val="000000"/>
          <w:sz w:val="20"/>
        </w:rPr>
        <w:t xml:space="preserve">In a similar vein, seasonality may have an impact on FX rates. </w:t>
      </w:r>
      <w:ins w:id="2031" w:author="David Modjeska" w:date="2016-04-26T20:42:00Z">
        <w:r w:rsidR="002B1A00" w:rsidRPr="000C66FD">
          <w:rPr>
            <w:rFonts w:asciiTheme="majorHAnsi" w:hAnsiTheme="majorHAnsi" w:cs="Courier New"/>
            <w:color w:val="000000"/>
            <w:sz w:val="20"/>
          </w:rPr>
          <w:t xml:space="preserve">Second, other national economies have characteristics </w:t>
        </w:r>
      </w:ins>
      <w:r w:rsidR="007522B6">
        <w:rPr>
          <w:rFonts w:asciiTheme="majorHAnsi" w:hAnsiTheme="majorHAnsi" w:cs="Courier New"/>
          <w:color w:val="000000"/>
          <w:sz w:val="20"/>
        </w:rPr>
        <w:t xml:space="preserve">broadly </w:t>
      </w:r>
      <w:ins w:id="2032" w:author="David Modjeska" w:date="2016-04-26T20:42:00Z">
        <w:r w:rsidR="002B1A00" w:rsidRPr="000C66FD">
          <w:rPr>
            <w:rFonts w:asciiTheme="majorHAnsi" w:hAnsiTheme="majorHAnsi" w:cs="Courier New"/>
            <w:color w:val="000000"/>
            <w:sz w:val="20"/>
          </w:rPr>
          <w:t xml:space="preserve">similar to Canada’s. Two </w:t>
        </w:r>
      </w:ins>
      <w:r w:rsidR="00196BCC">
        <w:rPr>
          <w:rFonts w:asciiTheme="majorHAnsi" w:hAnsiTheme="majorHAnsi" w:cs="Courier New"/>
          <w:color w:val="000000"/>
          <w:sz w:val="20"/>
        </w:rPr>
        <w:t>countries of interest</w:t>
      </w:r>
      <w:ins w:id="2033" w:author="David Modjeska" w:date="2016-04-26T20:42:00Z">
        <w:r w:rsidR="002B1A00" w:rsidRPr="000C66FD">
          <w:rPr>
            <w:rFonts w:asciiTheme="majorHAnsi" w:hAnsiTheme="majorHAnsi" w:cs="Courier New"/>
            <w:color w:val="000000"/>
            <w:sz w:val="20"/>
          </w:rPr>
          <w:t xml:space="preserve"> are Australia and Sweden. Each has an economy </w:t>
        </w:r>
      </w:ins>
      <w:r w:rsidR="007522B6">
        <w:rPr>
          <w:rFonts w:asciiTheme="majorHAnsi" w:hAnsiTheme="majorHAnsi" w:cs="Courier New"/>
          <w:color w:val="000000"/>
          <w:sz w:val="20"/>
        </w:rPr>
        <w:t xml:space="preserve">with a substantial resources component, as well as </w:t>
      </w:r>
      <w:ins w:id="2034" w:author="David Modjeska" w:date="2016-04-26T20:42:00Z">
        <w:r w:rsidR="002B1A00" w:rsidRPr="000C66FD">
          <w:rPr>
            <w:rFonts w:asciiTheme="majorHAnsi" w:hAnsiTheme="majorHAnsi" w:cs="Courier New"/>
            <w:color w:val="000000"/>
            <w:sz w:val="20"/>
          </w:rPr>
          <w:t>advanced industrial and service sectors</w:t>
        </w:r>
      </w:ins>
      <w:r w:rsidR="00196BCC">
        <w:rPr>
          <w:rFonts w:asciiTheme="majorHAnsi" w:hAnsiTheme="majorHAnsi" w:cs="Courier New"/>
          <w:color w:val="000000"/>
          <w:sz w:val="20"/>
        </w:rPr>
        <w:t xml:space="preserve">. This </w:t>
      </w:r>
      <w:ins w:id="2035" w:author="David Modjeska" w:date="2016-04-26T20:42:00Z">
        <w:r w:rsidR="002B1A00" w:rsidRPr="000C66FD">
          <w:rPr>
            <w:rFonts w:asciiTheme="majorHAnsi" w:hAnsiTheme="majorHAnsi" w:cs="Courier New"/>
            <w:color w:val="000000"/>
            <w:sz w:val="20"/>
          </w:rPr>
          <w:t xml:space="preserve">results in reliable, plentiful, and </w:t>
        </w:r>
      </w:ins>
      <w:r w:rsidR="00196BCC">
        <w:rPr>
          <w:rFonts w:asciiTheme="majorHAnsi" w:hAnsiTheme="majorHAnsi" w:cs="Courier New"/>
          <w:color w:val="000000"/>
          <w:sz w:val="20"/>
        </w:rPr>
        <w:t>public data for research</w:t>
      </w:r>
      <w:ins w:id="2036" w:author="David Modjeska" w:date="2016-04-26T20:42:00Z">
        <w:r w:rsidR="002B1A00" w:rsidRPr="000C66FD">
          <w:rPr>
            <w:rFonts w:asciiTheme="majorHAnsi" w:hAnsiTheme="majorHAnsi" w:cs="Courier New"/>
            <w:color w:val="000000"/>
            <w:sz w:val="20"/>
          </w:rPr>
          <w:t>.</w:t>
        </w:r>
      </w:ins>
      <w:del w:id="2037" w:author="David Modjeska" w:date="2016-04-26T20:41:00Z">
        <w:r w:rsidR="005516A6" w:rsidDel="00F53C63">
          <w:rPr>
            <w:rFonts w:asciiTheme="majorHAnsi" w:hAnsiTheme="majorHAnsi"/>
            <w:sz w:val="20"/>
            <w:szCs w:val="20"/>
          </w:rPr>
          <w:delText xml:space="preserve">This study has confirmed that the combination of Oil Futures, Gold price and Canadian GDP are useful in explaining the variations in the USD/CAD exchange rate. </w:delText>
        </w:r>
      </w:del>
    </w:p>
    <w:p w14:paraId="23C8E809" w14:textId="18CF98E1" w:rsidR="00BC376E" w:rsidRPr="00D178EE" w:rsidDel="00F53C63" w:rsidRDefault="00BC376E" w:rsidP="00BD7776">
      <w:pPr>
        <w:spacing w:line="360" w:lineRule="auto"/>
        <w:rPr>
          <w:del w:id="2038" w:author="David Modjeska" w:date="2016-04-26T20:41:00Z"/>
          <w:rFonts w:asciiTheme="majorHAnsi" w:hAnsiTheme="majorHAnsi"/>
          <w:sz w:val="20"/>
          <w:szCs w:val="20"/>
        </w:rPr>
      </w:pPr>
      <w:del w:id="2039" w:author="David Modjeska" w:date="2016-04-26T20:41:00Z">
        <w:r w:rsidRPr="00D178EE" w:rsidDel="00F53C63">
          <w:rPr>
            <w:rFonts w:asciiTheme="majorHAnsi" w:hAnsiTheme="majorHAnsi"/>
            <w:sz w:val="20"/>
            <w:szCs w:val="20"/>
          </w:rPr>
          <w:delText>o Were you surprised by your results?</w:delText>
        </w:r>
      </w:del>
    </w:p>
    <w:p w14:paraId="6D7A73B0" w14:textId="06CAB27B" w:rsidR="00BC376E" w:rsidRPr="00D178EE" w:rsidDel="00F53C63" w:rsidRDefault="00BC376E" w:rsidP="00BD7776">
      <w:pPr>
        <w:spacing w:line="360" w:lineRule="auto"/>
        <w:rPr>
          <w:del w:id="2040" w:author="David Modjeska" w:date="2016-04-26T20:41:00Z"/>
          <w:rFonts w:asciiTheme="majorHAnsi" w:hAnsiTheme="majorHAnsi"/>
          <w:sz w:val="20"/>
          <w:szCs w:val="20"/>
        </w:rPr>
      </w:pPr>
      <w:del w:id="2041" w:author="David Modjeska" w:date="2016-04-26T20:41:00Z">
        <w:r w:rsidRPr="00D178EE" w:rsidDel="00F53C63">
          <w:rPr>
            <w:rFonts w:asciiTheme="majorHAnsi" w:hAnsiTheme="majorHAnsi"/>
            <w:sz w:val="20"/>
            <w:szCs w:val="20"/>
          </w:rPr>
          <w:delText>o Did you encounter any difficulties?</w:delText>
        </w:r>
      </w:del>
    </w:p>
    <w:p w14:paraId="7D8DE136" w14:textId="20A0AB64" w:rsidR="003A00DA" w:rsidRPr="00D178EE" w:rsidDel="00F53C63" w:rsidRDefault="003A00DA" w:rsidP="00BD7776">
      <w:pPr>
        <w:spacing w:line="360" w:lineRule="auto"/>
        <w:rPr>
          <w:del w:id="2042" w:author="David Modjeska" w:date="2016-04-26T20:41:00Z"/>
          <w:rFonts w:asciiTheme="majorHAnsi" w:hAnsiTheme="majorHAnsi"/>
          <w:sz w:val="20"/>
          <w:szCs w:val="20"/>
        </w:rPr>
      </w:pPr>
      <w:del w:id="2043" w:author="David Modjeska" w:date="2016-04-26T20:41:00Z">
        <w:r w:rsidRPr="00D178EE" w:rsidDel="00F53C63">
          <w:rPr>
            <w:rFonts w:asciiTheme="majorHAnsi" w:hAnsiTheme="majorHAnsi"/>
            <w:sz w:val="20"/>
            <w:szCs w:val="20"/>
          </w:rPr>
          <w:delText xml:space="preserve">Economic data such as GDP is released either </w:delText>
        </w:r>
        <w:r w:rsidR="00BE4120" w:rsidRPr="00D178EE" w:rsidDel="00F53C63">
          <w:rPr>
            <w:rFonts w:asciiTheme="majorHAnsi" w:hAnsiTheme="majorHAnsi"/>
            <w:sz w:val="20"/>
            <w:szCs w:val="20"/>
          </w:rPr>
          <w:delText>monthly</w:delText>
        </w:r>
        <w:r w:rsidRPr="00D178EE" w:rsidDel="00F53C63">
          <w:rPr>
            <w:rFonts w:asciiTheme="majorHAnsi" w:hAnsiTheme="majorHAnsi"/>
            <w:sz w:val="20"/>
            <w:szCs w:val="20"/>
          </w:rPr>
          <w:delText xml:space="preserve"> or quarterly. </w:delText>
        </w:r>
        <w:r w:rsidR="00BE4120" w:rsidRPr="00D178EE" w:rsidDel="00F53C63">
          <w:rPr>
            <w:rFonts w:asciiTheme="majorHAnsi" w:hAnsiTheme="majorHAnsi"/>
            <w:sz w:val="20"/>
            <w:szCs w:val="20"/>
          </w:rPr>
          <w:delText>However t</w:delText>
        </w:r>
        <w:r w:rsidRPr="00D178EE" w:rsidDel="00F53C63">
          <w:rPr>
            <w:rFonts w:asciiTheme="majorHAnsi" w:hAnsiTheme="majorHAnsi"/>
            <w:sz w:val="20"/>
            <w:szCs w:val="20"/>
          </w:rPr>
          <w:delText xml:space="preserve">he observational unit of the study is daily. This lead to a timing issue. GDP data was found to increase the accuracy of the model, improving Adjusted R2 by ~10%. For this reason we accepted the timing issue as a limitation and retained GDP in the model. The greatest impact of the GDP data is immediately after its release. </w:delText>
        </w:r>
        <w:r w:rsidR="00BE4120" w:rsidRPr="00D178EE" w:rsidDel="00F53C63">
          <w:rPr>
            <w:rFonts w:asciiTheme="majorHAnsi" w:hAnsiTheme="majorHAnsi"/>
            <w:sz w:val="20"/>
            <w:szCs w:val="20"/>
          </w:rPr>
          <w:delText xml:space="preserve">A recommendation for further study would be to </w:delText>
        </w:r>
        <w:r w:rsidRPr="00D178EE" w:rsidDel="00F53C63">
          <w:rPr>
            <w:rFonts w:asciiTheme="majorHAnsi" w:hAnsiTheme="majorHAnsi"/>
            <w:sz w:val="20"/>
            <w:szCs w:val="20"/>
          </w:rPr>
          <w:delText xml:space="preserve">adjust the model to account for data “staleness” </w:delText>
        </w:r>
        <w:r w:rsidR="0034412F" w:rsidDel="00F53C63">
          <w:rPr>
            <w:rFonts w:asciiTheme="majorHAnsi" w:hAnsiTheme="majorHAnsi"/>
            <w:sz w:val="20"/>
            <w:szCs w:val="20"/>
          </w:rPr>
          <w:delText>using rolling window analysis.</w:delText>
        </w:r>
      </w:del>
    </w:p>
    <w:p w14:paraId="7E2396AF" w14:textId="4EDBEE59" w:rsidR="003A00DA" w:rsidRPr="00D178EE" w:rsidDel="00F53C63" w:rsidRDefault="003A00DA" w:rsidP="00BD7776">
      <w:pPr>
        <w:spacing w:line="360" w:lineRule="auto"/>
        <w:rPr>
          <w:del w:id="2044" w:author="David Modjeska" w:date="2016-04-26T20:41:00Z"/>
          <w:rFonts w:asciiTheme="majorHAnsi" w:hAnsiTheme="majorHAnsi"/>
          <w:sz w:val="20"/>
          <w:szCs w:val="20"/>
        </w:rPr>
      </w:pPr>
    </w:p>
    <w:p w14:paraId="01AF4027" w14:textId="6653B00F" w:rsidR="003A00DA" w:rsidRPr="00D178EE" w:rsidDel="00F53C63" w:rsidRDefault="003A00DA" w:rsidP="00BD7776">
      <w:pPr>
        <w:spacing w:line="360" w:lineRule="auto"/>
        <w:rPr>
          <w:del w:id="2045" w:author="David Modjeska" w:date="2016-04-26T20:41:00Z"/>
          <w:rFonts w:asciiTheme="majorHAnsi" w:hAnsiTheme="majorHAnsi"/>
          <w:sz w:val="20"/>
          <w:szCs w:val="20"/>
        </w:rPr>
      </w:pPr>
    </w:p>
    <w:p w14:paraId="06A7D400" w14:textId="0610C35C" w:rsidR="00A0126C" w:rsidRPr="00D178EE" w:rsidDel="00F53C63" w:rsidRDefault="003A00DA" w:rsidP="00BD7776">
      <w:pPr>
        <w:spacing w:line="360" w:lineRule="auto"/>
        <w:rPr>
          <w:del w:id="2046" w:author="David Modjeska" w:date="2016-04-26T20:41:00Z"/>
          <w:rFonts w:asciiTheme="majorHAnsi" w:hAnsiTheme="majorHAnsi"/>
          <w:sz w:val="20"/>
          <w:szCs w:val="20"/>
        </w:rPr>
      </w:pPr>
      <w:del w:id="2047" w:author="David Modjeska" w:date="2016-04-26T20:41:00Z">
        <w:r w:rsidRPr="00D178EE" w:rsidDel="00F53C63">
          <w:rPr>
            <w:rFonts w:asciiTheme="majorHAnsi" w:hAnsiTheme="majorHAnsi"/>
            <w:sz w:val="20"/>
            <w:szCs w:val="20"/>
          </w:rPr>
          <w:delText xml:space="preserve">the grain of timing and frequency of the data differs between the US and Canada.  </w:delText>
        </w:r>
        <w:r w:rsidR="00A0126C" w:rsidRPr="00D178EE" w:rsidDel="00F53C63">
          <w:rPr>
            <w:rFonts w:asciiTheme="majorHAnsi" w:hAnsiTheme="majorHAnsi"/>
            <w:sz w:val="20"/>
            <w:szCs w:val="20"/>
          </w:rPr>
          <w:delText xml:space="preserve">Grain of </w:delText>
        </w:r>
        <w:r w:rsidR="00F534E0" w:rsidRPr="00D178EE" w:rsidDel="00F53C63">
          <w:rPr>
            <w:rFonts w:asciiTheme="majorHAnsi" w:hAnsiTheme="majorHAnsi"/>
            <w:sz w:val="20"/>
            <w:szCs w:val="20"/>
          </w:rPr>
          <w:delText>Economic</w:delText>
        </w:r>
        <w:r w:rsidR="00A0126C" w:rsidRPr="00D178EE" w:rsidDel="00F53C63">
          <w:rPr>
            <w:rFonts w:asciiTheme="majorHAnsi" w:hAnsiTheme="majorHAnsi"/>
            <w:sz w:val="20"/>
            <w:szCs w:val="20"/>
          </w:rPr>
          <w:delText xml:space="preserve"> data, </w:delText>
        </w:r>
        <w:r w:rsidR="00F534E0" w:rsidRPr="00D178EE" w:rsidDel="00F53C63">
          <w:rPr>
            <w:rFonts w:asciiTheme="majorHAnsi" w:hAnsiTheme="majorHAnsi"/>
            <w:sz w:val="20"/>
            <w:szCs w:val="20"/>
          </w:rPr>
          <w:delText>ideally</w:delText>
        </w:r>
        <w:r w:rsidR="00A0126C" w:rsidRPr="00D178EE" w:rsidDel="00F53C63">
          <w:rPr>
            <w:rFonts w:asciiTheme="majorHAnsi" w:hAnsiTheme="majorHAnsi"/>
            <w:sz w:val="20"/>
            <w:szCs w:val="20"/>
          </w:rPr>
          <w:delText xml:space="preserve"> </w:delText>
        </w:r>
        <w:r w:rsidR="00F534E0" w:rsidRPr="00D178EE" w:rsidDel="00F53C63">
          <w:rPr>
            <w:rFonts w:asciiTheme="majorHAnsi" w:hAnsiTheme="majorHAnsi"/>
            <w:sz w:val="20"/>
            <w:szCs w:val="20"/>
          </w:rPr>
          <w:delText>daily.</w:delText>
        </w:r>
      </w:del>
    </w:p>
    <w:p w14:paraId="547D22E5" w14:textId="4C2350AD" w:rsidR="00F534E0" w:rsidRPr="00D178EE" w:rsidDel="00F53C63" w:rsidRDefault="00F534E0" w:rsidP="00BD7776">
      <w:pPr>
        <w:spacing w:line="360" w:lineRule="auto"/>
        <w:rPr>
          <w:del w:id="2048" w:author="David Modjeska" w:date="2016-04-26T20:41:00Z"/>
          <w:rFonts w:asciiTheme="majorHAnsi" w:hAnsiTheme="majorHAnsi"/>
          <w:sz w:val="20"/>
          <w:szCs w:val="20"/>
        </w:rPr>
      </w:pPr>
    </w:p>
    <w:p w14:paraId="71C200A4" w14:textId="01DAD5CB" w:rsidR="00F534E0" w:rsidRPr="00D178EE" w:rsidDel="00F53C63" w:rsidRDefault="00F534E0" w:rsidP="00BD7776">
      <w:pPr>
        <w:spacing w:line="360" w:lineRule="auto"/>
        <w:rPr>
          <w:del w:id="2049" w:author="David Modjeska" w:date="2016-04-26T20:41:00Z"/>
          <w:rFonts w:asciiTheme="majorHAnsi" w:hAnsiTheme="majorHAnsi"/>
          <w:sz w:val="20"/>
          <w:szCs w:val="20"/>
        </w:rPr>
      </w:pPr>
    </w:p>
    <w:p w14:paraId="0DB51FA6" w14:textId="4D2A1660" w:rsidR="00BC376E" w:rsidRPr="00D178EE" w:rsidDel="00F53C63" w:rsidRDefault="00BC376E" w:rsidP="00BD7776">
      <w:pPr>
        <w:spacing w:line="360" w:lineRule="auto"/>
        <w:rPr>
          <w:del w:id="2050" w:author="David Modjeska" w:date="2016-04-26T20:41:00Z"/>
          <w:rFonts w:asciiTheme="majorHAnsi" w:hAnsiTheme="majorHAnsi"/>
          <w:sz w:val="20"/>
          <w:szCs w:val="20"/>
        </w:rPr>
      </w:pPr>
      <w:del w:id="2051" w:author="David Modjeska" w:date="2016-04-26T20:41:00Z">
        <w:r w:rsidRPr="00D178EE" w:rsidDel="00F53C63">
          <w:rPr>
            <w:rFonts w:asciiTheme="majorHAnsi" w:hAnsiTheme="majorHAnsi"/>
            <w:sz w:val="20"/>
            <w:szCs w:val="20"/>
          </w:rPr>
          <w:delText>o Is there anything you would do differently?</w:delText>
        </w:r>
      </w:del>
    </w:p>
    <w:p w14:paraId="593EC8FA" w14:textId="3FE3CF80" w:rsidR="00F534E0" w:rsidRPr="00D178EE" w:rsidDel="00F53C63" w:rsidRDefault="00F534E0" w:rsidP="00BD7776">
      <w:pPr>
        <w:spacing w:line="360" w:lineRule="auto"/>
        <w:rPr>
          <w:del w:id="2052" w:author="David Modjeska" w:date="2016-04-26T20:41:00Z"/>
          <w:rFonts w:asciiTheme="majorHAnsi" w:hAnsiTheme="majorHAnsi"/>
          <w:sz w:val="20"/>
          <w:szCs w:val="20"/>
        </w:rPr>
      </w:pPr>
      <w:del w:id="2053" w:author="David Modjeska" w:date="2016-04-26T20:41:00Z">
        <w:r w:rsidRPr="00D178EE" w:rsidDel="00F53C63">
          <w:rPr>
            <w:rFonts w:asciiTheme="majorHAnsi" w:hAnsiTheme="majorHAnsi"/>
            <w:sz w:val="20"/>
            <w:szCs w:val="20"/>
          </w:rPr>
          <w:delText xml:space="preserve">We focused on oil and gold. It could be interesting to consider broader energy &amp; non energy commodity indices    </w:delText>
        </w:r>
      </w:del>
    </w:p>
    <w:p w14:paraId="3E43B779" w14:textId="219C2BD5" w:rsidR="00F534E0" w:rsidRPr="00D178EE" w:rsidDel="00F53C63" w:rsidRDefault="00F534E0" w:rsidP="00BD7776">
      <w:pPr>
        <w:spacing w:line="360" w:lineRule="auto"/>
        <w:rPr>
          <w:del w:id="2054" w:author="David Modjeska" w:date="2016-04-26T20:41:00Z"/>
          <w:rFonts w:asciiTheme="majorHAnsi" w:hAnsiTheme="majorHAnsi"/>
          <w:sz w:val="20"/>
          <w:szCs w:val="20"/>
        </w:rPr>
      </w:pPr>
    </w:p>
    <w:p w14:paraId="788BEEC1" w14:textId="5F47BFD0" w:rsidR="00BC376E" w:rsidRPr="00D178EE" w:rsidDel="00F53C63" w:rsidRDefault="00F534E0" w:rsidP="00BD7776">
      <w:pPr>
        <w:spacing w:line="360" w:lineRule="auto"/>
        <w:rPr>
          <w:del w:id="2055" w:author="David Modjeska" w:date="2016-04-26T20:41:00Z"/>
          <w:rFonts w:asciiTheme="majorHAnsi" w:hAnsiTheme="majorHAnsi"/>
          <w:sz w:val="20"/>
          <w:szCs w:val="20"/>
        </w:rPr>
      </w:pPr>
      <w:del w:id="2056" w:author="David Modjeska" w:date="2016-04-26T20:41:00Z">
        <w:r w:rsidRPr="00D178EE" w:rsidDel="00F53C63">
          <w:rPr>
            <w:rFonts w:asciiTheme="majorHAnsi" w:hAnsiTheme="majorHAnsi"/>
            <w:sz w:val="20"/>
            <w:szCs w:val="20"/>
          </w:rPr>
          <w:delText>Ideas for Further study</w:delText>
        </w:r>
      </w:del>
    </w:p>
    <w:p w14:paraId="484D3E1B" w14:textId="4F185C15" w:rsidR="00F534E0" w:rsidRPr="00D178EE" w:rsidDel="00F53C63" w:rsidRDefault="00F534E0" w:rsidP="00BD7776">
      <w:pPr>
        <w:spacing w:line="360" w:lineRule="auto"/>
        <w:rPr>
          <w:del w:id="2057" w:author="David Modjeska" w:date="2016-04-26T20:41:00Z"/>
          <w:rFonts w:asciiTheme="majorHAnsi" w:hAnsiTheme="majorHAnsi"/>
          <w:sz w:val="20"/>
          <w:szCs w:val="20"/>
        </w:rPr>
      </w:pPr>
      <w:del w:id="2058" w:author="David Modjeska" w:date="2016-04-26T20:41:00Z">
        <w:r w:rsidRPr="00D178EE" w:rsidDel="00F53C63">
          <w:rPr>
            <w:rFonts w:asciiTheme="majorHAnsi" w:hAnsiTheme="majorHAnsi"/>
            <w:sz w:val="20"/>
            <w:szCs w:val="20"/>
          </w:rPr>
          <w:delText>Test the % success rate of predicting an increase  or decrease in the CAD over 1 day, 1 week, 1 Month 3 Months</w:delText>
        </w:r>
      </w:del>
    </w:p>
    <w:p w14:paraId="386E3511" w14:textId="77EAD8F1" w:rsidR="00BC376E" w:rsidDel="002B1A00" w:rsidRDefault="00BC376E" w:rsidP="00BD7776">
      <w:pPr>
        <w:spacing w:line="360" w:lineRule="auto"/>
        <w:rPr>
          <w:del w:id="2059" w:author="David Modjeska" w:date="2016-04-26T20:42:00Z"/>
        </w:rPr>
      </w:pPr>
    </w:p>
    <w:p w14:paraId="603D8545" w14:textId="07919B4D" w:rsidR="002B1A00" w:rsidRDefault="002B1A00" w:rsidP="00BD7776">
      <w:pPr>
        <w:spacing w:after="200" w:line="360" w:lineRule="auto"/>
        <w:rPr>
          <w:ins w:id="2060" w:author="David Modjeska" w:date="2016-04-26T20:43:00Z"/>
        </w:rPr>
      </w:pPr>
      <w:ins w:id="2061" w:author="David Modjeska" w:date="2016-04-26T20:43:00Z">
        <w:r>
          <w:br w:type="page"/>
        </w:r>
      </w:ins>
    </w:p>
    <w:p w14:paraId="77FF9549" w14:textId="230F1A31" w:rsidR="00854A8E" w:rsidDel="002B1A00" w:rsidRDefault="00854A8E" w:rsidP="00BC376E">
      <w:pPr>
        <w:rPr>
          <w:del w:id="2062" w:author="David Modjeska" w:date="2016-04-26T20:43:00Z"/>
        </w:rPr>
      </w:pPr>
    </w:p>
    <w:p w14:paraId="322D3B9C" w14:textId="48550B5D" w:rsidR="00253BE3" w:rsidRDefault="00253BE3">
      <w:pPr>
        <w:pStyle w:val="ListParagraph"/>
        <w:numPr>
          <w:ilvl w:val="0"/>
          <w:numId w:val="3"/>
        </w:numPr>
        <w:spacing w:line="480" w:lineRule="auto"/>
        <w:rPr>
          <w:rFonts w:asciiTheme="majorHAnsi" w:hAnsiTheme="majorHAnsi"/>
          <w:b/>
          <w:sz w:val="24"/>
          <w:szCs w:val="24"/>
        </w:rPr>
        <w:pPrChange w:id="2063" w:author="David Modjeska" w:date="2016-04-25T22:25:00Z">
          <w:pPr>
            <w:pStyle w:val="ListParagraph"/>
            <w:numPr>
              <w:ilvl w:val="1"/>
              <w:numId w:val="3"/>
            </w:numPr>
            <w:spacing w:line="480" w:lineRule="auto"/>
            <w:ind w:left="426" w:hanging="360"/>
          </w:pPr>
        </w:pPrChange>
      </w:pPr>
      <w:ins w:id="2064" w:author="David Modjeska" w:date="2016-04-25T22:25:00Z">
        <w:r>
          <w:rPr>
            <w:rFonts w:asciiTheme="majorHAnsi" w:hAnsiTheme="majorHAnsi"/>
            <w:b/>
            <w:sz w:val="24"/>
            <w:szCs w:val="24"/>
          </w:rPr>
          <w:t>Bibliography</w:t>
        </w:r>
      </w:ins>
    </w:p>
    <w:p w14:paraId="444B6E20" w14:textId="77777777" w:rsidR="00821D11" w:rsidRDefault="00821D11" w:rsidP="00821D11">
      <w:pPr>
        <w:pStyle w:val="ListParagraph"/>
        <w:spacing w:line="480" w:lineRule="auto"/>
        <w:ind w:left="360"/>
        <w:rPr>
          <w:ins w:id="2065" w:author="David Modjeska" w:date="2016-04-25T22:25:00Z"/>
          <w:rFonts w:asciiTheme="majorHAnsi" w:hAnsiTheme="majorHAnsi"/>
          <w:b/>
          <w:sz w:val="24"/>
          <w:szCs w:val="24"/>
        </w:rPr>
      </w:pPr>
    </w:p>
    <w:p w14:paraId="4C046395" w14:textId="60D881C0" w:rsidR="00253BE3" w:rsidRPr="000C0216" w:rsidDel="00253BE3" w:rsidRDefault="00253BE3" w:rsidP="000C0216">
      <w:pPr>
        <w:pStyle w:val="ListParagraph"/>
        <w:keepNext/>
        <w:keepLines/>
        <w:spacing w:line="480" w:lineRule="auto"/>
        <w:ind w:left="360"/>
        <w:rPr>
          <w:del w:id="2066" w:author="David Modjeska" w:date="2016-04-25T22:24:00Z"/>
          <w:rFonts w:asciiTheme="majorHAnsi" w:hAnsiTheme="majorHAnsi"/>
          <w:b/>
          <w:i/>
          <w:sz w:val="24"/>
          <w:szCs w:val="24"/>
        </w:rPr>
      </w:pPr>
    </w:p>
    <w:customXmlDelRangeStart w:id="2067" w:author="David Modjeska" w:date="2016-04-25T22:24:00Z"/>
    <w:sdt>
      <w:sdtPr>
        <w:rPr>
          <w:sz w:val="28"/>
          <w:szCs w:val="28"/>
        </w:rPr>
        <w:id w:val="1975329938"/>
        <w:docPartObj>
          <w:docPartGallery w:val="Bibliographies"/>
          <w:docPartUnique/>
        </w:docPartObj>
      </w:sdtPr>
      <w:sdtEndPr>
        <w:rPr>
          <w:b w:val="0"/>
          <w:bCs w:val="0"/>
          <w:sz w:val="24"/>
          <w:szCs w:val="24"/>
        </w:rPr>
      </w:sdtEndPr>
      <w:sdtContent>
        <w:customXmlDelRangeEnd w:id="2067"/>
        <w:p w14:paraId="674CAD98" w14:textId="15A35A4C" w:rsidR="000C0216" w:rsidRPr="000C0216" w:rsidDel="00253BE3" w:rsidRDefault="000C0216" w:rsidP="000C0216">
          <w:pPr>
            <w:pStyle w:val="Heading1"/>
            <w:numPr>
              <w:ilvl w:val="0"/>
              <w:numId w:val="3"/>
            </w:numPr>
            <w:rPr>
              <w:del w:id="2068" w:author="David Modjeska" w:date="2016-04-25T22:24:00Z"/>
              <w:rFonts w:asciiTheme="majorHAnsi" w:hAnsiTheme="majorHAnsi"/>
              <w:bCs w:val="0"/>
              <w:sz w:val="24"/>
              <w:szCs w:val="24"/>
            </w:rPr>
          </w:pPr>
          <w:del w:id="2069" w:author="David Modjeska" w:date="2016-04-25T22:24:00Z">
            <w:r w:rsidRPr="000C0216" w:rsidDel="00253BE3">
              <w:rPr>
                <w:rFonts w:asciiTheme="majorHAnsi" w:hAnsiTheme="majorHAnsi"/>
                <w:bCs w:val="0"/>
                <w:sz w:val="24"/>
                <w:szCs w:val="24"/>
              </w:rPr>
              <w:delText>B</w:delText>
            </w:r>
          </w:del>
          <w:del w:id="2070" w:author="David Modjeska" w:date="2016-04-25T22:23:00Z">
            <w:r w:rsidRPr="000C0216" w:rsidDel="00253BE3">
              <w:rPr>
                <w:rFonts w:asciiTheme="majorHAnsi" w:hAnsiTheme="majorHAnsi"/>
                <w:bCs w:val="0"/>
                <w:sz w:val="24"/>
                <w:szCs w:val="24"/>
              </w:rPr>
              <w:delText>i</w:delText>
            </w:r>
          </w:del>
          <w:del w:id="2071" w:author="David Modjeska" w:date="2016-04-25T22:24:00Z">
            <w:r w:rsidRPr="000C0216" w:rsidDel="00253BE3">
              <w:rPr>
                <w:rFonts w:asciiTheme="majorHAnsi" w:hAnsiTheme="majorHAnsi"/>
                <w:bCs w:val="0"/>
                <w:sz w:val="24"/>
                <w:szCs w:val="24"/>
              </w:rPr>
              <w:delText>bliography</w:delText>
            </w:r>
          </w:del>
        </w:p>
        <w:customXmlDelRangeStart w:id="2072" w:author="David Modjeska" w:date="2016-04-25T22:24:00Z"/>
        <w:sdt>
          <w:sdtPr>
            <w:rPr>
              <w:rFonts w:asciiTheme="majorHAnsi" w:hAnsiTheme="majorHAnsi"/>
            </w:rPr>
            <w:id w:val="111145805"/>
            <w:bibliography/>
          </w:sdtPr>
          <w:sdtEndPr>
            <w:rPr>
              <w:rFonts w:ascii="Times New Roman" w:hAnsi="Times New Roman"/>
            </w:rPr>
          </w:sdtEndPr>
          <w:sdtContent>
            <w:customXmlDelRangeEnd w:id="2072"/>
            <w:p w14:paraId="03AC9C74" w14:textId="69A41101" w:rsidR="000C0216" w:rsidDel="00253BE3" w:rsidRDefault="000C0216" w:rsidP="000C0216">
              <w:pPr>
                <w:pStyle w:val="Bibliography"/>
                <w:rPr>
                  <w:del w:id="2073" w:author="David Modjeska" w:date="2016-04-25T22:24:00Z"/>
                  <w:rFonts w:asciiTheme="minorHAnsi" w:hAnsiTheme="minorHAnsi"/>
                  <w:noProof/>
                  <w:sz w:val="20"/>
                  <w:szCs w:val="20"/>
                </w:rPr>
              </w:pPr>
              <w:del w:id="2074" w:author="David Modjeska" w:date="2016-04-25T22:24:00Z">
                <w:r w:rsidRPr="000C0216" w:rsidDel="00253BE3">
                  <w:rPr>
                    <w:rFonts w:asciiTheme="minorHAnsi" w:hAnsiTheme="minorHAnsi"/>
                    <w:noProof/>
                    <w:sz w:val="20"/>
                    <w:szCs w:val="20"/>
                  </w:rPr>
                  <w:delText xml:space="preserve">Cofnas, A. (2011). Trading Binary Options: Strategies and Tactics. In A. Cofnas, </w:delText>
                </w:r>
                <w:r w:rsidRPr="000C0216" w:rsidDel="00253BE3">
                  <w:rPr>
                    <w:rFonts w:asciiTheme="minorHAnsi" w:hAnsiTheme="minorHAnsi"/>
                    <w:i/>
                    <w:iCs/>
                    <w:noProof/>
                    <w:sz w:val="20"/>
                    <w:szCs w:val="20"/>
                  </w:rPr>
                  <w:delText>Trading Binary Options: Strategies and Tactics</w:delText>
                </w:r>
                <w:r w:rsidRPr="000C0216" w:rsidDel="00253BE3">
                  <w:rPr>
                    <w:rFonts w:asciiTheme="minorHAnsi" w:hAnsiTheme="minorHAnsi"/>
                    <w:noProof/>
                    <w:sz w:val="20"/>
                    <w:szCs w:val="20"/>
                  </w:rPr>
                  <w:delText xml:space="preserve"> (p. 60). New York: Bloomberg Press.</w:delText>
                </w:r>
              </w:del>
            </w:p>
            <w:p w14:paraId="0FFAC7C4" w14:textId="562D45C7" w:rsidR="000C0216" w:rsidRPr="000C0216" w:rsidDel="00253BE3" w:rsidRDefault="000C0216" w:rsidP="000C0216">
              <w:pPr>
                <w:rPr>
                  <w:del w:id="2075" w:author="David Modjeska" w:date="2016-04-25T22:24:00Z"/>
                </w:rPr>
              </w:pPr>
            </w:p>
            <w:p w14:paraId="22CE5178" w14:textId="02BEB776" w:rsidR="000C0216" w:rsidDel="00253BE3" w:rsidRDefault="000C0216" w:rsidP="000C0216">
              <w:pPr>
                <w:pStyle w:val="Bibliography"/>
                <w:rPr>
                  <w:del w:id="2076" w:author="David Modjeska" w:date="2016-04-25T22:24:00Z"/>
                  <w:rFonts w:asciiTheme="minorHAnsi" w:hAnsiTheme="minorHAnsi"/>
                  <w:noProof/>
                  <w:sz w:val="20"/>
                  <w:szCs w:val="20"/>
                </w:rPr>
              </w:pPr>
              <w:del w:id="2077" w:author="David Modjeska" w:date="2016-04-25T22:24:00Z">
                <w:r w:rsidRPr="000C0216" w:rsidDel="00253BE3">
                  <w:rPr>
                    <w:rFonts w:asciiTheme="minorHAnsi" w:hAnsiTheme="minorHAnsi"/>
                    <w:noProof/>
                    <w:sz w:val="20"/>
                    <w:szCs w:val="20"/>
                  </w:rPr>
                  <w:delText xml:space="preserve">Gilroy, A. (2014, 09 22). </w:delText>
                </w:r>
                <w:r w:rsidRPr="000C0216" w:rsidDel="00253BE3">
                  <w:rPr>
                    <w:rFonts w:asciiTheme="minorHAnsi" w:hAnsiTheme="minorHAnsi"/>
                    <w:i/>
                    <w:iCs/>
                    <w:noProof/>
                    <w:sz w:val="20"/>
                    <w:szCs w:val="20"/>
                  </w:rPr>
                  <w:delText>Understanding Gold Price Drivers</w:delText>
                </w:r>
                <w:r w:rsidRPr="000C0216" w:rsidDel="00253BE3">
                  <w:rPr>
                    <w:rFonts w:asciiTheme="minorHAnsi" w:hAnsiTheme="minorHAnsi"/>
                    <w:noProof/>
                    <w:sz w:val="20"/>
                    <w:szCs w:val="20"/>
                  </w:rPr>
                  <w:delText>. Retrieved from Market Realist: http://marketrealist.com/2014/09/must-know-guide-investing-in-gold/</w:delText>
                </w:r>
              </w:del>
            </w:p>
            <w:p w14:paraId="601822F6" w14:textId="6990E4FC" w:rsidR="000C0216" w:rsidRPr="000C0216" w:rsidDel="00253BE3" w:rsidRDefault="000C0216" w:rsidP="000C0216">
              <w:pPr>
                <w:rPr>
                  <w:del w:id="2078" w:author="David Modjeska" w:date="2016-04-25T22:24:00Z"/>
                </w:rPr>
              </w:pPr>
            </w:p>
            <w:p w14:paraId="19022451" w14:textId="7650BB72" w:rsidR="000C0216" w:rsidRPr="000C0216" w:rsidDel="00253BE3" w:rsidRDefault="000C0216" w:rsidP="000C0216">
              <w:pPr>
                <w:pStyle w:val="Bibliography"/>
                <w:rPr>
                  <w:del w:id="2079" w:author="David Modjeska" w:date="2016-04-25T22:24:00Z"/>
                  <w:rFonts w:asciiTheme="minorHAnsi" w:hAnsiTheme="minorHAnsi"/>
                  <w:noProof/>
                  <w:sz w:val="20"/>
                  <w:szCs w:val="20"/>
                </w:rPr>
              </w:pPr>
              <w:del w:id="2080" w:author="David Modjeska" w:date="2016-04-25T22:24:00Z">
                <w:r w:rsidRPr="000C0216" w:rsidDel="00253BE3">
                  <w:rPr>
                    <w:rFonts w:asciiTheme="minorHAnsi" w:hAnsiTheme="minorHAnsi"/>
                    <w:noProof/>
                    <w:sz w:val="20"/>
                    <w:szCs w:val="20"/>
                  </w:rPr>
                  <w:delText xml:space="preserve">Lafrance, R., Zhang, Q., Issa R, R., &amp; Helliwell, J. F. (2010). </w:delText>
                </w:r>
                <w:r w:rsidRPr="000C0216" w:rsidDel="00253BE3">
                  <w:rPr>
                    <w:rFonts w:asciiTheme="minorHAnsi" w:hAnsiTheme="minorHAnsi"/>
                    <w:i/>
                    <w:iCs/>
                    <w:noProof/>
                    <w:sz w:val="20"/>
                    <w:szCs w:val="20"/>
                  </w:rPr>
                  <w:delText>NEMO: An Equation for the Canadian Dollar.</w:delText>
                </w:r>
                <w:r w:rsidRPr="000C0216" w:rsidDel="00253BE3">
                  <w:rPr>
                    <w:rFonts w:asciiTheme="minorHAnsi" w:hAnsiTheme="minorHAnsi"/>
                    <w:noProof/>
                    <w:sz w:val="20"/>
                    <w:szCs w:val="20"/>
                  </w:rPr>
                  <w:delText xml:space="preserve"> Ottawa, Ontario: Bank of Canada.</w:delText>
                </w:r>
              </w:del>
            </w:p>
            <w:p w14:paraId="0237EEF4" w14:textId="3F0F200E" w:rsidR="000C0216" w:rsidDel="00253BE3" w:rsidRDefault="00BC0798" w:rsidP="000C0216">
              <w:pPr>
                <w:rPr>
                  <w:del w:id="2081" w:author="David Modjeska" w:date="2016-04-25T22:24:00Z"/>
                </w:rPr>
              </w:pPr>
            </w:p>
            <w:customXmlDelRangeStart w:id="2082" w:author="David Modjeska" w:date="2016-04-25T22:24:00Z"/>
          </w:sdtContent>
        </w:sdt>
        <w:customXmlDelRangeEnd w:id="2082"/>
        <w:customXmlDelRangeStart w:id="2083" w:author="David Modjeska" w:date="2016-04-25T22:24:00Z"/>
      </w:sdtContent>
    </w:sdt>
    <w:customXmlDelRangeEnd w:id="2083"/>
    <w:p w14:paraId="5966608D" w14:textId="430F68BB" w:rsidR="000C0216" w:rsidRPr="00A215F3" w:rsidDel="00253BE3" w:rsidRDefault="000C0216" w:rsidP="000C0216">
      <w:pPr>
        <w:pStyle w:val="ListParagraph"/>
        <w:spacing w:line="480" w:lineRule="auto"/>
        <w:ind w:left="360"/>
        <w:rPr>
          <w:del w:id="2084" w:author="David Modjeska" w:date="2016-04-25T22:24:00Z"/>
          <w:rFonts w:asciiTheme="majorHAnsi" w:hAnsiTheme="majorHAnsi"/>
          <w:b/>
          <w:sz w:val="24"/>
          <w:szCs w:val="24"/>
        </w:rPr>
      </w:pPr>
    </w:p>
    <w:p w14:paraId="10D7B715" w14:textId="2B956B4B" w:rsidR="00671206" w:rsidRDefault="00671206" w:rsidP="00FD23D0">
      <w:pPr>
        <w:pStyle w:val="ListParagraph"/>
        <w:numPr>
          <w:ilvl w:val="1"/>
          <w:numId w:val="3"/>
        </w:numPr>
        <w:spacing w:line="480" w:lineRule="auto"/>
        <w:ind w:left="426"/>
        <w:rPr>
          <w:ins w:id="2085" w:author="David Modjeska" w:date="2016-04-25T22:24:00Z"/>
          <w:rFonts w:asciiTheme="majorHAnsi" w:hAnsiTheme="majorHAnsi"/>
          <w:b/>
          <w:sz w:val="24"/>
          <w:szCs w:val="24"/>
        </w:rPr>
      </w:pPr>
      <w:r w:rsidRPr="00A215F3">
        <w:rPr>
          <w:rFonts w:asciiTheme="majorHAnsi" w:hAnsiTheme="majorHAnsi"/>
          <w:b/>
          <w:sz w:val="24"/>
          <w:szCs w:val="24"/>
        </w:rPr>
        <w:t>References</w:t>
      </w:r>
    </w:p>
    <w:customXmlInsRangeStart w:id="2086" w:author="David Modjeska" w:date="2016-04-25T22:25:00Z"/>
    <w:sdt>
      <w:sdtPr>
        <w:rPr>
          <w:rFonts w:asciiTheme="majorHAnsi" w:hAnsiTheme="majorHAnsi"/>
        </w:rPr>
        <w:id w:val="1114795255"/>
        <w:bibliography/>
      </w:sdtPr>
      <w:sdtContent>
        <w:customXmlInsRangeEnd w:id="2086"/>
        <w:p w14:paraId="509C9934" w14:textId="77777777" w:rsidR="00253BE3" w:rsidRPr="00F53C63" w:rsidRDefault="00253BE3">
          <w:pPr>
            <w:pStyle w:val="Bibliography"/>
            <w:numPr>
              <w:ilvl w:val="0"/>
              <w:numId w:val="12"/>
            </w:numPr>
            <w:rPr>
              <w:ins w:id="2087" w:author="David Modjeska" w:date="2016-04-25T22:25:00Z"/>
              <w:rFonts w:asciiTheme="majorHAnsi" w:hAnsiTheme="majorHAnsi"/>
              <w:noProof/>
              <w:sz w:val="20"/>
              <w:szCs w:val="20"/>
              <w:rPrChange w:id="2088" w:author="David Modjeska" w:date="2016-04-26T20:41:00Z">
                <w:rPr>
                  <w:ins w:id="2089" w:author="David Modjeska" w:date="2016-04-25T22:25:00Z"/>
                  <w:rFonts w:asciiTheme="minorHAnsi" w:hAnsiTheme="minorHAnsi"/>
                  <w:noProof/>
                  <w:sz w:val="20"/>
                  <w:szCs w:val="20"/>
                </w:rPr>
              </w:rPrChange>
            </w:rPr>
            <w:pPrChange w:id="2090" w:author="David Modjeska" w:date="2016-04-25T22:27:00Z">
              <w:pPr>
                <w:pStyle w:val="Bibliography"/>
                <w:numPr>
                  <w:numId w:val="3"/>
                </w:numPr>
                <w:ind w:left="360" w:hanging="360"/>
              </w:pPr>
            </w:pPrChange>
          </w:pPr>
          <w:ins w:id="2091" w:author="David Modjeska" w:date="2016-04-25T22:25:00Z">
            <w:r w:rsidRPr="00F53C63">
              <w:rPr>
                <w:rFonts w:asciiTheme="majorHAnsi" w:hAnsiTheme="majorHAnsi"/>
                <w:noProof/>
                <w:sz w:val="20"/>
                <w:szCs w:val="20"/>
                <w:rPrChange w:id="2092" w:author="David Modjeska" w:date="2016-04-26T20:41:00Z">
                  <w:rPr>
                    <w:rFonts w:asciiTheme="minorHAnsi" w:hAnsiTheme="minorHAnsi"/>
                    <w:noProof/>
                    <w:sz w:val="20"/>
                    <w:szCs w:val="20"/>
                  </w:rPr>
                </w:rPrChange>
              </w:rPr>
              <w:t xml:space="preserve">Cofnas, A. (2011). Trading Binary Options: Strategies and Tactics. In A. Cofnas, </w:t>
            </w:r>
            <w:r w:rsidRPr="00F53C63">
              <w:rPr>
                <w:rFonts w:asciiTheme="majorHAnsi" w:hAnsiTheme="majorHAnsi"/>
                <w:i/>
                <w:iCs/>
                <w:noProof/>
                <w:sz w:val="20"/>
                <w:szCs w:val="20"/>
                <w:rPrChange w:id="2093" w:author="David Modjeska" w:date="2016-04-26T20:41:00Z">
                  <w:rPr>
                    <w:rFonts w:asciiTheme="minorHAnsi" w:hAnsiTheme="minorHAnsi"/>
                    <w:i/>
                    <w:iCs/>
                    <w:noProof/>
                    <w:sz w:val="20"/>
                    <w:szCs w:val="20"/>
                  </w:rPr>
                </w:rPrChange>
              </w:rPr>
              <w:t>Trading Binary Options: Strategies and Tactics</w:t>
            </w:r>
            <w:r w:rsidRPr="00F53C63">
              <w:rPr>
                <w:rFonts w:asciiTheme="majorHAnsi" w:hAnsiTheme="majorHAnsi"/>
                <w:noProof/>
                <w:sz w:val="20"/>
                <w:szCs w:val="20"/>
                <w:rPrChange w:id="2094" w:author="David Modjeska" w:date="2016-04-26T20:41:00Z">
                  <w:rPr>
                    <w:rFonts w:asciiTheme="minorHAnsi" w:hAnsiTheme="minorHAnsi"/>
                    <w:noProof/>
                    <w:sz w:val="20"/>
                    <w:szCs w:val="20"/>
                  </w:rPr>
                </w:rPrChange>
              </w:rPr>
              <w:t xml:space="preserve"> (p. 60). New York: Bloomberg Press.</w:t>
            </w:r>
          </w:ins>
        </w:p>
        <w:p w14:paraId="22AE43D9" w14:textId="77777777" w:rsidR="00253BE3" w:rsidRPr="00F53C63" w:rsidRDefault="00253BE3">
          <w:pPr>
            <w:rPr>
              <w:ins w:id="2095" w:author="David Modjeska" w:date="2016-04-25T22:25:00Z"/>
              <w:rFonts w:asciiTheme="majorHAnsi" w:hAnsiTheme="majorHAnsi"/>
              <w:rPrChange w:id="2096" w:author="David Modjeska" w:date="2016-04-26T20:41:00Z">
                <w:rPr>
                  <w:ins w:id="2097" w:author="David Modjeska" w:date="2016-04-25T22:25:00Z"/>
                </w:rPr>
              </w:rPrChange>
            </w:rPr>
            <w:pPrChange w:id="2098" w:author="David Modjeska" w:date="2016-04-25T22:27:00Z">
              <w:pPr>
                <w:pStyle w:val="ListParagraph"/>
                <w:numPr>
                  <w:numId w:val="3"/>
                </w:numPr>
                <w:ind w:left="360" w:hanging="360"/>
              </w:pPr>
            </w:pPrChange>
          </w:pPr>
        </w:p>
        <w:p w14:paraId="126D9B26" w14:textId="77777777" w:rsidR="00253BE3" w:rsidRPr="00F53C63" w:rsidRDefault="00253BE3">
          <w:pPr>
            <w:pStyle w:val="Bibliography"/>
            <w:numPr>
              <w:ilvl w:val="0"/>
              <w:numId w:val="12"/>
            </w:numPr>
            <w:rPr>
              <w:ins w:id="2099" w:author="David Modjeska" w:date="2016-04-25T22:25:00Z"/>
              <w:rFonts w:asciiTheme="majorHAnsi" w:hAnsiTheme="majorHAnsi"/>
              <w:noProof/>
              <w:sz w:val="20"/>
              <w:szCs w:val="20"/>
              <w:rPrChange w:id="2100" w:author="David Modjeska" w:date="2016-04-26T20:41:00Z">
                <w:rPr>
                  <w:ins w:id="2101" w:author="David Modjeska" w:date="2016-04-25T22:25:00Z"/>
                  <w:rFonts w:asciiTheme="minorHAnsi" w:hAnsiTheme="minorHAnsi"/>
                  <w:noProof/>
                  <w:sz w:val="20"/>
                  <w:szCs w:val="20"/>
                </w:rPr>
              </w:rPrChange>
            </w:rPr>
            <w:pPrChange w:id="2102" w:author="David Modjeska" w:date="2016-04-25T22:27:00Z">
              <w:pPr>
                <w:pStyle w:val="Bibliography"/>
                <w:numPr>
                  <w:numId w:val="3"/>
                </w:numPr>
                <w:ind w:left="360" w:hanging="360"/>
              </w:pPr>
            </w:pPrChange>
          </w:pPr>
          <w:ins w:id="2103" w:author="David Modjeska" w:date="2016-04-25T22:25:00Z">
            <w:r w:rsidRPr="00F53C63">
              <w:rPr>
                <w:rFonts w:asciiTheme="majorHAnsi" w:hAnsiTheme="majorHAnsi"/>
                <w:noProof/>
                <w:sz w:val="20"/>
                <w:szCs w:val="20"/>
                <w:rPrChange w:id="2104" w:author="David Modjeska" w:date="2016-04-26T20:41:00Z">
                  <w:rPr>
                    <w:rFonts w:asciiTheme="minorHAnsi" w:hAnsiTheme="minorHAnsi"/>
                    <w:noProof/>
                    <w:sz w:val="20"/>
                    <w:szCs w:val="20"/>
                  </w:rPr>
                </w:rPrChange>
              </w:rPr>
              <w:t xml:space="preserve">Gilroy, A. (2014, 09 22). </w:t>
            </w:r>
            <w:r w:rsidRPr="00F53C63">
              <w:rPr>
                <w:rFonts w:asciiTheme="majorHAnsi" w:hAnsiTheme="majorHAnsi"/>
                <w:i/>
                <w:iCs/>
                <w:noProof/>
                <w:sz w:val="20"/>
                <w:szCs w:val="20"/>
                <w:rPrChange w:id="2105" w:author="David Modjeska" w:date="2016-04-26T20:41:00Z">
                  <w:rPr>
                    <w:rFonts w:asciiTheme="minorHAnsi" w:hAnsiTheme="minorHAnsi"/>
                    <w:i/>
                    <w:iCs/>
                    <w:noProof/>
                    <w:sz w:val="20"/>
                    <w:szCs w:val="20"/>
                  </w:rPr>
                </w:rPrChange>
              </w:rPr>
              <w:t>Understanding Gold Price Drivers</w:t>
            </w:r>
            <w:r w:rsidRPr="00F53C63">
              <w:rPr>
                <w:rFonts w:asciiTheme="majorHAnsi" w:hAnsiTheme="majorHAnsi"/>
                <w:noProof/>
                <w:sz w:val="20"/>
                <w:szCs w:val="20"/>
                <w:rPrChange w:id="2106" w:author="David Modjeska" w:date="2016-04-26T20:41:00Z">
                  <w:rPr>
                    <w:rFonts w:asciiTheme="minorHAnsi" w:hAnsiTheme="minorHAnsi"/>
                    <w:noProof/>
                    <w:sz w:val="20"/>
                    <w:szCs w:val="20"/>
                  </w:rPr>
                </w:rPrChange>
              </w:rPr>
              <w:t>. Retrieved from Market Realist: http://marketrealist.com/2014/09/must-know-guide-investing-in-gold/</w:t>
            </w:r>
          </w:ins>
        </w:p>
        <w:p w14:paraId="11E5C6F1" w14:textId="77777777" w:rsidR="00253BE3" w:rsidRPr="00F53C63" w:rsidRDefault="00253BE3">
          <w:pPr>
            <w:rPr>
              <w:ins w:id="2107" w:author="David Modjeska" w:date="2016-04-25T22:25:00Z"/>
              <w:rFonts w:asciiTheme="majorHAnsi" w:hAnsiTheme="majorHAnsi"/>
              <w:rPrChange w:id="2108" w:author="David Modjeska" w:date="2016-04-26T20:41:00Z">
                <w:rPr>
                  <w:ins w:id="2109" w:author="David Modjeska" w:date="2016-04-25T22:25:00Z"/>
                </w:rPr>
              </w:rPrChange>
            </w:rPr>
            <w:pPrChange w:id="2110" w:author="David Modjeska" w:date="2016-04-25T22:27:00Z">
              <w:pPr>
                <w:pStyle w:val="ListParagraph"/>
                <w:numPr>
                  <w:numId w:val="3"/>
                </w:numPr>
                <w:ind w:left="360" w:hanging="360"/>
              </w:pPr>
            </w:pPrChange>
          </w:pPr>
        </w:p>
        <w:p w14:paraId="257D402F" w14:textId="4266C55C" w:rsidR="00253BE3" w:rsidRPr="00F53C63" w:rsidRDefault="00253BE3">
          <w:pPr>
            <w:pStyle w:val="Bibliography"/>
            <w:numPr>
              <w:ilvl w:val="0"/>
              <w:numId w:val="12"/>
            </w:numPr>
            <w:rPr>
              <w:ins w:id="2111" w:author="David Modjeska" w:date="2016-04-25T22:25:00Z"/>
              <w:rFonts w:asciiTheme="majorHAnsi" w:hAnsiTheme="majorHAnsi"/>
              <w:noProof/>
              <w:sz w:val="20"/>
              <w:szCs w:val="20"/>
              <w:rPrChange w:id="2112" w:author="David Modjeska" w:date="2016-04-26T20:41:00Z">
                <w:rPr>
                  <w:ins w:id="2113" w:author="David Modjeska" w:date="2016-04-25T22:25:00Z"/>
                </w:rPr>
              </w:rPrChange>
            </w:rPr>
            <w:pPrChange w:id="2114" w:author="David Modjeska" w:date="2016-04-25T22:27:00Z">
              <w:pPr>
                <w:pStyle w:val="ListParagraph"/>
                <w:numPr>
                  <w:numId w:val="3"/>
                </w:numPr>
                <w:ind w:left="360" w:hanging="360"/>
              </w:pPr>
            </w:pPrChange>
          </w:pPr>
          <w:ins w:id="2115" w:author="David Modjeska" w:date="2016-04-25T22:25:00Z">
            <w:r w:rsidRPr="00F53C63">
              <w:rPr>
                <w:rFonts w:asciiTheme="majorHAnsi" w:hAnsiTheme="majorHAnsi"/>
                <w:noProof/>
                <w:sz w:val="20"/>
                <w:szCs w:val="20"/>
                <w:rPrChange w:id="2116" w:author="David Modjeska" w:date="2016-04-26T20:41:00Z">
                  <w:rPr>
                    <w:noProof/>
                    <w:sz w:val="20"/>
                    <w:szCs w:val="20"/>
                  </w:rPr>
                </w:rPrChange>
              </w:rPr>
              <w:t xml:space="preserve">Lafrance, R., Zhang, Q., Issa R, R., &amp; Helliwell, J. F. (2010). </w:t>
            </w:r>
            <w:r w:rsidRPr="00F53C63">
              <w:rPr>
                <w:rFonts w:asciiTheme="majorHAnsi" w:hAnsiTheme="majorHAnsi"/>
                <w:i/>
                <w:iCs/>
                <w:noProof/>
                <w:sz w:val="20"/>
                <w:szCs w:val="20"/>
                <w:rPrChange w:id="2117" w:author="David Modjeska" w:date="2016-04-26T20:41:00Z">
                  <w:rPr>
                    <w:i/>
                    <w:iCs/>
                    <w:noProof/>
                    <w:sz w:val="20"/>
                    <w:szCs w:val="20"/>
                  </w:rPr>
                </w:rPrChange>
              </w:rPr>
              <w:t>NEMO: An Equation for the Canadian Dollar.</w:t>
            </w:r>
            <w:r w:rsidRPr="00F53C63">
              <w:rPr>
                <w:rFonts w:asciiTheme="majorHAnsi" w:hAnsiTheme="majorHAnsi"/>
                <w:noProof/>
                <w:sz w:val="20"/>
                <w:szCs w:val="20"/>
                <w:rPrChange w:id="2118" w:author="David Modjeska" w:date="2016-04-26T20:41:00Z">
                  <w:rPr>
                    <w:noProof/>
                    <w:sz w:val="20"/>
                    <w:szCs w:val="20"/>
                  </w:rPr>
                </w:rPrChange>
              </w:rPr>
              <w:t xml:space="preserve"> Ottawa, Ontario: Bank of Canada.</w:t>
            </w:r>
          </w:ins>
        </w:p>
        <w:customXmlInsRangeStart w:id="2119" w:author="David Modjeska" w:date="2016-04-25T22:25:00Z"/>
      </w:sdtContent>
    </w:sdt>
    <w:customXmlInsRangeEnd w:id="2119"/>
    <w:p w14:paraId="4E6559F9" w14:textId="77777777" w:rsidR="00253BE3" w:rsidRPr="00A215F3" w:rsidRDefault="00253BE3">
      <w:pPr>
        <w:pStyle w:val="ListParagraph"/>
        <w:spacing w:line="480" w:lineRule="auto"/>
        <w:ind w:left="426"/>
        <w:rPr>
          <w:rFonts w:asciiTheme="majorHAnsi" w:hAnsiTheme="majorHAnsi"/>
          <w:b/>
          <w:sz w:val="24"/>
          <w:szCs w:val="24"/>
        </w:rPr>
        <w:pPrChange w:id="2120" w:author="David Modjeska" w:date="2016-04-25T22:25:00Z">
          <w:pPr>
            <w:pStyle w:val="ListParagraph"/>
            <w:numPr>
              <w:ilvl w:val="1"/>
              <w:numId w:val="3"/>
            </w:numPr>
            <w:spacing w:line="480" w:lineRule="auto"/>
            <w:ind w:left="426" w:hanging="360"/>
          </w:pPr>
        </w:pPrChange>
      </w:pPr>
    </w:p>
    <w:p w14:paraId="50260E99" w14:textId="1F8E8ABA" w:rsidR="00671206" w:rsidRPr="00290A32" w:rsidRDefault="00671206" w:rsidP="00FD23D0">
      <w:pPr>
        <w:pStyle w:val="ListParagraph"/>
        <w:keepNext/>
        <w:keepLines/>
        <w:numPr>
          <w:ilvl w:val="1"/>
          <w:numId w:val="3"/>
        </w:numPr>
        <w:spacing w:line="480" w:lineRule="auto"/>
        <w:ind w:left="426"/>
        <w:rPr>
          <w:rFonts w:asciiTheme="majorHAnsi" w:hAnsiTheme="majorHAnsi"/>
          <w:b/>
          <w:sz w:val="24"/>
          <w:szCs w:val="24"/>
        </w:rPr>
      </w:pPr>
      <w:r>
        <w:rPr>
          <w:rFonts w:asciiTheme="majorHAnsi" w:hAnsiTheme="majorHAnsi"/>
          <w:b/>
          <w:sz w:val="24"/>
          <w:szCs w:val="24"/>
        </w:rPr>
        <w:t>Data Sources</w:t>
      </w:r>
    </w:p>
    <w:tbl>
      <w:tblPr>
        <w:tblW w:w="9316" w:type="dxa"/>
        <w:tblInd w:w="720" w:type="dxa"/>
        <w:tblBorders>
          <w:left w:val="nil"/>
          <w:right w:val="nil"/>
        </w:tblBorders>
        <w:tblLayout w:type="fixed"/>
        <w:tblLook w:val="0000" w:firstRow="0" w:lastRow="0" w:firstColumn="0" w:lastColumn="0" w:noHBand="0" w:noVBand="0"/>
      </w:tblPr>
      <w:tblGrid>
        <w:gridCol w:w="2087"/>
        <w:gridCol w:w="2551"/>
        <w:gridCol w:w="4678"/>
      </w:tblGrid>
      <w:tr w:rsidR="00EC6609" w:rsidRPr="00081D42" w14:paraId="26C52D15" w14:textId="77777777" w:rsidTr="00EC6609">
        <w:tc>
          <w:tcPr>
            <w:tcW w:w="2087"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27BF60A6" w14:textId="77777777" w:rsidR="00DE2076" w:rsidRPr="00081D42" w:rsidRDefault="00DE2076" w:rsidP="00EC6609">
            <w:pPr>
              <w:keepNext/>
              <w:keepLines/>
              <w:rPr>
                <w:rFonts w:asciiTheme="minorHAnsi" w:eastAsia="Arial Unicode MS" w:hAnsiTheme="minorHAnsi" w:cs="Arial Unicode MS"/>
                <w:b/>
                <w:sz w:val="20"/>
                <w:szCs w:val="20"/>
                <w:rPrChange w:id="2121" w:author="David Modjeska" w:date="2016-04-26T20:41:00Z">
                  <w:rPr>
                    <w:rFonts w:ascii="Arial Unicode MS" w:eastAsia="Arial Unicode MS" w:hAnsi="Arial Unicode MS" w:cs="Arial Unicode MS"/>
                    <w:b/>
                    <w:sz w:val="20"/>
                    <w:szCs w:val="20"/>
                  </w:rPr>
                </w:rPrChange>
              </w:rPr>
            </w:pPr>
            <w:r w:rsidRPr="00081D42">
              <w:rPr>
                <w:rFonts w:asciiTheme="minorHAnsi" w:eastAsia="Arial Unicode MS" w:hAnsiTheme="minorHAnsi" w:cs="Arial Unicode MS"/>
                <w:b/>
                <w:sz w:val="20"/>
                <w:szCs w:val="20"/>
                <w:rPrChange w:id="2122" w:author="David Modjeska" w:date="2016-04-26T20:41:00Z">
                  <w:rPr>
                    <w:rFonts w:ascii="Arial Unicode MS" w:eastAsia="Arial Unicode MS" w:hAnsi="Arial Unicode MS" w:cs="Arial Unicode MS"/>
                    <w:b/>
                    <w:sz w:val="20"/>
                    <w:szCs w:val="20"/>
                  </w:rPr>
                </w:rPrChange>
              </w:rPr>
              <w:t>FX Rates</w:t>
            </w:r>
          </w:p>
        </w:tc>
        <w:tc>
          <w:tcPr>
            <w:tcW w:w="2551"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73EB974B" w14:textId="77777777" w:rsidR="00DE2076" w:rsidRPr="00081D42" w:rsidRDefault="00DE2076" w:rsidP="00EC6609">
            <w:pPr>
              <w:keepNext/>
              <w:keepLines/>
              <w:rPr>
                <w:rFonts w:asciiTheme="minorHAnsi" w:eastAsia="Arial Unicode MS" w:hAnsiTheme="minorHAnsi" w:cs="Arial Unicode MS"/>
                <w:sz w:val="20"/>
                <w:szCs w:val="20"/>
                <w:rPrChange w:id="2123" w:author="David Modjeska" w:date="2016-04-26T20:41:00Z">
                  <w:rPr>
                    <w:rFonts w:ascii="Arial Unicode MS" w:eastAsia="Arial Unicode MS" w:hAnsi="Arial Unicode MS" w:cs="Arial Unicode MS"/>
                    <w:sz w:val="20"/>
                    <w:szCs w:val="20"/>
                  </w:rPr>
                </w:rPrChange>
              </w:rPr>
            </w:pPr>
            <w:r w:rsidRPr="00081D42">
              <w:rPr>
                <w:rFonts w:asciiTheme="minorHAnsi" w:eastAsia="Arial Unicode MS" w:hAnsiTheme="minorHAnsi" w:cs="Arial Unicode MS"/>
                <w:sz w:val="20"/>
                <w:szCs w:val="20"/>
                <w:rPrChange w:id="2124" w:author="David Modjeska" w:date="2016-04-26T20:41:00Z">
                  <w:rPr>
                    <w:rFonts w:ascii="Arial Unicode MS" w:eastAsia="Arial Unicode MS" w:hAnsi="Arial Unicode MS" w:cs="Arial Unicode MS"/>
                    <w:sz w:val="20"/>
                    <w:szCs w:val="20"/>
                  </w:rPr>
                </w:rPrChange>
              </w:rPr>
              <w:t>US Federal Reserve</w:t>
            </w:r>
          </w:p>
        </w:tc>
        <w:tc>
          <w:tcPr>
            <w:tcW w:w="4678"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30181407" w14:textId="77777777" w:rsidR="00DE2076" w:rsidRPr="00081D42" w:rsidRDefault="0046523F" w:rsidP="00EC6609">
            <w:pPr>
              <w:keepNext/>
              <w:keepLines/>
              <w:rPr>
                <w:rFonts w:asciiTheme="minorHAnsi" w:eastAsia="Arial Unicode MS" w:hAnsiTheme="minorHAnsi" w:cs="Arial Unicode MS"/>
                <w:sz w:val="20"/>
                <w:szCs w:val="20"/>
                <w:rPrChange w:id="2125" w:author="David Modjeska" w:date="2016-04-26T20:41:00Z">
                  <w:rPr>
                    <w:rFonts w:ascii="Arial Unicode MS" w:eastAsia="Arial Unicode MS" w:hAnsi="Arial Unicode MS" w:cs="Arial Unicode MS"/>
                    <w:sz w:val="20"/>
                    <w:szCs w:val="20"/>
                  </w:rPr>
                </w:rPrChange>
              </w:rPr>
            </w:pPr>
            <w:r w:rsidRPr="00081D42">
              <w:rPr>
                <w:rFonts w:asciiTheme="minorHAnsi" w:hAnsiTheme="minorHAnsi"/>
                <w:sz w:val="20"/>
                <w:szCs w:val="20"/>
                <w:rPrChange w:id="2126" w:author="David Modjeska" w:date="2016-04-26T20:41:00Z">
                  <w:rPr>
                    <w:rFonts w:ascii="Arial Unicode MS" w:eastAsia="Arial Unicode MS" w:hAnsi="Arial Unicode MS" w:cs="Arial Unicode MS"/>
                    <w:color w:val="0000E9"/>
                    <w:sz w:val="20"/>
                    <w:szCs w:val="20"/>
                    <w:u w:val="single" w:color="0000E9"/>
                  </w:rPr>
                </w:rPrChange>
              </w:rPr>
              <w:fldChar w:fldCharType="begin"/>
            </w:r>
            <w:r w:rsidRPr="00081D42">
              <w:rPr>
                <w:rFonts w:asciiTheme="minorHAnsi" w:hAnsiTheme="minorHAnsi"/>
                <w:sz w:val="20"/>
                <w:szCs w:val="20"/>
                <w:rPrChange w:id="2127" w:author="David Modjeska" w:date="2016-04-26T20:41:00Z">
                  <w:rPr/>
                </w:rPrChange>
              </w:rPr>
              <w:instrText xml:space="preserve"> HYPERLINK "https://www.federalreserve.gov/releases/h10/hist/" </w:instrText>
            </w:r>
            <w:r w:rsidRPr="00081D42">
              <w:rPr>
                <w:rFonts w:asciiTheme="minorHAnsi" w:hAnsiTheme="minorHAnsi"/>
                <w:sz w:val="20"/>
                <w:szCs w:val="20"/>
                <w:rPrChange w:id="2128" w:author="David Modjeska" w:date="2016-04-26T20:41:00Z">
                  <w:rPr>
                    <w:rFonts w:ascii="Arial Unicode MS" w:eastAsia="Arial Unicode MS" w:hAnsi="Arial Unicode MS" w:cs="Arial Unicode MS"/>
                    <w:color w:val="0000E9"/>
                    <w:sz w:val="20"/>
                    <w:szCs w:val="20"/>
                    <w:u w:val="single" w:color="0000E9"/>
                  </w:rPr>
                </w:rPrChange>
              </w:rPr>
              <w:fldChar w:fldCharType="separate"/>
            </w:r>
            <w:r w:rsidR="00DE2076" w:rsidRPr="00081D42">
              <w:rPr>
                <w:rFonts w:asciiTheme="minorHAnsi" w:eastAsia="Arial Unicode MS" w:hAnsiTheme="minorHAnsi" w:cs="Arial Unicode MS"/>
                <w:color w:val="0000E9"/>
                <w:sz w:val="20"/>
                <w:szCs w:val="20"/>
                <w:u w:val="single" w:color="0000E9"/>
                <w:rPrChange w:id="2129" w:author="David Modjeska" w:date="2016-04-26T20:41:00Z">
                  <w:rPr>
                    <w:rFonts w:ascii="Arial Unicode MS" w:eastAsia="Arial Unicode MS" w:hAnsi="Arial Unicode MS" w:cs="Arial Unicode MS"/>
                    <w:color w:val="0000E9"/>
                    <w:sz w:val="20"/>
                    <w:szCs w:val="20"/>
                    <w:u w:val="single" w:color="0000E9"/>
                  </w:rPr>
                </w:rPrChange>
              </w:rPr>
              <w:t>https://www.federalreserve.gov/releases/h10/hist/</w:t>
            </w:r>
            <w:r w:rsidRPr="00081D42">
              <w:rPr>
                <w:rFonts w:asciiTheme="minorHAnsi" w:eastAsia="Arial Unicode MS" w:hAnsiTheme="minorHAnsi" w:cs="Arial Unicode MS"/>
                <w:color w:val="0000E9"/>
                <w:sz w:val="20"/>
                <w:szCs w:val="20"/>
                <w:u w:val="single" w:color="0000E9"/>
                <w:rPrChange w:id="2130" w:author="David Modjeska" w:date="2016-04-26T20:41:00Z">
                  <w:rPr>
                    <w:rFonts w:ascii="Arial Unicode MS" w:eastAsia="Arial Unicode MS" w:hAnsi="Arial Unicode MS" w:cs="Arial Unicode MS"/>
                    <w:color w:val="0000E9"/>
                    <w:sz w:val="20"/>
                    <w:szCs w:val="20"/>
                    <w:u w:val="single" w:color="0000E9"/>
                  </w:rPr>
                </w:rPrChange>
              </w:rPr>
              <w:fldChar w:fldCharType="end"/>
            </w:r>
          </w:p>
        </w:tc>
      </w:tr>
      <w:tr w:rsidR="00EC6609" w:rsidRPr="00081D42" w14:paraId="373A7FDC" w14:textId="77777777" w:rsidTr="00EC6609">
        <w:tc>
          <w:tcPr>
            <w:tcW w:w="2087"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755F3E9D" w14:textId="77777777" w:rsidR="00DE2076" w:rsidRPr="00081D42" w:rsidRDefault="00DE2076" w:rsidP="00EC6609">
            <w:pPr>
              <w:keepNext/>
              <w:keepLines/>
              <w:rPr>
                <w:rFonts w:asciiTheme="minorHAnsi" w:eastAsia="Arial Unicode MS" w:hAnsiTheme="minorHAnsi" w:cs="Arial Unicode MS"/>
                <w:b/>
                <w:sz w:val="20"/>
                <w:szCs w:val="20"/>
                <w:rPrChange w:id="2131" w:author="David Modjeska" w:date="2016-04-26T20:41:00Z">
                  <w:rPr>
                    <w:rFonts w:ascii="Arial Unicode MS" w:eastAsia="Arial Unicode MS" w:hAnsi="Arial Unicode MS" w:cs="Arial Unicode MS"/>
                    <w:b/>
                    <w:sz w:val="20"/>
                    <w:szCs w:val="20"/>
                  </w:rPr>
                </w:rPrChange>
              </w:rPr>
            </w:pPr>
            <w:r w:rsidRPr="00081D42">
              <w:rPr>
                <w:rFonts w:asciiTheme="minorHAnsi" w:eastAsia="Arial Unicode MS" w:hAnsiTheme="minorHAnsi" w:cs="Arial Unicode MS"/>
                <w:b/>
                <w:sz w:val="20"/>
                <w:szCs w:val="20"/>
                <w:rPrChange w:id="2132" w:author="David Modjeska" w:date="2016-04-26T20:41:00Z">
                  <w:rPr>
                    <w:rFonts w:ascii="Arial Unicode MS" w:eastAsia="Arial Unicode MS" w:hAnsi="Arial Unicode MS" w:cs="Arial Unicode MS"/>
                    <w:b/>
                    <w:sz w:val="20"/>
                    <w:szCs w:val="20"/>
                  </w:rPr>
                </w:rPrChange>
              </w:rPr>
              <w:t>CAN FX Futures</w:t>
            </w:r>
          </w:p>
        </w:tc>
        <w:tc>
          <w:tcPr>
            <w:tcW w:w="2551"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61F211E2" w14:textId="77777777" w:rsidR="00DE2076" w:rsidRPr="00081D42" w:rsidRDefault="00DE2076" w:rsidP="00EC6609">
            <w:pPr>
              <w:keepNext/>
              <w:keepLines/>
              <w:rPr>
                <w:rFonts w:asciiTheme="minorHAnsi" w:eastAsia="Arial Unicode MS" w:hAnsiTheme="minorHAnsi" w:cs="Arial Unicode MS"/>
                <w:sz w:val="20"/>
                <w:szCs w:val="20"/>
                <w:rPrChange w:id="2133" w:author="David Modjeska" w:date="2016-04-26T20:41:00Z">
                  <w:rPr>
                    <w:rFonts w:ascii="Arial Unicode MS" w:eastAsia="Arial Unicode MS" w:hAnsi="Arial Unicode MS" w:cs="Arial Unicode MS"/>
                    <w:sz w:val="20"/>
                    <w:szCs w:val="20"/>
                  </w:rPr>
                </w:rPrChange>
              </w:rPr>
            </w:pPr>
            <w:proofErr w:type="spellStart"/>
            <w:r w:rsidRPr="00081D42">
              <w:rPr>
                <w:rFonts w:asciiTheme="minorHAnsi" w:eastAsia="Arial Unicode MS" w:hAnsiTheme="minorHAnsi" w:cs="Arial Unicode MS"/>
                <w:sz w:val="20"/>
                <w:szCs w:val="20"/>
                <w:rPrChange w:id="2134" w:author="David Modjeska" w:date="2016-04-26T20:41:00Z">
                  <w:rPr>
                    <w:rFonts w:ascii="Arial Unicode MS" w:eastAsia="Arial Unicode MS" w:hAnsi="Arial Unicode MS" w:cs="Arial Unicode MS"/>
                    <w:sz w:val="20"/>
                    <w:szCs w:val="20"/>
                  </w:rPr>
                </w:rPrChange>
              </w:rPr>
              <w:t>Quandl</w:t>
            </w:r>
            <w:proofErr w:type="spellEnd"/>
          </w:p>
        </w:tc>
        <w:tc>
          <w:tcPr>
            <w:tcW w:w="4678"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1EA4E6E4" w14:textId="77777777" w:rsidR="00DE2076" w:rsidRPr="00081D42" w:rsidRDefault="0046523F" w:rsidP="00EC6609">
            <w:pPr>
              <w:keepNext/>
              <w:keepLines/>
              <w:rPr>
                <w:rFonts w:asciiTheme="minorHAnsi" w:eastAsia="Arial Unicode MS" w:hAnsiTheme="minorHAnsi" w:cs="Arial Unicode MS"/>
                <w:sz w:val="20"/>
                <w:szCs w:val="20"/>
                <w:rPrChange w:id="2135" w:author="David Modjeska" w:date="2016-04-26T20:41:00Z">
                  <w:rPr>
                    <w:rFonts w:ascii="Arial Unicode MS" w:eastAsia="Arial Unicode MS" w:hAnsi="Arial Unicode MS" w:cs="Arial Unicode MS"/>
                    <w:sz w:val="20"/>
                    <w:szCs w:val="20"/>
                  </w:rPr>
                </w:rPrChange>
              </w:rPr>
            </w:pPr>
            <w:r w:rsidRPr="00081D42">
              <w:rPr>
                <w:rFonts w:asciiTheme="minorHAnsi" w:hAnsiTheme="minorHAnsi"/>
                <w:sz w:val="20"/>
                <w:szCs w:val="20"/>
                <w:rPrChange w:id="2136" w:author="David Modjeska" w:date="2016-04-26T20:41:00Z">
                  <w:rPr>
                    <w:rFonts w:ascii="Arial Unicode MS" w:eastAsia="Arial Unicode MS" w:hAnsi="Arial Unicode MS" w:cs="Arial Unicode MS"/>
                    <w:color w:val="0000E9"/>
                    <w:sz w:val="20"/>
                    <w:szCs w:val="20"/>
                    <w:u w:val="single" w:color="0000E9"/>
                  </w:rPr>
                </w:rPrChange>
              </w:rPr>
              <w:fldChar w:fldCharType="begin"/>
            </w:r>
            <w:r w:rsidRPr="00081D42">
              <w:rPr>
                <w:rFonts w:asciiTheme="minorHAnsi" w:hAnsiTheme="minorHAnsi"/>
                <w:sz w:val="20"/>
                <w:szCs w:val="20"/>
                <w:rPrChange w:id="2137" w:author="David Modjeska" w:date="2016-04-26T20:41:00Z">
                  <w:rPr/>
                </w:rPrChange>
              </w:rPr>
              <w:instrText xml:space="preserve"> HYPERLINK "https://www.quandl.com/data/CHRIS/CME_CD2" </w:instrText>
            </w:r>
            <w:r w:rsidRPr="00081D42">
              <w:rPr>
                <w:rFonts w:asciiTheme="minorHAnsi" w:hAnsiTheme="minorHAnsi"/>
                <w:sz w:val="20"/>
                <w:szCs w:val="20"/>
                <w:rPrChange w:id="2138" w:author="David Modjeska" w:date="2016-04-26T20:41:00Z">
                  <w:rPr>
                    <w:rFonts w:ascii="Arial Unicode MS" w:eastAsia="Arial Unicode MS" w:hAnsi="Arial Unicode MS" w:cs="Arial Unicode MS"/>
                    <w:color w:val="0000E9"/>
                    <w:sz w:val="20"/>
                    <w:szCs w:val="20"/>
                    <w:u w:val="single" w:color="0000E9"/>
                  </w:rPr>
                </w:rPrChange>
              </w:rPr>
              <w:fldChar w:fldCharType="separate"/>
            </w:r>
            <w:r w:rsidR="00DE2076" w:rsidRPr="00081D42">
              <w:rPr>
                <w:rFonts w:asciiTheme="minorHAnsi" w:eastAsia="Arial Unicode MS" w:hAnsiTheme="minorHAnsi" w:cs="Arial Unicode MS"/>
                <w:color w:val="0000E9"/>
                <w:sz w:val="20"/>
                <w:szCs w:val="20"/>
                <w:u w:val="single" w:color="0000E9"/>
                <w:rPrChange w:id="2139" w:author="David Modjeska" w:date="2016-04-26T20:41:00Z">
                  <w:rPr>
                    <w:rFonts w:ascii="Arial Unicode MS" w:eastAsia="Arial Unicode MS" w:hAnsi="Arial Unicode MS" w:cs="Arial Unicode MS"/>
                    <w:color w:val="0000E9"/>
                    <w:sz w:val="20"/>
                    <w:szCs w:val="20"/>
                    <w:u w:val="single" w:color="0000E9"/>
                  </w:rPr>
                </w:rPrChange>
              </w:rPr>
              <w:t>https://www.quandl.com/data/CHRIS/CME_CD2</w:t>
            </w:r>
            <w:r w:rsidRPr="00081D42">
              <w:rPr>
                <w:rFonts w:asciiTheme="minorHAnsi" w:eastAsia="Arial Unicode MS" w:hAnsiTheme="minorHAnsi" w:cs="Arial Unicode MS"/>
                <w:color w:val="0000E9"/>
                <w:sz w:val="20"/>
                <w:szCs w:val="20"/>
                <w:u w:val="single" w:color="0000E9"/>
                <w:rPrChange w:id="2140" w:author="David Modjeska" w:date="2016-04-26T20:41:00Z">
                  <w:rPr>
                    <w:rFonts w:ascii="Arial Unicode MS" w:eastAsia="Arial Unicode MS" w:hAnsi="Arial Unicode MS" w:cs="Arial Unicode MS"/>
                    <w:color w:val="0000E9"/>
                    <w:sz w:val="20"/>
                    <w:szCs w:val="20"/>
                    <w:u w:val="single" w:color="0000E9"/>
                  </w:rPr>
                </w:rPrChange>
              </w:rPr>
              <w:fldChar w:fldCharType="end"/>
            </w:r>
          </w:p>
        </w:tc>
      </w:tr>
      <w:tr w:rsidR="00EC6609" w:rsidRPr="00081D42" w14:paraId="7B55AFAF" w14:textId="77777777" w:rsidTr="00EC6609">
        <w:tc>
          <w:tcPr>
            <w:tcW w:w="2087"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5A47FC41" w14:textId="77777777" w:rsidR="00DE2076" w:rsidRPr="00081D42" w:rsidRDefault="00DE2076" w:rsidP="00EC6609">
            <w:pPr>
              <w:rPr>
                <w:rFonts w:asciiTheme="minorHAnsi" w:eastAsia="Arial Unicode MS" w:hAnsiTheme="minorHAnsi" w:cs="Arial Unicode MS"/>
                <w:b/>
                <w:sz w:val="20"/>
                <w:szCs w:val="20"/>
                <w:rPrChange w:id="2141" w:author="David Modjeska" w:date="2016-04-26T20:41:00Z">
                  <w:rPr>
                    <w:rFonts w:ascii="Arial Unicode MS" w:eastAsia="Arial Unicode MS" w:hAnsi="Arial Unicode MS" w:cs="Arial Unicode MS"/>
                    <w:b/>
                    <w:sz w:val="20"/>
                    <w:szCs w:val="20"/>
                  </w:rPr>
                </w:rPrChange>
              </w:rPr>
            </w:pPr>
            <w:r w:rsidRPr="00081D42">
              <w:rPr>
                <w:rFonts w:asciiTheme="minorHAnsi" w:eastAsia="Arial Unicode MS" w:hAnsiTheme="minorHAnsi" w:cs="Arial Unicode MS"/>
                <w:b/>
                <w:sz w:val="20"/>
                <w:szCs w:val="20"/>
                <w:rPrChange w:id="2142" w:author="David Modjeska" w:date="2016-04-26T20:41:00Z">
                  <w:rPr>
                    <w:rFonts w:ascii="Arial Unicode MS" w:eastAsia="Arial Unicode MS" w:hAnsi="Arial Unicode MS" w:cs="Arial Unicode MS"/>
                    <w:b/>
                    <w:sz w:val="20"/>
                    <w:szCs w:val="20"/>
                  </w:rPr>
                </w:rPrChange>
              </w:rPr>
              <w:t>US Federal Debt</w:t>
            </w:r>
          </w:p>
        </w:tc>
        <w:tc>
          <w:tcPr>
            <w:tcW w:w="2551"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16A52195" w14:textId="77777777" w:rsidR="00DE2076" w:rsidRPr="00081D42" w:rsidRDefault="00DE2076" w:rsidP="00EC6609">
            <w:pPr>
              <w:rPr>
                <w:rFonts w:asciiTheme="minorHAnsi" w:eastAsia="Arial Unicode MS" w:hAnsiTheme="minorHAnsi" w:cs="Arial Unicode MS"/>
                <w:sz w:val="20"/>
                <w:szCs w:val="20"/>
                <w:rPrChange w:id="2143" w:author="David Modjeska" w:date="2016-04-26T20:41:00Z">
                  <w:rPr>
                    <w:rFonts w:ascii="Arial Unicode MS" w:eastAsia="Arial Unicode MS" w:hAnsi="Arial Unicode MS" w:cs="Arial Unicode MS"/>
                    <w:sz w:val="20"/>
                    <w:szCs w:val="20"/>
                  </w:rPr>
                </w:rPrChange>
              </w:rPr>
            </w:pPr>
            <w:r w:rsidRPr="00081D42">
              <w:rPr>
                <w:rFonts w:asciiTheme="minorHAnsi" w:eastAsia="Arial Unicode MS" w:hAnsiTheme="minorHAnsi" w:cs="Arial Unicode MS"/>
                <w:sz w:val="20"/>
                <w:szCs w:val="20"/>
                <w:rPrChange w:id="2144" w:author="David Modjeska" w:date="2016-04-26T20:41:00Z">
                  <w:rPr>
                    <w:rFonts w:ascii="Arial Unicode MS" w:eastAsia="Arial Unicode MS" w:hAnsi="Arial Unicode MS" w:cs="Arial Unicode MS"/>
                    <w:sz w:val="20"/>
                    <w:szCs w:val="20"/>
                  </w:rPr>
                </w:rPrChange>
              </w:rPr>
              <w:t>US Treasury</w:t>
            </w:r>
          </w:p>
        </w:tc>
        <w:tc>
          <w:tcPr>
            <w:tcW w:w="4678"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58060E0B" w14:textId="77777777" w:rsidR="00DE2076" w:rsidRPr="00081D42" w:rsidRDefault="0046523F" w:rsidP="00EC6609">
            <w:pPr>
              <w:rPr>
                <w:rFonts w:asciiTheme="minorHAnsi" w:eastAsia="Arial Unicode MS" w:hAnsiTheme="minorHAnsi" w:cs="Arial Unicode MS"/>
                <w:sz w:val="20"/>
                <w:szCs w:val="20"/>
                <w:rPrChange w:id="2145" w:author="David Modjeska" w:date="2016-04-26T20:41:00Z">
                  <w:rPr>
                    <w:rFonts w:ascii="Arial Unicode MS" w:eastAsia="Arial Unicode MS" w:hAnsi="Arial Unicode MS" w:cs="Arial Unicode MS"/>
                    <w:sz w:val="20"/>
                    <w:szCs w:val="20"/>
                  </w:rPr>
                </w:rPrChange>
              </w:rPr>
            </w:pPr>
            <w:r w:rsidRPr="00081D42">
              <w:rPr>
                <w:rFonts w:asciiTheme="minorHAnsi" w:hAnsiTheme="minorHAnsi"/>
                <w:sz w:val="20"/>
                <w:szCs w:val="20"/>
                <w:rPrChange w:id="2146" w:author="David Modjeska" w:date="2016-04-26T20:41:00Z">
                  <w:rPr>
                    <w:rFonts w:ascii="Arial Unicode MS" w:eastAsia="Arial Unicode MS" w:hAnsi="Arial Unicode MS" w:cs="Arial Unicode MS"/>
                    <w:color w:val="0000FF"/>
                    <w:sz w:val="20"/>
                    <w:szCs w:val="20"/>
                    <w:u w:val="single" w:color="0000FF"/>
                  </w:rPr>
                </w:rPrChange>
              </w:rPr>
              <w:fldChar w:fldCharType="begin"/>
            </w:r>
            <w:r w:rsidRPr="00081D42">
              <w:rPr>
                <w:rFonts w:asciiTheme="minorHAnsi" w:hAnsiTheme="minorHAnsi"/>
                <w:sz w:val="20"/>
                <w:szCs w:val="20"/>
                <w:rPrChange w:id="2147" w:author="David Modjeska" w:date="2016-04-26T20:41:00Z">
                  <w:rPr/>
                </w:rPrChange>
              </w:rPr>
              <w:instrText xml:space="preserve"> HYPERLINK "http://www.treasurydirect.gov/NP/debt/search?startMonth=01&amp;startDay=01&amp;startYear=2006&amp;endMonth=01&amp;endDay=01&amp;endYear=2016" </w:instrText>
            </w:r>
            <w:r w:rsidRPr="00081D42">
              <w:rPr>
                <w:rFonts w:asciiTheme="minorHAnsi" w:hAnsiTheme="minorHAnsi"/>
                <w:sz w:val="20"/>
                <w:szCs w:val="20"/>
                <w:rPrChange w:id="2148" w:author="David Modjeska" w:date="2016-04-26T20:41:00Z">
                  <w:rPr>
                    <w:rFonts w:ascii="Arial Unicode MS" w:eastAsia="Arial Unicode MS" w:hAnsi="Arial Unicode MS" w:cs="Arial Unicode MS"/>
                    <w:color w:val="0000FF"/>
                    <w:sz w:val="20"/>
                    <w:szCs w:val="20"/>
                    <w:u w:val="single" w:color="0000FF"/>
                  </w:rPr>
                </w:rPrChange>
              </w:rPr>
              <w:fldChar w:fldCharType="separate"/>
            </w:r>
            <w:r w:rsidR="00DE2076" w:rsidRPr="00081D42">
              <w:rPr>
                <w:rFonts w:asciiTheme="minorHAnsi" w:eastAsia="Arial Unicode MS" w:hAnsiTheme="minorHAnsi" w:cs="Arial Unicode MS"/>
                <w:color w:val="0000FF"/>
                <w:sz w:val="20"/>
                <w:szCs w:val="20"/>
                <w:u w:val="single" w:color="0000FF"/>
                <w:rPrChange w:id="2149" w:author="David Modjeska" w:date="2016-04-26T20:41:00Z">
                  <w:rPr>
                    <w:rFonts w:ascii="Arial Unicode MS" w:eastAsia="Arial Unicode MS" w:hAnsi="Arial Unicode MS" w:cs="Arial Unicode MS"/>
                    <w:color w:val="0000FF"/>
                    <w:sz w:val="20"/>
                    <w:szCs w:val="20"/>
                    <w:u w:val="single" w:color="0000FF"/>
                  </w:rPr>
                </w:rPrChange>
              </w:rPr>
              <w:t>http://www.treasurydirect.gov/NP/debt/search?startMonth=01&amp;startDay=01&amp;startYear=2006&amp;endMonth=01&amp;endDay=01&amp;endYear=2016</w:t>
            </w:r>
            <w:r w:rsidRPr="00081D42">
              <w:rPr>
                <w:rFonts w:asciiTheme="minorHAnsi" w:eastAsia="Arial Unicode MS" w:hAnsiTheme="minorHAnsi" w:cs="Arial Unicode MS"/>
                <w:color w:val="0000FF"/>
                <w:sz w:val="20"/>
                <w:szCs w:val="20"/>
                <w:u w:val="single" w:color="0000FF"/>
                <w:rPrChange w:id="2150" w:author="David Modjeska" w:date="2016-04-26T20:41:00Z">
                  <w:rPr>
                    <w:rFonts w:ascii="Arial Unicode MS" w:eastAsia="Arial Unicode MS" w:hAnsi="Arial Unicode MS" w:cs="Arial Unicode MS"/>
                    <w:color w:val="0000FF"/>
                    <w:sz w:val="20"/>
                    <w:szCs w:val="20"/>
                    <w:u w:val="single" w:color="0000FF"/>
                  </w:rPr>
                </w:rPrChange>
              </w:rPr>
              <w:fldChar w:fldCharType="end"/>
            </w:r>
          </w:p>
        </w:tc>
      </w:tr>
      <w:tr w:rsidR="00EC6609" w:rsidRPr="00081D42" w14:paraId="534564C0" w14:textId="77777777" w:rsidTr="00EC6609">
        <w:tc>
          <w:tcPr>
            <w:tcW w:w="2087"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2141B7CC" w14:textId="77777777" w:rsidR="00DE2076" w:rsidRPr="00081D42" w:rsidRDefault="00DE2076" w:rsidP="00EC6609">
            <w:pPr>
              <w:rPr>
                <w:rFonts w:asciiTheme="minorHAnsi" w:eastAsia="Arial Unicode MS" w:hAnsiTheme="minorHAnsi" w:cs="Arial Unicode MS"/>
                <w:b/>
                <w:sz w:val="20"/>
                <w:szCs w:val="20"/>
                <w:rPrChange w:id="2151" w:author="David Modjeska" w:date="2016-04-26T20:41:00Z">
                  <w:rPr>
                    <w:rFonts w:ascii="Arial Unicode MS" w:eastAsia="Arial Unicode MS" w:hAnsi="Arial Unicode MS" w:cs="Arial Unicode MS"/>
                    <w:b/>
                    <w:sz w:val="20"/>
                    <w:szCs w:val="20"/>
                  </w:rPr>
                </w:rPrChange>
              </w:rPr>
            </w:pPr>
            <w:r w:rsidRPr="00081D42">
              <w:rPr>
                <w:rFonts w:asciiTheme="minorHAnsi" w:eastAsia="Arial Unicode MS" w:hAnsiTheme="minorHAnsi" w:cs="Arial Unicode MS"/>
                <w:b/>
                <w:sz w:val="20"/>
                <w:szCs w:val="20"/>
                <w:rPrChange w:id="2152" w:author="David Modjeska" w:date="2016-04-26T20:41:00Z">
                  <w:rPr>
                    <w:rFonts w:ascii="Arial Unicode MS" w:eastAsia="Arial Unicode MS" w:hAnsi="Arial Unicode MS" w:cs="Arial Unicode MS"/>
                    <w:b/>
                    <w:sz w:val="20"/>
                    <w:szCs w:val="20"/>
                  </w:rPr>
                </w:rPrChange>
              </w:rPr>
              <w:t>US GDP</w:t>
            </w:r>
          </w:p>
        </w:tc>
        <w:tc>
          <w:tcPr>
            <w:tcW w:w="2551"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7134E440" w14:textId="5C6BBAFF" w:rsidR="00DE2076" w:rsidRPr="00081D42" w:rsidRDefault="00DE2076" w:rsidP="00EC6609">
            <w:pPr>
              <w:rPr>
                <w:rFonts w:asciiTheme="minorHAnsi" w:eastAsia="Arial Unicode MS" w:hAnsiTheme="minorHAnsi" w:cs="Arial Unicode MS"/>
                <w:sz w:val="20"/>
                <w:szCs w:val="20"/>
                <w:rPrChange w:id="2153" w:author="David Modjeska" w:date="2016-04-26T20:41:00Z">
                  <w:rPr>
                    <w:rFonts w:ascii="Arial Unicode MS" w:eastAsia="Arial Unicode MS" w:hAnsi="Arial Unicode MS" w:cs="Arial Unicode MS"/>
                    <w:sz w:val="20"/>
                    <w:szCs w:val="20"/>
                  </w:rPr>
                </w:rPrChange>
              </w:rPr>
            </w:pPr>
            <w:r w:rsidRPr="00081D42">
              <w:rPr>
                <w:rFonts w:asciiTheme="minorHAnsi" w:eastAsia="Arial Unicode MS" w:hAnsiTheme="minorHAnsi" w:cs="Arial Unicode MS"/>
                <w:sz w:val="20"/>
                <w:szCs w:val="20"/>
                <w:rPrChange w:id="2154" w:author="David Modjeska" w:date="2016-04-26T20:41:00Z">
                  <w:rPr>
                    <w:rFonts w:ascii="Arial Unicode MS" w:eastAsia="Arial Unicode MS" w:hAnsi="Arial Unicode MS" w:cs="Arial Unicode MS"/>
                    <w:sz w:val="20"/>
                    <w:szCs w:val="20"/>
                  </w:rPr>
                </w:rPrChange>
              </w:rPr>
              <w:t>US Bureau of Economic Analysis</w:t>
            </w:r>
          </w:p>
        </w:tc>
        <w:tc>
          <w:tcPr>
            <w:tcW w:w="4678"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15254E9C" w14:textId="77777777" w:rsidR="00DE2076" w:rsidRPr="00081D42" w:rsidRDefault="0046523F" w:rsidP="00EC6609">
            <w:pPr>
              <w:rPr>
                <w:rFonts w:asciiTheme="minorHAnsi" w:eastAsia="Arial Unicode MS" w:hAnsiTheme="minorHAnsi" w:cs="Arial Unicode MS"/>
                <w:sz w:val="20"/>
                <w:szCs w:val="20"/>
                <w:rPrChange w:id="2155" w:author="David Modjeska" w:date="2016-04-26T20:41:00Z">
                  <w:rPr>
                    <w:rFonts w:ascii="Arial Unicode MS" w:eastAsia="Arial Unicode MS" w:hAnsi="Arial Unicode MS" w:cs="Arial Unicode MS"/>
                    <w:sz w:val="20"/>
                    <w:szCs w:val="20"/>
                  </w:rPr>
                </w:rPrChange>
              </w:rPr>
            </w:pPr>
            <w:r w:rsidRPr="00081D42">
              <w:rPr>
                <w:rFonts w:asciiTheme="minorHAnsi" w:hAnsiTheme="minorHAnsi"/>
                <w:sz w:val="20"/>
                <w:szCs w:val="20"/>
                <w:rPrChange w:id="2156" w:author="David Modjeska" w:date="2016-04-26T20:41:00Z">
                  <w:rPr>
                    <w:rFonts w:ascii="Arial Unicode MS" w:eastAsia="Arial Unicode MS" w:hAnsi="Arial Unicode MS" w:cs="Arial Unicode MS"/>
                    <w:color w:val="0000FF"/>
                    <w:sz w:val="20"/>
                    <w:szCs w:val="20"/>
                    <w:u w:val="single" w:color="0000FF"/>
                  </w:rPr>
                </w:rPrChange>
              </w:rPr>
              <w:fldChar w:fldCharType="begin"/>
            </w:r>
            <w:r w:rsidRPr="00081D42">
              <w:rPr>
                <w:rFonts w:asciiTheme="minorHAnsi" w:hAnsiTheme="minorHAnsi"/>
                <w:sz w:val="20"/>
                <w:szCs w:val="20"/>
                <w:rPrChange w:id="2157" w:author="David Modjeska" w:date="2016-04-26T20:41:00Z">
                  <w:rPr/>
                </w:rPrChange>
              </w:rPr>
              <w:instrText xml:space="preserve"> HYPERLINK "http://www.bea.gov/national/pdf/nipaguid.pdf" </w:instrText>
            </w:r>
            <w:r w:rsidRPr="00081D42">
              <w:rPr>
                <w:rFonts w:asciiTheme="minorHAnsi" w:hAnsiTheme="minorHAnsi"/>
                <w:sz w:val="20"/>
                <w:szCs w:val="20"/>
                <w:rPrChange w:id="2158" w:author="David Modjeska" w:date="2016-04-26T20:41:00Z">
                  <w:rPr>
                    <w:rFonts w:ascii="Arial Unicode MS" w:eastAsia="Arial Unicode MS" w:hAnsi="Arial Unicode MS" w:cs="Arial Unicode MS"/>
                    <w:color w:val="0000FF"/>
                    <w:sz w:val="20"/>
                    <w:szCs w:val="20"/>
                    <w:u w:val="single" w:color="0000FF"/>
                  </w:rPr>
                </w:rPrChange>
              </w:rPr>
              <w:fldChar w:fldCharType="separate"/>
            </w:r>
            <w:r w:rsidR="00DE2076" w:rsidRPr="00081D42">
              <w:rPr>
                <w:rFonts w:asciiTheme="minorHAnsi" w:eastAsia="Arial Unicode MS" w:hAnsiTheme="minorHAnsi" w:cs="Arial Unicode MS"/>
                <w:color w:val="0000FF"/>
                <w:sz w:val="20"/>
                <w:szCs w:val="20"/>
                <w:u w:val="single" w:color="0000FF"/>
                <w:rPrChange w:id="2159" w:author="David Modjeska" w:date="2016-04-26T20:41:00Z">
                  <w:rPr>
                    <w:rFonts w:ascii="Arial Unicode MS" w:eastAsia="Arial Unicode MS" w:hAnsi="Arial Unicode MS" w:cs="Arial Unicode MS"/>
                    <w:color w:val="0000FF"/>
                    <w:sz w:val="20"/>
                    <w:szCs w:val="20"/>
                    <w:u w:val="single" w:color="0000FF"/>
                  </w:rPr>
                </w:rPrChange>
              </w:rPr>
              <w:t>http://www.bea.gov/national/pdf/nipaguid.pdf</w:t>
            </w:r>
            <w:r w:rsidRPr="00081D42">
              <w:rPr>
                <w:rFonts w:asciiTheme="minorHAnsi" w:eastAsia="Arial Unicode MS" w:hAnsiTheme="minorHAnsi" w:cs="Arial Unicode MS"/>
                <w:color w:val="0000FF"/>
                <w:sz w:val="20"/>
                <w:szCs w:val="20"/>
                <w:u w:val="single" w:color="0000FF"/>
                <w:rPrChange w:id="2160" w:author="David Modjeska" w:date="2016-04-26T20:41:00Z">
                  <w:rPr>
                    <w:rFonts w:ascii="Arial Unicode MS" w:eastAsia="Arial Unicode MS" w:hAnsi="Arial Unicode MS" w:cs="Arial Unicode MS"/>
                    <w:color w:val="0000FF"/>
                    <w:sz w:val="20"/>
                    <w:szCs w:val="20"/>
                    <w:u w:val="single" w:color="0000FF"/>
                  </w:rPr>
                </w:rPrChange>
              </w:rPr>
              <w:fldChar w:fldCharType="end"/>
            </w:r>
          </w:p>
        </w:tc>
      </w:tr>
      <w:tr w:rsidR="00EC6609" w:rsidRPr="00081D42" w14:paraId="1438AF28" w14:textId="77777777" w:rsidTr="00EC6609">
        <w:tc>
          <w:tcPr>
            <w:tcW w:w="2087"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28370ECA" w14:textId="77777777" w:rsidR="00DE2076" w:rsidRPr="00081D42" w:rsidRDefault="00DE2076" w:rsidP="00EC6609">
            <w:pPr>
              <w:rPr>
                <w:rFonts w:asciiTheme="minorHAnsi" w:eastAsia="Arial Unicode MS" w:hAnsiTheme="minorHAnsi" w:cs="Arial Unicode MS"/>
                <w:b/>
                <w:sz w:val="20"/>
                <w:szCs w:val="20"/>
                <w:rPrChange w:id="2161" w:author="David Modjeska" w:date="2016-04-26T20:41:00Z">
                  <w:rPr>
                    <w:rFonts w:ascii="Arial Unicode MS" w:eastAsia="Arial Unicode MS" w:hAnsi="Arial Unicode MS" w:cs="Arial Unicode MS"/>
                    <w:b/>
                    <w:sz w:val="20"/>
                    <w:szCs w:val="20"/>
                  </w:rPr>
                </w:rPrChange>
              </w:rPr>
            </w:pPr>
            <w:r w:rsidRPr="00081D42">
              <w:rPr>
                <w:rFonts w:asciiTheme="minorHAnsi" w:eastAsia="Arial Unicode MS" w:hAnsiTheme="minorHAnsi" w:cs="Arial Unicode MS"/>
                <w:b/>
                <w:sz w:val="20"/>
                <w:szCs w:val="20"/>
                <w:rPrChange w:id="2162" w:author="David Modjeska" w:date="2016-04-26T20:41:00Z">
                  <w:rPr>
                    <w:rFonts w:ascii="Arial Unicode MS" w:eastAsia="Arial Unicode MS" w:hAnsi="Arial Unicode MS" w:cs="Arial Unicode MS"/>
                    <w:b/>
                    <w:sz w:val="20"/>
                    <w:szCs w:val="20"/>
                  </w:rPr>
                </w:rPrChange>
              </w:rPr>
              <w:t>US Interest Rates</w:t>
            </w:r>
          </w:p>
        </w:tc>
        <w:tc>
          <w:tcPr>
            <w:tcW w:w="2551"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633F2A95" w14:textId="77777777" w:rsidR="00DE2076" w:rsidRPr="00081D42" w:rsidRDefault="00DE2076" w:rsidP="00EC6609">
            <w:pPr>
              <w:rPr>
                <w:rFonts w:asciiTheme="minorHAnsi" w:eastAsia="Arial Unicode MS" w:hAnsiTheme="minorHAnsi" w:cs="Arial Unicode MS"/>
                <w:sz w:val="20"/>
                <w:szCs w:val="20"/>
                <w:rPrChange w:id="2163" w:author="David Modjeska" w:date="2016-04-26T20:41:00Z">
                  <w:rPr>
                    <w:rFonts w:ascii="Arial Unicode MS" w:eastAsia="Arial Unicode MS" w:hAnsi="Arial Unicode MS" w:cs="Arial Unicode MS"/>
                    <w:sz w:val="20"/>
                    <w:szCs w:val="20"/>
                  </w:rPr>
                </w:rPrChange>
              </w:rPr>
            </w:pPr>
            <w:r w:rsidRPr="00081D42">
              <w:rPr>
                <w:rFonts w:asciiTheme="minorHAnsi" w:eastAsia="Arial Unicode MS" w:hAnsiTheme="minorHAnsi" w:cs="Arial Unicode MS"/>
                <w:sz w:val="20"/>
                <w:szCs w:val="20"/>
                <w:rPrChange w:id="2164" w:author="David Modjeska" w:date="2016-04-26T20:41:00Z">
                  <w:rPr>
                    <w:rFonts w:ascii="Arial Unicode MS" w:eastAsia="Arial Unicode MS" w:hAnsi="Arial Unicode MS" w:cs="Arial Unicode MS"/>
                    <w:sz w:val="20"/>
                    <w:szCs w:val="20"/>
                  </w:rPr>
                </w:rPrChange>
              </w:rPr>
              <w:t>Federal Reserve Bank of St. Louis</w:t>
            </w:r>
          </w:p>
        </w:tc>
        <w:tc>
          <w:tcPr>
            <w:tcW w:w="4678"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09516FBF" w14:textId="77777777" w:rsidR="00DE2076" w:rsidRPr="00081D42" w:rsidRDefault="0046523F" w:rsidP="00EC6609">
            <w:pPr>
              <w:rPr>
                <w:rFonts w:asciiTheme="minorHAnsi" w:eastAsia="Arial Unicode MS" w:hAnsiTheme="minorHAnsi" w:cs="Arial Unicode MS"/>
                <w:sz w:val="20"/>
                <w:szCs w:val="20"/>
                <w:rPrChange w:id="2165" w:author="David Modjeska" w:date="2016-04-26T20:41:00Z">
                  <w:rPr>
                    <w:rFonts w:ascii="Arial Unicode MS" w:eastAsia="Arial Unicode MS" w:hAnsi="Arial Unicode MS" w:cs="Arial Unicode MS"/>
                    <w:sz w:val="20"/>
                    <w:szCs w:val="20"/>
                  </w:rPr>
                </w:rPrChange>
              </w:rPr>
            </w:pPr>
            <w:r w:rsidRPr="00081D42">
              <w:rPr>
                <w:rFonts w:asciiTheme="minorHAnsi" w:hAnsiTheme="minorHAnsi"/>
                <w:sz w:val="20"/>
                <w:szCs w:val="20"/>
                <w:rPrChange w:id="2166" w:author="David Modjeska" w:date="2016-04-26T20:41:00Z">
                  <w:rPr>
                    <w:rFonts w:ascii="Arial Unicode MS" w:eastAsia="Arial Unicode MS" w:hAnsi="Arial Unicode MS" w:cs="Arial Unicode MS"/>
                    <w:color w:val="0000E9"/>
                    <w:sz w:val="20"/>
                    <w:szCs w:val="20"/>
                    <w:u w:val="single" w:color="0000E9"/>
                  </w:rPr>
                </w:rPrChange>
              </w:rPr>
              <w:fldChar w:fldCharType="begin"/>
            </w:r>
            <w:r w:rsidRPr="00081D42">
              <w:rPr>
                <w:rFonts w:asciiTheme="minorHAnsi" w:hAnsiTheme="minorHAnsi"/>
                <w:sz w:val="20"/>
                <w:szCs w:val="20"/>
                <w:rPrChange w:id="2167" w:author="David Modjeska" w:date="2016-04-26T20:41:00Z">
                  <w:rPr/>
                </w:rPrChange>
              </w:rPr>
              <w:instrText xml:space="preserve"> HYPERLINK "https://research.stlouisfed.org/fred2/series/USDONTD156N" </w:instrText>
            </w:r>
            <w:r w:rsidRPr="00081D42">
              <w:rPr>
                <w:rFonts w:asciiTheme="minorHAnsi" w:hAnsiTheme="minorHAnsi"/>
                <w:sz w:val="20"/>
                <w:szCs w:val="20"/>
                <w:rPrChange w:id="2168" w:author="David Modjeska" w:date="2016-04-26T20:41:00Z">
                  <w:rPr>
                    <w:rFonts w:ascii="Arial Unicode MS" w:eastAsia="Arial Unicode MS" w:hAnsi="Arial Unicode MS" w:cs="Arial Unicode MS"/>
                    <w:color w:val="0000E9"/>
                    <w:sz w:val="20"/>
                    <w:szCs w:val="20"/>
                    <w:u w:val="single" w:color="0000E9"/>
                  </w:rPr>
                </w:rPrChange>
              </w:rPr>
              <w:fldChar w:fldCharType="separate"/>
            </w:r>
            <w:r w:rsidR="00DE2076" w:rsidRPr="00081D42">
              <w:rPr>
                <w:rFonts w:asciiTheme="minorHAnsi" w:eastAsia="Arial Unicode MS" w:hAnsiTheme="minorHAnsi" w:cs="Arial Unicode MS"/>
                <w:color w:val="0000E9"/>
                <w:sz w:val="20"/>
                <w:szCs w:val="20"/>
                <w:u w:val="single" w:color="0000E9"/>
                <w:rPrChange w:id="2169" w:author="David Modjeska" w:date="2016-04-26T20:41:00Z">
                  <w:rPr>
                    <w:rFonts w:ascii="Arial Unicode MS" w:eastAsia="Arial Unicode MS" w:hAnsi="Arial Unicode MS" w:cs="Arial Unicode MS"/>
                    <w:color w:val="0000E9"/>
                    <w:sz w:val="20"/>
                    <w:szCs w:val="20"/>
                    <w:u w:val="single" w:color="0000E9"/>
                  </w:rPr>
                </w:rPrChange>
              </w:rPr>
              <w:t>https://research.stlouisfed.org/fred2/series/USDONTD156N</w:t>
            </w:r>
            <w:r w:rsidRPr="00081D42">
              <w:rPr>
                <w:rFonts w:asciiTheme="minorHAnsi" w:eastAsia="Arial Unicode MS" w:hAnsiTheme="minorHAnsi" w:cs="Arial Unicode MS"/>
                <w:color w:val="0000E9"/>
                <w:sz w:val="20"/>
                <w:szCs w:val="20"/>
                <w:u w:val="single" w:color="0000E9"/>
                <w:rPrChange w:id="2170" w:author="David Modjeska" w:date="2016-04-26T20:41:00Z">
                  <w:rPr>
                    <w:rFonts w:ascii="Arial Unicode MS" w:eastAsia="Arial Unicode MS" w:hAnsi="Arial Unicode MS" w:cs="Arial Unicode MS"/>
                    <w:color w:val="0000E9"/>
                    <w:sz w:val="20"/>
                    <w:szCs w:val="20"/>
                    <w:u w:val="single" w:color="0000E9"/>
                  </w:rPr>
                </w:rPrChange>
              </w:rPr>
              <w:fldChar w:fldCharType="end"/>
            </w:r>
          </w:p>
        </w:tc>
      </w:tr>
      <w:tr w:rsidR="00EC6609" w:rsidRPr="00081D42" w14:paraId="0557F4E2" w14:textId="77777777" w:rsidTr="00EC6609">
        <w:tc>
          <w:tcPr>
            <w:tcW w:w="2087"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5DA450EB" w14:textId="77777777" w:rsidR="00DE2076" w:rsidRPr="00081D42" w:rsidRDefault="00DE2076" w:rsidP="00EC6609">
            <w:pPr>
              <w:rPr>
                <w:rFonts w:asciiTheme="minorHAnsi" w:eastAsia="Arial Unicode MS" w:hAnsiTheme="minorHAnsi" w:cs="Arial Unicode MS"/>
                <w:b/>
                <w:sz w:val="20"/>
                <w:szCs w:val="20"/>
                <w:rPrChange w:id="2171" w:author="David Modjeska" w:date="2016-04-26T20:41:00Z">
                  <w:rPr>
                    <w:rFonts w:ascii="Arial Unicode MS" w:eastAsia="Arial Unicode MS" w:hAnsi="Arial Unicode MS" w:cs="Arial Unicode MS"/>
                    <w:b/>
                    <w:sz w:val="20"/>
                    <w:szCs w:val="20"/>
                  </w:rPr>
                </w:rPrChange>
              </w:rPr>
            </w:pPr>
            <w:r w:rsidRPr="00081D42">
              <w:rPr>
                <w:rFonts w:asciiTheme="minorHAnsi" w:eastAsia="Arial Unicode MS" w:hAnsiTheme="minorHAnsi" w:cs="Arial Unicode MS"/>
                <w:b/>
                <w:sz w:val="20"/>
                <w:szCs w:val="20"/>
                <w:rPrChange w:id="2172" w:author="David Modjeska" w:date="2016-04-26T20:41:00Z">
                  <w:rPr>
                    <w:rFonts w:ascii="Arial Unicode MS" w:eastAsia="Arial Unicode MS" w:hAnsi="Arial Unicode MS" w:cs="Arial Unicode MS"/>
                    <w:b/>
                    <w:sz w:val="20"/>
                    <w:szCs w:val="20"/>
                  </w:rPr>
                </w:rPrChange>
              </w:rPr>
              <w:t>CAN Federal Debt</w:t>
            </w:r>
          </w:p>
        </w:tc>
        <w:tc>
          <w:tcPr>
            <w:tcW w:w="2551"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03C13AD7" w14:textId="4B8E90BC" w:rsidR="00DE2076" w:rsidRPr="00081D42" w:rsidRDefault="00937E2F" w:rsidP="00EC6609">
            <w:pPr>
              <w:rPr>
                <w:rFonts w:asciiTheme="minorHAnsi" w:eastAsia="Arial Unicode MS" w:hAnsiTheme="minorHAnsi" w:cs="Arial Unicode MS"/>
                <w:sz w:val="20"/>
                <w:szCs w:val="20"/>
                <w:rPrChange w:id="2173" w:author="David Modjeska" w:date="2016-04-26T20:41:00Z">
                  <w:rPr>
                    <w:rFonts w:ascii="Arial Unicode MS" w:eastAsia="Arial Unicode MS" w:hAnsi="Arial Unicode MS" w:cs="Arial Unicode MS"/>
                    <w:sz w:val="20"/>
                    <w:szCs w:val="20"/>
                  </w:rPr>
                </w:rPrChange>
              </w:rPr>
            </w:pPr>
            <w:r w:rsidRPr="00081D42">
              <w:rPr>
                <w:rFonts w:asciiTheme="minorHAnsi" w:eastAsia="Arial Unicode MS" w:hAnsiTheme="minorHAnsi" w:cs="Arial Unicode MS"/>
                <w:sz w:val="20"/>
                <w:szCs w:val="20"/>
                <w:rPrChange w:id="2174" w:author="David Modjeska" w:date="2016-04-26T20:41:00Z">
                  <w:rPr>
                    <w:rFonts w:ascii="Arial Unicode MS" w:eastAsia="Arial Unicode MS" w:hAnsi="Arial Unicode MS" w:cs="Arial Unicode MS"/>
                    <w:sz w:val="20"/>
                    <w:szCs w:val="20"/>
                  </w:rPr>
                </w:rPrChange>
              </w:rPr>
              <w:t>Statistics</w:t>
            </w:r>
            <w:r w:rsidR="00DE2076" w:rsidRPr="00081D42">
              <w:rPr>
                <w:rFonts w:asciiTheme="minorHAnsi" w:eastAsia="Arial Unicode MS" w:hAnsiTheme="minorHAnsi" w:cs="Arial Unicode MS"/>
                <w:sz w:val="20"/>
                <w:szCs w:val="20"/>
                <w:rPrChange w:id="2175" w:author="David Modjeska" w:date="2016-04-26T20:41:00Z">
                  <w:rPr>
                    <w:rFonts w:ascii="Arial Unicode MS" w:eastAsia="Arial Unicode MS" w:hAnsi="Arial Unicode MS" w:cs="Arial Unicode MS"/>
                    <w:sz w:val="20"/>
                    <w:szCs w:val="20"/>
                  </w:rPr>
                </w:rPrChange>
              </w:rPr>
              <w:t xml:space="preserve"> Canada</w:t>
            </w:r>
          </w:p>
        </w:tc>
        <w:tc>
          <w:tcPr>
            <w:tcW w:w="4678"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26FAFA10" w14:textId="77777777" w:rsidR="00DE2076" w:rsidRPr="00081D42" w:rsidRDefault="0046523F" w:rsidP="00EC6609">
            <w:pPr>
              <w:rPr>
                <w:rFonts w:asciiTheme="minorHAnsi" w:eastAsia="Arial Unicode MS" w:hAnsiTheme="minorHAnsi" w:cs="Arial Unicode MS"/>
                <w:sz w:val="20"/>
                <w:szCs w:val="20"/>
                <w:rPrChange w:id="2176" w:author="David Modjeska" w:date="2016-04-26T20:41:00Z">
                  <w:rPr>
                    <w:rFonts w:ascii="Arial Unicode MS" w:eastAsia="Arial Unicode MS" w:hAnsi="Arial Unicode MS" w:cs="Arial Unicode MS"/>
                    <w:sz w:val="20"/>
                    <w:szCs w:val="20"/>
                  </w:rPr>
                </w:rPrChange>
              </w:rPr>
            </w:pPr>
            <w:r w:rsidRPr="00081D42">
              <w:rPr>
                <w:rFonts w:asciiTheme="minorHAnsi" w:hAnsiTheme="minorHAnsi"/>
                <w:sz w:val="20"/>
                <w:szCs w:val="20"/>
                <w:rPrChange w:id="2177" w:author="David Modjeska" w:date="2016-04-26T20:41:00Z">
                  <w:rPr>
                    <w:rFonts w:ascii="Arial Unicode MS" w:eastAsia="Arial Unicode MS" w:hAnsi="Arial Unicode MS" w:cs="Arial Unicode MS"/>
                    <w:color w:val="0000FF"/>
                    <w:sz w:val="20"/>
                    <w:szCs w:val="20"/>
                    <w:u w:val="single" w:color="0000FF"/>
                  </w:rPr>
                </w:rPrChange>
              </w:rPr>
              <w:fldChar w:fldCharType="begin"/>
            </w:r>
            <w:r w:rsidRPr="00081D42">
              <w:rPr>
                <w:rFonts w:asciiTheme="minorHAnsi" w:hAnsiTheme="minorHAnsi"/>
                <w:sz w:val="20"/>
                <w:szCs w:val="20"/>
                <w:rPrChange w:id="2178" w:author="David Modjeska" w:date="2016-04-26T20:41:00Z">
                  <w:rPr/>
                </w:rPrChange>
              </w:rPr>
              <w:instrText xml:space="preserve"> HYPERLINK "http://www.statcan.gc.ca/" </w:instrText>
            </w:r>
            <w:r w:rsidRPr="00081D42">
              <w:rPr>
                <w:rFonts w:asciiTheme="minorHAnsi" w:hAnsiTheme="minorHAnsi"/>
                <w:sz w:val="20"/>
                <w:szCs w:val="20"/>
                <w:rPrChange w:id="2179" w:author="David Modjeska" w:date="2016-04-26T20:41:00Z">
                  <w:rPr>
                    <w:rFonts w:ascii="Arial Unicode MS" w:eastAsia="Arial Unicode MS" w:hAnsi="Arial Unicode MS" w:cs="Arial Unicode MS"/>
                    <w:color w:val="0000FF"/>
                    <w:sz w:val="20"/>
                    <w:szCs w:val="20"/>
                    <w:u w:val="single" w:color="0000FF"/>
                  </w:rPr>
                </w:rPrChange>
              </w:rPr>
              <w:fldChar w:fldCharType="separate"/>
            </w:r>
            <w:r w:rsidR="00DE2076" w:rsidRPr="00081D42">
              <w:rPr>
                <w:rFonts w:asciiTheme="minorHAnsi" w:eastAsia="Arial Unicode MS" w:hAnsiTheme="minorHAnsi" w:cs="Arial Unicode MS"/>
                <w:color w:val="0000FF"/>
                <w:sz w:val="20"/>
                <w:szCs w:val="20"/>
                <w:u w:val="single" w:color="0000FF"/>
                <w:rPrChange w:id="2180" w:author="David Modjeska" w:date="2016-04-26T20:41:00Z">
                  <w:rPr>
                    <w:rFonts w:ascii="Arial Unicode MS" w:eastAsia="Arial Unicode MS" w:hAnsi="Arial Unicode MS" w:cs="Arial Unicode MS"/>
                    <w:color w:val="0000FF"/>
                    <w:sz w:val="20"/>
                    <w:szCs w:val="20"/>
                    <w:u w:val="single" w:color="0000FF"/>
                  </w:rPr>
                </w:rPrChange>
              </w:rPr>
              <w:t>http://www.statcan.gc.ca/</w:t>
            </w:r>
            <w:r w:rsidRPr="00081D42">
              <w:rPr>
                <w:rFonts w:asciiTheme="minorHAnsi" w:eastAsia="Arial Unicode MS" w:hAnsiTheme="minorHAnsi" w:cs="Arial Unicode MS"/>
                <w:color w:val="0000FF"/>
                <w:sz w:val="20"/>
                <w:szCs w:val="20"/>
                <w:u w:val="single" w:color="0000FF"/>
                <w:rPrChange w:id="2181" w:author="David Modjeska" w:date="2016-04-26T20:41:00Z">
                  <w:rPr>
                    <w:rFonts w:ascii="Arial Unicode MS" w:eastAsia="Arial Unicode MS" w:hAnsi="Arial Unicode MS" w:cs="Arial Unicode MS"/>
                    <w:color w:val="0000FF"/>
                    <w:sz w:val="20"/>
                    <w:szCs w:val="20"/>
                    <w:u w:val="single" w:color="0000FF"/>
                  </w:rPr>
                </w:rPrChange>
              </w:rPr>
              <w:fldChar w:fldCharType="end"/>
            </w:r>
          </w:p>
        </w:tc>
      </w:tr>
      <w:tr w:rsidR="00EC6609" w:rsidRPr="00081D42" w14:paraId="2B71DB58" w14:textId="77777777" w:rsidTr="00EC6609">
        <w:tc>
          <w:tcPr>
            <w:tcW w:w="2087"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1A5A3701" w14:textId="77777777" w:rsidR="00DE2076" w:rsidRPr="00081D42" w:rsidRDefault="00DE2076" w:rsidP="00EC6609">
            <w:pPr>
              <w:rPr>
                <w:rFonts w:asciiTheme="minorHAnsi" w:eastAsia="Arial Unicode MS" w:hAnsiTheme="minorHAnsi" w:cs="Arial Unicode MS"/>
                <w:b/>
                <w:sz w:val="20"/>
                <w:szCs w:val="20"/>
                <w:rPrChange w:id="2182" w:author="David Modjeska" w:date="2016-04-26T20:41:00Z">
                  <w:rPr>
                    <w:rFonts w:ascii="Arial Unicode MS" w:eastAsia="Arial Unicode MS" w:hAnsi="Arial Unicode MS" w:cs="Arial Unicode MS"/>
                    <w:b/>
                    <w:sz w:val="20"/>
                    <w:szCs w:val="20"/>
                  </w:rPr>
                </w:rPrChange>
              </w:rPr>
            </w:pPr>
            <w:r w:rsidRPr="00081D42">
              <w:rPr>
                <w:rFonts w:asciiTheme="minorHAnsi" w:eastAsia="Arial Unicode MS" w:hAnsiTheme="minorHAnsi" w:cs="Arial Unicode MS"/>
                <w:b/>
                <w:sz w:val="20"/>
                <w:szCs w:val="20"/>
                <w:rPrChange w:id="2183" w:author="David Modjeska" w:date="2016-04-26T20:41:00Z">
                  <w:rPr>
                    <w:rFonts w:ascii="Arial Unicode MS" w:eastAsia="Arial Unicode MS" w:hAnsi="Arial Unicode MS" w:cs="Arial Unicode MS"/>
                    <w:b/>
                    <w:sz w:val="20"/>
                    <w:szCs w:val="20"/>
                  </w:rPr>
                </w:rPrChange>
              </w:rPr>
              <w:t>CAD GDP</w:t>
            </w:r>
          </w:p>
        </w:tc>
        <w:tc>
          <w:tcPr>
            <w:tcW w:w="2551"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11FCDDFC" w14:textId="114203BB" w:rsidR="00DE2076" w:rsidRPr="00081D42" w:rsidRDefault="00937E2F" w:rsidP="00EC6609">
            <w:pPr>
              <w:rPr>
                <w:rFonts w:asciiTheme="minorHAnsi" w:eastAsia="Arial Unicode MS" w:hAnsiTheme="minorHAnsi" w:cs="Arial Unicode MS"/>
                <w:sz w:val="20"/>
                <w:szCs w:val="20"/>
                <w:rPrChange w:id="2184" w:author="David Modjeska" w:date="2016-04-26T20:41:00Z">
                  <w:rPr>
                    <w:rFonts w:ascii="Arial Unicode MS" w:eastAsia="Arial Unicode MS" w:hAnsi="Arial Unicode MS" w:cs="Arial Unicode MS"/>
                    <w:sz w:val="20"/>
                    <w:szCs w:val="20"/>
                  </w:rPr>
                </w:rPrChange>
              </w:rPr>
            </w:pPr>
            <w:r w:rsidRPr="00081D42">
              <w:rPr>
                <w:rFonts w:asciiTheme="minorHAnsi" w:eastAsia="Arial Unicode MS" w:hAnsiTheme="minorHAnsi" w:cs="Arial Unicode MS"/>
                <w:sz w:val="20"/>
                <w:szCs w:val="20"/>
                <w:rPrChange w:id="2185" w:author="David Modjeska" w:date="2016-04-26T20:41:00Z">
                  <w:rPr>
                    <w:rFonts w:ascii="Arial Unicode MS" w:eastAsia="Arial Unicode MS" w:hAnsi="Arial Unicode MS" w:cs="Arial Unicode MS"/>
                    <w:sz w:val="20"/>
                    <w:szCs w:val="20"/>
                  </w:rPr>
                </w:rPrChange>
              </w:rPr>
              <w:t>Statistics</w:t>
            </w:r>
            <w:r w:rsidR="00DE2076" w:rsidRPr="00081D42">
              <w:rPr>
                <w:rFonts w:asciiTheme="minorHAnsi" w:eastAsia="Arial Unicode MS" w:hAnsiTheme="minorHAnsi" w:cs="Arial Unicode MS"/>
                <w:sz w:val="20"/>
                <w:szCs w:val="20"/>
                <w:rPrChange w:id="2186" w:author="David Modjeska" w:date="2016-04-26T20:41:00Z">
                  <w:rPr>
                    <w:rFonts w:ascii="Arial Unicode MS" w:eastAsia="Arial Unicode MS" w:hAnsi="Arial Unicode MS" w:cs="Arial Unicode MS"/>
                    <w:sz w:val="20"/>
                    <w:szCs w:val="20"/>
                  </w:rPr>
                </w:rPrChange>
              </w:rPr>
              <w:t xml:space="preserve"> Canada</w:t>
            </w:r>
          </w:p>
        </w:tc>
        <w:tc>
          <w:tcPr>
            <w:tcW w:w="4678"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2CDCBE00" w14:textId="77777777" w:rsidR="00DE2076" w:rsidRPr="00081D42" w:rsidRDefault="0046523F" w:rsidP="00EC6609">
            <w:pPr>
              <w:rPr>
                <w:rFonts w:asciiTheme="minorHAnsi" w:eastAsia="Arial Unicode MS" w:hAnsiTheme="minorHAnsi" w:cs="Arial Unicode MS"/>
                <w:sz w:val="20"/>
                <w:szCs w:val="20"/>
                <w:rPrChange w:id="2187" w:author="David Modjeska" w:date="2016-04-26T20:41:00Z">
                  <w:rPr>
                    <w:rFonts w:ascii="Arial Unicode MS" w:eastAsia="Arial Unicode MS" w:hAnsi="Arial Unicode MS" w:cs="Arial Unicode MS"/>
                    <w:sz w:val="20"/>
                    <w:szCs w:val="20"/>
                  </w:rPr>
                </w:rPrChange>
              </w:rPr>
            </w:pPr>
            <w:r w:rsidRPr="00081D42">
              <w:rPr>
                <w:rFonts w:asciiTheme="minorHAnsi" w:hAnsiTheme="minorHAnsi"/>
                <w:sz w:val="20"/>
                <w:szCs w:val="20"/>
                <w:rPrChange w:id="2188" w:author="David Modjeska" w:date="2016-04-26T20:41:00Z">
                  <w:rPr>
                    <w:rFonts w:ascii="Arial Unicode MS" w:eastAsia="Arial Unicode MS" w:hAnsi="Arial Unicode MS" w:cs="Arial Unicode MS"/>
                    <w:color w:val="0000FF"/>
                    <w:sz w:val="20"/>
                    <w:szCs w:val="20"/>
                    <w:u w:val="single" w:color="0000FF"/>
                  </w:rPr>
                </w:rPrChange>
              </w:rPr>
              <w:fldChar w:fldCharType="begin"/>
            </w:r>
            <w:r w:rsidRPr="00081D42">
              <w:rPr>
                <w:rFonts w:asciiTheme="minorHAnsi" w:hAnsiTheme="minorHAnsi"/>
                <w:sz w:val="20"/>
                <w:szCs w:val="20"/>
                <w:rPrChange w:id="2189" w:author="David Modjeska" w:date="2016-04-26T20:41:00Z">
                  <w:rPr/>
                </w:rPrChange>
              </w:rPr>
              <w:instrText xml:space="preserve"> HYPERLINK "http://www.statcan.gc.ca/" </w:instrText>
            </w:r>
            <w:r w:rsidRPr="00081D42">
              <w:rPr>
                <w:rFonts w:asciiTheme="minorHAnsi" w:hAnsiTheme="minorHAnsi"/>
                <w:sz w:val="20"/>
                <w:szCs w:val="20"/>
                <w:rPrChange w:id="2190" w:author="David Modjeska" w:date="2016-04-26T20:41:00Z">
                  <w:rPr>
                    <w:rFonts w:ascii="Arial Unicode MS" w:eastAsia="Arial Unicode MS" w:hAnsi="Arial Unicode MS" w:cs="Arial Unicode MS"/>
                    <w:color w:val="0000FF"/>
                    <w:sz w:val="20"/>
                    <w:szCs w:val="20"/>
                    <w:u w:val="single" w:color="0000FF"/>
                  </w:rPr>
                </w:rPrChange>
              </w:rPr>
              <w:fldChar w:fldCharType="separate"/>
            </w:r>
            <w:r w:rsidR="00DE2076" w:rsidRPr="00081D42">
              <w:rPr>
                <w:rFonts w:asciiTheme="minorHAnsi" w:eastAsia="Arial Unicode MS" w:hAnsiTheme="minorHAnsi" w:cs="Arial Unicode MS"/>
                <w:color w:val="0000FF"/>
                <w:sz w:val="20"/>
                <w:szCs w:val="20"/>
                <w:u w:val="single" w:color="0000FF"/>
                <w:rPrChange w:id="2191" w:author="David Modjeska" w:date="2016-04-26T20:41:00Z">
                  <w:rPr>
                    <w:rFonts w:ascii="Arial Unicode MS" w:eastAsia="Arial Unicode MS" w:hAnsi="Arial Unicode MS" w:cs="Arial Unicode MS"/>
                    <w:color w:val="0000FF"/>
                    <w:sz w:val="20"/>
                    <w:szCs w:val="20"/>
                    <w:u w:val="single" w:color="0000FF"/>
                  </w:rPr>
                </w:rPrChange>
              </w:rPr>
              <w:t>http://www.statcan.gc.ca/</w:t>
            </w:r>
            <w:r w:rsidRPr="00081D42">
              <w:rPr>
                <w:rFonts w:asciiTheme="minorHAnsi" w:eastAsia="Arial Unicode MS" w:hAnsiTheme="minorHAnsi" w:cs="Arial Unicode MS"/>
                <w:color w:val="0000FF"/>
                <w:sz w:val="20"/>
                <w:szCs w:val="20"/>
                <w:u w:val="single" w:color="0000FF"/>
                <w:rPrChange w:id="2192" w:author="David Modjeska" w:date="2016-04-26T20:41:00Z">
                  <w:rPr>
                    <w:rFonts w:ascii="Arial Unicode MS" w:eastAsia="Arial Unicode MS" w:hAnsi="Arial Unicode MS" w:cs="Arial Unicode MS"/>
                    <w:color w:val="0000FF"/>
                    <w:sz w:val="20"/>
                    <w:szCs w:val="20"/>
                    <w:u w:val="single" w:color="0000FF"/>
                  </w:rPr>
                </w:rPrChange>
              </w:rPr>
              <w:fldChar w:fldCharType="end"/>
            </w:r>
          </w:p>
        </w:tc>
      </w:tr>
      <w:tr w:rsidR="00EC6609" w:rsidRPr="00081D42" w14:paraId="6A091415" w14:textId="77777777" w:rsidTr="00EC6609">
        <w:tc>
          <w:tcPr>
            <w:tcW w:w="2087"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49F89489" w14:textId="77777777" w:rsidR="00DE2076" w:rsidRPr="00081D42" w:rsidRDefault="00DE2076" w:rsidP="00EC6609">
            <w:pPr>
              <w:rPr>
                <w:rFonts w:asciiTheme="minorHAnsi" w:eastAsia="Arial Unicode MS" w:hAnsiTheme="minorHAnsi" w:cs="Arial Unicode MS"/>
                <w:b/>
                <w:sz w:val="20"/>
                <w:szCs w:val="20"/>
                <w:rPrChange w:id="2193" w:author="David Modjeska" w:date="2016-04-26T20:41:00Z">
                  <w:rPr>
                    <w:rFonts w:ascii="Arial Unicode MS" w:eastAsia="Arial Unicode MS" w:hAnsi="Arial Unicode MS" w:cs="Arial Unicode MS"/>
                    <w:b/>
                    <w:sz w:val="20"/>
                    <w:szCs w:val="20"/>
                  </w:rPr>
                </w:rPrChange>
              </w:rPr>
            </w:pPr>
            <w:r w:rsidRPr="00081D42">
              <w:rPr>
                <w:rFonts w:asciiTheme="minorHAnsi" w:eastAsia="Arial Unicode MS" w:hAnsiTheme="minorHAnsi" w:cs="Arial Unicode MS"/>
                <w:b/>
                <w:sz w:val="20"/>
                <w:szCs w:val="20"/>
                <w:rPrChange w:id="2194" w:author="David Modjeska" w:date="2016-04-26T20:41:00Z">
                  <w:rPr>
                    <w:rFonts w:ascii="Arial Unicode MS" w:eastAsia="Arial Unicode MS" w:hAnsi="Arial Unicode MS" w:cs="Arial Unicode MS"/>
                    <w:b/>
                    <w:sz w:val="20"/>
                    <w:szCs w:val="20"/>
                  </w:rPr>
                </w:rPrChange>
              </w:rPr>
              <w:t>US Interest Rates</w:t>
            </w:r>
          </w:p>
        </w:tc>
        <w:tc>
          <w:tcPr>
            <w:tcW w:w="2551"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6067363E" w14:textId="77777777" w:rsidR="00DE2076" w:rsidRPr="00081D42" w:rsidRDefault="00DE2076" w:rsidP="00EC6609">
            <w:pPr>
              <w:rPr>
                <w:rFonts w:asciiTheme="minorHAnsi" w:eastAsia="Arial Unicode MS" w:hAnsiTheme="minorHAnsi" w:cs="Arial Unicode MS"/>
                <w:sz w:val="20"/>
                <w:szCs w:val="20"/>
                <w:rPrChange w:id="2195" w:author="David Modjeska" w:date="2016-04-26T20:41:00Z">
                  <w:rPr>
                    <w:rFonts w:ascii="Arial Unicode MS" w:eastAsia="Arial Unicode MS" w:hAnsi="Arial Unicode MS" w:cs="Arial Unicode MS"/>
                    <w:sz w:val="20"/>
                    <w:szCs w:val="20"/>
                  </w:rPr>
                </w:rPrChange>
              </w:rPr>
            </w:pPr>
            <w:r w:rsidRPr="00081D42">
              <w:rPr>
                <w:rFonts w:asciiTheme="minorHAnsi" w:eastAsia="Arial Unicode MS" w:hAnsiTheme="minorHAnsi" w:cs="Arial Unicode MS"/>
                <w:sz w:val="20"/>
                <w:szCs w:val="20"/>
                <w:rPrChange w:id="2196" w:author="David Modjeska" w:date="2016-04-26T20:41:00Z">
                  <w:rPr>
                    <w:rFonts w:ascii="Arial Unicode MS" w:eastAsia="Arial Unicode MS" w:hAnsi="Arial Unicode MS" w:cs="Arial Unicode MS"/>
                    <w:sz w:val="20"/>
                    <w:szCs w:val="20"/>
                  </w:rPr>
                </w:rPrChange>
              </w:rPr>
              <w:t>Federal Reserve Bank of St. Louis</w:t>
            </w:r>
          </w:p>
        </w:tc>
        <w:tc>
          <w:tcPr>
            <w:tcW w:w="4678"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7298C6A1" w14:textId="77777777" w:rsidR="00DE2076" w:rsidRPr="00081D42" w:rsidRDefault="0046523F" w:rsidP="00EC6609">
            <w:pPr>
              <w:rPr>
                <w:rFonts w:asciiTheme="minorHAnsi" w:eastAsia="Arial Unicode MS" w:hAnsiTheme="minorHAnsi" w:cs="Arial Unicode MS"/>
                <w:sz w:val="20"/>
                <w:szCs w:val="20"/>
                <w:rPrChange w:id="2197" w:author="David Modjeska" w:date="2016-04-26T20:41:00Z">
                  <w:rPr>
                    <w:rFonts w:ascii="Arial Unicode MS" w:eastAsia="Arial Unicode MS" w:hAnsi="Arial Unicode MS" w:cs="Arial Unicode MS"/>
                    <w:sz w:val="20"/>
                    <w:szCs w:val="20"/>
                  </w:rPr>
                </w:rPrChange>
              </w:rPr>
            </w:pPr>
            <w:r w:rsidRPr="00081D42">
              <w:rPr>
                <w:rFonts w:asciiTheme="minorHAnsi" w:hAnsiTheme="minorHAnsi"/>
                <w:sz w:val="20"/>
                <w:szCs w:val="20"/>
                <w:rPrChange w:id="2198" w:author="David Modjeska" w:date="2016-04-26T20:41:00Z">
                  <w:rPr>
                    <w:rFonts w:ascii="Arial Unicode MS" w:eastAsia="Arial Unicode MS" w:hAnsi="Arial Unicode MS" w:cs="Arial Unicode MS"/>
                    <w:color w:val="0000E9"/>
                    <w:sz w:val="20"/>
                    <w:szCs w:val="20"/>
                    <w:u w:val="single" w:color="0000E9"/>
                  </w:rPr>
                </w:rPrChange>
              </w:rPr>
              <w:fldChar w:fldCharType="begin"/>
            </w:r>
            <w:r w:rsidRPr="00081D42">
              <w:rPr>
                <w:rFonts w:asciiTheme="minorHAnsi" w:hAnsiTheme="minorHAnsi"/>
                <w:sz w:val="20"/>
                <w:szCs w:val="20"/>
                <w:rPrChange w:id="2199" w:author="David Modjeska" w:date="2016-04-26T20:41:00Z">
                  <w:rPr/>
                </w:rPrChange>
              </w:rPr>
              <w:instrText xml:space="preserve"> HYPERLINK "https://research.stlouisfed.org/" </w:instrText>
            </w:r>
            <w:r w:rsidRPr="00081D42">
              <w:rPr>
                <w:rFonts w:asciiTheme="minorHAnsi" w:hAnsiTheme="minorHAnsi"/>
                <w:sz w:val="20"/>
                <w:szCs w:val="20"/>
                <w:rPrChange w:id="2200" w:author="David Modjeska" w:date="2016-04-26T20:41:00Z">
                  <w:rPr>
                    <w:rFonts w:ascii="Arial Unicode MS" w:eastAsia="Arial Unicode MS" w:hAnsi="Arial Unicode MS" w:cs="Arial Unicode MS"/>
                    <w:color w:val="0000E9"/>
                    <w:sz w:val="20"/>
                    <w:szCs w:val="20"/>
                    <w:u w:val="single" w:color="0000E9"/>
                  </w:rPr>
                </w:rPrChange>
              </w:rPr>
              <w:fldChar w:fldCharType="separate"/>
            </w:r>
            <w:r w:rsidR="00DE2076" w:rsidRPr="00081D42">
              <w:rPr>
                <w:rFonts w:asciiTheme="minorHAnsi" w:eastAsia="Arial Unicode MS" w:hAnsiTheme="minorHAnsi" w:cs="Arial Unicode MS"/>
                <w:color w:val="0000E9"/>
                <w:sz w:val="20"/>
                <w:szCs w:val="20"/>
                <w:u w:val="single" w:color="0000E9"/>
                <w:rPrChange w:id="2201" w:author="David Modjeska" w:date="2016-04-26T20:41:00Z">
                  <w:rPr>
                    <w:rFonts w:ascii="Arial Unicode MS" w:eastAsia="Arial Unicode MS" w:hAnsi="Arial Unicode MS" w:cs="Arial Unicode MS"/>
                    <w:color w:val="0000E9"/>
                    <w:sz w:val="20"/>
                    <w:szCs w:val="20"/>
                    <w:u w:val="single" w:color="0000E9"/>
                  </w:rPr>
                </w:rPrChange>
              </w:rPr>
              <w:t>https://research.stlouisfed.org</w:t>
            </w:r>
            <w:r w:rsidRPr="00081D42">
              <w:rPr>
                <w:rFonts w:asciiTheme="minorHAnsi" w:eastAsia="Arial Unicode MS" w:hAnsiTheme="minorHAnsi" w:cs="Arial Unicode MS"/>
                <w:color w:val="0000E9"/>
                <w:sz w:val="20"/>
                <w:szCs w:val="20"/>
                <w:u w:val="single" w:color="0000E9"/>
                <w:rPrChange w:id="2202" w:author="David Modjeska" w:date="2016-04-26T20:41:00Z">
                  <w:rPr>
                    <w:rFonts w:ascii="Arial Unicode MS" w:eastAsia="Arial Unicode MS" w:hAnsi="Arial Unicode MS" w:cs="Arial Unicode MS"/>
                    <w:color w:val="0000E9"/>
                    <w:sz w:val="20"/>
                    <w:szCs w:val="20"/>
                    <w:u w:val="single" w:color="0000E9"/>
                  </w:rPr>
                </w:rPrChange>
              </w:rPr>
              <w:fldChar w:fldCharType="end"/>
            </w:r>
          </w:p>
        </w:tc>
      </w:tr>
      <w:tr w:rsidR="00EC6609" w:rsidRPr="00081D42" w14:paraId="7DD126B6" w14:textId="77777777" w:rsidTr="00EC6609">
        <w:tc>
          <w:tcPr>
            <w:tcW w:w="2087"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795464BC" w14:textId="77777777" w:rsidR="00DE2076" w:rsidRPr="00081D42" w:rsidRDefault="00DE2076" w:rsidP="00EC6609">
            <w:pPr>
              <w:rPr>
                <w:rFonts w:asciiTheme="minorHAnsi" w:eastAsia="Arial Unicode MS" w:hAnsiTheme="minorHAnsi" w:cs="Arial Unicode MS"/>
                <w:b/>
                <w:sz w:val="20"/>
                <w:szCs w:val="20"/>
                <w:rPrChange w:id="2203" w:author="David Modjeska" w:date="2016-04-26T20:41:00Z">
                  <w:rPr>
                    <w:rFonts w:ascii="Arial Unicode MS" w:eastAsia="Arial Unicode MS" w:hAnsi="Arial Unicode MS" w:cs="Arial Unicode MS"/>
                    <w:b/>
                    <w:sz w:val="20"/>
                    <w:szCs w:val="20"/>
                  </w:rPr>
                </w:rPrChange>
              </w:rPr>
            </w:pPr>
            <w:r w:rsidRPr="00081D42">
              <w:rPr>
                <w:rFonts w:asciiTheme="minorHAnsi" w:eastAsia="Arial Unicode MS" w:hAnsiTheme="minorHAnsi" w:cs="Arial Unicode MS"/>
                <w:b/>
                <w:sz w:val="20"/>
                <w:szCs w:val="20"/>
                <w:rPrChange w:id="2204" w:author="David Modjeska" w:date="2016-04-26T20:41:00Z">
                  <w:rPr>
                    <w:rFonts w:ascii="Arial Unicode MS" w:eastAsia="Arial Unicode MS" w:hAnsi="Arial Unicode MS" w:cs="Arial Unicode MS"/>
                    <w:b/>
                    <w:sz w:val="20"/>
                    <w:szCs w:val="20"/>
                  </w:rPr>
                </w:rPrChange>
              </w:rPr>
              <w:t>Oil Spot Price</w:t>
            </w:r>
          </w:p>
        </w:tc>
        <w:tc>
          <w:tcPr>
            <w:tcW w:w="2551"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35A96AD9" w14:textId="77777777" w:rsidR="00DE2076" w:rsidRPr="00081D42" w:rsidRDefault="00DE2076" w:rsidP="00EC6609">
            <w:pPr>
              <w:rPr>
                <w:rFonts w:asciiTheme="minorHAnsi" w:eastAsia="Arial Unicode MS" w:hAnsiTheme="minorHAnsi" w:cs="Arial Unicode MS"/>
                <w:sz w:val="20"/>
                <w:szCs w:val="20"/>
                <w:rPrChange w:id="2205" w:author="David Modjeska" w:date="2016-04-26T20:41:00Z">
                  <w:rPr>
                    <w:rFonts w:ascii="Arial Unicode MS" w:eastAsia="Arial Unicode MS" w:hAnsi="Arial Unicode MS" w:cs="Arial Unicode MS"/>
                    <w:sz w:val="20"/>
                    <w:szCs w:val="20"/>
                  </w:rPr>
                </w:rPrChange>
              </w:rPr>
            </w:pPr>
            <w:r w:rsidRPr="00081D42">
              <w:rPr>
                <w:rFonts w:asciiTheme="minorHAnsi" w:eastAsia="Arial Unicode MS" w:hAnsiTheme="minorHAnsi" w:cs="Arial Unicode MS"/>
                <w:sz w:val="20"/>
                <w:szCs w:val="20"/>
                <w:rPrChange w:id="2206" w:author="David Modjeska" w:date="2016-04-26T20:41:00Z">
                  <w:rPr>
                    <w:rFonts w:ascii="Arial Unicode MS" w:eastAsia="Arial Unicode MS" w:hAnsi="Arial Unicode MS" w:cs="Arial Unicode MS"/>
                    <w:sz w:val="20"/>
                    <w:szCs w:val="20"/>
                  </w:rPr>
                </w:rPrChange>
              </w:rPr>
              <w:t>US Energy Information Administration</w:t>
            </w:r>
          </w:p>
        </w:tc>
        <w:tc>
          <w:tcPr>
            <w:tcW w:w="4678"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3F74C5B2" w14:textId="77777777" w:rsidR="00DE2076" w:rsidRPr="00081D42" w:rsidRDefault="0046523F" w:rsidP="00EC6609">
            <w:pPr>
              <w:rPr>
                <w:rFonts w:asciiTheme="minorHAnsi" w:eastAsia="Arial Unicode MS" w:hAnsiTheme="minorHAnsi" w:cs="Arial Unicode MS"/>
                <w:sz w:val="20"/>
                <w:szCs w:val="20"/>
                <w:rPrChange w:id="2207" w:author="David Modjeska" w:date="2016-04-26T20:41:00Z">
                  <w:rPr>
                    <w:rFonts w:ascii="Arial Unicode MS" w:eastAsia="Arial Unicode MS" w:hAnsi="Arial Unicode MS" w:cs="Arial Unicode MS"/>
                    <w:sz w:val="20"/>
                    <w:szCs w:val="20"/>
                  </w:rPr>
                </w:rPrChange>
              </w:rPr>
            </w:pPr>
            <w:r w:rsidRPr="00081D42">
              <w:rPr>
                <w:rFonts w:asciiTheme="minorHAnsi" w:hAnsiTheme="minorHAnsi"/>
                <w:sz w:val="20"/>
                <w:szCs w:val="20"/>
                <w:rPrChange w:id="2208" w:author="David Modjeska" w:date="2016-04-26T20:41:00Z">
                  <w:rPr>
                    <w:rFonts w:ascii="Arial Unicode MS" w:eastAsia="Arial Unicode MS" w:hAnsi="Arial Unicode MS" w:cs="Arial Unicode MS"/>
                    <w:color w:val="0000E9"/>
                    <w:sz w:val="20"/>
                    <w:szCs w:val="20"/>
                    <w:u w:val="single" w:color="0000E9"/>
                  </w:rPr>
                </w:rPrChange>
              </w:rPr>
              <w:fldChar w:fldCharType="begin"/>
            </w:r>
            <w:r w:rsidRPr="00081D42">
              <w:rPr>
                <w:rFonts w:asciiTheme="minorHAnsi" w:hAnsiTheme="minorHAnsi"/>
                <w:sz w:val="20"/>
                <w:szCs w:val="20"/>
                <w:rPrChange w:id="2209" w:author="David Modjeska" w:date="2016-04-26T20:41:00Z">
                  <w:rPr/>
                </w:rPrChange>
              </w:rPr>
              <w:instrText xml:space="preserve"> HYPERLINK "https://www.eia.gov/dnav/pet/pet_pri_spt_s1_d.htm" </w:instrText>
            </w:r>
            <w:r w:rsidRPr="00081D42">
              <w:rPr>
                <w:rFonts w:asciiTheme="minorHAnsi" w:hAnsiTheme="minorHAnsi"/>
                <w:sz w:val="20"/>
                <w:szCs w:val="20"/>
                <w:rPrChange w:id="2210" w:author="David Modjeska" w:date="2016-04-26T20:41:00Z">
                  <w:rPr>
                    <w:rFonts w:ascii="Arial Unicode MS" w:eastAsia="Arial Unicode MS" w:hAnsi="Arial Unicode MS" w:cs="Arial Unicode MS"/>
                    <w:color w:val="0000E9"/>
                    <w:sz w:val="20"/>
                    <w:szCs w:val="20"/>
                    <w:u w:val="single" w:color="0000E9"/>
                  </w:rPr>
                </w:rPrChange>
              </w:rPr>
              <w:fldChar w:fldCharType="separate"/>
            </w:r>
            <w:r w:rsidR="00DE2076" w:rsidRPr="00081D42">
              <w:rPr>
                <w:rFonts w:asciiTheme="minorHAnsi" w:eastAsia="Arial Unicode MS" w:hAnsiTheme="minorHAnsi" w:cs="Arial Unicode MS"/>
                <w:color w:val="0000E9"/>
                <w:sz w:val="20"/>
                <w:szCs w:val="20"/>
                <w:u w:val="single" w:color="0000E9"/>
                <w:rPrChange w:id="2211" w:author="David Modjeska" w:date="2016-04-26T20:41:00Z">
                  <w:rPr>
                    <w:rFonts w:ascii="Arial Unicode MS" w:eastAsia="Arial Unicode MS" w:hAnsi="Arial Unicode MS" w:cs="Arial Unicode MS"/>
                    <w:color w:val="0000E9"/>
                    <w:sz w:val="20"/>
                    <w:szCs w:val="20"/>
                    <w:u w:val="single" w:color="0000E9"/>
                  </w:rPr>
                </w:rPrChange>
              </w:rPr>
              <w:t>https://www.eia.gov/dnav/pet/pet_pri_spt_s1_d.htm</w:t>
            </w:r>
            <w:r w:rsidRPr="00081D42">
              <w:rPr>
                <w:rFonts w:asciiTheme="minorHAnsi" w:eastAsia="Arial Unicode MS" w:hAnsiTheme="minorHAnsi" w:cs="Arial Unicode MS"/>
                <w:color w:val="0000E9"/>
                <w:sz w:val="20"/>
                <w:szCs w:val="20"/>
                <w:u w:val="single" w:color="0000E9"/>
                <w:rPrChange w:id="2212" w:author="David Modjeska" w:date="2016-04-26T20:41:00Z">
                  <w:rPr>
                    <w:rFonts w:ascii="Arial Unicode MS" w:eastAsia="Arial Unicode MS" w:hAnsi="Arial Unicode MS" w:cs="Arial Unicode MS"/>
                    <w:color w:val="0000E9"/>
                    <w:sz w:val="20"/>
                    <w:szCs w:val="20"/>
                    <w:u w:val="single" w:color="0000E9"/>
                  </w:rPr>
                </w:rPrChange>
              </w:rPr>
              <w:fldChar w:fldCharType="end"/>
            </w:r>
          </w:p>
        </w:tc>
      </w:tr>
      <w:tr w:rsidR="00EC6609" w:rsidRPr="00081D42" w14:paraId="70EE97CF" w14:textId="77777777" w:rsidTr="00EC6609">
        <w:tc>
          <w:tcPr>
            <w:tcW w:w="2087"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5BC70748" w14:textId="77777777" w:rsidR="00DE2076" w:rsidRPr="00081D42" w:rsidRDefault="00DE2076" w:rsidP="00EC6609">
            <w:pPr>
              <w:rPr>
                <w:rFonts w:asciiTheme="minorHAnsi" w:eastAsia="Arial Unicode MS" w:hAnsiTheme="minorHAnsi" w:cs="Arial Unicode MS"/>
                <w:b/>
                <w:sz w:val="20"/>
                <w:szCs w:val="20"/>
                <w:rPrChange w:id="2213" w:author="David Modjeska" w:date="2016-04-26T20:41:00Z">
                  <w:rPr>
                    <w:rFonts w:ascii="Arial Unicode MS" w:eastAsia="Arial Unicode MS" w:hAnsi="Arial Unicode MS" w:cs="Arial Unicode MS"/>
                    <w:b/>
                    <w:sz w:val="20"/>
                    <w:szCs w:val="20"/>
                  </w:rPr>
                </w:rPrChange>
              </w:rPr>
            </w:pPr>
            <w:r w:rsidRPr="00081D42">
              <w:rPr>
                <w:rFonts w:asciiTheme="minorHAnsi" w:eastAsia="Arial Unicode MS" w:hAnsiTheme="minorHAnsi" w:cs="Arial Unicode MS"/>
                <w:b/>
                <w:sz w:val="20"/>
                <w:szCs w:val="20"/>
                <w:rPrChange w:id="2214" w:author="David Modjeska" w:date="2016-04-26T20:41:00Z">
                  <w:rPr>
                    <w:rFonts w:ascii="Arial Unicode MS" w:eastAsia="Arial Unicode MS" w:hAnsi="Arial Unicode MS" w:cs="Arial Unicode MS"/>
                    <w:b/>
                    <w:sz w:val="20"/>
                    <w:szCs w:val="20"/>
                  </w:rPr>
                </w:rPrChange>
              </w:rPr>
              <w:t>Oil Futures Price</w:t>
            </w:r>
          </w:p>
        </w:tc>
        <w:tc>
          <w:tcPr>
            <w:tcW w:w="2551"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7D6F3609" w14:textId="77777777" w:rsidR="00DE2076" w:rsidRPr="00081D42" w:rsidRDefault="00DE2076" w:rsidP="00EC6609">
            <w:pPr>
              <w:rPr>
                <w:rFonts w:asciiTheme="minorHAnsi" w:eastAsia="Arial Unicode MS" w:hAnsiTheme="minorHAnsi" w:cs="Arial Unicode MS"/>
                <w:sz w:val="20"/>
                <w:szCs w:val="20"/>
                <w:rPrChange w:id="2215" w:author="David Modjeska" w:date="2016-04-26T20:41:00Z">
                  <w:rPr>
                    <w:rFonts w:ascii="Arial Unicode MS" w:eastAsia="Arial Unicode MS" w:hAnsi="Arial Unicode MS" w:cs="Arial Unicode MS"/>
                    <w:sz w:val="20"/>
                    <w:szCs w:val="20"/>
                  </w:rPr>
                </w:rPrChange>
              </w:rPr>
            </w:pPr>
            <w:r w:rsidRPr="00081D42">
              <w:rPr>
                <w:rFonts w:asciiTheme="minorHAnsi" w:eastAsia="Arial Unicode MS" w:hAnsiTheme="minorHAnsi" w:cs="Arial Unicode MS"/>
                <w:sz w:val="20"/>
                <w:szCs w:val="20"/>
                <w:rPrChange w:id="2216" w:author="David Modjeska" w:date="2016-04-26T20:41:00Z">
                  <w:rPr>
                    <w:rFonts w:ascii="Arial Unicode MS" w:eastAsia="Arial Unicode MS" w:hAnsi="Arial Unicode MS" w:cs="Arial Unicode MS"/>
                    <w:sz w:val="20"/>
                    <w:szCs w:val="20"/>
                  </w:rPr>
                </w:rPrChange>
              </w:rPr>
              <w:t>US Energy Information Administration</w:t>
            </w:r>
          </w:p>
        </w:tc>
        <w:tc>
          <w:tcPr>
            <w:tcW w:w="4678"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2E78F227" w14:textId="77777777" w:rsidR="00DE2076" w:rsidRPr="00081D42" w:rsidRDefault="0046523F" w:rsidP="00EC6609">
            <w:pPr>
              <w:rPr>
                <w:rFonts w:asciiTheme="minorHAnsi" w:eastAsia="Arial Unicode MS" w:hAnsiTheme="minorHAnsi" w:cs="Arial Unicode MS"/>
                <w:sz w:val="20"/>
                <w:szCs w:val="20"/>
                <w:rPrChange w:id="2217" w:author="David Modjeska" w:date="2016-04-26T20:41:00Z">
                  <w:rPr>
                    <w:rFonts w:ascii="Arial Unicode MS" w:eastAsia="Arial Unicode MS" w:hAnsi="Arial Unicode MS" w:cs="Arial Unicode MS"/>
                    <w:sz w:val="20"/>
                    <w:szCs w:val="20"/>
                  </w:rPr>
                </w:rPrChange>
              </w:rPr>
            </w:pPr>
            <w:r w:rsidRPr="00081D42">
              <w:rPr>
                <w:rFonts w:asciiTheme="minorHAnsi" w:hAnsiTheme="minorHAnsi"/>
                <w:sz w:val="20"/>
                <w:szCs w:val="20"/>
                <w:rPrChange w:id="2218" w:author="David Modjeska" w:date="2016-04-26T20:41:00Z">
                  <w:rPr>
                    <w:rFonts w:ascii="Arial Unicode MS" w:eastAsia="Arial Unicode MS" w:hAnsi="Arial Unicode MS" w:cs="Arial Unicode MS"/>
                    <w:color w:val="0000E9"/>
                    <w:sz w:val="20"/>
                    <w:szCs w:val="20"/>
                    <w:u w:val="single" w:color="0000E9"/>
                  </w:rPr>
                </w:rPrChange>
              </w:rPr>
              <w:fldChar w:fldCharType="begin"/>
            </w:r>
            <w:r w:rsidRPr="00081D42">
              <w:rPr>
                <w:rFonts w:asciiTheme="minorHAnsi" w:hAnsiTheme="minorHAnsi"/>
                <w:sz w:val="20"/>
                <w:szCs w:val="20"/>
                <w:rPrChange w:id="2219" w:author="David Modjeska" w:date="2016-04-26T20:41:00Z">
                  <w:rPr/>
                </w:rPrChange>
              </w:rPr>
              <w:instrText xml:space="preserve"> HYPERLINK "https://www.eia.gov/dnav/pet/pet_pri_fut_s1_d.htm" </w:instrText>
            </w:r>
            <w:r w:rsidRPr="00081D42">
              <w:rPr>
                <w:rFonts w:asciiTheme="minorHAnsi" w:hAnsiTheme="minorHAnsi"/>
                <w:sz w:val="20"/>
                <w:szCs w:val="20"/>
                <w:rPrChange w:id="2220" w:author="David Modjeska" w:date="2016-04-26T20:41:00Z">
                  <w:rPr>
                    <w:rFonts w:ascii="Arial Unicode MS" w:eastAsia="Arial Unicode MS" w:hAnsi="Arial Unicode MS" w:cs="Arial Unicode MS"/>
                    <w:color w:val="0000E9"/>
                    <w:sz w:val="20"/>
                    <w:szCs w:val="20"/>
                    <w:u w:val="single" w:color="0000E9"/>
                  </w:rPr>
                </w:rPrChange>
              </w:rPr>
              <w:fldChar w:fldCharType="separate"/>
            </w:r>
            <w:r w:rsidR="00DE2076" w:rsidRPr="00081D42">
              <w:rPr>
                <w:rFonts w:asciiTheme="minorHAnsi" w:eastAsia="Arial Unicode MS" w:hAnsiTheme="minorHAnsi" w:cs="Arial Unicode MS"/>
                <w:color w:val="0000E9"/>
                <w:sz w:val="20"/>
                <w:szCs w:val="20"/>
                <w:u w:val="single" w:color="0000E9"/>
                <w:rPrChange w:id="2221" w:author="David Modjeska" w:date="2016-04-26T20:41:00Z">
                  <w:rPr>
                    <w:rFonts w:ascii="Arial Unicode MS" w:eastAsia="Arial Unicode MS" w:hAnsi="Arial Unicode MS" w:cs="Arial Unicode MS"/>
                    <w:color w:val="0000E9"/>
                    <w:sz w:val="20"/>
                    <w:szCs w:val="20"/>
                    <w:u w:val="single" w:color="0000E9"/>
                  </w:rPr>
                </w:rPrChange>
              </w:rPr>
              <w:t>https://www.eia.gov/dnav/pet/pet_pri_fut_s1_d.htm</w:t>
            </w:r>
            <w:r w:rsidRPr="00081D42">
              <w:rPr>
                <w:rFonts w:asciiTheme="minorHAnsi" w:eastAsia="Arial Unicode MS" w:hAnsiTheme="minorHAnsi" w:cs="Arial Unicode MS"/>
                <w:color w:val="0000E9"/>
                <w:sz w:val="20"/>
                <w:szCs w:val="20"/>
                <w:u w:val="single" w:color="0000E9"/>
                <w:rPrChange w:id="2222" w:author="David Modjeska" w:date="2016-04-26T20:41:00Z">
                  <w:rPr>
                    <w:rFonts w:ascii="Arial Unicode MS" w:eastAsia="Arial Unicode MS" w:hAnsi="Arial Unicode MS" w:cs="Arial Unicode MS"/>
                    <w:color w:val="0000E9"/>
                    <w:sz w:val="20"/>
                    <w:szCs w:val="20"/>
                    <w:u w:val="single" w:color="0000E9"/>
                  </w:rPr>
                </w:rPrChange>
              </w:rPr>
              <w:fldChar w:fldCharType="end"/>
            </w:r>
          </w:p>
        </w:tc>
      </w:tr>
      <w:tr w:rsidR="00EC6609" w:rsidRPr="00081D42" w14:paraId="6E843198" w14:textId="77777777" w:rsidTr="00EC6609">
        <w:tc>
          <w:tcPr>
            <w:tcW w:w="2087"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0C42D1A5" w14:textId="77777777" w:rsidR="00DE2076" w:rsidRPr="00081D42" w:rsidRDefault="00DE2076" w:rsidP="00EC6609">
            <w:pPr>
              <w:rPr>
                <w:rFonts w:asciiTheme="minorHAnsi" w:eastAsia="Arial Unicode MS" w:hAnsiTheme="minorHAnsi" w:cs="Arial Unicode MS"/>
                <w:b/>
                <w:sz w:val="20"/>
                <w:szCs w:val="20"/>
                <w:rPrChange w:id="2223" w:author="David Modjeska" w:date="2016-04-26T20:41:00Z">
                  <w:rPr>
                    <w:rFonts w:ascii="Arial Unicode MS" w:eastAsia="Arial Unicode MS" w:hAnsi="Arial Unicode MS" w:cs="Arial Unicode MS"/>
                    <w:b/>
                    <w:sz w:val="20"/>
                    <w:szCs w:val="20"/>
                  </w:rPr>
                </w:rPrChange>
              </w:rPr>
            </w:pPr>
            <w:r w:rsidRPr="00081D42">
              <w:rPr>
                <w:rFonts w:asciiTheme="minorHAnsi" w:eastAsia="Arial Unicode MS" w:hAnsiTheme="minorHAnsi" w:cs="Arial Unicode MS"/>
                <w:b/>
                <w:sz w:val="20"/>
                <w:szCs w:val="20"/>
                <w:rPrChange w:id="2224" w:author="David Modjeska" w:date="2016-04-26T20:41:00Z">
                  <w:rPr>
                    <w:rFonts w:ascii="Arial Unicode MS" w:eastAsia="Arial Unicode MS" w:hAnsi="Arial Unicode MS" w:cs="Arial Unicode MS"/>
                    <w:b/>
                    <w:sz w:val="20"/>
                    <w:szCs w:val="20"/>
                  </w:rPr>
                </w:rPrChange>
              </w:rPr>
              <w:t>Gold Spot Price</w:t>
            </w:r>
          </w:p>
        </w:tc>
        <w:tc>
          <w:tcPr>
            <w:tcW w:w="2551"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7A715AB7" w14:textId="77777777" w:rsidR="00DE2076" w:rsidRPr="00081D42" w:rsidRDefault="00DE2076" w:rsidP="00EC6609">
            <w:pPr>
              <w:rPr>
                <w:rFonts w:asciiTheme="minorHAnsi" w:eastAsia="Arial Unicode MS" w:hAnsiTheme="minorHAnsi" w:cs="Arial Unicode MS"/>
                <w:sz w:val="20"/>
                <w:szCs w:val="20"/>
                <w:rPrChange w:id="2225" w:author="David Modjeska" w:date="2016-04-26T20:41:00Z">
                  <w:rPr>
                    <w:rFonts w:ascii="Arial Unicode MS" w:eastAsia="Arial Unicode MS" w:hAnsi="Arial Unicode MS" w:cs="Arial Unicode MS"/>
                    <w:sz w:val="20"/>
                    <w:szCs w:val="20"/>
                  </w:rPr>
                </w:rPrChange>
              </w:rPr>
            </w:pPr>
            <w:proofErr w:type="spellStart"/>
            <w:r w:rsidRPr="00081D42">
              <w:rPr>
                <w:rFonts w:asciiTheme="minorHAnsi" w:eastAsia="Arial Unicode MS" w:hAnsiTheme="minorHAnsi" w:cs="Arial Unicode MS"/>
                <w:sz w:val="20"/>
                <w:szCs w:val="20"/>
                <w:rPrChange w:id="2226" w:author="David Modjeska" w:date="2016-04-26T20:41:00Z">
                  <w:rPr>
                    <w:rFonts w:ascii="Arial Unicode MS" w:eastAsia="Arial Unicode MS" w:hAnsi="Arial Unicode MS" w:cs="Arial Unicode MS"/>
                    <w:sz w:val="20"/>
                    <w:szCs w:val="20"/>
                  </w:rPr>
                </w:rPrChange>
              </w:rPr>
              <w:t>Quandl</w:t>
            </w:r>
            <w:proofErr w:type="spellEnd"/>
          </w:p>
        </w:tc>
        <w:tc>
          <w:tcPr>
            <w:tcW w:w="4678"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69B20C06" w14:textId="77777777" w:rsidR="00DE2076" w:rsidRPr="00081D42" w:rsidRDefault="0046523F" w:rsidP="00EC6609">
            <w:pPr>
              <w:rPr>
                <w:rFonts w:asciiTheme="minorHAnsi" w:eastAsia="Arial Unicode MS" w:hAnsiTheme="minorHAnsi" w:cs="Arial Unicode MS"/>
                <w:sz w:val="20"/>
                <w:szCs w:val="20"/>
                <w:rPrChange w:id="2227" w:author="David Modjeska" w:date="2016-04-26T20:41:00Z">
                  <w:rPr>
                    <w:rFonts w:ascii="Arial Unicode MS" w:eastAsia="Arial Unicode MS" w:hAnsi="Arial Unicode MS" w:cs="Arial Unicode MS"/>
                    <w:sz w:val="20"/>
                    <w:szCs w:val="20"/>
                  </w:rPr>
                </w:rPrChange>
              </w:rPr>
            </w:pPr>
            <w:r w:rsidRPr="00081D42">
              <w:rPr>
                <w:rFonts w:asciiTheme="minorHAnsi" w:hAnsiTheme="minorHAnsi"/>
                <w:sz w:val="20"/>
                <w:szCs w:val="20"/>
                <w:rPrChange w:id="2228" w:author="David Modjeska" w:date="2016-04-26T20:41:00Z">
                  <w:rPr>
                    <w:rFonts w:ascii="Arial Unicode MS" w:eastAsia="Arial Unicode MS" w:hAnsi="Arial Unicode MS" w:cs="Arial Unicode MS"/>
                    <w:color w:val="0000E9"/>
                    <w:sz w:val="20"/>
                    <w:szCs w:val="20"/>
                    <w:u w:val="single" w:color="0000E9"/>
                  </w:rPr>
                </w:rPrChange>
              </w:rPr>
              <w:fldChar w:fldCharType="begin"/>
            </w:r>
            <w:r w:rsidRPr="00081D42">
              <w:rPr>
                <w:rFonts w:asciiTheme="minorHAnsi" w:hAnsiTheme="minorHAnsi"/>
                <w:sz w:val="20"/>
                <w:szCs w:val="20"/>
                <w:rPrChange w:id="2229" w:author="David Modjeska" w:date="2016-04-26T20:41:00Z">
                  <w:rPr/>
                </w:rPrChange>
              </w:rPr>
              <w:instrText xml:space="preserve"> HYPERLINK "https://www.quandl.com/collections/markets/gold" </w:instrText>
            </w:r>
            <w:r w:rsidRPr="00081D42">
              <w:rPr>
                <w:rFonts w:asciiTheme="minorHAnsi" w:hAnsiTheme="minorHAnsi"/>
                <w:sz w:val="20"/>
                <w:szCs w:val="20"/>
                <w:rPrChange w:id="2230" w:author="David Modjeska" w:date="2016-04-26T20:41:00Z">
                  <w:rPr>
                    <w:rFonts w:ascii="Arial Unicode MS" w:eastAsia="Arial Unicode MS" w:hAnsi="Arial Unicode MS" w:cs="Arial Unicode MS"/>
                    <w:color w:val="0000E9"/>
                    <w:sz w:val="20"/>
                    <w:szCs w:val="20"/>
                    <w:u w:val="single" w:color="0000E9"/>
                  </w:rPr>
                </w:rPrChange>
              </w:rPr>
              <w:fldChar w:fldCharType="separate"/>
            </w:r>
            <w:r w:rsidR="00DE2076" w:rsidRPr="00081D42">
              <w:rPr>
                <w:rFonts w:asciiTheme="minorHAnsi" w:eastAsia="Arial Unicode MS" w:hAnsiTheme="minorHAnsi" w:cs="Arial Unicode MS"/>
                <w:color w:val="0000E9"/>
                <w:sz w:val="20"/>
                <w:szCs w:val="20"/>
                <w:u w:val="single" w:color="0000E9"/>
                <w:rPrChange w:id="2231" w:author="David Modjeska" w:date="2016-04-26T20:41:00Z">
                  <w:rPr>
                    <w:rFonts w:ascii="Arial Unicode MS" w:eastAsia="Arial Unicode MS" w:hAnsi="Arial Unicode MS" w:cs="Arial Unicode MS"/>
                    <w:color w:val="0000E9"/>
                    <w:sz w:val="20"/>
                    <w:szCs w:val="20"/>
                    <w:u w:val="single" w:color="0000E9"/>
                  </w:rPr>
                </w:rPrChange>
              </w:rPr>
              <w:t>https://www.quandl.com/collections/markets/gold</w:t>
            </w:r>
            <w:r w:rsidRPr="00081D42">
              <w:rPr>
                <w:rFonts w:asciiTheme="minorHAnsi" w:eastAsia="Arial Unicode MS" w:hAnsiTheme="minorHAnsi" w:cs="Arial Unicode MS"/>
                <w:color w:val="0000E9"/>
                <w:sz w:val="20"/>
                <w:szCs w:val="20"/>
                <w:u w:val="single" w:color="0000E9"/>
                <w:rPrChange w:id="2232" w:author="David Modjeska" w:date="2016-04-26T20:41:00Z">
                  <w:rPr>
                    <w:rFonts w:ascii="Arial Unicode MS" w:eastAsia="Arial Unicode MS" w:hAnsi="Arial Unicode MS" w:cs="Arial Unicode MS"/>
                    <w:color w:val="0000E9"/>
                    <w:sz w:val="20"/>
                    <w:szCs w:val="20"/>
                    <w:u w:val="single" w:color="0000E9"/>
                  </w:rPr>
                </w:rPrChange>
              </w:rPr>
              <w:fldChar w:fldCharType="end"/>
            </w:r>
          </w:p>
        </w:tc>
      </w:tr>
      <w:tr w:rsidR="00EC6609" w:rsidRPr="00081D42" w14:paraId="7C477717" w14:textId="77777777" w:rsidTr="00EC6609">
        <w:tc>
          <w:tcPr>
            <w:tcW w:w="2087"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606F983E" w14:textId="77777777" w:rsidR="00DE2076" w:rsidRPr="00081D42" w:rsidRDefault="00DE2076" w:rsidP="00EC6609">
            <w:pPr>
              <w:rPr>
                <w:rFonts w:asciiTheme="minorHAnsi" w:eastAsia="Arial Unicode MS" w:hAnsiTheme="minorHAnsi" w:cs="Arial Unicode MS"/>
                <w:b/>
                <w:sz w:val="20"/>
                <w:szCs w:val="20"/>
                <w:rPrChange w:id="2233" w:author="David Modjeska" w:date="2016-04-26T20:41:00Z">
                  <w:rPr>
                    <w:rFonts w:ascii="Arial Unicode MS" w:eastAsia="Arial Unicode MS" w:hAnsi="Arial Unicode MS" w:cs="Arial Unicode MS"/>
                    <w:b/>
                    <w:sz w:val="20"/>
                    <w:szCs w:val="20"/>
                  </w:rPr>
                </w:rPrChange>
              </w:rPr>
            </w:pPr>
            <w:r w:rsidRPr="00081D42">
              <w:rPr>
                <w:rFonts w:asciiTheme="minorHAnsi" w:eastAsia="Arial Unicode MS" w:hAnsiTheme="minorHAnsi" w:cs="Arial Unicode MS"/>
                <w:b/>
                <w:sz w:val="20"/>
                <w:szCs w:val="20"/>
                <w:rPrChange w:id="2234" w:author="David Modjeska" w:date="2016-04-26T20:41:00Z">
                  <w:rPr>
                    <w:rFonts w:ascii="Arial Unicode MS" w:eastAsia="Arial Unicode MS" w:hAnsi="Arial Unicode MS" w:cs="Arial Unicode MS"/>
                    <w:b/>
                    <w:sz w:val="20"/>
                    <w:szCs w:val="20"/>
                  </w:rPr>
                </w:rPrChange>
              </w:rPr>
              <w:t>Gold Futures Price</w:t>
            </w:r>
          </w:p>
        </w:tc>
        <w:tc>
          <w:tcPr>
            <w:tcW w:w="2551"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34305E76" w14:textId="77777777" w:rsidR="00DE2076" w:rsidRPr="00081D42" w:rsidRDefault="00DE2076" w:rsidP="00EC6609">
            <w:pPr>
              <w:rPr>
                <w:rFonts w:asciiTheme="minorHAnsi" w:eastAsia="Arial Unicode MS" w:hAnsiTheme="minorHAnsi" w:cs="Arial Unicode MS"/>
                <w:sz w:val="20"/>
                <w:szCs w:val="20"/>
                <w:rPrChange w:id="2235" w:author="David Modjeska" w:date="2016-04-26T20:41:00Z">
                  <w:rPr>
                    <w:rFonts w:ascii="Arial Unicode MS" w:eastAsia="Arial Unicode MS" w:hAnsi="Arial Unicode MS" w:cs="Arial Unicode MS"/>
                    <w:sz w:val="20"/>
                    <w:szCs w:val="20"/>
                  </w:rPr>
                </w:rPrChange>
              </w:rPr>
            </w:pPr>
            <w:proofErr w:type="spellStart"/>
            <w:r w:rsidRPr="00081D42">
              <w:rPr>
                <w:rFonts w:asciiTheme="minorHAnsi" w:eastAsia="Arial Unicode MS" w:hAnsiTheme="minorHAnsi" w:cs="Arial Unicode MS"/>
                <w:sz w:val="20"/>
                <w:szCs w:val="20"/>
                <w:rPrChange w:id="2236" w:author="David Modjeska" w:date="2016-04-26T20:41:00Z">
                  <w:rPr>
                    <w:rFonts w:ascii="Arial Unicode MS" w:eastAsia="Arial Unicode MS" w:hAnsi="Arial Unicode MS" w:cs="Arial Unicode MS"/>
                    <w:sz w:val="20"/>
                    <w:szCs w:val="20"/>
                  </w:rPr>
                </w:rPrChange>
              </w:rPr>
              <w:t>Quandl</w:t>
            </w:r>
            <w:proofErr w:type="spellEnd"/>
          </w:p>
        </w:tc>
        <w:tc>
          <w:tcPr>
            <w:tcW w:w="4678" w:type="dxa"/>
            <w:tcBorders>
              <w:top w:val="single" w:sz="8" w:space="0" w:color="9A9A9A"/>
              <w:left w:val="single" w:sz="8" w:space="0" w:color="9A9A9A"/>
              <w:bottom w:val="single" w:sz="8" w:space="0" w:color="9A9A9A"/>
              <w:right w:val="single" w:sz="8" w:space="0" w:color="9A9A9A"/>
            </w:tcBorders>
            <w:tcMar>
              <w:top w:w="40" w:type="nil"/>
              <w:bottom w:w="40" w:type="nil"/>
              <w:right w:w="40" w:type="nil"/>
            </w:tcMar>
            <w:vAlign w:val="bottom"/>
          </w:tcPr>
          <w:p w14:paraId="4E144FD5" w14:textId="23C4E426" w:rsidR="00DE2076" w:rsidRPr="00081D42" w:rsidRDefault="0046523F" w:rsidP="00EC6609">
            <w:pPr>
              <w:rPr>
                <w:rFonts w:asciiTheme="minorHAnsi" w:eastAsia="Arial Unicode MS" w:hAnsiTheme="minorHAnsi" w:cs="Arial Unicode MS"/>
                <w:sz w:val="20"/>
                <w:szCs w:val="20"/>
                <w:rPrChange w:id="2237" w:author="David Modjeska" w:date="2016-04-26T20:41:00Z">
                  <w:rPr>
                    <w:rFonts w:ascii="Arial Unicode MS" w:eastAsia="Arial Unicode MS" w:hAnsi="Arial Unicode MS" w:cs="Arial Unicode MS"/>
                    <w:sz w:val="20"/>
                    <w:szCs w:val="20"/>
                  </w:rPr>
                </w:rPrChange>
              </w:rPr>
            </w:pPr>
            <w:r w:rsidRPr="00081D42">
              <w:rPr>
                <w:rFonts w:asciiTheme="minorHAnsi" w:hAnsiTheme="minorHAnsi"/>
                <w:sz w:val="20"/>
                <w:szCs w:val="20"/>
                <w:rPrChange w:id="2238" w:author="David Modjeska" w:date="2016-04-26T20:41:00Z">
                  <w:rPr>
                    <w:rFonts w:ascii="Arial Unicode MS" w:eastAsia="Arial Unicode MS" w:hAnsi="Arial Unicode MS" w:cs="Arial Unicode MS"/>
                    <w:color w:val="0000FF"/>
                    <w:sz w:val="20"/>
                    <w:szCs w:val="20"/>
                    <w:u w:val="single" w:color="0000FF"/>
                  </w:rPr>
                </w:rPrChange>
              </w:rPr>
              <w:fldChar w:fldCharType="begin"/>
            </w:r>
            <w:r w:rsidRPr="00081D42">
              <w:rPr>
                <w:rFonts w:asciiTheme="minorHAnsi" w:hAnsiTheme="minorHAnsi"/>
                <w:sz w:val="20"/>
                <w:szCs w:val="20"/>
                <w:rPrChange w:id="2239" w:author="David Modjeska" w:date="2016-04-26T20:41:00Z">
                  <w:rPr/>
                </w:rPrChange>
              </w:rPr>
              <w:instrText xml:space="preserve"> HYPERLINK "http://www.quandl.com/" </w:instrText>
            </w:r>
            <w:r w:rsidRPr="00081D42">
              <w:rPr>
                <w:rFonts w:asciiTheme="minorHAnsi" w:hAnsiTheme="minorHAnsi"/>
                <w:sz w:val="20"/>
                <w:szCs w:val="20"/>
                <w:rPrChange w:id="2240" w:author="David Modjeska" w:date="2016-04-26T20:41:00Z">
                  <w:rPr>
                    <w:rFonts w:ascii="Arial Unicode MS" w:eastAsia="Arial Unicode MS" w:hAnsi="Arial Unicode MS" w:cs="Arial Unicode MS"/>
                    <w:color w:val="0000FF"/>
                    <w:sz w:val="20"/>
                    <w:szCs w:val="20"/>
                    <w:u w:val="single" w:color="0000FF"/>
                  </w:rPr>
                </w:rPrChange>
              </w:rPr>
              <w:fldChar w:fldCharType="separate"/>
            </w:r>
            <w:r w:rsidR="00DE2076" w:rsidRPr="00081D42">
              <w:rPr>
                <w:rFonts w:asciiTheme="minorHAnsi" w:eastAsia="Arial Unicode MS" w:hAnsiTheme="minorHAnsi" w:cs="Arial Unicode MS"/>
                <w:color w:val="0000FF"/>
                <w:sz w:val="20"/>
                <w:szCs w:val="20"/>
                <w:u w:val="single" w:color="0000FF"/>
                <w:rPrChange w:id="2241" w:author="David Modjeska" w:date="2016-04-26T20:41:00Z">
                  <w:rPr>
                    <w:rFonts w:ascii="Arial Unicode MS" w:eastAsia="Arial Unicode MS" w:hAnsi="Arial Unicode MS" w:cs="Arial Unicode MS"/>
                    <w:color w:val="0000FF"/>
                    <w:sz w:val="20"/>
                    <w:szCs w:val="20"/>
                    <w:u w:val="single" w:color="0000FF"/>
                  </w:rPr>
                </w:rPrChange>
              </w:rPr>
              <w:t>www.quandl.com</w:t>
            </w:r>
            <w:r w:rsidRPr="00081D42">
              <w:rPr>
                <w:rFonts w:asciiTheme="minorHAnsi" w:eastAsia="Arial Unicode MS" w:hAnsiTheme="minorHAnsi" w:cs="Arial Unicode MS"/>
                <w:color w:val="0000FF"/>
                <w:sz w:val="20"/>
                <w:szCs w:val="20"/>
                <w:u w:val="single" w:color="0000FF"/>
                <w:rPrChange w:id="2242" w:author="David Modjeska" w:date="2016-04-26T20:41:00Z">
                  <w:rPr>
                    <w:rFonts w:ascii="Arial Unicode MS" w:eastAsia="Arial Unicode MS" w:hAnsi="Arial Unicode MS" w:cs="Arial Unicode MS"/>
                    <w:color w:val="0000FF"/>
                    <w:sz w:val="20"/>
                    <w:szCs w:val="20"/>
                    <w:u w:val="single" w:color="0000FF"/>
                  </w:rPr>
                </w:rPrChange>
              </w:rPr>
              <w:fldChar w:fldCharType="end"/>
            </w:r>
          </w:p>
        </w:tc>
      </w:tr>
    </w:tbl>
    <w:p w14:paraId="213283CE" w14:textId="09734753" w:rsidR="00DE2076" w:rsidDel="00D63B60" w:rsidRDefault="00DE2076" w:rsidP="009243B3">
      <w:pPr>
        <w:spacing w:line="480" w:lineRule="auto"/>
        <w:rPr>
          <w:del w:id="2243" w:author="David Modjeska" w:date="2016-04-25T22:19:00Z"/>
          <w:rFonts w:asciiTheme="majorHAnsi" w:hAnsiTheme="majorHAnsi"/>
          <w:sz w:val="20"/>
        </w:rPr>
      </w:pPr>
    </w:p>
    <w:p w14:paraId="3C7619A9" w14:textId="2683F0BB" w:rsidR="00CF74E3" w:rsidRDefault="00AF2B9C" w:rsidP="00BA3DC5">
      <w:pPr>
        <w:spacing w:after="200" w:line="276" w:lineRule="auto"/>
        <w:jc w:val="center"/>
        <w:rPr>
          <w:ins w:id="2244" w:author="David Modjeska" w:date="2016-04-25T22:12:00Z"/>
          <w:rFonts w:asciiTheme="majorHAnsi" w:hAnsiTheme="majorHAnsi"/>
          <w:b/>
        </w:rPr>
        <w:sectPr w:rsidR="00CF74E3" w:rsidSect="00915D39">
          <w:headerReference w:type="default" r:id="rId17"/>
          <w:footerReference w:type="even" r:id="rId18"/>
          <w:footerReference w:type="default" r:id="rId19"/>
          <w:pgSz w:w="12240" w:h="15840" w:orient="portrait" w:code="1"/>
          <w:pgMar w:top="1134" w:right="1134" w:bottom="1134" w:left="1134" w:header="720" w:footer="720" w:gutter="0"/>
          <w:cols w:space="720"/>
          <w:docGrid w:linePitch="381"/>
          <w:sectPrChange w:id="2258" w:author="David Modjeska" w:date="2016-04-25T22:18:00Z">
            <w:sectPr w:rsidR="00CF74E3" w:rsidSect="00915D39">
              <w:pgSz w:w="15840" w:h="12240" w:orient="landscape"/>
              <w:pgMar w:top="1440" w:right="1440" w:bottom="1440" w:left="1440" w:header="720" w:footer="720" w:gutter="0"/>
            </w:sectPr>
          </w:sectPrChange>
        </w:sectPr>
      </w:pPr>
      <w:del w:id="2259" w:author="David Modjeska" w:date="2016-04-25T22:19:00Z">
        <w:r w:rsidDel="00D63B60">
          <w:rPr>
            <w:rFonts w:asciiTheme="majorHAnsi" w:hAnsiTheme="majorHAnsi"/>
            <w:b/>
          </w:rPr>
          <w:br w:type="page"/>
        </w:r>
      </w:del>
    </w:p>
    <w:p w14:paraId="27598704" w14:textId="34D72368" w:rsidR="00671206" w:rsidRDefault="00AF2B9C">
      <w:pPr>
        <w:spacing w:after="200" w:line="276" w:lineRule="auto"/>
        <w:jc w:val="center"/>
        <w:outlineLvl w:val="0"/>
        <w:rPr>
          <w:ins w:id="2260" w:author="David Modjeska" w:date="2016-04-25T21:52:00Z"/>
          <w:rFonts w:asciiTheme="majorHAnsi" w:hAnsiTheme="majorHAnsi"/>
          <w:b/>
        </w:rPr>
        <w:pPrChange w:id="2261" w:author="David Modjeska" w:date="2016-04-25T21:50:00Z">
          <w:pPr>
            <w:spacing w:after="200" w:line="276" w:lineRule="auto"/>
          </w:pPr>
        </w:pPrChange>
      </w:pPr>
      <w:r>
        <w:rPr>
          <w:rFonts w:asciiTheme="majorHAnsi" w:hAnsiTheme="majorHAnsi"/>
          <w:b/>
        </w:rPr>
        <w:lastRenderedPageBreak/>
        <w:t xml:space="preserve">Appendix 1: </w:t>
      </w:r>
      <w:r w:rsidR="00671206" w:rsidRPr="00AF2B9C">
        <w:rPr>
          <w:rFonts w:asciiTheme="majorHAnsi" w:hAnsiTheme="majorHAnsi"/>
          <w:b/>
        </w:rPr>
        <w:t>Data Snapshot</w:t>
      </w:r>
      <w:r w:rsidR="005561EA" w:rsidRPr="00AF2B9C">
        <w:rPr>
          <w:rFonts w:asciiTheme="majorHAnsi" w:hAnsiTheme="majorHAnsi"/>
          <w:b/>
        </w:rPr>
        <w:t xml:space="preserve"> (first 5 rows)</w:t>
      </w:r>
    </w:p>
    <w:p w14:paraId="2FBAED78" w14:textId="77777777" w:rsidR="008A5C75" w:rsidRDefault="008A5C75">
      <w:pPr>
        <w:spacing w:line="276" w:lineRule="auto"/>
        <w:rPr>
          <w:ins w:id="2262" w:author="David Modjeska" w:date="2016-04-25T22:19:00Z"/>
          <w:rFonts w:asciiTheme="majorHAnsi" w:hAnsiTheme="majorHAnsi"/>
          <w:b/>
          <w:i/>
          <w:sz w:val="16"/>
          <w:szCs w:val="16"/>
        </w:rPr>
        <w:pPrChange w:id="2263" w:author="David Modjeska" w:date="2016-04-25T22:00:00Z">
          <w:pPr>
            <w:spacing w:after="200" w:line="276" w:lineRule="auto"/>
          </w:pPr>
        </w:pPrChange>
      </w:pPr>
    </w:p>
    <w:p w14:paraId="79A12726" w14:textId="2E56A9DF" w:rsidR="00EB70DF" w:rsidRPr="00985EC9" w:rsidRDefault="00EB70DF">
      <w:pPr>
        <w:spacing w:line="276" w:lineRule="auto"/>
        <w:outlineLvl w:val="0"/>
        <w:rPr>
          <w:rFonts w:asciiTheme="majorHAnsi" w:hAnsiTheme="majorHAnsi"/>
          <w:b/>
          <w:i/>
          <w:sz w:val="16"/>
          <w:szCs w:val="16"/>
          <w:rPrChange w:id="2264" w:author="David Modjeska" w:date="2016-04-25T22:17:00Z">
            <w:rPr>
              <w:rFonts w:asciiTheme="majorHAnsi" w:hAnsiTheme="majorHAnsi"/>
              <w:b/>
            </w:rPr>
          </w:rPrChange>
        </w:rPr>
        <w:pPrChange w:id="2265" w:author="David Modjeska" w:date="2016-04-25T22:00:00Z">
          <w:pPr>
            <w:spacing w:after="200" w:line="276" w:lineRule="auto"/>
          </w:pPr>
        </w:pPrChange>
      </w:pPr>
      <w:ins w:id="2266" w:author="David Modjeska" w:date="2016-04-25T21:53:00Z">
        <w:r w:rsidRPr="00985EC9">
          <w:rPr>
            <w:rFonts w:asciiTheme="majorHAnsi" w:hAnsiTheme="majorHAnsi"/>
            <w:b/>
            <w:i/>
            <w:sz w:val="16"/>
            <w:szCs w:val="16"/>
          </w:rPr>
          <w:t>Columns 1-9</w:t>
        </w:r>
      </w:ins>
    </w:p>
    <w:tbl>
      <w:tblPr>
        <w:tblW w:w="10387"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43"/>
        <w:gridCol w:w="884"/>
        <w:gridCol w:w="805"/>
        <w:gridCol w:w="919"/>
        <w:gridCol w:w="1328"/>
        <w:gridCol w:w="1328"/>
        <w:gridCol w:w="1387"/>
        <w:gridCol w:w="1310"/>
        <w:gridCol w:w="1383"/>
      </w:tblGrid>
      <w:tr w:rsidR="001E6289" w:rsidRPr="006926C8" w14:paraId="398FEB83" w14:textId="77777777" w:rsidTr="006926C8">
        <w:trPr>
          <w:trHeight w:val="320"/>
          <w:ins w:id="2267" w:author="David Modjeska" w:date="2016-04-25T21:51:00Z"/>
        </w:trPr>
        <w:tc>
          <w:tcPr>
            <w:tcW w:w="1043" w:type="dxa"/>
            <w:shd w:val="clear" w:color="auto" w:fill="F2F2F2" w:themeFill="background1" w:themeFillShade="F2"/>
            <w:noWrap/>
            <w:vAlign w:val="bottom"/>
            <w:hideMark/>
          </w:tcPr>
          <w:p w14:paraId="32F84341" w14:textId="77777777" w:rsidR="00BA3DC5" w:rsidRPr="006926C8" w:rsidRDefault="00BA3DC5">
            <w:pPr>
              <w:rPr>
                <w:ins w:id="2268" w:author="David Modjeska" w:date="2016-04-25T21:51:00Z"/>
                <w:rFonts w:ascii="Arial Unicode MS" w:eastAsia="Arial Unicode MS" w:hAnsi="Arial Unicode MS" w:cs="Arial Unicode MS"/>
                <w:b/>
                <w:sz w:val="16"/>
                <w:szCs w:val="16"/>
                <w:rPrChange w:id="2269" w:author="David Modjeska" w:date="2016-04-25T21:51:00Z">
                  <w:rPr>
                    <w:ins w:id="2270" w:author="David Modjeska" w:date="2016-04-25T21:51:00Z"/>
                    <w:rFonts w:ascii="Calibri" w:eastAsia="Times New Roman" w:hAnsi="Calibri"/>
                  </w:rPr>
                </w:rPrChange>
              </w:rPr>
            </w:pPr>
            <w:ins w:id="2271" w:author="David Modjeska" w:date="2016-04-25T21:51:00Z">
              <w:r w:rsidRPr="006926C8">
                <w:rPr>
                  <w:rFonts w:ascii="Arial Unicode MS" w:eastAsia="Arial Unicode MS" w:hAnsi="Arial Unicode MS" w:cs="Arial Unicode MS"/>
                  <w:b/>
                  <w:sz w:val="16"/>
                  <w:szCs w:val="16"/>
                  <w:rPrChange w:id="2272" w:author="David Modjeska" w:date="2016-04-25T21:51:00Z">
                    <w:rPr>
                      <w:rFonts w:ascii="Calibri" w:eastAsia="Times New Roman" w:hAnsi="Calibri"/>
                    </w:rPr>
                  </w:rPrChange>
                </w:rPr>
                <w:t>Date</w:t>
              </w:r>
            </w:ins>
          </w:p>
        </w:tc>
        <w:tc>
          <w:tcPr>
            <w:tcW w:w="884" w:type="dxa"/>
            <w:shd w:val="clear" w:color="auto" w:fill="F2F2F2" w:themeFill="background1" w:themeFillShade="F2"/>
            <w:noWrap/>
            <w:vAlign w:val="bottom"/>
            <w:hideMark/>
          </w:tcPr>
          <w:p w14:paraId="7938F472" w14:textId="77777777" w:rsidR="00BA3DC5" w:rsidRPr="006926C8" w:rsidRDefault="00BA3DC5">
            <w:pPr>
              <w:rPr>
                <w:ins w:id="2273" w:author="David Modjeska" w:date="2016-04-25T21:51:00Z"/>
                <w:rFonts w:ascii="Arial Unicode MS" w:eastAsia="Arial Unicode MS" w:hAnsi="Arial Unicode MS" w:cs="Arial Unicode MS"/>
                <w:b/>
                <w:sz w:val="16"/>
                <w:szCs w:val="16"/>
                <w:rPrChange w:id="2274" w:author="David Modjeska" w:date="2016-04-25T21:51:00Z">
                  <w:rPr>
                    <w:ins w:id="2275" w:author="David Modjeska" w:date="2016-04-25T21:51:00Z"/>
                    <w:rFonts w:ascii="Calibri" w:eastAsia="Times New Roman" w:hAnsi="Calibri"/>
                  </w:rPr>
                </w:rPrChange>
              </w:rPr>
            </w:pPr>
            <w:proofErr w:type="spellStart"/>
            <w:ins w:id="2276" w:author="David Modjeska" w:date="2016-04-25T21:51:00Z">
              <w:r w:rsidRPr="006926C8">
                <w:rPr>
                  <w:rFonts w:ascii="Arial Unicode MS" w:eastAsia="Arial Unicode MS" w:hAnsi="Arial Unicode MS" w:cs="Arial Unicode MS"/>
                  <w:b/>
                  <w:sz w:val="16"/>
                  <w:szCs w:val="16"/>
                  <w:rPrChange w:id="2277" w:author="David Modjeska" w:date="2016-04-25T21:51:00Z">
                    <w:rPr>
                      <w:rFonts w:ascii="Calibri" w:eastAsia="Times New Roman" w:hAnsi="Calibri"/>
                    </w:rPr>
                  </w:rPrChange>
                </w:rPr>
                <w:t>FXRate</w:t>
              </w:r>
              <w:proofErr w:type="spellEnd"/>
            </w:ins>
          </w:p>
        </w:tc>
        <w:tc>
          <w:tcPr>
            <w:tcW w:w="805" w:type="dxa"/>
            <w:shd w:val="clear" w:color="auto" w:fill="F2F2F2" w:themeFill="background1" w:themeFillShade="F2"/>
            <w:noWrap/>
            <w:vAlign w:val="bottom"/>
            <w:hideMark/>
          </w:tcPr>
          <w:p w14:paraId="19069F78" w14:textId="77777777" w:rsidR="00BA3DC5" w:rsidRPr="006926C8" w:rsidRDefault="00BA3DC5">
            <w:pPr>
              <w:rPr>
                <w:ins w:id="2278" w:author="David Modjeska" w:date="2016-04-25T21:51:00Z"/>
                <w:rFonts w:ascii="Arial Unicode MS" w:eastAsia="Arial Unicode MS" w:hAnsi="Arial Unicode MS" w:cs="Arial Unicode MS"/>
                <w:b/>
                <w:sz w:val="16"/>
                <w:szCs w:val="16"/>
                <w:rPrChange w:id="2279" w:author="David Modjeska" w:date="2016-04-25T21:51:00Z">
                  <w:rPr>
                    <w:ins w:id="2280" w:author="David Modjeska" w:date="2016-04-25T21:51:00Z"/>
                    <w:rFonts w:ascii="Calibri" w:eastAsia="Times New Roman" w:hAnsi="Calibri"/>
                  </w:rPr>
                </w:rPrChange>
              </w:rPr>
            </w:pPr>
            <w:proofErr w:type="spellStart"/>
            <w:ins w:id="2281" w:author="David Modjeska" w:date="2016-04-25T21:51:00Z">
              <w:r w:rsidRPr="006926C8">
                <w:rPr>
                  <w:rFonts w:ascii="Arial Unicode MS" w:eastAsia="Arial Unicode MS" w:hAnsi="Arial Unicode MS" w:cs="Arial Unicode MS"/>
                  <w:b/>
                  <w:sz w:val="16"/>
                  <w:szCs w:val="16"/>
                  <w:rPrChange w:id="2282" w:author="David Modjeska" w:date="2016-04-25T21:51:00Z">
                    <w:rPr>
                      <w:rFonts w:ascii="Calibri" w:eastAsia="Times New Roman" w:hAnsi="Calibri"/>
                    </w:rPr>
                  </w:rPrChange>
                </w:rPr>
                <w:t>OilPrice</w:t>
              </w:r>
              <w:proofErr w:type="spellEnd"/>
            </w:ins>
          </w:p>
        </w:tc>
        <w:tc>
          <w:tcPr>
            <w:tcW w:w="919" w:type="dxa"/>
            <w:shd w:val="clear" w:color="auto" w:fill="F2F2F2" w:themeFill="background1" w:themeFillShade="F2"/>
            <w:noWrap/>
            <w:vAlign w:val="bottom"/>
            <w:hideMark/>
          </w:tcPr>
          <w:p w14:paraId="2E20815B" w14:textId="77777777" w:rsidR="00BA3DC5" w:rsidRPr="006926C8" w:rsidRDefault="00BA3DC5">
            <w:pPr>
              <w:rPr>
                <w:ins w:id="2283" w:author="David Modjeska" w:date="2016-04-25T21:51:00Z"/>
                <w:rFonts w:ascii="Arial Unicode MS" w:eastAsia="Arial Unicode MS" w:hAnsi="Arial Unicode MS" w:cs="Arial Unicode MS"/>
                <w:b/>
                <w:sz w:val="16"/>
                <w:szCs w:val="16"/>
                <w:rPrChange w:id="2284" w:author="David Modjeska" w:date="2016-04-25T21:51:00Z">
                  <w:rPr>
                    <w:ins w:id="2285" w:author="David Modjeska" w:date="2016-04-25T21:51:00Z"/>
                    <w:rFonts w:ascii="Calibri" w:eastAsia="Times New Roman" w:hAnsi="Calibri"/>
                  </w:rPr>
                </w:rPrChange>
              </w:rPr>
            </w:pPr>
            <w:proofErr w:type="spellStart"/>
            <w:ins w:id="2286" w:author="David Modjeska" w:date="2016-04-25T21:51:00Z">
              <w:r w:rsidRPr="006926C8">
                <w:rPr>
                  <w:rFonts w:ascii="Arial Unicode MS" w:eastAsia="Arial Unicode MS" w:hAnsi="Arial Unicode MS" w:cs="Arial Unicode MS"/>
                  <w:b/>
                  <w:sz w:val="16"/>
                  <w:szCs w:val="16"/>
                  <w:rPrChange w:id="2287" w:author="David Modjeska" w:date="2016-04-25T21:51:00Z">
                    <w:rPr>
                      <w:rFonts w:ascii="Calibri" w:eastAsia="Times New Roman" w:hAnsi="Calibri"/>
                    </w:rPr>
                  </w:rPrChange>
                </w:rPr>
                <w:t>GoldPrice</w:t>
              </w:r>
              <w:proofErr w:type="spellEnd"/>
            </w:ins>
          </w:p>
        </w:tc>
        <w:tc>
          <w:tcPr>
            <w:tcW w:w="1328" w:type="dxa"/>
            <w:shd w:val="clear" w:color="auto" w:fill="F2F2F2" w:themeFill="background1" w:themeFillShade="F2"/>
            <w:noWrap/>
            <w:vAlign w:val="bottom"/>
            <w:hideMark/>
          </w:tcPr>
          <w:p w14:paraId="300F53D4" w14:textId="77777777" w:rsidR="00BA3DC5" w:rsidRPr="006926C8" w:rsidRDefault="00BA3DC5">
            <w:pPr>
              <w:rPr>
                <w:ins w:id="2288" w:author="David Modjeska" w:date="2016-04-25T21:51:00Z"/>
                <w:rFonts w:ascii="Arial Unicode MS" w:eastAsia="Arial Unicode MS" w:hAnsi="Arial Unicode MS" w:cs="Arial Unicode MS"/>
                <w:b/>
                <w:sz w:val="16"/>
                <w:szCs w:val="16"/>
                <w:rPrChange w:id="2289" w:author="David Modjeska" w:date="2016-04-25T21:51:00Z">
                  <w:rPr>
                    <w:ins w:id="2290" w:author="David Modjeska" w:date="2016-04-25T21:51:00Z"/>
                    <w:rFonts w:ascii="Calibri" w:eastAsia="Times New Roman" w:hAnsi="Calibri"/>
                  </w:rPr>
                </w:rPrChange>
              </w:rPr>
            </w:pPr>
            <w:proofErr w:type="spellStart"/>
            <w:ins w:id="2291" w:author="David Modjeska" w:date="2016-04-25T21:51:00Z">
              <w:r w:rsidRPr="006926C8">
                <w:rPr>
                  <w:rFonts w:ascii="Arial Unicode MS" w:eastAsia="Arial Unicode MS" w:hAnsi="Arial Unicode MS" w:cs="Arial Unicode MS"/>
                  <w:b/>
                  <w:sz w:val="16"/>
                  <w:szCs w:val="16"/>
                  <w:rPrChange w:id="2292" w:author="David Modjeska" w:date="2016-04-25T21:51:00Z">
                    <w:rPr>
                      <w:rFonts w:ascii="Calibri" w:eastAsia="Times New Roman" w:hAnsi="Calibri"/>
                    </w:rPr>
                  </w:rPrChange>
                </w:rPr>
                <w:t>CADInterestON</w:t>
              </w:r>
              <w:proofErr w:type="spellEnd"/>
            </w:ins>
          </w:p>
        </w:tc>
        <w:tc>
          <w:tcPr>
            <w:tcW w:w="1328" w:type="dxa"/>
            <w:shd w:val="clear" w:color="auto" w:fill="F2F2F2" w:themeFill="background1" w:themeFillShade="F2"/>
            <w:noWrap/>
            <w:vAlign w:val="bottom"/>
            <w:hideMark/>
          </w:tcPr>
          <w:p w14:paraId="570FC8B3" w14:textId="77777777" w:rsidR="00BA3DC5" w:rsidRPr="006926C8" w:rsidRDefault="00BA3DC5">
            <w:pPr>
              <w:rPr>
                <w:ins w:id="2293" w:author="David Modjeska" w:date="2016-04-25T21:51:00Z"/>
                <w:rFonts w:ascii="Arial Unicode MS" w:eastAsia="Arial Unicode MS" w:hAnsi="Arial Unicode MS" w:cs="Arial Unicode MS"/>
                <w:b/>
                <w:sz w:val="16"/>
                <w:szCs w:val="16"/>
                <w:rPrChange w:id="2294" w:author="David Modjeska" w:date="2016-04-25T21:51:00Z">
                  <w:rPr>
                    <w:ins w:id="2295" w:author="David Modjeska" w:date="2016-04-25T21:51:00Z"/>
                    <w:rFonts w:ascii="Calibri" w:eastAsia="Times New Roman" w:hAnsi="Calibri"/>
                  </w:rPr>
                </w:rPrChange>
              </w:rPr>
            </w:pPr>
            <w:proofErr w:type="spellStart"/>
            <w:ins w:id="2296" w:author="David Modjeska" w:date="2016-04-25T21:51:00Z">
              <w:r w:rsidRPr="006926C8">
                <w:rPr>
                  <w:rFonts w:ascii="Arial Unicode MS" w:eastAsia="Arial Unicode MS" w:hAnsi="Arial Unicode MS" w:cs="Arial Unicode MS"/>
                  <w:b/>
                  <w:sz w:val="16"/>
                  <w:szCs w:val="16"/>
                  <w:rPrChange w:id="2297" w:author="David Modjeska" w:date="2016-04-25T21:51:00Z">
                    <w:rPr>
                      <w:rFonts w:ascii="Calibri" w:eastAsia="Times New Roman" w:hAnsi="Calibri"/>
                    </w:rPr>
                  </w:rPrChange>
                </w:rPr>
                <w:t>USDInterestON</w:t>
              </w:r>
              <w:proofErr w:type="spellEnd"/>
            </w:ins>
          </w:p>
        </w:tc>
        <w:tc>
          <w:tcPr>
            <w:tcW w:w="1387" w:type="dxa"/>
            <w:shd w:val="clear" w:color="auto" w:fill="F2F2F2" w:themeFill="background1" w:themeFillShade="F2"/>
            <w:noWrap/>
            <w:vAlign w:val="bottom"/>
            <w:hideMark/>
          </w:tcPr>
          <w:p w14:paraId="13936F52" w14:textId="77777777" w:rsidR="00BA3DC5" w:rsidRPr="006926C8" w:rsidRDefault="00BA3DC5">
            <w:pPr>
              <w:rPr>
                <w:ins w:id="2298" w:author="David Modjeska" w:date="2016-04-25T21:51:00Z"/>
                <w:rFonts w:ascii="Arial Unicode MS" w:eastAsia="Arial Unicode MS" w:hAnsi="Arial Unicode MS" w:cs="Arial Unicode MS"/>
                <w:b/>
                <w:sz w:val="16"/>
                <w:szCs w:val="16"/>
                <w:rPrChange w:id="2299" w:author="David Modjeska" w:date="2016-04-25T21:51:00Z">
                  <w:rPr>
                    <w:ins w:id="2300" w:author="David Modjeska" w:date="2016-04-25T21:51:00Z"/>
                    <w:rFonts w:ascii="Calibri" w:eastAsia="Times New Roman" w:hAnsi="Calibri"/>
                  </w:rPr>
                </w:rPrChange>
              </w:rPr>
            </w:pPr>
            <w:ins w:id="2301" w:author="David Modjeska" w:date="2016-04-25T21:51:00Z">
              <w:r w:rsidRPr="006926C8">
                <w:rPr>
                  <w:rFonts w:ascii="Arial Unicode MS" w:eastAsia="Arial Unicode MS" w:hAnsi="Arial Unicode MS" w:cs="Arial Unicode MS"/>
                  <w:b/>
                  <w:sz w:val="16"/>
                  <w:szCs w:val="16"/>
                  <w:rPrChange w:id="2302" w:author="David Modjeska" w:date="2016-04-25T21:51:00Z">
                    <w:rPr>
                      <w:rFonts w:ascii="Calibri" w:eastAsia="Times New Roman" w:hAnsi="Calibri"/>
                    </w:rPr>
                  </w:rPrChange>
                </w:rPr>
                <w:t>USDInterest3M</w:t>
              </w:r>
            </w:ins>
          </w:p>
        </w:tc>
        <w:tc>
          <w:tcPr>
            <w:tcW w:w="1310" w:type="dxa"/>
            <w:shd w:val="clear" w:color="auto" w:fill="F2F2F2" w:themeFill="background1" w:themeFillShade="F2"/>
            <w:noWrap/>
            <w:vAlign w:val="bottom"/>
            <w:hideMark/>
          </w:tcPr>
          <w:p w14:paraId="1A224CAC" w14:textId="77777777" w:rsidR="00BA3DC5" w:rsidRPr="006926C8" w:rsidRDefault="00BA3DC5">
            <w:pPr>
              <w:rPr>
                <w:ins w:id="2303" w:author="David Modjeska" w:date="2016-04-25T21:51:00Z"/>
                <w:rFonts w:ascii="Arial Unicode MS" w:eastAsia="Arial Unicode MS" w:hAnsi="Arial Unicode MS" w:cs="Arial Unicode MS"/>
                <w:b/>
                <w:sz w:val="16"/>
                <w:szCs w:val="16"/>
                <w:rPrChange w:id="2304" w:author="David Modjeska" w:date="2016-04-25T21:51:00Z">
                  <w:rPr>
                    <w:ins w:id="2305" w:author="David Modjeska" w:date="2016-04-25T21:51:00Z"/>
                    <w:rFonts w:ascii="Calibri" w:eastAsia="Times New Roman" w:hAnsi="Calibri"/>
                  </w:rPr>
                </w:rPrChange>
              </w:rPr>
            </w:pPr>
            <w:ins w:id="2306" w:author="David Modjeska" w:date="2016-04-25T21:51:00Z">
              <w:r w:rsidRPr="006926C8">
                <w:rPr>
                  <w:rFonts w:ascii="Arial Unicode MS" w:eastAsia="Arial Unicode MS" w:hAnsi="Arial Unicode MS" w:cs="Arial Unicode MS"/>
                  <w:b/>
                  <w:sz w:val="16"/>
                  <w:szCs w:val="16"/>
                  <w:rPrChange w:id="2307" w:author="David Modjeska" w:date="2016-04-25T21:51:00Z">
                    <w:rPr>
                      <w:rFonts w:ascii="Calibri" w:eastAsia="Times New Roman" w:hAnsi="Calibri"/>
                    </w:rPr>
                  </w:rPrChange>
                </w:rPr>
                <w:t>CADInterest3M</w:t>
              </w:r>
            </w:ins>
          </w:p>
        </w:tc>
        <w:tc>
          <w:tcPr>
            <w:tcW w:w="1383" w:type="dxa"/>
            <w:shd w:val="clear" w:color="auto" w:fill="F2F2F2" w:themeFill="background1" w:themeFillShade="F2"/>
            <w:noWrap/>
            <w:vAlign w:val="bottom"/>
            <w:hideMark/>
          </w:tcPr>
          <w:p w14:paraId="30E41895" w14:textId="77777777" w:rsidR="00BA3DC5" w:rsidRPr="006926C8" w:rsidRDefault="00BA3DC5">
            <w:pPr>
              <w:rPr>
                <w:ins w:id="2308" w:author="David Modjeska" w:date="2016-04-25T21:51:00Z"/>
                <w:rFonts w:ascii="Arial Unicode MS" w:eastAsia="Arial Unicode MS" w:hAnsi="Arial Unicode MS" w:cs="Arial Unicode MS"/>
                <w:b/>
                <w:sz w:val="16"/>
                <w:szCs w:val="16"/>
                <w:rPrChange w:id="2309" w:author="David Modjeska" w:date="2016-04-25T21:51:00Z">
                  <w:rPr>
                    <w:ins w:id="2310" w:author="David Modjeska" w:date="2016-04-25T21:51:00Z"/>
                    <w:rFonts w:ascii="Calibri" w:eastAsia="Times New Roman" w:hAnsi="Calibri"/>
                  </w:rPr>
                </w:rPrChange>
              </w:rPr>
            </w:pPr>
            <w:proofErr w:type="spellStart"/>
            <w:ins w:id="2311" w:author="David Modjeska" w:date="2016-04-25T21:51:00Z">
              <w:r w:rsidRPr="006926C8">
                <w:rPr>
                  <w:rFonts w:ascii="Arial Unicode MS" w:eastAsia="Arial Unicode MS" w:hAnsi="Arial Unicode MS" w:cs="Arial Unicode MS"/>
                  <w:b/>
                  <w:sz w:val="16"/>
                  <w:szCs w:val="16"/>
                  <w:rPrChange w:id="2312" w:author="David Modjeska" w:date="2016-04-25T21:51:00Z">
                    <w:rPr>
                      <w:rFonts w:ascii="Calibri" w:eastAsia="Times New Roman" w:hAnsi="Calibri"/>
                    </w:rPr>
                  </w:rPrChange>
                </w:rPr>
                <w:t>GDPOilAndGas</w:t>
              </w:r>
              <w:proofErr w:type="spellEnd"/>
            </w:ins>
          </w:p>
        </w:tc>
      </w:tr>
      <w:tr w:rsidR="001E6289" w:rsidRPr="00BA3DC5" w14:paraId="2E2B778B" w14:textId="77777777" w:rsidTr="00EB4A16">
        <w:trPr>
          <w:trHeight w:val="320"/>
          <w:ins w:id="2313" w:author="David Modjeska" w:date="2016-04-25T21:51:00Z"/>
        </w:trPr>
        <w:tc>
          <w:tcPr>
            <w:tcW w:w="1043" w:type="dxa"/>
            <w:shd w:val="clear" w:color="auto" w:fill="auto"/>
            <w:noWrap/>
            <w:vAlign w:val="bottom"/>
            <w:hideMark/>
          </w:tcPr>
          <w:p w14:paraId="614AE332" w14:textId="77777777" w:rsidR="00BA3DC5" w:rsidRPr="00BA3DC5" w:rsidRDefault="00BA3DC5">
            <w:pPr>
              <w:jc w:val="right"/>
              <w:rPr>
                <w:ins w:id="2314" w:author="David Modjeska" w:date="2016-04-25T21:51:00Z"/>
                <w:rFonts w:ascii="Arial Unicode MS" w:eastAsia="Arial Unicode MS" w:hAnsi="Arial Unicode MS" w:cs="Arial Unicode MS"/>
                <w:sz w:val="16"/>
                <w:szCs w:val="16"/>
                <w:rPrChange w:id="2315" w:author="David Modjeska" w:date="2016-04-25T21:51:00Z">
                  <w:rPr>
                    <w:ins w:id="2316" w:author="David Modjeska" w:date="2016-04-25T21:51:00Z"/>
                    <w:rFonts w:ascii="Calibri" w:eastAsia="Times New Roman" w:hAnsi="Calibri"/>
                  </w:rPr>
                </w:rPrChange>
              </w:rPr>
            </w:pPr>
            <w:ins w:id="2317" w:author="David Modjeska" w:date="2016-04-25T21:51:00Z">
              <w:r w:rsidRPr="00BA3DC5">
                <w:rPr>
                  <w:rFonts w:ascii="Arial Unicode MS" w:eastAsia="Arial Unicode MS" w:hAnsi="Arial Unicode MS" w:cs="Arial Unicode MS"/>
                  <w:sz w:val="16"/>
                  <w:szCs w:val="16"/>
                  <w:rPrChange w:id="2318" w:author="David Modjeska" w:date="2016-04-25T21:51:00Z">
                    <w:rPr>
                      <w:rFonts w:ascii="Calibri" w:eastAsia="Times New Roman" w:hAnsi="Calibri"/>
                    </w:rPr>
                  </w:rPrChange>
                </w:rPr>
                <w:t>14-Apr-06</w:t>
              </w:r>
            </w:ins>
          </w:p>
        </w:tc>
        <w:tc>
          <w:tcPr>
            <w:tcW w:w="884" w:type="dxa"/>
            <w:shd w:val="clear" w:color="auto" w:fill="auto"/>
            <w:noWrap/>
            <w:vAlign w:val="bottom"/>
            <w:hideMark/>
          </w:tcPr>
          <w:p w14:paraId="10FAD081" w14:textId="77777777" w:rsidR="00BA3DC5" w:rsidRPr="00BA3DC5" w:rsidRDefault="00BA3DC5">
            <w:pPr>
              <w:jc w:val="right"/>
              <w:rPr>
                <w:ins w:id="2319" w:author="David Modjeska" w:date="2016-04-25T21:51:00Z"/>
                <w:rFonts w:ascii="Arial Unicode MS" w:eastAsia="Arial Unicode MS" w:hAnsi="Arial Unicode MS" w:cs="Arial Unicode MS"/>
                <w:sz w:val="16"/>
                <w:szCs w:val="16"/>
                <w:rPrChange w:id="2320" w:author="David Modjeska" w:date="2016-04-25T21:51:00Z">
                  <w:rPr>
                    <w:ins w:id="2321" w:author="David Modjeska" w:date="2016-04-25T21:51:00Z"/>
                    <w:rFonts w:ascii="Calibri" w:eastAsia="Times New Roman" w:hAnsi="Calibri"/>
                  </w:rPr>
                </w:rPrChange>
              </w:rPr>
            </w:pPr>
            <w:ins w:id="2322" w:author="David Modjeska" w:date="2016-04-25T21:51:00Z">
              <w:r w:rsidRPr="00BA3DC5">
                <w:rPr>
                  <w:rFonts w:ascii="Arial Unicode MS" w:eastAsia="Arial Unicode MS" w:hAnsi="Arial Unicode MS" w:cs="Arial Unicode MS"/>
                  <w:sz w:val="16"/>
                  <w:szCs w:val="16"/>
                  <w:rPrChange w:id="2323" w:author="David Modjeska" w:date="2016-04-25T21:51:00Z">
                    <w:rPr>
                      <w:rFonts w:ascii="Calibri" w:eastAsia="Times New Roman" w:hAnsi="Calibri"/>
                    </w:rPr>
                  </w:rPrChange>
                </w:rPr>
                <w:t>0.870322</w:t>
              </w:r>
            </w:ins>
          </w:p>
        </w:tc>
        <w:tc>
          <w:tcPr>
            <w:tcW w:w="805" w:type="dxa"/>
            <w:shd w:val="clear" w:color="auto" w:fill="auto"/>
            <w:noWrap/>
            <w:vAlign w:val="bottom"/>
            <w:hideMark/>
          </w:tcPr>
          <w:p w14:paraId="011DA874" w14:textId="77777777" w:rsidR="00BA3DC5" w:rsidRPr="00BA3DC5" w:rsidRDefault="00BA3DC5">
            <w:pPr>
              <w:jc w:val="right"/>
              <w:rPr>
                <w:ins w:id="2324" w:author="David Modjeska" w:date="2016-04-25T21:51:00Z"/>
                <w:rFonts w:ascii="Arial Unicode MS" w:eastAsia="Arial Unicode MS" w:hAnsi="Arial Unicode MS" w:cs="Arial Unicode MS"/>
                <w:sz w:val="16"/>
                <w:szCs w:val="16"/>
                <w:rPrChange w:id="2325" w:author="David Modjeska" w:date="2016-04-25T21:51:00Z">
                  <w:rPr>
                    <w:ins w:id="2326" w:author="David Modjeska" w:date="2016-04-25T21:51:00Z"/>
                    <w:rFonts w:ascii="Calibri" w:eastAsia="Times New Roman" w:hAnsi="Calibri"/>
                  </w:rPr>
                </w:rPrChange>
              </w:rPr>
            </w:pPr>
            <w:ins w:id="2327" w:author="David Modjeska" w:date="2016-04-25T21:51:00Z">
              <w:r w:rsidRPr="00BA3DC5">
                <w:rPr>
                  <w:rFonts w:ascii="Arial Unicode MS" w:eastAsia="Arial Unicode MS" w:hAnsi="Arial Unicode MS" w:cs="Arial Unicode MS"/>
                  <w:sz w:val="16"/>
                  <w:szCs w:val="16"/>
                  <w:rPrChange w:id="2328" w:author="David Modjeska" w:date="2016-04-25T21:51:00Z">
                    <w:rPr>
                      <w:rFonts w:ascii="Calibri" w:eastAsia="Times New Roman" w:hAnsi="Calibri"/>
                    </w:rPr>
                  </w:rPrChange>
                </w:rPr>
                <w:t>69.53</w:t>
              </w:r>
            </w:ins>
          </w:p>
        </w:tc>
        <w:tc>
          <w:tcPr>
            <w:tcW w:w="919" w:type="dxa"/>
            <w:shd w:val="clear" w:color="auto" w:fill="auto"/>
            <w:noWrap/>
            <w:vAlign w:val="bottom"/>
            <w:hideMark/>
          </w:tcPr>
          <w:p w14:paraId="69D41778" w14:textId="77777777" w:rsidR="00BA3DC5" w:rsidRPr="00BA3DC5" w:rsidRDefault="00BA3DC5">
            <w:pPr>
              <w:jc w:val="right"/>
              <w:rPr>
                <w:ins w:id="2329" w:author="David Modjeska" w:date="2016-04-25T21:51:00Z"/>
                <w:rFonts w:ascii="Arial Unicode MS" w:eastAsia="Arial Unicode MS" w:hAnsi="Arial Unicode MS" w:cs="Arial Unicode MS"/>
                <w:sz w:val="16"/>
                <w:szCs w:val="16"/>
                <w:rPrChange w:id="2330" w:author="David Modjeska" w:date="2016-04-25T21:51:00Z">
                  <w:rPr>
                    <w:ins w:id="2331" w:author="David Modjeska" w:date="2016-04-25T21:51:00Z"/>
                    <w:rFonts w:ascii="Calibri" w:eastAsia="Times New Roman" w:hAnsi="Calibri"/>
                  </w:rPr>
                </w:rPrChange>
              </w:rPr>
            </w:pPr>
            <w:ins w:id="2332" w:author="David Modjeska" w:date="2016-04-25T21:51:00Z">
              <w:r w:rsidRPr="00BA3DC5">
                <w:rPr>
                  <w:rFonts w:ascii="Arial Unicode MS" w:eastAsia="Arial Unicode MS" w:hAnsi="Arial Unicode MS" w:cs="Arial Unicode MS"/>
                  <w:sz w:val="16"/>
                  <w:szCs w:val="16"/>
                  <w:rPrChange w:id="2333" w:author="David Modjeska" w:date="2016-04-25T21:51:00Z">
                    <w:rPr>
                      <w:rFonts w:ascii="Calibri" w:eastAsia="Times New Roman" w:hAnsi="Calibri"/>
                    </w:rPr>
                  </w:rPrChange>
                </w:rPr>
                <w:t>593</w:t>
              </w:r>
            </w:ins>
          </w:p>
        </w:tc>
        <w:tc>
          <w:tcPr>
            <w:tcW w:w="1328" w:type="dxa"/>
            <w:shd w:val="clear" w:color="auto" w:fill="auto"/>
            <w:noWrap/>
            <w:vAlign w:val="bottom"/>
            <w:hideMark/>
          </w:tcPr>
          <w:p w14:paraId="089552AE" w14:textId="77777777" w:rsidR="00BA3DC5" w:rsidRPr="00BA3DC5" w:rsidRDefault="00BA3DC5">
            <w:pPr>
              <w:jc w:val="right"/>
              <w:rPr>
                <w:ins w:id="2334" w:author="David Modjeska" w:date="2016-04-25T21:51:00Z"/>
                <w:rFonts w:ascii="Arial Unicode MS" w:eastAsia="Arial Unicode MS" w:hAnsi="Arial Unicode MS" w:cs="Arial Unicode MS"/>
                <w:sz w:val="16"/>
                <w:szCs w:val="16"/>
                <w:rPrChange w:id="2335" w:author="David Modjeska" w:date="2016-04-25T21:51:00Z">
                  <w:rPr>
                    <w:ins w:id="2336" w:author="David Modjeska" w:date="2016-04-25T21:51:00Z"/>
                    <w:rFonts w:ascii="Calibri" w:eastAsia="Times New Roman" w:hAnsi="Calibri"/>
                  </w:rPr>
                </w:rPrChange>
              </w:rPr>
            </w:pPr>
            <w:ins w:id="2337" w:author="David Modjeska" w:date="2016-04-25T21:51:00Z">
              <w:r w:rsidRPr="00BA3DC5">
                <w:rPr>
                  <w:rFonts w:ascii="Arial Unicode MS" w:eastAsia="Arial Unicode MS" w:hAnsi="Arial Unicode MS" w:cs="Arial Unicode MS"/>
                  <w:sz w:val="16"/>
                  <w:szCs w:val="16"/>
                  <w:rPrChange w:id="2338" w:author="David Modjeska" w:date="2016-04-25T21:51:00Z">
                    <w:rPr>
                      <w:rFonts w:ascii="Calibri" w:eastAsia="Times New Roman" w:hAnsi="Calibri"/>
                    </w:rPr>
                  </w:rPrChange>
                </w:rPr>
                <w:t>3.7218</w:t>
              </w:r>
            </w:ins>
          </w:p>
        </w:tc>
        <w:tc>
          <w:tcPr>
            <w:tcW w:w="1328" w:type="dxa"/>
            <w:shd w:val="clear" w:color="auto" w:fill="auto"/>
            <w:noWrap/>
            <w:vAlign w:val="bottom"/>
            <w:hideMark/>
          </w:tcPr>
          <w:p w14:paraId="6391945B" w14:textId="77777777" w:rsidR="00BA3DC5" w:rsidRPr="00BA3DC5" w:rsidRDefault="00BA3DC5">
            <w:pPr>
              <w:jc w:val="right"/>
              <w:rPr>
                <w:ins w:id="2339" w:author="David Modjeska" w:date="2016-04-25T21:51:00Z"/>
                <w:rFonts w:ascii="Arial Unicode MS" w:eastAsia="Arial Unicode MS" w:hAnsi="Arial Unicode MS" w:cs="Arial Unicode MS"/>
                <w:sz w:val="16"/>
                <w:szCs w:val="16"/>
                <w:rPrChange w:id="2340" w:author="David Modjeska" w:date="2016-04-25T21:51:00Z">
                  <w:rPr>
                    <w:ins w:id="2341" w:author="David Modjeska" w:date="2016-04-25T21:51:00Z"/>
                    <w:rFonts w:ascii="Calibri" w:eastAsia="Times New Roman" w:hAnsi="Calibri"/>
                  </w:rPr>
                </w:rPrChange>
              </w:rPr>
            </w:pPr>
            <w:ins w:id="2342" w:author="David Modjeska" w:date="2016-04-25T21:51:00Z">
              <w:r w:rsidRPr="00BA3DC5">
                <w:rPr>
                  <w:rFonts w:ascii="Arial Unicode MS" w:eastAsia="Arial Unicode MS" w:hAnsi="Arial Unicode MS" w:cs="Arial Unicode MS"/>
                  <w:sz w:val="16"/>
                  <w:szCs w:val="16"/>
                  <w:rPrChange w:id="2343" w:author="David Modjeska" w:date="2016-04-25T21:51:00Z">
                    <w:rPr>
                      <w:rFonts w:ascii="Calibri" w:eastAsia="Times New Roman" w:hAnsi="Calibri"/>
                    </w:rPr>
                  </w:rPrChange>
                </w:rPr>
                <w:t>2.41063</w:t>
              </w:r>
            </w:ins>
          </w:p>
        </w:tc>
        <w:tc>
          <w:tcPr>
            <w:tcW w:w="1387" w:type="dxa"/>
            <w:shd w:val="clear" w:color="auto" w:fill="auto"/>
            <w:noWrap/>
            <w:vAlign w:val="bottom"/>
            <w:hideMark/>
          </w:tcPr>
          <w:p w14:paraId="62F55B45" w14:textId="77777777" w:rsidR="00BA3DC5" w:rsidRPr="00BA3DC5" w:rsidRDefault="00BA3DC5">
            <w:pPr>
              <w:jc w:val="right"/>
              <w:rPr>
                <w:ins w:id="2344" w:author="David Modjeska" w:date="2016-04-25T21:51:00Z"/>
                <w:rFonts w:ascii="Arial Unicode MS" w:eastAsia="Arial Unicode MS" w:hAnsi="Arial Unicode MS" w:cs="Arial Unicode MS"/>
                <w:sz w:val="16"/>
                <w:szCs w:val="16"/>
                <w:rPrChange w:id="2345" w:author="David Modjeska" w:date="2016-04-25T21:51:00Z">
                  <w:rPr>
                    <w:ins w:id="2346" w:author="David Modjeska" w:date="2016-04-25T21:51:00Z"/>
                    <w:rFonts w:ascii="Calibri" w:eastAsia="Times New Roman" w:hAnsi="Calibri"/>
                  </w:rPr>
                </w:rPrChange>
              </w:rPr>
            </w:pPr>
            <w:ins w:id="2347" w:author="David Modjeska" w:date="2016-04-25T21:51:00Z">
              <w:r w:rsidRPr="00BA3DC5">
                <w:rPr>
                  <w:rFonts w:ascii="Arial Unicode MS" w:eastAsia="Arial Unicode MS" w:hAnsi="Arial Unicode MS" w:cs="Arial Unicode MS"/>
                  <w:sz w:val="16"/>
                  <w:szCs w:val="16"/>
                  <w:rPrChange w:id="2348" w:author="David Modjeska" w:date="2016-04-25T21:51:00Z">
                    <w:rPr>
                      <w:rFonts w:ascii="Calibri" w:eastAsia="Times New Roman" w:hAnsi="Calibri"/>
                    </w:rPr>
                  </w:rPrChange>
                </w:rPr>
                <w:t>4.91</w:t>
              </w:r>
            </w:ins>
          </w:p>
        </w:tc>
        <w:tc>
          <w:tcPr>
            <w:tcW w:w="1310" w:type="dxa"/>
            <w:shd w:val="clear" w:color="auto" w:fill="auto"/>
            <w:noWrap/>
            <w:vAlign w:val="bottom"/>
            <w:hideMark/>
          </w:tcPr>
          <w:p w14:paraId="79BB5BB3" w14:textId="77777777" w:rsidR="00BA3DC5" w:rsidRPr="00BA3DC5" w:rsidRDefault="00BA3DC5">
            <w:pPr>
              <w:jc w:val="right"/>
              <w:rPr>
                <w:ins w:id="2349" w:author="David Modjeska" w:date="2016-04-25T21:51:00Z"/>
                <w:rFonts w:ascii="Arial Unicode MS" w:eastAsia="Arial Unicode MS" w:hAnsi="Arial Unicode MS" w:cs="Arial Unicode MS"/>
                <w:sz w:val="16"/>
                <w:szCs w:val="16"/>
                <w:rPrChange w:id="2350" w:author="David Modjeska" w:date="2016-04-25T21:51:00Z">
                  <w:rPr>
                    <w:ins w:id="2351" w:author="David Modjeska" w:date="2016-04-25T21:51:00Z"/>
                    <w:rFonts w:ascii="Calibri" w:eastAsia="Times New Roman" w:hAnsi="Calibri"/>
                  </w:rPr>
                </w:rPrChange>
              </w:rPr>
            </w:pPr>
            <w:ins w:id="2352" w:author="David Modjeska" w:date="2016-04-25T21:51:00Z">
              <w:r w:rsidRPr="00BA3DC5">
                <w:rPr>
                  <w:rFonts w:ascii="Arial Unicode MS" w:eastAsia="Arial Unicode MS" w:hAnsi="Arial Unicode MS" w:cs="Arial Unicode MS"/>
                  <w:sz w:val="16"/>
                  <w:szCs w:val="16"/>
                  <w:rPrChange w:id="2353" w:author="David Modjeska" w:date="2016-04-25T21:51:00Z">
                    <w:rPr>
                      <w:rFonts w:ascii="Calibri" w:eastAsia="Times New Roman" w:hAnsi="Calibri"/>
                    </w:rPr>
                  </w:rPrChange>
                </w:rPr>
                <w:t>3.95167</w:t>
              </w:r>
            </w:ins>
          </w:p>
        </w:tc>
        <w:tc>
          <w:tcPr>
            <w:tcW w:w="1383" w:type="dxa"/>
            <w:shd w:val="clear" w:color="auto" w:fill="auto"/>
            <w:noWrap/>
            <w:vAlign w:val="bottom"/>
            <w:hideMark/>
          </w:tcPr>
          <w:p w14:paraId="23B9E8FA" w14:textId="77777777" w:rsidR="00BA3DC5" w:rsidRPr="00BA3DC5" w:rsidRDefault="00BA3DC5">
            <w:pPr>
              <w:jc w:val="right"/>
              <w:rPr>
                <w:ins w:id="2354" w:author="David Modjeska" w:date="2016-04-25T21:51:00Z"/>
                <w:rFonts w:ascii="Arial Unicode MS" w:eastAsia="Arial Unicode MS" w:hAnsi="Arial Unicode MS" w:cs="Arial Unicode MS"/>
                <w:sz w:val="16"/>
                <w:szCs w:val="16"/>
                <w:rPrChange w:id="2355" w:author="David Modjeska" w:date="2016-04-25T21:51:00Z">
                  <w:rPr>
                    <w:ins w:id="2356" w:author="David Modjeska" w:date="2016-04-25T21:51:00Z"/>
                    <w:rFonts w:ascii="Calibri" w:eastAsia="Times New Roman" w:hAnsi="Calibri"/>
                  </w:rPr>
                </w:rPrChange>
              </w:rPr>
            </w:pPr>
            <w:ins w:id="2357" w:author="David Modjeska" w:date="2016-04-25T21:51:00Z">
              <w:r w:rsidRPr="00BA3DC5">
                <w:rPr>
                  <w:rFonts w:ascii="Arial Unicode MS" w:eastAsia="Arial Unicode MS" w:hAnsi="Arial Unicode MS" w:cs="Arial Unicode MS"/>
                  <w:sz w:val="16"/>
                  <w:szCs w:val="16"/>
                  <w:rPrChange w:id="2358" w:author="David Modjeska" w:date="2016-04-25T21:51:00Z">
                    <w:rPr>
                      <w:rFonts w:ascii="Calibri" w:eastAsia="Times New Roman" w:hAnsi="Calibri"/>
                    </w:rPr>
                  </w:rPrChange>
                </w:rPr>
                <w:t>86331</w:t>
              </w:r>
            </w:ins>
          </w:p>
        </w:tc>
      </w:tr>
      <w:tr w:rsidR="001E6289" w:rsidRPr="00BA3DC5" w14:paraId="731DA66F" w14:textId="77777777" w:rsidTr="00EB4A16">
        <w:trPr>
          <w:trHeight w:val="320"/>
          <w:ins w:id="2359" w:author="David Modjeska" w:date="2016-04-25T21:51:00Z"/>
        </w:trPr>
        <w:tc>
          <w:tcPr>
            <w:tcW w:w="1043" w:type="dxa"/>
            <w:shd w:val="clear" w:color="auto" w:fill="auto"/>
            <w:noWrap/>
            <w:vAlign w:val="bottom"/>
            <w:hideMark/>
          </w:tcPr>
          <w:p w14:paraId="5495D63A" w14:textId="77777777" w:rsidR="00BA3DC5" w:rsidRPr="00BA3DC5" w:rsidRDefault="00BA3DC5">
            <w:pPr>
              <w:jc w:val="right"/>
              <w:rPr>
                <w:ins w:id="2360" w:author="David Modjeska" w:date="2016-04-25T21:51:00Z"/>
                <w:rFonts w:ascii="Arial Unicode MS" w:eastAsia="Arial Unicode MS" w:hAnsi="Arial Unicode MS" w:cs="Arial Unicode MS"/>
                <w:sz w:val="16"/>
                <w:szCs w:val="16"/>
                <w:rPrChange w:id="2361" w:author="David Modjeska" w:date="2016-04-25T21:51:00Z">
                  <w:rPr>
                    <w:ins w:id="2362" w:author="David Modjeska" w:date="2016-04-25T21:51:00Z"/>
                    <w:rFonts w:ascii="Calibri" w:eastAsia="Times New Roman" w:hAnsi="Calibri"/>
                  </w:rPr>
                </w:rPrChange>
              </w:rPr>
            </w:pPr>
            <w:ins w:id="2363" w:author="David Modjeska" w:date="2016-04-25T21:51:00Z">
              <w:r w:rsidRPr="00BA3DC5">
                <w:rPr>
                  <w:rFonts w:ascii="Arial Unicode MS" w:eastAsia="Arial Unicode MS" w:hAnsi="Arial Unicode MS" w:cs="Arial Unicode MS"/>
                  <w:sz w:val="16"/>
                  <w:szCs w:val="16"/>
                  <w:rPrChange w:id="2364" w:author="David Modjeska" w:date="2016-04-25T21:51:00Z">
                    <w:rPr>
                      <w:rFonts w:ascii="Calibri" w:eastAsia="Times New Roman" w:hAnsi="Calibri"/>
                    </w:rPr>
                  </w:rPrChange>
                </w:rPr>
                <w:t>15-Apr-06</w:t>
              </w:r>
            </w:ins>
          </w:p>
        </w:tc>
        <w:tc>
          <w:tcPr>
            <w:tcW w:w="884" w:type="dxa"/>
            <w:shd w:val="clear" w:color="auto" w:fill="auto"/>
            <w:noWrap/>
            <w:vAlign w:val="bottom"/>
            <w:hideMark/>
          </w:tcPr>
          <w:p w14:paraId="13485AE5" w14:textId="77777777" w:rsidR="00BA3DC5" w:rsidRPr="00BA3DC5" w:rsidRDefault="00BA3DC5">
            <w:pPr>
              <w:jc w:val="right"/>
              <w:rPr>
                <w:ins w:id="2365" w:author="David Modjeska" w:date="2016-04-25T21:51:00Z"/>
                <w:rFonts w:ascii="Arial Unicode MS" w:eastAsia="Arial Unicode MS" w:hAnsi="Arial Unicode MS" w:cs="Arial Unicode MS"/>
                <w:sz w:val="16"/>
                <w:szCs w:val="16"/>
                <w:rPrChange w:id="2366" w:author="David Modjeska" w:date="2016-04-25T21:51:00Z">
                  <w:rPr>
                    <w:ins w:id="2367" w:author="David Modjeska" w:date="2016-04-25T21:51:00Z"/>
                    <w:rFonts w:ascii="Calibri" w:eastAsia="Times New Roman" w:hAnsi="Calibri"/>
                  </w:rPr>
                </w:rPrChange>
              </w:rPr>
            </w:pPr>
            <w:ins w:id="2368" w:author="David Modjeska" w:date="2016-04-25T21:51:00Z">
              <w:r w:rsidRPr="00BA3DC5">
                <w:rPr>
                  <w:rFonts w:ascii="Arial Unicode MS" w:eastAsia="Arial Unicode MS" w:hAnsi="Arial Unicode MS" w:cs="Arial Unicode MS"/>
                  <w:sz w:val="16"/>
                  <w:szCs w:val="16"/>
                  <w:rPrChange w:id="2369" w:author="David Modjeska" w:date="2016-04-25T21:51:00Z">
                    <w:rPr>
                      <w:rFonts w:ascii="Calibri" w:eastAsia="Times New Roman" w:hAnsi="Calibri"/>
                    </w:rPr>
                  </w:rPrChange>
                </w:rPr>
                <w:t>0.870322</w:t>
              </w:r>
            </w:ins>
          </w:p>
        </w:tc>
        <w:tc>
          <w:tcPr>
            <w:tcW w:w="805" w:type="dxa"/>
            <w:shd w:val="clear" w:color="auto" w:fill="auto"/>
            <w:noWrap/>
            <w:vAlign w:val="bottom"/>
            <w:hideMark/>
          </w:tcPr>
          <w:p w14:paraId="59D3C547" w14:textId="77777777" w:rsidR="00BA3DC5" w:rsidRPr="00BA3DC5" w:rsidRDefault="00BA3DC5">
            <w:pPr>
              <w:jc w:val="right"/>
              <w:rPr>
                <w:ins w:id="2370" w:author="David Modjeska" w:date="2016-04-25T21:51:00Z"/>
                <w:rFonts w:ascii="Arial Unicode MS" w:eastAsia="Arial Unicode MS" w:hAnsi="Arial Unicode MS" w:cs="Arial Unicode MS"/>
                <w:sz w:val="16"/>
                <w:szCs w:val="16"/>
                <w:rPrChange w:id="2371" w:author="David Modjeska" w:date="2016-04-25T21:51:00Z">
                  <w:rPr>
                    <w:ins w:id="2372" w:author="David Modjeska" w:date="2016-04-25T21:51:00Z"/>
                    <w:rFonts w:ascii="Calibri" w:eastAsia="Times New Roman" w:hAnsi="Calibri"/>
                  </w:rPr>
                </w:rPrChange>
              </w:rPr>
            </w:pPr>
            <w:ins w:id="2373" w:author="David Modjeska" w:date="2016-04-25T21:51:00Z">
              <w:r w:rsidRPr="00BA3DC5">
                <w:rPr>
                  <w:rFonts w:ascii="Arial Unicode MS" w:eastAsia="Arial Unicode MS" w:hAnsi="Arial Unicode MS" w:cs="Arial Unicode MS"/>
                  <w:sz w:val="16"/>
                  <w:szCs w:val="16"/>
                  <w:rPrChange w:id="2374" w:author="David Modjeska" w:date="2016-04-25T21:51:00Z">
                    <w:rPr>
                      <w:rFonts w:ascii="Calibri" w:eastAsia="Times New Roman" w:hAnsi="Calibri"/>
                    </w:rPr>
                  </w:rPrChange>
                </w:rPr>
                <w:t>69.53</w:t>
              </w:r>
            </w:ins>
          </w:p>
        </w:tc>
        <w:tc>
          <w:tcPr>
            <w:tcW w:w="919" w:type="dxa"/>
            <w:shd w:val="clear" w:color="auto" w:fill="auto"/>
            <w:noWrap/>
            <w:vAlign w:val="bottom"/>
            <w:hideMark/>
          </w:tcPr>
          <w:p w14:paraId="2C441693" w14:textId="77777777" w:rsidR="00BA3DC5" w:rsidRPr="00BA3DC5" w:rsidRDefault="00BA3DC5">
            <w:pPr>
              <w:jc w:val="right"/>
              <w:rPr>
                <w:ins w:id="2375" w:author="David Modjeska" w:date="2016-04-25T21:51:00Z"/>
                <w:rFonts w:ascii="Arial Unicode MS" w:eastAsia="Arial Unicode MS" w:hAnsi="Arial Unicode MS" w:cs="Arial Unicode MS"/>
                <w:sz w:val="16"/>
                <w:szCs w:val="16"/>
                <w:rPrChange w:id="2376" w:author="David Modjeska" w:date="2016-04-25T21:51:00Z">
                  <w:rPr>
                    <w:ins w:id="2377" w:author="David Modjeska" w:date="2016-04-25T21:51:00Z"/>
                    <w:rFonts w:ascii="Calibri" w:eastAsia="Times New Roman" w:hAnsi="Calibri"/>
                  </w:rPr>
                </w:rPrChange>
              </w:rPr>
            </w:pPr>
            <w:ins w:id="2378" w:author="David Modjeska" w:date="2016-04-25T21:51:00Z">
              <w:r w:rsidRPr="00BA3DC5">
                <w:rPr>
                  <w:rFonts w:ascii="Arial Unicode MS" w:eastAsia="Arial Unicode MS" w:hAnsi="Arial Unicode MS" w:cs="Arial Unicode MS"/>
                  <w:sz w:val="16"/>
                  <w:szCs w:val="16"/>
                  <w:rPrChange w:id="2379" w:author="David Modjeska" w:date="2016-04-25T21:51:00Z">
                    <w:rPr>
                      <w:rFonts w:ascii="Calibri" w:eastAsia="Times New Roman" w:hAnsi="Calibri"/>
                    </w:rPr>
                  </w:rPrChange>
                </w:rPr>
                <w:t>593</w:t>
              </w:r>
            </w:ins>
          </w:p>
        </w:tc>
        <w:tc>
          <w:tcPr>
            <w:tcW w:w="1328" w:type="dxa"/>
            <w:shd w:val="clear" w:color="auto" w:fill="auto"/>
            <w:noWrap/>
            <w:vAlign w:val="bottom"/>
            <w:hideMark/>
          </w:tcPr>
          <w:p w14:paraId="4B22E0D1" w14:textId="77777777" w:rsidR="00BA3DC5" w:rsidRPr="00BA3DC5" w:rsidRDefault="00BA3DC5">
            <w:pPr>
              <w:jc w:val="right"/>
              <w:rPr>
                <w:ins w:id="2380" w:author="David Modjeska" w:date="2016-04-25T21:51:00Z"/>
                <w:rFonts w:ascii="Arial Unicode MS" w:eastAsia="Arial Unicode MS" w:hAnsi="Arial Unicode MS" w:cs="Arial Unicode MS"/>
                <w:sz w:val="16"/>
                <w:szCs w:val="16"/>
                <w:rPrChange w:id="2381" w:author="David Modjeska" w:date="2016-04-25T21:51:00Z">
                  <w:rPr>
                    <w:ins w:id="2382" w:author="David Modjeska" w:date="2016-04-25T21:51:00Z"/>
                    <w:rFonts w:ascii="Calibri" w:eastAsia="Times New Roman" w:hAnsi="Calibri"/>
                  </w:rPr>
                </w:rPrChange>
              </w:rPr>
            </w:pPr>
            <w:ins w:id="2383" w:author="David Modjeska" w:date="2016-04-25T21:51:00Z">
              <w:r w:rsidRPr="00BA3DC5">
                <w:rPr>
                  <w:rFonts w:ascii="Arial Unicode MS" w:eastAsia="Arial Unicode MS" w:hAnsi="Arial Unicode MS" w:cs="Arial Unicode MS"/>
                  <w:sz w:val="16"/>
                  <w:szCs w:val="16"/>
                  <w:rPrChange w:id="2384" w:author="David Modjeska" w:date="2016-04-25T21:51:00Z">
                    <w:rPr>
                      <w:rFonts w:ascii="Calibri" w:eastAsia="Times New Roman" w:hAnsi="Calibri"/>
                    </w:rPr>
                  </w:rPrChange>
                </w:rPr>
                <w:t>3.7218</w:t>
              </w:r>
            </w:ins>
          </w:p>
        </w:tc>
        <w:tc>
          <w:tcPr>
            <w:tcW w:w="1328" w:type="dxa"/>
            <w:shd w:val="clear" w:color="auto" w:fill="auto"/>
            <w:noWrap/>
            <w:vAlign w:val="bottom"/>
            <w:hideMark/>
          </w:tcPr>
          <w:p w14:paraId="14177C7C" w14:textId="77777777" w:rsidR="00BA3DC5" w:rsidRPr="00BA3DC5" w:rsidRDefault="00BA3DC5">
            <w:pPr>
              <w:jc w:val="right"/>
              <w:rPr>
                <w:ins w:id="2385" w:author="David Modjeska" w:date="2016-04-25T21:51:00Z"/>
                <w:rFonts w:ascii="Arial Unicode MS" w:eastAsia="Arial Unicode MS" w:hAnsi="Arial Unicode MS" w:cs="Arial Unicode MS"/>
                <w:sz w:val="16"/>
                <w:szCs w:val="16"/>
                <w:rPrChange w:id="2386" w:author="David Modjeska" w:date="2016-04-25T21:51:00Z">
                  <w:rPr>
                    <w:ins w:id="2387" w:author="David Modjeska" w:date="2016-04-25T21:51:00Z"/>
                    <w:rFonts w:ascii="Calibri" w:eastAsia="Times New Roman" w:hAnsi="Calibri"/>
                  </w:rPr>
                </w:rPrChange>
              </w:rPr>
            </w:pPr>
            <w:ins w:id="2388" w:author="David Modjeska" w:date="2016-04-25T21:51:00Z">
              <w:r w:rsidRPr="00BA3DC5">
                <w:rPr>
                  <w:rFonts w:ascii="Arial Unicode MS" w:eastAsia="Arial Unicode MS" w:hAnsi="Arial Unicode MS" w:cs="Arial Unicode MS"/>
                  <w:sz w:val="16"/>
                  <w:szCs w:val="16"/>
                  <w:rPrChange w:id="2389" w:author="David Modjeska" w:date="2016-04-25T21:51:00Z">
                    <w:rPr>
                      <w:rFonts w:ascii="Calibri" w:eastAsia="Times New Roman" w:hAnsi="Calibri"/>
                    </w:rPr>
                  </w:rPrChange>
                </w:rPr>
                <w:t>2.41063</w:t>
              </w:r>
            </w:ins>
          </w:p>
        </w:tc>
        <w:tc>
          <w:tcPr>
            <w:tcW w:w="1387" w:type="dxa"/>
            <w:shd w:val="clear" w:color="auto" w:fill="auto"/>
            <w:noWrap/>
            <w:vAlign w:val="bottom"/>
            <w:hideMark/>
          </w:tcPr>
          <w:p w14:paraId="640F4A41" w14:textId="77777777" w:rsidR="00BA3DC5" w:rsidRPr="00BA3DC5" w:rsidRDefault="00BA3DC5">
            <w:pPr>
              <w:jc w:val="right"/>
              <w:rPr>
                <w:ins w:id="2390" w:author="David Modjeska" w:date="2016-04-25T21:51:00Z"/>
                <w:rFonts w:ascii="Arial Unicode MS" w:eastAsia="Arial Unicode MS" w:hAnsi="Arial Unicode MS" w:cs="Arial Unicode MS"/>
                <w:sz w:val="16"/>
                <w:szCs w:val="16"/>
                <w:rPrChange w:id="2391" w:author="David Modjeska" w:date="2016-04-25T21:51:00Z">
                  <w:rPr>
                    <w:ins w:id="2392" w:author="David Modjeska" w:date="2016-04-25T21:51:00Z"/>
                    <w:rFonts w:ascii="Calibri" w:eastAsia="Times New Roman" w:hAnsi="Calibri"/>
                  </w:rPr>
                </w:rPrChange>
              </w:rPr>
            </w:pPr>
            <w:ins w:id="2393" w:author="David Modjeska" w:date="2016-04-25T21:51:00Z">
              <w:r w:rsidRPr="00BA3DC5">
                <w:rPr>
                  <w:rFonts w:ascii="Arial Unicode MS" w:eastAsia="Arial Unicode MS" w:hAnsi="Arial Unicode MS" w:cs="Arial Unicode MS"/>
                  <w:sz w:val="16"/>
                  <w:szCs w:val="16"/>
                  <w:rPrChange w:id="2394" w:author="David Modjeska" w:date="2016-04-25T21:51:00Z">
                    <w:rPr>
                      <w:rFonts w:ascii="Calibri" w:eastAsia="Times New Roman" w:hAnsi="Calibri"/>
                    </w:rPr>
                  </w:rPrChange>
                </w:rPr>
                <w:t>4.91</w:t>
              </w:r>
            </w:ins>
          </w:p>
        </w:tc>
        <w:tc>
          <w:tcPr>
            <w:tcW w:w="1310" w:type="dxa"/>
            <w:shd w:val="clear" w:color="auto" w:fill="auto"/>
            <w:noWrap/>
            <w:vAlign w:val="bottom"/>
            <w:hideMark/>
          </w:tcPr>
          <w:p w14:paraId="39A09C12" w14:textId="77777777" w:rsidR="00BA3DC5" w:rsidRPr="00BA3DC5" w:rsidRDefault="00BA3DC5">
            <w:pPr>
              <w:jc w:val="right"/>
              <w:rPr>
                <w:ins w:id="2395" w:author="David Modjeska" w:date="2016-04-25T21:51:00Z"/>
                <w:rFonts w:ascii="Arial Unicode MS" w:eastAsia="Arial Unicode MS" w:hAnsi="Arial Unicode MS" w:cs="Arial Unicode MS"/>
                <w:sz w:val="16"/>
                <w:szCs w:val="16"/>
                <w:rPrChange w:id="2396" w:author="David Modjeska" w:date="2016-04-25T21:51:00Z">
                  <w:rPr>
                    <w:ins w:id="2397" w:author="David Modjeska" w:date="2016-04-25T21:51:00Z"/>
                    <w:rFonts w:ascii="Calibri" w:eastAsia="Times New Roman" w:hAnsi="Calibri"/>
                  </w:rPr>
                </w:rPrChange>
              </w:rPr>
            </w:pPr>
            <w:ins w:id="2398" w:author="David Modjeska" w:date="2016-04-25T21:51:00Z">
              <w:r w:rsidRPr="00BA3DC5">
                <w:rPr>
                  <w:rFonts w:ascii="Arial Unicode MS" w:eastAsia="Arial Unicode MS" w:hAnsi="Arial Unicode MS" w:cs="Arial Unicode MS"/>
                  <w:sz w:val="16"/>
                  <w:szCs w:val="16"/>
                  <w:rPrChange w:id="2399" w:author="David Modjeska" w:date="2016-04-25T21:51:00Z">
                    <w:rPr>
                      <w:rFonts w:ascii="Calibri" w:eastAsia="Times New Roman" w:hAnsi="Calibri"/>
                    </w:rPr>
                  </w:rPrChange>
                </w:rPr>
                <w:t>3.95167</w:t>
              </w:r>
            </w:ins>
          </w:p>
        </w:tc>
        <w:tc>
          <w:tcPr>
            <w:tcW w:w="1383" w:type="dxa"/>
            <w:shd w:val="clear" w:color="auto" w:fill="auto"/>
            <w:noWrap/>
            <w:vAlign w:val="bottom"/>
            <w:hideMark/>
          </w:tcPr>
          <w:p w14:paraId="61902D10" w14:textId="77777777" w:rsidR="00BA3DC5" w:rsidRPr="00BA3DC5" w:rsidRDefault="00BA3DC5">
            <w:pPr>
              <w:jc w:val="right"/>
              <w:rPr>
                <w:ins w:id="2400" w:author="David Modjeska" w:date="2016-04-25T21:51:00Z"/>
                <w:rFonts w:ascii="Arial Unicode MS" w:eastAsia="Arial Unicode MS" w:hAnsi="Arial Unicode MS" w:cs="Arial Unicode MS"/>
                <w:sz w:val="16"/>
                <w:szCs w:val="16"/>
                <w:rPrChange w:id="2401" w:author="David Modjeska" w:date="2016-04-25T21:51:00Z">
                  <w:rPr>
                    <w:ins w:id="2402" w:author="David Modjeska" w:date="2016-04-25T21:51:00Z"/>
                    <w:rFonts w:ascii="Calibri" w:eastAsia="Times New Roman" w:hAnsi="Calibri"/>
                  </w:rPr>
                </w:rPrChange>
              </w:rPr>
            </w:pPr>
            <w:ins w:id="2403" w:author="David Modjeska" w:date="2016-04-25T21:51:00Z">
              <w:r w:rsidRPr="00BA3DC5">
                <w:rPr>
                  <w:rFonts w:ascii="Arial Unicode MS" w:eastAsia="Arial Unicode MS" w:hAnsi="Arial Unicode MS" w:cs="Arial Unicode MS"/>
                  <w:sz w:val="16"/>
                  <w:szCs w:val="16"/>
                  <w:rPrChange w:id="2404" w:author="David Modjeska" w:date="2016-04-25T21:51:00Z">
                    <w:rPr>
                      <w:rFonts w:ascii="Calibri" w:eastAsia="Times New Roman" w:hAnsi="Calibri"/>
                    </w:rPr>
                  </w:rPrChange>
                </w:rPr>
                <w:t>86331</w:t>
              </w:r>
            </w:ins>
          </w:p>
        </w:tc>
      </w:tr>
      <w:tr w:rsidR="001E6289" w:rsidRPr="00BA3DC5" w14:paraId="03A0B15F" w14:textId="77777777" w:rsidTr="00EB4A16">
        <w:trPr>
          <w:trHeight w:val="320"/>
          <w:ins w:id="2405" w:author="David Modjeska" w:date="2016-04-25T21:51:00Z"/>
        </w:trPr>
        <w:tc>
          <w:tcPr>
            <w:tcW w:w="1043" w:type="dxa"/>
            <w:shd w:val="clear" w:color="auto" w:fill="auto"/>
            <w:noWrap/>
            <w:vAlign w:val="bottom"/>
            <w:hideMark/>
          </w:tcPr>
          <w:p w14:paraId="5386F88B" w14:textId="77777777" w:rsidR="00BA3DC5" w:rsidRPr="00BA3DC5" w:rsidRDefault="00BA3DC5">
            <w:pPr>
              <w:jc w:val="right"/>
              <w:rPr>
                <w:ins w:id="2406" w:author="David Modjeska" w:date="2016-04-25T21:51:00Z"/>
                <w:rFonts w:ascii="Arial Unicode MS" w:eastAsia="Arial Unicode MS" w:hAnsi="Arial Unicode MS" w:cs="Arial Unicode MS"/>
                <w:sz w:val="16"/>
                <w:szCs w:val="16"/>
                <w:rPrChange w:id="2407" w:author="David Modjeska" w:date="2016-04-25T21:51:00Z">
                  <w:rPr>
                    <w:ins w:id="2408" w:author="David Modjeska" w:date="2016-04-25T21:51:00Z"/>
                    <w:rFonts w:ascii="Calibri" w:eastAsia="Times New Roman" w:hAnsi="Calibri"/>
                  </w:rPr>
                </w:rPrChange>
              </w:rPr>
            </w:pPr>
            <w:ins w:id="2409" w:author="David Modjeska" w:date="2016-04-25T21:51:00Z">
              <w:r w:rsidRPr="00BA3DC5">
                <w:rPr>
                  <w:rFonts w:ascii="Arial Unicode MS" w:eastAsia="Arial Unicode MS" w:hAnsi="Arial Unicode MS" w:cs="Arial Unicode MS"/>
                  <w:sz w:val="16"/>
                  <w:szCs w:val="16"/>
                  <w:rPrChange w:id="2410" w:author="David Modjeska" w:date="2016-04-25T21:51:00Z">
                    <w:rPr>
                      <w:rFonts w:ascii="Calibri" w:eastAsia="Times New Roman" w:hAnsi="Calibri"/>
                    </w:rPr>
                  </w:rPrChange>
                </w:rPr>
                <w:t>16-Apr-06</w:t>
              </w:r>
            </w:ins>
          </w:p>
        </w:tc>
        <w:tc>
          <w:tcPr>
            <w:tcW w:w="884" w:type="dxa"/>
            <w:shd w:val="clear" w:color="auto" w:fill="auto"/>
            <w:noWrap/>
            <w:vAlign w:val="bottom"/>
            <w:hideMark/>
          </w:tcPr>
          <w:p w14:paraId="7BF9CF06" w14:textId="77777777" w:rsidR="00BA3DC5" w:rsidRPr="00BA3DC5" w:rsidRDefault="00BA3DC5">
            <w:pPr>
              <w:jc w:val="right"/>
              <w:rPr>
                <w:ins w:id="2411" w:author="David Modjeska" w:date="2016-04-25T21:51:00Z"/>
                <w:rFonts w:ascii="Arial Unicode MS" w:eastAsia="Arial Unicode MS" w:hAnsi="Arial Unicode MS" w:cs="Arial Unicode MS"/>
                <w:sz w:val="16"/>
                <w:szCs w:val="16"/>
                <w:rPrChange w:id="2412" w:author="David Modjeska" w:date="2016-04-25T21:51:00Z">
                  <w:rPr>
                    <w:ins w:id="2413" w:author="David Modjeska" w:date="2016-04-25T21:51:00Z"/>
                    <w:rFonts w:ascii="Calibri" w:eastAsia="Times New Roman" w:hAnsi="Calibri"/>
                  </w:rPr>
                </w:rPrChange>
              </w:rPr>
            </w:pPr>
            <w:ins w:id="2414" w:author="David Modjeska" w:date="2016-04-25T21:51:00Z">
              <w:r w:rsidRPr="00BA3DC5">
                <w:rPr>
                  <w:rFonts w:ascii="Arial Unicode MS" w:eastAsia="Arial Unicode MS" w:hAnsi="Arial Unicode MS" w:cs="Arial Unicode MS"/>
                  <w:sz w:val="16"/>
                  <w:szCs w:val="16"/>
                  <w:rPrChange w:id="2415" w:author="David Modjeska" w:date="2016-04-25T21:51:00Z">
                    <w:rPr>
                      <w:rFonts w:ascii="Calibri" w:eastAsia="Times New Roman" w:hAnsi="Calibri"/>
                    </w:rPr>
                  </w:rPrChange>
                </w:rPr>
                <w:t>0.870322</w:t>
              </w:r>
            </w:ins>
          </w:p>
        </w:tc>
        <w:tc>
          <w:tcPr>
            <w:tcW w:w="805" w:type="dxa"/>
            <w:shd w:val="clear" w:color="auto" w:fill="auto"/>
            <w:noWrap/>
            <w:vAlign w:val="bottom"/>
            <w:hideMark/>
          </w:tcPr>
          <w:p w14:paraId="398813EA" w14:textId="77777777" w:rsidR="00BA3DC5" w:rsidRPr="00BA3DC5" w:rsidRDefault="00BA3DC5">
            <w:pPr>
              <w:jc w:val="right"/>
              <w:rPr>
                <w:ins w:id="2416" w:author="David Modjeska" w:date="2016-04-25T21:51:00Z"/>
                <w:rFonts w:ascii="Arial Unicode MS" w:eastAsia="Arial Unicode MS" w:hAnsi="Arial Unicode MS" w:cs="Arial Unicode MS"/>
                <w:sz w:val="16"/>
                <w:szCs w:val="16"/>
                <w:rPrChange w:id="2417" w:author="David Modjeska" w:date="2016-04-25T21:51:00Z">
                  <w:rPr>
                    <w:ins w:id="2418" w:author="David Modjeska" w:date="2016-04-25T21:51:00Z"/>
                    <w:rFonts w:ascii="Calibri" w:eastAsia="Times New Roman" w:hAnsi="Calibri"/>
                  </w:rPr>
                </w:rPrChange>
              </w:rPr>
            </w:pPr>
            <w:ins w:id="2419" w:author="David Modjeska" w:date="2016-04-25T21:51:00Z">
              <w:r w:rsidRPr="00BA3DC5">
                <w:rPr>
                  <w:rFonts w:ascii="Arial Unicode MS" w:eastAsia="Arial Unicode MS" w:hAnsi="Arial Unicode MS" w:cs="Arial Unicode MS"/>
                  <w:sz w:val="16"/>
                  <w:szCs w:val="16"/>
                  <w:rPrChange w:id="2420" w:author="David Modjeska" w:date="2016-04-25T21:51:00Z">
                    <w:rPr>
                      <w:rFonts w:ascii="Calibri" w:eastAsia="Times New Roman" w:hAnsi="Calibri"/>
                    </w:rPr>
                  </w:rPrChange>
                </w:rPr>
                <w:t>69.53</w:t>
              </w:r>
            </w:ins>
          </w:p>
        </w:tc>
        <w:tc>
          <w:tcPr>
            <w:tcW w:w="919" w:type="dxa"/>
            <w:shd w:val="clear" w:color="auto" w:fill="auto"/>
            <w:noWrap/>
            <w:vAlign w:val="bottom"/>
            <w:hideMark/>
          </w:tcPr>
          <w:p w14:paraId="3470BFDD" w14:textId="77777777" w:rsidR="00BA3DC5" w:rsidRPr="00BA3DC5" w:rsidRDefault="00BA3DC5">
            <w:pPr>
              <w:jc w:val="right"/>
              <w:rPr>
                <w:ins w:id="2421" w:author="David Modjeska" w:date="2016-04-25T21:51:00Z"/>
                <w:rFonts w:ascii="Arial Unicode MS" w:eastAsia="Arial Unicode MS" w:hAnsi="Arial Unicode MS" w:cs="Arial Unicode MS"/>
                <w:sz w:val="16"/>
                <w:szCs w:val="16"/>
                <w:rPrChange w:id="2422" w:author="David Modjeska" w:date="2016-04-25T21:51:00Z">
                  <w:rPr>
                    <w:ins w:id="2423" w:author="David Modjeska" w:date="2016-04-25T21:51:00Z"/>
                    <w:rFonts w:ascii="Calibri" w:eastAsia="Times New Roman" w:hAnsi="Calibri"/>
                  </w:rPr>
                </w:rPrChange>
              </w:rPr>
            </w:pPr>
            <w:ins w:id="2424" w:author="David Modjeska" w:date="2016-04-25T21:51:00Z">
              <w:r w:rsidRPr="00BA3DC5">
                <w:rPr>
                  <w:rFonts w:ascii="Arial Unicode MS" w:eastAsia="Arial Unicode MS" w:hAnsi="Arial Unicode MS" w:cs="Arial Unicode MS"/>
                  <w:sz w:val="16"/>
                  <w:szCs w:val="16"/>
                  <w:rPrChange w:id="2425" w:author="David Modjeska" w:date="2016-04-25T21:51:00Z">
                    <w:rPr>
                      <w:rFonts w:ascii="Calibri" w:eastAsia="Times New Roman" w:hAnsi="Calibri"/>
                    </w:rPr>
                  </w:rPrChange>
                </w:rPr>
                <w:t>593</w:t>
              </w:r>
            </w:ins>
          </w:p>
        </w:tc>
        <w:tc>
          <w:tcPr>
            <w:tcW w:w="1328" w:type="dxa"/>
            <w:shd w:val="clear" w:color="auto" w:fill="auto"/>
            <w:noWrap/>
            <w:vAlign w:val="bottom"/>
            <w:hideMark/>
          </w:tcPr>
          <w:p w14:paraId="647D628A" w14:textId="77777777" w:rsidR="00BA3DC5" w:rsidRPr="00BA3DC5" w:rsidRDefault="00BA3DC5">
            <w:pPr>
              <w:jc w:val="right"/>
              <w:rPr>
                <w:ins w:id="2426" w:author="David Modjeska" w:date="2016-04-25T21:51:00Z"/>
                <w:rFonts w:ascii="Arial Unicode MS" w:eastAsia="Arial Unicode MS" w:hAnsi="Arial Unicode MS" w:cs="Arial Unicode MS"/>
                <w:sz w:val="16"/>
                <w:szCs w:val="16"/>
                <w:rPrChange w:id="2427" w:author="David Modjeska" w:date="2016-04-25T21:51:00Z">
                  <w:rPr>
                    <w:ins w:id="2428" w:author="David Modjeska" w:date="2016-04-25T21:51:00Z"/>
                    <w:rFonts w:ascii="Calibri" w:eastAsia="Times New Roman" w:hAnsi="Calibri"/>
                  </w:rPr>
                </w:rPrChange>
              </w:rPr>
            </w:pPr>
            <w:ins w:id="2429" w:author="David Modjeska" w:date="2016-04-25T21:51:00Z">
              <w:r w:rsidRPr="00BA3DC5">
                <w:rPr>
                  <w:rFonts w:ascii="Arial Unicode MS" w:eastAsia="Arial Unicode MS" w:hAnsi="Arial Unicode MS" w:cs="Arial Unicode MS"/>
                  <w:sz w:val="16"/>
                  <w:szCs w:val="16"/>
                  <w:rPrChange w:id="2430" w:author="David Modjeska" w:date="2016-04-25T21:51:00Z">
                    <w:rPr>
                      <w:rFonts w:ascii="Calibri" w:eastAsia="Times New Roman" w:hAnsi="Calibri"/>
                    </w:rPr>
                  </w:rPrChange>
                </w:rPr>
                <w:t>3.7218</w:t>
              </w:r>
            </w:ins>
          </w:p>
        </w:tc>
        <w:tc>
          <w:tcPr>
            <w:tcW w:w="1328" w:type="dxa"/>
            <w:shd w:val="clear" w:color="auto" w:fill="auto"/>
            <w:noWrap/>
            <w:vAlign w:val="bottom"/>
            <w:hideMark/>
          </w:tcPr>
          <w:p w14:paraId="393A3F7F" w14:textId="77777777" w:rsidR="00BA3DC5" w:rsidRPr="00BA3DC5" w:rsidRDefault="00BA3DC5">
            <w:pPr>
              <w:jc w:val="right"/>
              <w:rPr>
                <w:ins w:id="2431" w:author="David Modjeska" w:date="2016-04-25T21:51:00Z"/>
                <w:rFonts w:ascii="Arial Unicode MS" w:eastAsia="Arial Unicode MS" w:hAnsi="Arial Unicode MS" w:cs="Arial Unicode MS"/>
                <w:sz w:val="16"/>
                <w:szCs w:val="16"/>
                <w:rPrChange w:id="2432" w:author="David Modjeska" w:date="2016-04-25T21:51:00Z">
                  <w:rPr>
                    <w:ins w:id="2433" w:author="David Modjeska" w:date="2016-04-25T21:51:00Z"/>
                    <w:rFonts w:ascii="Calibri" w:eastAsia="Times New Roman" w:hAnsi="Calibri"/>
                  </w:rPr>
                </w:rPrChange>
              </w:rPr>
            </w:pPr>
            <w:ins w:id="2434" w:author="David Modjeska" w:date="2016-04-25T21:51:00Z">
              <w:r w:rsidRPr="00BA3DC5">
                <w:rPr>
                  <w:rFonts w:ascii="Arial Unicode MS" w:eastAsia="Arial Unicode MS" w:hAnsi="Arial Unicode MS" w:cs="Arial Unicode MS"/>
                  <w:sz w:val="16"/>
                  <w:szCs w:val="16"/>
                  <w:rPrChange w:id="2435" w:author="David Modjeska" w:date="2016-04-25T21:51:00Z">
                    <w:rPr>
                      <w:rFonts w:ascii="Calibri" w:eastAsia="Times New Roman" w:hAnsi="Calibri"/>
                    </w:rPr>
                  </w:rPrChange>
                </w:rPr>
                <w:t>2.41063</w:t>
              </w:r>
            </w:ins>
          </w:p>
        </w:tc>
        <w:tc>
          <w:tcPr>
            <w:tcW w:w="1387" w:type="dxa"/>
            <w:shd w:val="clear" w:color="auto" w:fill="auto"/>
            <w:noWrap/>
            <w:vAlign w:val="bottom"/>
            <w:hideMark/>
          </w:tcPr>
          <w:p w14:paraId="0AA2AC2E" w14:textId="77777777" w:rsidR="00BA3DC5" w:rsidRPr="00BA3DC5" w:rsidRDefault="00BA3DC5">
            <w:pPr>
              <w:jc w:val="right"/>
              <w:rPr>
                <w:ins w:id="2436" w:author="David Modjeska" w:date="2016-04-25T21:51:00Z"/>
                <w:rFonts w:ascii="Arial Unicode MS" w:eastAsia="Arial Unicode MS" w:hAnsi="Arial Unicode MS" w:cs="Arial Unicode MS"/>
                <w:sz w:val="16"/>
                <w:szCs w:val="16"/>
                <w:rPrChange w:id="2437" w:author="David Modjeska" w:date="2016-04-25T21:51:00Z">
                  <w:rPr>
                    <w:ins w:id="2438" w:author="David Modjeska" w:date="2016-04-25T21:51:00Z"/>
                    <w:rFonts w:ascii="Calibri" w:eastAsia="Times New Roman" w:hAnsi="Calibri"/>
                  </w:rPr>
                </w:rPrChange>
              </w:rPr>
            </w:pPr>
            <w:ins w:id="2439" w:author="David Modjeska" w:date="2016-04-25T21:51:00Z">
              <w:r w:rsidRPr="00BA3DC5">
                <w:rPr>
                  <w:rFonts w:ascii="Arial Unicode MS" w:eastAsia="Arial Unicode MS" w:hAnsi="Arial Unicode MS" w:cs="Arial Unicode MS"/>
                  <w:sz w:val="16"/>
                  <w:szCs w:val="16"/>
                  <w:rPrChange w:id="2440" w:author="David Modjeska" w:date="2016-04-25T21:51:00Z">
                    <w:rPr>
                      <w:rFonts w:ascii="Calibri" w:eastAsia="Times New Roman" w:hAnsi="Calibri"/>
                    </w:rPr>
                  </w:rPrChange>
                </w:rPr>
                <w:t>4.91</w:t>
              </w:r>
            </w:ins>
          </w:p>
        </w:tc>
        <w:tc>
          <w:tcPr>
            <w:tcW w:w="1310" w:type="dxa"/>
            <w:shd w:val="clear" w:color="auto" w:fill="auto"/>
            <w:noWrap/>
            <w:vAlign w:val="bottom"/>
            <w:hideMark/>
          </w:tcPr>
          <w:p w14:paraId="1DB4074D" w14:textId="77777777" w:rsidR="00BA3DC5" w:rsidRPr="00BA3DC5" w:rsidRDefault="00BA3DC5">
            <w:pPr>
              <w:jc w:val="right"/>
              <w:rPr>
                <w:ins w:id="2441" w:author="David Modjeska" w:date="2016-04-25T21:51:00Z"/>
                <w:rFonts w:ascii="Arial Unicode MS" w:eastAsia="Arial Unicode MS" w:hAnsi="Arial Unicode MS" w:cs="Arial Unicode MS"/>
                <w:sz w:val="16"/>
                <w:szCs w:val="16"/>
                <w:rPrChange w:id="2442" w:author="David Modjeska" w:date="2016-04-25T21:51:00Z">
                  <w:rPr>
                    <w:ins w:id="2443" w:author="David Modjeska" w:date="2016-04-25T21:51:00Z"/>
                    <w:rFonts w:ascii="Calibri" w:eastAsia="Times New Roman" w:hAnsi="Calibri"/>
                  </w:rPr>
                </w:rPrChange>
              </w:rPr>
            </w:pPr>
            <w:ins w:id="2444" w:author="David Modjeska" w:date="2016-04-25T21:51:00Z">
              <w:r w:rsidRPr="00BA3DC5">
                <w:rPr>
                  <w:rFonts w:ascii="Arial Unicode MS" w:eastAsia="Arial Unicode MS" w:hAnsi="Arial Unicode MS" w:cs="Arial Unicode MS"/>
                  <w:sz w:val="16"/>
                  <w:szCs w:val="16"/>
                  <w:rPrChange w:id="2445" w:author="David Modjeska" w:date="2016-04-25T21:51:00Z">
                    <w:rPr>
                      <w:rFonts w:ascii="Calibri" w:eastAsia="Times New Roman" w:hAnsi="Calibri"/>
                    </w:rPr>
                  </w:rPrChange>
                </w:rPr>
                <w:t>3.95167</w:t>
              </w:r>
            </w:ins>
          </w:p>
        </w:tc>
        <w:tc>
          <w:tcPr>
            <w:tcW w:w="1383" w:type="dxa"/>
            <w:shd w:val="clear" w:color="auto" w:fill="auto"/>
            <w:noWrap/>
            <w:vAlign w:val="bottom"/>
            <w:hideMark/>
          </w:tcPr>
          <w:p w14:paraId="1E88DD5B" w14:textId="77777777" w:rsidR="00BA3DC5" w:rsidRPr="00BA3DC5" w:rsidRDefault="00BA3DC5">
            <w:pPr>
              <w:jc w:val="right"/>
              <w:rPr>
                <w:ins w:id="2446" w:author="David Modjeska" w:date="2016-04-25T21:51:00Z"/>
                <w:rFonts w:ascii="Arial Unicode MS" w:eastAsia="Arial Unicode MS" w:hAnsi="Arial Unicode MS" w:cs="Arial Unicode MS"/>
                <w:sz w:val="16"/>
                <w:szCs w:val="16"/>
                <w:rPrChange w:id="2447" w:author="David Modjeska" w:date="2016-04-25T21:51:00Z">
                  <w:rPr>
                    <w:ins w:id="2448" w:author="David Modjeska" w:date="2016-04-25T21:51:00Z"/>
                    <w:rFonts w:ascii="Calibri" w:eastAsia="Times New Roman" w:hAnsi="Calibri"/>
                  </w:rPr>
                </w:rPrChange>
              </w:rPr>
            </w:pPr>
            <w:ins w:id="2449" w:author="David Modjeska" w:date="2016-04-25T21:51:00Z">
              <w:r w:rsidRPr="00BA3DC5">
                <w:rPr>
                  <w:rFonts w:ascii="Arial Unicode MS" w:eastAsia="Arial Unicode MS" w:hAnsi="Arial Unicode MS" w:cs="Arial Unicode MS"/>
                  <w:sz w:val="16"/>
                  <w:szCs w:val="16"/>
                  <w:rPrChange w:id="2450" w:author="David Modjeska" w:date="2016-04-25T21:51:00Z">
                    <w:rPr>
                      <w:rFonts w:ascii="Calibri" w:eastAsia="Times New Roman" w:hAnsi="Calibri"/>
                    </w:rPr>
                  </w:rPrChange>
                </w:rPr>
                <w:t>86331</w:t>
              </w:r>
            </w:ins>
          </w:p>
        </w:tc>
      </w:tr>
      <w:tr w:rsidR="001E6289" w:rsidRPr="00BA3DC5" w14:paraId="6E73B389" w14:textId="77777777" w:rsidTr="00EB4A16">
        <w:trPr>
          <w:trHeight w:val="320"/>
          <w:ins w:id="2451" w:author="David Modjeska" w:date="2016-04-25T21:51:00Z"/>
        </w:trPr>
        <w:tc>
          <w:tcPr>
            <w:tcW w:w="1043" w:type="dxa"/>
            <w:shd w:val="clear" w:color="auto" w:fill="auto"/>
            <w:noWrap/>
            <w:vAlign w:val="bottom"/>
            <w:hideMark/>
          </w:tcPr>
          <w:p w14:paraId="46C13DA9" w14:textId="77777777" w:rsidR="00BA3DC5" w:rsidRPr="00BA3DC5" w:rsidRDefault="00BA3DC5">
            <w:pPr>
              <w:jc w:val="right"/>
              <w:rPr>
                <w:ins w:id="2452" w:author="David Modjeska" w:date="2016-04-25T21:51:00Z"/>
                <w:rFonts w:ascii="Arial Unicode MS" w:eastAsia="Arial Unicode MS" w:hAnsi="Arial Unicode MS" w:cs="Arial Unicode MS"/>
                <w:sz w:val="16"/>
                <w:szCs w:val="16"/>
                <w:rPrChange w:id="2453" w:author="David Modjeska" w:date="2016-04-25T21:51:00Z">
                  <w:rPr>
                    <w:ins w:id="2454" w:author="David Modjeska" w:date="2016-04-25T21:51:00Z"/>
                    <w:rFonts w:ascii="Calibri" w:eastAsia="Times New Roman" w:hAnsi="Calibri"/>
                  </w:rPr>
                </w:rPrChange>
              </w:rPr>
            </w:pPr>
            <w:ins w:id="2455" w:author="David Modjeska" w:date="2016-04-25T21:51:00Z">
              <w:r w:rsidRPr="00BA3DC5">
                <w:rPr>
                  <w:rFonts w:ascii="Arial Unicode MS" w:eastAsia="Arial Unicode MS" w:hAnsi="Arial Unicode MS" w:cs="Arial Unicode MS"/>
                  <w:sz w:val="16"/>
                  <w:szCs w:val="16"/>
                  <w:rPrChange w:id="2456" w:author="David Modjeska" w:date="2016-04-25T21:51:00Z">
                    <w:rPr>
                      <w:rFonts w:ascii="Calibri" w:eastAsia="Times New Roman" w:hAnsi="Calibri"/>
                    </w:rPr>
                  </w:rPrChange>
                </w:rPr>
                <w:t>17-Apr-06</w:t>
              </w:r>
            </w:ins>
          </w:p>
        </w:tc>
        <w:tc>
          <w:tcPr>
            <w:tcW w:w="884" w:type="dxa"/>
            <w:shd w:val="clear" w:color="auto" w:fill="auto"/>
            <w:noWrap/>
            <w:vAlign w:val="bottom"/>
            <w:hideMark/>
          </w:tcPr>
          <w:p w14:paraId="7E67666A" w14:textId="77777777" w:rsidR="00BA3DC5" w:rsidRPr="00BA3DC5" w:rsidRDefault="00BA3DC5">
            <w:pPr>
              <w:jc w:val="right"/>
              <w:rPr>
                <w:ins w:id="2457" w:author="David Modjeska" w:date="2016-04-25T21:51:00Z"/>
                <w:rFonts w:ascii="Arial Unicode MS" w:eastAsia="Arial Unicode MS" w:hAnsi="Arial Unicode MS" w:cs="Arial Unicode MS"/>
                <w:sz w:val="16"/>
                <w:szCs w:val="16"/>
                <w:rPrChange w:id="2458" w:author="David Modjeska" w:date="2016-04-25T21:51:00Z">
                  <w:rPr>
                    <w:ins w:id="2459" w:author="David Modjeska" w:date="2016-04-25T21:51:00Z"/>
                    <w:rFonts w:ascii="Calibri" w:eastAsia="Times New Roman" w:hAnsi="Calibri"/>
                  </w:rPr>
                </w:rPrChange>
              </w:rPr>
            </w:pPr>
            <w:ins w:id="2460" w:author="David Modjeska" w:date="2016-04-25T21:51:00Z">
              <w:r w:rsidRPr="00BA3DC5">
                <w:rPr>
                  <w:rFonts w:ascii="Arial Unicode MS" w:eastAsia="Arial Unicode MS" w:hAnsi="Arial Unicode MS" w:cs="Arial Unicode MS"/>
                  <w:sz w:val="16"/>
                  <w:szCs w:val="16"/>
                  <w:rPrChange w:id="2461" w:author="David Modjeska" w:date="2016-04-25T21:51:00Z">
                    <w:rPr>
                      <w:rFonts w:ascii="Calibri" w:eastAsia="Times New Roman" w:hAnsi="Calibri"/>
                    </w:rPr>
                  </w:rPrChange>
                </w:rPr>
                <w:t>0.870322</w:t>
              </w:r>
            </w:ins>
          </w:p>
        </w:tc>
        <w:tc>
          <w:tcPr>
            <w:tcW w:w="805" w:type="dxa"/>
            <w:shd w:val="clear" w:color="auto" w:fill="auto"/>
            <w:noWrap/>
            <w:vAlign w:val="bottom"/>
            <w:hideMark/>
          </w:tcPr>
          <w:p w14:paraId="5FD0F188" w14:textId="77777777" w:rsidR="00BA3DC5" w:rsidRPr="00BA3DC5" w:rsidRDefault="00BA3DC5">
            <w:pPr>
              <w:jc w:val="right"/>
              <w:rPr>
                <w:ins w:id="2462" w:author="David Modjeska" w:date="2016-04-25T21:51:00Z"/>
                <w:rFonts w:ascii="Arial Unicode MS" w:eastAsia="Arial Unicode MS" w:hAnsi="Arial Unicode MS" w:cs="Arial Unicode MS"/>
                <w:sz w:val="16"/>
                <w:szCs w:val="16"/>
                <w:rPrChange w:id="2463" w:author="David Modjeska" w:date="2016-04-25T21:51:00Z">
                  <w:rPr>
                    <w:ins w:id="2464" w:author="David Modjeska" w:date="2016-04-25T21:51:00Z"/>
                    <w:rFonts w:ascii="Calibri" w:eastAsia="Times New Roman" w:hAnsi="Calibri"/>
                  </w:rPr>
                </w:rPrChange>
              </w:rPr>
            </w:pPr>
            <w:ins w:id="2465" w:author="David Modjeska" w:date="2016-04-25T21:51:00Z">
              <w:r w:rsidRPr="00BA3DC5">
                <w:rPr>
                  <w:rFonts w:ascii="Arial Unicode MS" w:eastAsia="Arial Unicode MS" w:hAnsi="Arial Unicode MS" w:cs="Arial Unicode MS"/>
                  <w:sz w:val="16"/>
                  <w:szCs w:val="16"/>
                  <w:rPrChange w:id="2466" w:author="David Modjeska" w:date="2016-04-25T21:51:00Z">
                    <w:rPr>
                      <w:rFonts w:ascii="Calibri" w:eastAsia="Times New Roman" w:hAnsi="Calibri"/>
                    </w:rPr>
                  </w:rPrChange>
                </w:rPr>
                <w:t>70.3</w:t>
              </w:r>
            </w:ins>
          </w:p>
        </w:tc>
        <w:tc>
          <w:tcPr>
            <w:tcW w:w="919" w:type="dxa"/>
            <w:shd w:val="clear" w:color="auto" w:fill="auto"/>
            <w:noWrap/>
            <w:vAlign w:val="bottom"/>
            <w:hideMark/>
          </w:tcPr>
          <w:p w14:paraId="6DCEE684" w14:textId="77777777" w:rsidR="00BA3DC5" w:rsidRPr="00BA3DC5" w:rsidRDefault="00BA3DC5">
            <w:pPr>
              <w:jc w:val="right"/>
              <w:rPr>
                <w:ins w:id="2467" w:author="David Modjeska" w:date="2016-04-25T21:51:00Z"/>
                <w:rFonts w:ascii="Arial Unicode MS" w:eastAsia="Arial Unicode MS" w:hAnsi="Arial Unicode MS" w:cs="Arial Unicode MS"/>
                <w:sz w:val="16"/>
                <w:szCs w:val="16"/>
                <w:rPrChange w:id="2468" w:author="David Modjeska" w:date="2016-04-25T21:51:00Z">
                  <w:rPr>
                    <w:ins w:id="2469" w:author="David Modjeska" w:date="2016-04-25T21:51:00Z"/>
                    <w:rFonts w:ascii="Calibri" w:eastAsia="Times New Roman" w:hAnsi="Calibri"/>
                  </w:rPr>
                </w:rPrChange>
              </w:rPr>
            </w:pPr>
            <w:ins w:id="2470" w:author="David Modjeska" w:date="2016-04-25T21:51:00Z">
              <w:r w:rsidRPr="00BA3DC5">
                <w:rPr>
                  <w:rFonts w:ascii="Arial Unicode MS" w:eastAsia="Arial Unicode MS" w:hAnsi="Arial Unicode MS" w:cs="Arial Unicode MS"/>
                  <w:sz w:val="16"/>
                  <w:szCs w:val="16"/>
                  <w:rPrChange w:id="2471" w:author="David Modjeska" w:date="2016-04-25T21:51:00Z">
                    <w:rPr>
                      <w:rFonts w:ascii="Calibri" w:eastAsia="Times New Roman" w:hAnsi="Calibri"/>
                    </w:rPr>
                  </w:rPrChange>
                </w:rPr>
                <w:t>593</w:t>
              </w:r>
            </w:ins>
          </w:p>
        </w:tc>
        <w:tc>
          <w:tcPr>
            <w:tcW w:w="1328" w:type="dxa"/>
            <w:shd w:val="clear" w:color="auto" w:fill="auto"/>
            <w:noWrap/>
            <w:vAlign w:val="bottom"/>
            <w:hideMark/>
          </w:tcPr>
          <w:p w14:paraId="356E3650" w14:textId="77777777" w:rsidR="00BA3DC5" w:rsidRPr="00BA3DC5" w:rsidRDefault="00BA3DC5">
            <w:pPr>
              <w:jc w:val="right"/>
              <w:rPr>
                <w:ins w:id="2472" w:author="David Modjeska" w:date="2016-04-25T21:51:00Z"/>
                <w:rFonts w:ascii="Arial Unicode MS" w:eastAsia="Arial Unicode MS" w:hAnsi="Arial Unicode MS" w:cs="Arial Unicode MS"/>
                <w:sz w:val="16"/>
                <w:szCs w:val="16"/>
                <w:rPrChange w:id="2473" w:author="David Modjeska" w:date="2016-04-25T21:51:00Z">
                  <w:rPr>
                    <w:ins w:id="2474" w:author="David Modjeska" w:date="2016-04-25T21:51:00Z"/>
                    <w:rFonts w:ascii="Calibri" w:eastAsia="Times New Roman" w:hAnsi="Calibri"/>
                  </w:rPr>
                </w:rPrChange>
              </w:rPr>
            </w:pPr>
            <w:ins w:id="2475" w:author="David Modjeska" w:date="2016-04-25T21:51:00Z">
              <w:r w:rsidRPr="00BA3DC5">
                <w:rPr>
                  <w:rFonts w:ascii="Arial Unicode MS" w:eastAsia="Arial Unicode MS" w:hAnsi="Arial Unicode MS" w:cs="Arial Unicode MS"/>
                  <w:sz w:val="16"/>
                  <w:szCs w:val="16"/>
                  <w:rPrChange w:id="2476" w:author="David Modjeska" w:date="2016-04-25T21:51:00Z">
                    <w:rPr>
                      <w:rFonts w:ascii="Calibri" w:eastAsia="Times New Roman" w:hAnsi="Calibri"/>
                    </w:rPr>
                  </w:rPrChange>
                </w:rPr>
                <w:t>3.7218</w:t>
              </w:r>
            </w:ins>
          </w:p>
        </w:tc>
        <w:tc>
          <w:tcPr>
            <w:tcW w:w="1328" w:type="dxa"/>
            <w:shd w:val="clear" w:color="auto" w:fill="auto"/>
            <w:noWrap/>
            <w:vAlign w:val="bottom"/>
            <w:hideMark/>
          </w:tcPr>
          <w:p w14:paraId="60266551" w14:textId="77777777" w:rsidR="00BA3DC5" w:rsidRPr="00BA3DC5" w:rsidRDefault="00BA3DC5">
            <w:pPr>
              <w:jc w:val="right"/>
              <w:rPr>
                <w:ins w:id="2477" w:author="David Modjeska" w:date="2016-04-25T21:51:00Z"/>
                <w:rFonts w:ascii="Arial Unicode MS" w:eastAsia="Arial Unicode MS" w:hAnsi="Arial Unicode MS" w:cs="Arial Unicode MS"/>
                <w:sz w:val="16"/>
                <w:szCs w:val="16"/>
                <w:rPrChange w:id="2478" w:author="David Modjeska" w:date="2016-04-25T21:51:00Z">
                  <w:rPr>
                    <w:ins w:id="2479" w:author="David Modjeska" w:date="2016-04-25T21:51:00Z"/>
                    <w:rFonts w:ascii="Calibri" w:eastAsia="Times New Roman" w:hAnsi="Calibri"/>
                  </w:rPr>
                </w:rPrChange>
              </w:rPr>
            </w:pPr>
            <w:ins w:id="2480" w:author="David Modjeska" w:date="2016-04-25T21:51:00Z">
              <w:r w:rsidRPr="00BA3DC5">
                <w:rPr>
                  <w:rFonts w:ascii="Arial Unicode MS" w:eastAsia="Arial Unicode MS" w:hAnsi="Arial Unicode MS" w:cs="Arial Unicode MS"/>
                  <w:sz w:val="16"/>
                  <w:szCs w:val="16"/>
                  <w:rPrChange w:id="2481" w:author="David Modjeska" w:date="2016-04-25T21:51:00Z">
                    <w:rPr>
                      <w:rFonts w:ascii="Calibri" w:eastAsia="Times New Roman" w:hAnsi="Calibri"/>
                    </w:rPr>
                  </w:rPrChange>
                </w:rPr>
                <w:t>2.40094</w:t>
              </w:r>
            </w:ins>
          </w:p>
        </w:tc>
        <w:tc>
          <w:tcPr>
            <w:tcW w:w="1387" w:type="dxa"/>
            <w:shd w:val="clear" w:color="auto" w:fill="auto"/>
            <w:noWrap/>
            <w:vAlign w:val="bottom"/>
            <w:hideMark/>
          </w:tcPr>
          <w:p w14:paraId="3C09AE7D" w14:textId="77777777" w:rsidR="00BA3DC5" w:rsidRPr="00BA3DC5" w:rsidRDefault="00BA3DC5">
            <w:pPr>
              <w:jc w:val="right"/>
              <w:rPr>
                <w:ins w:id="2482" w:author="David Modjeska" w:date="2016-04-25T21:51:00Z"/>
                <w:rFonts w:ascii="Arial Unicode MS" w:eastAsia="Arial Unicode MS" w:hAnsi="Arial Unicode MS" w:cs="Arial Unicode MS"/>
                <w:sz w:val="16"/>
                <w:szCs w:val="16"/>
                <w:rPrChange w:id="2483" w:author="David Modjeska" w:date="2016-04-25T21:51:00Z">
                  <w:rPr>
                    <w:ins w:id="2484" w:author="David Modjeska" w:date="2016-04-25T21:51:00Z"/>
                    <w:rFonts w:ascii="Calibri" w:eastAsia="Times New Roman" w:hAnsi="Calibri"/>
                  </w:rPr>
                </w:rPrChange>
              </w:rPr>
            </w:pPr>
            <w:ins w:id="2485" w:author="David Modjeska" w:date="2016-04-25T21:51:00Z">
              <w:r w:rsidRPr="00BA3DC5">
                <w:rPr>
                  <w:rFonts w:ascii="Arial Unicode MS" w:eastAsia="Arial Unicode MS" w:hAnsi="Arial Unicode MS" w:cs="Arial Unicode MS"/>
                  <w:sz w:val="16"/>
                  <w:szCs w:val="16"/>
                  <w:rPrChange w:id="2486" w:author="David Modjeska" w:date="2016-04-25T21:51:00Z">
                    <w:rPr>
                      <w:rFonts w:ascii="Calibri" w:eastAsia="Times New Roman" w:hAnsi="Calibri"/>
                    </w:rPr>
                  </w:rPrChange>
                </w:rPr>
                <w:t>4.91</w:t>
              </w:r>
            </w:ins>
          </w:p>
        </w:tc>
        <w:tc>
          <w:tcPr>
            <w:tcW w:w="1310" w:type="dxa"/>
            <w:shd w:val="clear" w:color="auto" w:fill="auto"/>
            <w:noWrap/>
            <w:vAlign w:val="bottom"/>
            <w:hideMark/>
          </w:tcPr>
          <w:p w14:paraId="5A77D7FC" w14:textId="77777777" w:rsidR="00BA3DC5" w:rsidRPr="00BA3DC5" w:rsidRDefault="00BA3DC5">
            <w:pPr>
              <w:jc w:val="right"/>
              <w:rPr>
                <w:ins w:id="2487" w:author="David Modjeska" w:date="2016-04-25T21:51:00Z"/>
                <w:rFonts w:ascii="Arial Unicode MS" w:eastAsia="Arial Unicode MS" w:hAnsi="Arial Unicode MS" w:cs="Arial Unicode MS"/>
                <w:sz w:val="16"/>
                <w:szCs w:val="16"/>
                <w:rPrChange w:id="2488" w:author="David Modjeska" w:date="2016-04-25T21:51:00Z">
                  <w:rPr>
                    <w:ins w:id="2489" w:author="David Modjeska" w:date="2016-04-25T21:51:00Z"/>
                    <w:rFonts w:ascii="Calibri" w:eastAsia="Times New Roman" w:hAnsi="Calibri"/>
                  </w:rPr>
                </w:rPrChange>
              </w:rPr>
            </w:pPr>
            <w:ins w:id="2490" w:author="David Modjeska" w:date="2016-04-25T21:51:00Z">
              <w:r w:rsidRPr="00BA3DC5">
                <w:rPr>
                  <w:rFonts w:ascii="Arial Unicode MS" w:eastAsia="Arial Unicode MS" w:hAnsi="Arial Unicode MS" w:cs="Arial Unicode MS"/>
                  <w:sz w:val="16"/>
                  <w:szCs w:val="16"/>
                  <w:rPrChange w:id="2491" w:author="David Modjeska" w:date="2016-04-25T21:51:00Z">
                    <w:rPr>
                      <w:rFonts w:ascii="Calibri" w:eastAsia="Times New Roman" w:hAnsi="Calibri"/>
                    </w:rPr>
                  </w:rPrChange>
                </w:rPr>
                <w:t>3.95167</w:t>
              </w:r>
            </w:ins>
          </w:p>
        </w:tc>
        <w:tc>
          <w:tcPr>
            <w:tcW w:w="1383" w:type="dxa"/>
            <w:shd w:val="clear" w:color="auto" w:fill="auto"/>
            <w:noWrap/>
            <w:vAlign w:val="bottom"/>
            <w:hideMark/>
          </w:tcPr>
          <w:p w14:paraId="42A5D1F0" w14:textId="77777777" w:rsidR="00BA3DC5" w:rsidRPr="00BA3DC5" w:rsidRDefault="00BA3DC5">
            <w:pPr>
              <w:jc w:val="right"/>
              <w:rPr>
                <w:ins w:id="2492" w:author="David Modjeska" w:date="2016-04-25T21:51:00Z"/>
                <w:rFonts w:ascii="Arial Unicode MS" w:eastAsia="Arial Unicode MS" w:hAnsi="Arial Unicode MS" w:cs="Arial Unicode MS"/>
                <w:sz w:val="16"/>
                <w:szCs w:val="16"/>
                <w:rPrChange w:id="2493" w:author="David Modjeska" w:date="2016-04-25T21:51:00Z">
                  <w:rPr>
                    <w:ins w:id="2494" w:author="David Modjeska" w:date="2016-04-25T21:51:00Z"/>
                    <w:rFonts w:ascii="Calibri" w:eastAsia="Times New Roman" w:hAnsi="Calibri"/>
                  </w:rPr>
                </w:rPrChange>
              </w:rPr>
            </w:pPr>
            <w:ins w:id="2495" w:author="David Modjeska" w:date="2016-04-25T21:51:00Z">
              <w:r w:rsidRPr="00BA3DC5">
                <w:rPr>
                  <w:rFonts w:ascii="Arial Unicode MS" w:eastAsia="Arial Unicode MS" w:hAnsi="Arial Unicode MS" w:cs="Arial Unicode MS"/>
                  <w:sz w:val="16"/>
                  <w:szCs w:val="16"/>
                  <w:rPrChange w:id="2496" w:author="David Modjeska" w:date="2016-04-25T21:51:00Z">
                    <w:rPr>
                      <w:rFonts w:ascii="Calibri" w:eastAsia="Times New Roman" w:hAnsi="Calibri"/>
                    </w:rPr>
                  </w:rPrChange>
                </w:rPr>
                <w:t>86331</w:t>
              </w:r>
            </w:ins>
          </w:p>
        </w:tc>
      </w:tr>
      <w:tr w:rsidR="001E6289" w:rsidRPr="00BA3DC5" w14:paraId="20964FA6" w14:textId="77777777" w:rsidTr="00EB4A16">
        <w:trPr>
          <w:trHeight w:val="320"/>
          <w:ins w:id="2497" w:author="David Modjeska" w:date="2016-04-25T21:51:00Z"/>
        </w:trPr>
        <w:tc>
          <w:tcPr>
            <w:tcW w:w="1043" w:type="dxa"/>
            <w:shd w:val="clear" w:color="auto" w:fill="auto"/>
            <w:noWrap/>
            <w:vAlign w:val="bottom"/>
            <w:hideMark/>
          </w:tcPr>
          <w:p w14:paraId="67BB7651" w14:textId="77777777" w:rsidR="00BA3DC5" w:rsidRPr="00BA3DC5" w:rsidRDefault="00BA3DC5">
            <w:pPr>
              <w:jc w:val="right"/>
              <w:rPr>
                <w:ins w:id="2498" w:author="David Modjeska" w:date="2016-04-25T21:51:00Z"/>
                <w:rFonts w:ascii="Arial Unicode MS" w:eastAsia="Arial Unicode MS" w:hAnsi="Arial Unicode MS" w:cs="Arial Unicode MS"/>
                <w:sz w:val="16"/>
                <w:szCs w:val="16"/>
                <w:rPrChange w:id="2499" w:author="David Modjeska" w:date="2016-04-25T21:51:00Z">
                  <w:rPr>
                    <w:ins w:id="2500" w:author="David Modjeska" w:date="2016-04-25T21:51:00Z"/>
                    <w:rFonts w:ascii="Calibri" w:eastAsia="Times New Roman" w:hAnsi="Calibri"/>
                  </w:rPr>
                </w:rPrChange>
              </w:rPr>
            </w:pPr>
            <w:ins w:id="2501" w:author="David Modjeska" w:date="2016-04-25T21:51:00Z">
              <w:r w:rsidRPr="00BA3DC5">
                <w:rPr>
                  <w:rFonts w:ascii="Arial Unicode MS" w:eastAsia="Arial Unicode MS" w:hAnsi="Arial Unicode MS" w:cs="Arial Unicode MS"/>
                  <w:sz w:val="16"/>
                  <w:szCs w:val="16"/>
                  <w:rPrChange w:id="2502" w:author="David Modjeska" w:date="2016-04-25T21:51:00Z">
                    <w:rPr>
                      <w:rFonts w:ascii="Calibri" w:eastAsia="Times New Roman" w:hAnsi="Calibri"/>
                    </w:rPr>
                  </w:rPrChange>
                </w:rPr>
                <w:t>18-Apr-06</w:t>
              </w:r>
            </w:ins>
          </w:p>
        </w:tc>
        <w:tc>
          <w:tcPr>
            <w:tcW w:w="884" w:type="dxa"/>
            <w:shd w:val="clear" w:color="auto" w:fill="auto"/>
            <w:noWrap/>
            <w:vAlign w:val="bottom"/>
            <w:hideMark/>
          </w:tcPr>
          <w:p w14:paraId="1DB702D4" w14:textId="77777777" w:rsidR="00BA3DC5" w:rsidRPr="00BA3DC5" w:rsidRDefault="00BA3DC5">
            <w:pPr>
              <w:jc w:val="right"/>
              <w:rPr>
                <w:ins w:id="2503" w:author="David Modjeska" w:date="2016-04-25T21:51:00Z"/>
                <w:rFonts w:ascii="Arial Unicode MS" w:eastAsia="Arial Unicode MS" w:hAnsi="Arial Unicode MS" w:cs="Arial Unicode MS"/>
                <w:sz w:val="16"/>
                <w:szCs w:val="16"/>
                <w:rPrChange w:id="2504" w:author="David Modjeska" w:date="2016-04-25T21:51:00Z">
                  <w:rPr>
                    <w:ins w:id="2505" w:author="David Modjeska" w:date="2016-04-25T21:51:00Z"/>
                    <w:rFonts w:ascii="Calibri" w:eastAsia="Times New Roman" w:hAnsi="Calibri"/>
                  </w:rPr>
                </w:rPrChange>
              </w:rPr>
            </w:pPr>
            <w:ins w:id="2506" w:author="David Modjeska" w:date="2016-04-25T21:51:00Z">
              <w:r w:rsidRPr="00BA3DC5">
                <w:rPr>
                  <w:rFonts w:ascii="Arial Unicode MS" w:eastAsia="Arial Unicode MS" w:hAnsi="Arial Unicode MS" w:cs="Arial Unicode MS"/>
                  <w:sz w:val="16"/>
                  <w:szCs w:val="16"/>
                  <w:rPrChange w:id="2507" w:author="David Modjeska" w:date="2016-04-25T21:51:00Z">
                    <w:rPr>
                      <w:rFonts w:ascii="Calibri" w:eastAsia="Times New Roman" w:hAnsi="Calibri"/>
                    </w:rPr>
                  </w:rPrChange>
                </w:rPr>
                <w:t>0.873134</w:t>
              </w:r>
            </w:ins>
          </w:p>
        </w:tc>
        <w:tc>
          <w:tcPr>
            <w:tcW w:w="805" w:type="dxa"/>
            <w:shd w:val="clear" w:color="auto" w:fill="auto"/>
            <w:noWrap/>
            <w:vAlign w:val="bottom"/>
            <w:hideMark/>
          </w:tcPr>
          <w:p w14:paraId="10F44D18" w14:textId="77777777" w:rsidR="00BA3DC5" w:rsidRPr="00BA3DC5" w:rsidRDefault="00BA3DC5">
            <w:pPr>
              <w:jc w:val="right"/>
              <w:rPr>
                <w:ins w:id="2508" w:author="David Modjeska" w:date="2016-04-25T21:51:00Z"/>
                <w:rFonts w:ascii="Arial Unicode MS" w:eastAsia="Arial Unicode MS" w:hAnsi="Arial Unicode MS" w:cs="Arial Unicode MS"/>
                <w:sz w:val="16"/>
                <w:szCs w:val="16"/>
                <w:rPrChange w:id="2509" w:author="David Modjeska" w:date="2016-04-25T21:51:00Z">
                  <w:rPr>
                    <w:ins w:id="2510" w:author="David Modjeska" w:date="2016-04-25T21:51:00Z"/>
                    <w:rFonts w:ascii="Calibri" w:eastAsia="Times New Roman" w:hAnsi="Calibri"/>
                  </w:rPr>
                </w:rPrChange>
              </w:rPr>
            </w:pPr>
            <w:ins w:id="2511" w:author="David Modjeska" w:date="2016-04-25T21:51:00Z">
              <w:r w:rsidRPr="00BA3DC5">
                <w:rPr>
                  <w:rFonts w:ascii="Arial Unicode MS" w:eastAsia="Arial Unicode MS" w:hAnsi="Arial Unicode MS" w:cs="Arial Unicode MS"/>
                  <w:sz w:val="16"/>
                  <w:szCs w:val="16"/>
                  <w:rPrChange w:id="2512" w:author="David Modjeska" w:date="2016-04-25T21:51:00Z">
                    <w:rPr>
                      <w:rFonts w:ascii="Calibri" w:eastAsia="Times New Roman" w:hAnsi="Calibri"/>
                    </w:rPr>
                  </w:rPrChange>
                </w:rPr>
                <w:t>71.28</w:t>
              </w:r>
            </w:ins>
          </w:p>
        </w:tc>
        <w:tc>
          <w:tcPr>
            <w:tcW w:w="919" w:type="dxa"/>
            <w:shd w:val="clear" w:color="auto" w:fill="auto"/>
            <w:noWrap/>
            <w:vAlign w:val="bottom"/>
            <w:hideMark/>
          </w:tcPr>
          <w:p w14:paraId="073E4F8A" w14:textId="77777777" w:rsidR="00BA3DC5" w:rsidRPr="00BA3DC5" w:rsidRDefault="00BA3DC5">
            <w:pPr>
              <w:jc w:val="right"/>
              <w:rPr>
                <w:ins w:id="2513" w:author="David Modjeska" w:date="2016-04-25T21:51:00Z"/>
                <w:rFonts w:ascii="Arial Unicode MS" w:eastAsia="Arial Unicode MS" w:hAnsi="Arial Unicode MS" w:cs="Arial Unicode MS"/>
                <w:sz w:val="16"/>
                <w:szCs w:val="16"/>
                <w:rPrChange w:id="2514" w:author="David Modjeska" w:date="2016-04-25T21:51:00Z">
                  <w:rPr>
                    <w:ins w:id="2515" w:author="David Modjeska" w:date="2016-04-25T21:51:00Z"/>
                    <w:rFonts w:ascii="Calibri" w:eastAsia="Times New Roman" w:hAnsi="Calibri"/>
                  </w:rPr>
                </w:rPrChange>
              </w:rPr>
            </w:pPr>
            <w:ins w:id="2516" w:author="David Modjeska" w:date="2016-04-25T21:51:00Z">
              <w:r w:rsidRPr="00BA3DC5">
                <w:rPr>
                  <w:rFonts w:ascii="Arial Unicode MS" w:eastAsia="Arial Unicode MS" w:hAnsi="Arial Unicode MS" w:cs="Arial Unicode MS"/>
                  <w:sz w:val="16"/>
                  <w:szCs w:val="16"/>
                  <w:rPrChange w:id="2517" w:author="David Modjeska" w:date="2016-04-25T21:51:00Z">
                    <w:rPr>
                      <w:rFonts w:ascii="Calibri" w:eastAsia="Times New Roman" w:hAnsi="Calibri"/>
                    </w:rPr>
                  </w:rPrChange>
                </w:rPr>
                <w:t>614.75</w:t>
              </w:r>
            </w:ins>
          </w:p>
        </w:tc>
        <w:tc>
          <w:tcPr>
            <w:tcW w:w="1328" w:type="dxa"/>
            <w:shd w:val="clear" w:color="auto" w:fill="auto"/>
            <w:noWrap/>
            <w:vAlign w:val="bottom"/>
            <w:hideMark/>
          </w:tcPr>
          <w:p w14:paraId="7C7E0EFC" w14:textId="77777777" w:rsidR="00BA3DC5" w:rsidRPr="00BA3DC5" w:rsidRDefault="00BA3DC5">
            <w:pPr>
              <w:jc w:val="right"/>
              <w:rPr>
                <w:ins w:id="2518" w:author="David Modjeska" w:date="2016-04-25T21:51:00Z"/>
                <w:rFonts w:ascii="Arial Unicode MS" w:eastAsia="Arial Unicode MS" w:hAnsi="Arial Unicode MS" w:cs="Arial Unicode MS"/>
                <w:sz w:val="16"/>
                <w:szCs w:val="16"/>
                <w:rPrChange w:id="2519" w:author="David Modjeska" w:date="2016-04-25T21:51:00Z">
                  <w:rPr>
                    <w:ins w:id="2520" w:author="David Modjeska" w:date="2016-04-25T21:51:00Z"/>
                    <w:rFonts w:ascii="Calibri" w:eastAsia="Times New Roman" w:hAnsi="Calibri"/>
                  </w:rPr>
                </w:rPrChange>
              </w:rPr>
            </w:pPr>
            <w:ins w:id="2521" w:author="David Modjeska" w:date="2016-04-25T21:51:00Z">
              <w:r w:rsidRPr="00BA3DC5">
                <w:rPr>
                  <w:rFonts w:ascii="Arial Unicode MS" w:eastAsia="Arial Unicode MS" w:hAnsi="Arial Unicode MS" w:cs="Arial Unicode MS"/>
                  <w:sz w:val="16"/>
                  <w:szCs w:val="16"/>
                  <w:rPrChange w:id="2522" w:author="David Modjeska" w:date="2016-04-25T21:51:00Z">
                    <w:rPr>
                      <w:rFonts w:ascii="Calibri" w:eastAsia="Times New Roman" w:hAnsi="Calibri"/>
                    </w:rPr>
                  </w:rPrChange>
                </w:rPr>
                <w:t>3.7283</w:t>
              </w:r>
            </w:ins>
          </w:p>
        </w:tc>
        <w:tc>
          <w:tcPr>
            <w:tcW w:w="1328" w:type="dxa"/>
            <w:shd w:val="clear" w:color="auto" w:fill="auto"/>
            <w:noWrap/>
            <w:vAlign w:val="bottom"/>
            <w:hideMark/>
          </w:tcPr>
          <w:p w14:paraId="0B11E00C" w14:textId="77777777" w:rsidR="00BA3DC5" w:rsidRPr="00BA3DC5" w:rsidRDefault="00BA3DC5">
            <w:pPr>
              <w:jc w:val="right"/>
              <w:rPr>
                <w:ins w:id="2523" w:author="David Modjeska" w:date="2016-04-25T21:51:00Z"/>
                <w:rFonts w:ascii="Arial Unicode MS" w:eastAsia="Arial Unicode MS" w:hAnsi="Arial Unicode MS" w:cs="Arial Unicode MS"/>
                <w:sz w:val="16"/>
                <w:szCs w:val="16"/>
                <w:rPrChange w:id="2524" w:author="David Modjeska" w:date="2016-04-25T21:51:00Z">
                  <w:rPr>
                    <w:ins w:id="2525" w:author="David Modjeska" w:date="2016-04-25T21:51:00Z"/>
                    <w:rFonts w:ascii="Calibri" w:eastAsia="Times New Roman" w:hAnsi="Calibri"/>
                  </w:rPr>
                </w:rPrChange>
              </w:rPr>
            </w:pPr>
            <w:ins w:id="2526" w:author="David Modjeska" w:date="2016-04-25T21:51:00Z">
              <w:r w:rsidRPr="00BA3DC5">
                <w:rPr>
                  <w:rFonts w:ascii="Arial Unicode MS" w:eastAsia="Arial Unicode MS" w:hAnsi="Arial Unicode MS" w:cs="Arial Unicode MS"/>
                  <w:sz w:val="16"/>
                  <w:szCs w:val="16"/>
                  <w:rPrChange w:id="2527" w:author="David Modjeska" w:date="2016-04-25T21:51:00Z">
                    <w:rPr>
                      <w:rFonts w:ascii="Calibri" w:eastAsia="Times New Roman" w:hAnsi="Calibri"/>
                    </w:rPr>
                  </w:rPrChange>
                </w:rPr>
                <w:t>4.80188</w:t>
              </w:r>
            </w:ins>
          </w:p>
        </w:tc>
        <w:tc>
          <w:tcPr>
            <w:tcW w:w="1387" w:type="dxa"/>
            <w:shd w:val="clear" w:color="auto" w:fill="auto"/>
            <w:noWrap/>
            <w:vAlign w:val="bottom"/>
            <w:hideMark/>
          </w:tcPr>
          <w:p w14:paraId="47CCE1A2" w14:textId="77777777" w:rsidR="00BA3DC5" w:rsidRPr="00BA3DC5" w:rsidRDefault="00BA3DC5">
            <w:pPr>
              <w:jc w:val="right"/>
              <w:rPr>
                <w:ins w:id="2528" w:author="David Modjeska" w:date="2016-04-25T21:51:00Z"/>
                <w:rFonts w:ascii="Arial Unicode MS" w:eastAsia="Arial Unicode MS" w:hAnsi="Arial Unicode MS" w:cs="Arial Unicode MS"/>
                <w:sz w:val="16"/>
                <w:szCs w:val="16"/>
                <w:rPrChange w:id="2529" w:author="David Modjeska" w:date="2016-04-25T21:51:00Z">
                  <w:rPr>
                    <w:ins w:id="2530" w:author="David Modjeska" w:date="2016-04-25T21:51:00Z"/>
                    <w:rFonts w:ascii="Calibri" w:eastAsia="Times New Roman" w:hAnsi="Calibri"/>
                  </w:rPr>
                </w:rPrChange>
              </w:rPr>
            </w:pPr>
            <w:ins w:id="2531" w:author="David Modjeska" w:date="2016-04-25T21:51:00Z">
              <w:r w:rsidRPr="00BA3DC5">
                <w:rPr>
                  <w:rFonts w:ascii="Arial Unicode MS" w:eastAsia="Arial Unicode MS" w:hAnsi="Arial Unicode MS" w:cs="Arial Unicode MS"/>
                  <w:sz w:val="16"/>
                  <w:szCs w:val="16"/>
                  <w:rPrChange w:id="2532" w:author="David Modjeska" w:date="2016-04-25T21:51:00Z">
                    <w:rPr>
                      <w:rFonts w:ascii="Calibri" w:eastAsia="Times New Roman" w:hAnsi="Calibri"/>
                    </w:rPr>
                  </w:rPrChange>
                </w:rPr>
                <w:t>4.9225</w:t>
              </w:r>
            </w:ins>
          </w:p>
        </w:tc>
        <w:tc>
          <w:tcPr>
            <w:tcW w:w="1310" w:type="dxa"/>
            <w:shd w:val="clear" w:color="auto" w:fill="auto"/>
            <w:noWrap/>
            <w:vAlign w:val="bottom"/>
            <w:hideMark/>
          </w:tcPr>
          <w:p w14:paraId="19F8E350" w14:textId="77777777" w:rsidR="00BA3DC5" w:rsidRPr="00BA3DC5" w:rsidRDefault="00BA3DC5">
            <w:pPr>
              <w:jc w:val="right"/>
              <w:rPr>
                <w:ins w:id="2533" w:author="David Modjeska" w:date="2016-04-25T21:51:00Z"/>
                <w:rFonts w:ascii="Arial Unicode MS" w:eastAsia="Arial Unicode MS" w:hAnsi="Arial Unicode MS" w:cs="Arial Unicode MS"/>
                <w:sz w:val="16"/>
                <w:szCs w:val="16"/>
                <w:rPrChange w:id="2534" w:author="David Modjeska" w:date="2016-04-25T21:51:00Z">
                  <w:rPr>
                    <w:ins w:id="2535" w:author="David Modjeska" w:date="2016-04-25T21:51:00Z"/>
                    <w:rFonts w:ascii="Calibri" w:eastAsia="Times New Roman" w:hAnsi="Calibri"/>
                  </w:rPr>
                </w:rPrChange>
              </w:rPr>
            </w:pPr>
            <w:ins w:id="2536" w:author="David Modjeska" w:date="2016-04-25T21:51:00Z">
              <w:r w:rsidRPr="00BA3DC5">
                <w:rPr>
                  <w:rFonts w:ascii="Arial Unicode MS" w:eastAsia="Arial Unicode MS" w:hAnsi="Arial Unicode MS" w:cs="Arial Unicode MS"/>
                  <w:sz w:val="16"/>
                  <w:szCs w:val="16"/>
                  <w:rPrChange w:id="2537" w:author="David Modjeska" w:date="2016-04-25T21:51:00Z">
                    <w:rPr>
                      <w:rFonts w:ascii="Calibri" w:eastAsia="Times New Roman" w:hAnsi="Calibri"/>
                    </w:rPr>
                  </w:rPrChange>
                </w:rPr>
                <w:t>3.96167</w:t>
              </w:r>
            </w:ins>
          </w:p>
        </w:tc>
        <w:tc>
          <w:tcPr>
            <w:tcW w:w="1383" w:type="dxa"/>
            <w:shd w:val="clear" w:color="auto" w:fill="auto"/>
            <w:noWrap/>
            <w:vAlign w:val="bottom"/>
            <w:hideMark/>
          </w:tcPr>
          <w:p w14:paraId="7C353745" w14:textId="77777777" w:rsidR="00BA3DC5" w:rsidRPr="00BA3DC5" w:rsidRDefault="00BA3DC5">
            <w:pPr>
              <w:jc w:val="right"/>
              <w:rPr>
                <w:ins w:id="2538" w:author="David Modjeska" w:date="2016-04-25T21:51:00Z"/>
                <w:rFonts w:ascii="Arial Unicode MS" w:eastAsia="Arial Unicode MS" w:hAnsi="Arial Unicode MS" w:cs="Arial Unicode MS"/>
                <w:sz w:val="16"/>
                <w:szCs w:val="16"/>
                <w:rPrChange w:id="2539" w:author="David Modjeska" w:date="2016-04-25T21:51:00Z">
                  <w:rPr>
                    <w:ins w:id="2540" w:author="David Modjeska" w:date="2016-04-25T21:51:00Z"/>
                    <w:rFonts w:ascii="Calibri" w:eastAsia="Times New Roman" w:hAnsi="Calibri"/>
                  </w:rPr>
                </w:rPrChange>
              </w:rPr>
            </w:pPr>
            <w:ins w:id="2541" w:author="David Modjeska" w:date="2016-04-25T21:51:00Z">
              <w:r w:rsidRPr="00BA3DC5">
                <w:rPr>
                  <w:rFonts w:ascii="Arial Unicode MS" w:eastAsia="Arial Unicode MS" w:hAnsi="Arial Unicode MS" w:cs="Arial Unicode MS"/>
                  <w:sz w:val="16"/>
                  <w:szCs w:val="16"/>
                  <w:rPrChange w:id="2542" w:author="David Modjeska" w:date="2016-04-25T21:51:00Z">
                    <w:rPr>
                      <w:rFonts w:ascii="Calibri" w:eastAsia="Times New Roman" w:hAnsi="Calibri"/>
                    </w:rPr>
                  </w:rPrChange>
                </w:rPr>
                <w:t>86331</w:t>
              </w:r>
            </w:ins>
          </w:p>
        </w:tc>
      </w:tr>
    </w:tbl>
    <w:p w14:paraId="502FD4AA" w14:textId="779D1732" w:rsidR="00AF2B9C" w:rsidRPr="006E7427" w:rsidRDefault="00AF2B9C">
      <w:pPr>
        <w:keepNext/>
        <w:keepLines/>
        <w:ind w:left="1429"/>
        <w:rPr>
          <w:ins w:id="2543" w:author="David Modjeska" w:date="2016-04-25T21:57:00Z"/>
          <w:rFonts w:asciiTheme="majorHAnsi" w:hAnsiTheme="majorHAnsi"/>
          <w:b/>
          <w:sz w:val="16"/>
          <w:szCs w:val="16"/>
          <w:rPrChange w:id="2544" w:author="David Modjeska" w:date="2016-04-25T22:16:00Z">
            <w:rPr>
              <w:ins w:id="2545" w:author="David Modjeska" w:date="2016-04-25T21:57:00Z"/>
              <w:rFonts w:asciiTheme="majorHAnsi" w:hAnsiTheme="majorHAnsi"/>
              <w:b/>
            </w:rPr>
          </w:rPrChange>
        </w:rPr>
        <w:pPrChange w:id="2546" w:author="David Modjeska" w:date="2016-04-25T22:15:00Z">
          <w:pPr>
            <w:keepNext/>
            <w:keepLines/>
            <w:spacing w:line="480" w:lineRule="auto"/>
            <w:ind w:left="1428"/>
          </w:pPr>
        </w:pPrChange>
      </w:pPr>
    </w:p>
    <w:p w14:paraId="7817DE45" w14:textId="7F008AD1" w:rsidR="005F5D27" w:rsidRPr="00985EC9" w:rsidRDefault="005F5D27">
      <w:pPr>
        <w:spacing w:line="276" w:lineRule="auto"/>
        <w:outlineLvl w:val="0"/>
        <w:rPr>
          <w:rFonts w:asciiTheme="majorHAnsi" w:hAnsiTheme="majorHAnsi"/>
          <w:b/>
          <w:i/>
          <w:sz w:val="16"/>
          <w:szCs w:val="16"/>
          <w:rPrChange w:id="2547" w:author="David Modjeska" w:date="2016-04-25T22:17:00Z">
            <w:rPr>
              <w:rFonts w:asciiTheme="majorHAnsi" w:hAnsiTheme="majorHAnsi"/>
              <w:b/>
            </w:rPr>
          </w:rPrChange>
        </w:rPr>
        <w:pPrChange w:id="2548" w:author="David Modjeska" w:date="2016-04-25T22:01:00Z">
          <w:pPr>
            <w:keepNext/>
            <w:keepLines/>
            <w:spacing w:line="480" w:lineRule="auto"/>
            <w:ind w:left="1428"/>
          </w:pPr>
        </w:pPrChange>
      </w:pPr>
      <w:ins w:id="2549" w:author="David Modjeska" w:date="2016-04-25T21:57:00Z">
        <w:r w:rsidRPr="00985EC9">
          <w:rPr>
            <w:rFonts w:asciiTheme="majorHAnsi" w:hAnsiTheme="majorHAnsi"/>
            <w:b/>
            <w:i/>
            <w:sz w:val="16"/>
            <w:szCs w:val="16"/>
            <w:rPrChange w:id="2550" w:author="David Modjeska" w:date="2016-04-25T22:17:00Z">
              <w:rPr>
                <w:rFonts w:asciiTheme="majorHAnsi" w:hAnsiTheme="majorHAnsi"/>
                <w:i/>
                <w:sz w:val="16"/>
                <w:szCs w:val="16"/>
              </w:rPr>
            </w:rPrChange>
          </w:rPr>
          <w:t>Columns 10-15</w:t>
        </w:r>
      </w:ins>
    </w:p>
    <w:tbl>
      <w:tblPr>
        <w:tblW w:w="11091" w:type="dxa"/>
        <w:tblInd w:w="108" w:type="dxa"/>
        <w:tblLook w:val="04A0" w:firstRow="1" w:lastRow="0" w:firstColumn="1" w:lastColumn="0" w:noHBand="0" w:noVBand="1"/>
      </w:tblPr>
      <w:tblGrid>
        <w:gridCol w:w="1300"/>
        <w:gridCol w:w="1300"/>
        <w:gridCol w:w="1300"/>
        <w:gridCol w:w="1300"/>
        <w:gridCol w:w="1557"/>
        <w:gridCol w:w="1554"/>
        <w:gridCol w:w="2780"/>
      </w:tblGrid>
      <w:tr w:rsidR="00CF74E3" w:rsidRPr="0087064E" w:rsidDel="00BA3DC5" w14:paraId="564BB0BD" w14:textId="77777777" w:rsidTr="000E3A11">
        <w:trPr>
          <w:del w:id="2551" w:author="David Modjeska" w:date="2016-04-25T21:50:00Z"/>
        </w:trPr>
        <w:tc>
          <w:tcPr>
            <w:tcW w:w="1300" w:type="dxa"/>
            <w:tcBorders>
              <w:top w:val="nil"/>
              <w:left w:val="nil"/>
              <w:bottom w:val="nil"/>
              <w:right w:val="nil"/>
            </w:tcBorders>
            <w:shd w:val="clear" w:color="auto" w:fill="auto"/>
            <w:noWrap/>
            <w:vAlign w:val="bottom"/>
            <w:hideMark/>
          </w:tcPr>
          <w:p w14:paraId="2F13A559" w14:textId="673614C1" w:rsidR="0087064E" w:rsidRPr="0087064E" w:rsidDel="00BA3DC5" w:rsidRDefault="0087064E" w:rsidP="00854A8E">
            <w:pPr>
              <w:keepNext/>
              <w:keepLines/>
              <w:contextualSpacing/>
              <w:rPr>
                <w:del w:id="2552" w:author="David Modjeska" w:date="2016-04-25T21:50:00Z"/>
                <w:rFonts w:eastAsia="Times New Roman"/>
                <w:b/>
                <w:bCs/>
                <w:sz w:val="16"/>
                <w:szCs w:val="16"/>
              </w:rPr>
            </w:pPr>
            <w:del w:id="2553" w:author="David Modjeska" w:date="2016-04-25T21:50:00Z">
              <w:r w:rsidRPr="0087064E" w:rsidDel="00BA3DC5">
                <w:rPr>
                  <w:rFonts w:eastAsia="Times New Roman"/>
                  <w:b/>
                  <w:bCs/>
                  <w:sz w:val="16"/>
                  <w:szCs w:val="16"/>
                </w:rPr>
                <w:delText>Date</w:delText>
              </w:r>
            </w:del>
          </w:p>
        </w:tc>
        <w:tc>
          <w:tcPr>
            <w:tcW w:w="1300" w:type="dxa"/>
            <w:tcBorders>
              <w:top w:val="nil"/>
              <w:left w:val="nil"/>
              <w:bottom w:val="nil"/>
              <w:right w:val="nil"/>
            </w:tcBorders>
            <w:shd w:val="clear" w:color="auto" w:fill="auto"/>
            <w:noWrap/>
            <w:vAlign w:val="bottom"/>
            <w:hideMark/>
          </w:tcPr>
          <w:p w14:paraId="1FBB1303" w14:textId="115F4A17" w:rsidR="0087064E" w:rsidRPr="0087064E" w:rsidDel="00BA3DC5" w:rsidRDefault="0087064E" w:rsidP="00854A8E">
            <w:pPr>
              <w:keepNext/>
              <w:keepLines/>
              <w:contextualSpacing/>
              <w:rPr>
                <w:del w:id="2554" w:author="David Modjeska" w:date="2016-04-25T21:50:00Z"/>
                <w:rFonts w:eastAsia="Times New Roman"/>
                <w:b/>
                <w:bCs/>
                <w:sz w:val="16"/>
                <w:szCs w:val="16"/>
              </w:rPr>
            </w:pPr>
            <w:del w:id="2555" w:author="David Modjeska" w:date="2016-04-25T21:50:00Z">
              <w:r w:rsidRPr="0087064E" w:rsidDel="00BA3DC5">
                <w:rPr>
                  <w:rFonts w:eastAsia="Times New Roman"/>
                  <w:b/>
                  <w:bCs/>
                  <w:sz w:val="16"/>
                  <w:szCs w:val="16"/>
                </w:rPr>
                <w:delText>FXRate</w:delText>
              </w:r>
            </w:del>
          </w:p>
        </w:tc>
        <w:tc>
          <w:tcPr>
            <w:tcW w:w="1300" w:type="dxa"/>
            <w:tcBorders>
              <w:top w:val="nil"/>
              <w:left w:val="nil"/>
              <w:bottom w:val="nil"/>
              <w:right w:val="nil"/>
            </w:tcBorders>
            <w:shd w:val="clear" w:color="auto" w:fill="auto"/>
            <w:noWrap/>
            <w:vAlign w:val="bottom"/>
            <w:hideMark/>
          </w:tcPr>
          <w:p w14:paraId="66D51F19" w14:textId="0751DB32" w:rsidR="0087064E" w:rsidRPr="0087064E" w:rsidDel="00BA3DC5" w:rsidRDefault="0087064E" w:rsidP="00854A8E">
            <w:pPr>
              <w:keepNext/>
              <w:keepLines/>
              <w:contextualSpacing/>
              <w:rPr>
                <w:del w:id="2556" w:author="David Modjeska" w:date="2016-04-25T21:50:00Z"/>
                <w:rFonts w:eastAsia="Times New Roman"/>
                <w:b/>
                <w:bCs/>
                <w:sz w:val="16"/>
                <w:szCs w:val="16"/>
              </w:rPr>
            </w:pPr>
            <w:del w:id="2557" w:author="David Modjeska" w:date="2016-04-25T21:50:00Z">
              <w:r w:rsidRPr="0087064E" w:rsidDel="00BA3DC5">
                <w:rPr>
                  <w:rFonts w:eastAsia="Times New Roman"/>
                  <w:b/>
                  <w:bCs/>
                  <w:sz w:val="16"/>
                  <w:szCs w:val="16"/>
                </w:rPr>
                <w:delText>OilPrice</w:delText>
              </w:r>
            </w:del>
          </w:p>
        </w:tc>
        <w:tc>
          <w:tcPr>
            <w:tcW w:w="1300" w:type="dxa"/>
            <w:tcBorders>
              <w:top w:val="nil"/>
              <w:left w:val="nil"/>
              <w:bottom w:val="nil"/>
              <w:right w:val="nil"/>
            </w:tcBorders>
            <w:shd w:val="clear" w:color="auto" w:fill="auto"/>
            <w:noWrap/>
            <w:vAlign w:val="bottom"/>
            <w:hideMark/>
          </w:tcPr>
          <w:p w14:paraId="1916E717" w14:textId="6A52BC4B" w:rsidR="0087064E" w:rsidRPr="0087064E" w:rsidDel="00BA3DC5" w:rsidRDefault="0087064E" w:rsidP="00854A8E">
            <w:pPr>
              <w:keepNext/>
              <w:keepLines/>
              <w:contextualSpacing/>
              <w:rPr>
                <w:del w:id="2558" w:author="David Modjeska" w:date="2016-04-25T21:50:00Z"/>
                <w:rFonts w:eastAsia="Times New Roman"/>
                <w:b/>
                <w:bCs/>
                <w:sz w:val="16"/>
                <w:szCs w:val="16"/>
              </w:rPr>
            </w:pPr>
            <w:del w:id="2559" w:author="David Modjeska" w:date="2016-04-25T21:50:00Z">
              <w:r w:rsidRPr="0087064E" w:rsidDel="00BA3DC5">
                <w:rPr>
                  <w:rFonts w:eastAsia="Times New Roman"/>
                  <w:b/>
                  <w:bCs/>
                  <w:sz w:val="16"/>
                  <w:szCs w:val="16"/>
                </w:rPr>
                <w:delText>GoldPrice</w:delText>
              </w:r>
            </w:del>
          </w:p>
        </w:tc>
        <w:tc>
          <w:tcPr>
            <w:tcW w:w="1557" w:type="dxa"/>
            <w:tcBorders>
              <w:top w:val="nil"/>
              <w:left w:val="nil"/>
              <w:bottom w:val="nil"/>
              <w:right w:val="nil"/>
            </w:tcBorders>
            <w:shd w:val="clear" w:color="auto" w:fill="auto"/>
            <w:noWrap/>
            <w:vAlign w:val="bottom"/>
            <w:hideMark/>
          </w:tcPr>
          <w:p w14:paraId="1EAC0B24" w14:textId="030E6CC1" w:rsidR="0087064E" w:rsidRPr="0087064E" w:rsidDel="00BA3DC5" w:rsidRDefault="0087064E" w:rsidP="00854A8E">
            <w:pPr>
              <w:keepNext/>
              <w:keepLines/>
              <w:contextualSpacing/>
              <w:rPr>
                <w:del w:id="2560" w:author="David Modjeska" w:date="2016-04-25T21:50:00Z"/>
                <w:rFonts w:eastAsia="Times New Roman"/>
                <w:b/>
                <w:bCs/>
                <w:sz w:val="16"/>
                <w:szCs w:val="16"/>
              </w:rPr>
            </w:pPr>
            <w:del w:id="2561" w:author="David Modjeska" w:date="2016-04-25T21:50:00Z">
              <w:r w:rsidRPr="0087064E" w:rsidDel="00BA3DC5">
                <w:rPr>
                  <w:rFonts w:eastAsia="Times New Roman"/>
                  <w:b/>
                  <w:bCs/>
                  <w:sz w:val="16"/>
                  <w:szCs w:val="16"/>
                </w:rPr>
                <w:delText>CADInterestON</w:delText>
              </w:r>
            </w:del>
          </w:p>
        </w:tc>
        <w:tc>
          <w:tcPr>
            <w:tcW w:w="1554" w:type="dxa"/>
            <w:tcBorders>
              <w:top w:val="nil"/>
              <w:left w:val="nil"/>
              <w:bottom w:val="nil"/>
              <w:right w:val="nil"/>
            </w:tcBorders>
            <w:shd w:val="clear" w:color="auto" w:fill="auto"/>
            <w:noWrap/>
            <w:vAlign w:val="bottom"/>
            <w:hideMark/>
          </w:tcPr>
          <w:p w14:paraId="493416E1" w14:textId="5B6EE3FB" w:rsidR="0087064E" w:rsidRPr="0087064E" w:rsidDel="00BA3DC5" w:rsidRDefault="0087064E" w:rsidP="00854A8E">
            <w:pPr>
              <w:keepNext/>
              <w:keepLines/>
              <w:contextualSpacing/>
              <w:rPr>
                <w:del w:id="2562" w:author="David Modjeska" w:date="2016-04-25T21:50:00Z"/>
                <w:rFonts w:eastAsia="Times New Roman"/>
                <w:b/>
                <w:bCs/>
                <w:sz w:val="16"/>
                <w:szCs w:val="16"/>
              </w:rPr>
            </w:pPr>
            <w:del w:id="2563" w:author="David Modjeska" w:date="2016-04-25T21:50:00Z">
              <w:r w:rsidRPr="0087064E" w:rsidDel="00BA3DC5">
                <w:rPr>
                  <w:rFonts w:eastAsia="Times New Roman"/>
                  <w:b/>
                  <w:bCs/>
                  <w:sz w:val="16"/>
                  <w:szCs w:val="16"/>
                </w:rPr>
                <w:delText>USDInterestON</w:delText>
              </w:r>
            </w:del>
          </w:p>
        </w:tc>
        <w:tc>
          <w:tcPr>
            <w:tcW w:w="2780" w:type="dxa"/>
            <w:tcBorders>
              <w:top w:val="nil"/>
              <w:left w:val="nil"/>
              <w:bottom w:val="nil"/>
              <w:right w:val="nil"/>
            </w:tcBorders>
            <w:shd w:val="clear" w:color="auto" w:fill="auto"/>
            <w:noWrap/>
            <w:vAlign w:val="bottom"/>
            <w:hideMark/>
          </w:tcPr>
          <w:p w14:paraId="6E5E956B" w14:textId="482CF30C" w:rsidR="0087064E" w:rsidRPr="0087064E" w:rsidDel="00BA3DC5" w:rsidRDefault="0087064E" w:rsidP="00854A8E">
            <w:pPr>
              <w:keepNext/>
              <w:keepLines/>
              <w:contextualSpacing/>
              <w:rPr>
                <w:del w:id="2564" w:author="David Modjeska" w:date="2016-04-25T21:50:00Z"/>
                <w:rFonts w:eastAsia="Times New Roman"/>
                <w:b/>
                <w:bCs/>
                <w:sz w:val="16"/>
                <w:szCs w:val="16"/>
              </w:rPr>
            </w:pPr>
            <w:del w:id="2565" w:author="David Modjeska" w:date="2016-04-25T21:50:00Z">
              <w:r w:rsidRPr="0087064E" w:rsidDel="00BA3DC5">
                <w:rPr>
                  <w:rFonts w:eastAsia="Times New Roman"/>
                  <w:b/>
                  <w:bCs/>
                  <w:sz w:val="16"/>
                  <w:szCs w:val="16"/>
                </w:rPr>
                <w:delText>USDInterest3M</w:delText>
              </w:r>
            </w:del>
          </w:p>
        </w:tc>
      </w:tr>
      <w:tr w:rsidR="00CF74E3" w:rsidRPr="0087064E" w:rsidDel="00BA3DC5" w14:paraId="30C8262B" w14:textId="77777777" w:rsidTr="000E3A11">
        <w:trPr>
          <w:del w:id="2566" w:author="David Modjeska" w:date="2016-04-25T21:50:00Z"/>
        </w:trPr>
        <w:tc>
          <w:tcPr>
            <w:tcW w:w="1300" w:type="dxa"/>
            <w:tcBorders>
              <w:top w:val="nil"/>
              <w:left w:val="nil"/>
              <w:bottom w:val="nil"/>
              <w:right w:val="nil"/>
            </w:tcBorders>
            <w:shd w:val="clear" w:color="auto" w:fill="auto"/>
            <w:noWrap/>
            <w:vAlign w:val="bottom"/>
            <w:hideMark/>
          </w:tcPr>
          <w:p w14:paraId="6AF3CF8C" w14:textId="6B5E8BCF" w:rsidR="0087064E" w:rsidRPr="0087064E" w:rsidDel="00BA3DC5" w:rsidRDefault="00395613" w:rsidP="00854A8E">
            <w:pPr>
              <w:keepNext/>
              <w:keepLines/>
              <w:contextualSpacing/>
              <w:jc w:val="center"/>
              <w:rPr>
                <w:del w:id="2567" w:author="David Modjeska" w:date="2016-04-25T21:50:00Z"/>
                <w:rFonts w:eastAsia="Times New Roman"/>
                <w:sz w:val="16"/>
                <w:szCs w:val="16"/>
              </w:rPr>
            </w:pPr>
            <w:del w:id="2568" w:author="David Modjeska" w:date="2016-04-25T21:50:00Z">
              <w:r w:rsidDel="00BA3DC5">
                <w:rPr>
                  <w:rFonts w:eastAsia="Times New Roman"/>
                  <w:sz w:val="16"/>
                  <w:szCs w:val="16"/>
                </w:rPr>
                <w:delText xml:space="preserve"> </w:delText>
              </w:r>
              <w:r w:rsidR="0087064E" w:rsidRPr="0087064E" w:rsidDel="00BA3DC5">
                <w:rPr>
                  <w:rFonts w:eastAsia="Times New Roman"/>
                  <w:sz w:val="16"/>
                  <w:szCs w:val="16"/>
                </w:rPr>
                <w:delText>14-Apr-06</w:delText>
              </w:r>
            </w:del>
          </w:p>
        </w:tc>
        <w:tc>
          <w:tcPr>
            <w:tcW w:w="1300" w:type="dxa"/>
            <w:tcBorders>
              <w:top w:val="nil"/>
              <w:left w:val="nil"/>
              <w:bottom w:val="nil"/>
              <w:right w:val="nil"/>
            </w:tcBorders>
            <w:shd w:val="clear" w:color="auto" w:fill="auto"/>
            <w:noWrap/>
            <w:vAlign w:val="bottom"/>
            <w:hideMark/>
          </w:tcPr>
          <w:p w14:paraId="266E194F" w14:textId="25267771" w:rsidR="0087064E" w:rsidRPr="0087064E" w:rsidDel="00BA3DC5" w:rsidRDefault="0087064E" w:rsidP="00854A8E">
            <w:pPr>
              <w:keepNext/>
              <w:keepLines/>
              <w:contextualSpacing/>
              <w:jc w:val="right"/>
              <w:rPr>
                <w:del w:id="2569" w:author="David Modjeska" w:date="2016-04-25T21:50:00Z"/>
                <w:rFonts w:eastAsia="Times New Roman"/>
                <w:sz w:val="16"/>
                <w:szCs w:val="16"/>
              </w:rPr>
            </w:pPr>
            <w:del w:id="2570" w:author="David Modjeska" w:date="2016-04-25T21:50:00Z">
              <w:r w:rsidRPr="0087064E" w:rsidDel="00BA3DC5">
                <w:rPr>
                  <w:rFonts w:eastAsia="Times New Roman"/>
                  <w:sz w:val="16"/>
                  <w:szCs w:val="16"/>
                </w:rPr>
                <w:delText>0.870322</w:delText>
              </w:r>
            </w:del>
          </w:p>
        </w:tc>
        <w:tc>
          <w:tcPr>
            <w:tcW w:w="1300" w:type="dxa"/>
            <w:tcBorders>
              <w:top w:val="nil"/>
              <w:left w:val="nil"/>
              <w:bottom w:val="nil"/>
              <w:right w:val="nil"/>
            </w:tcBorders>
            <w:shd w:val="clear" w:color="auto" w:fill="auto"/>
            <w:noWrap/>
            <w:vAlign w:val="bottom"/>
            <w:hideMark/>
          </w:tcPr>
          <w:p w14:paraId="68CDB175" w14:textId="4FC0EB9D" w:rsidR="0087064E" w:rsidRPr="0087064E" w:rsidDel="00BA3DC5" w:rsidRDefault="0087064E" w:rsidP="00854A8E">
            <w:pPr>
              <w:keepNext/>
              <w:keepLines/>
              <w:contextualSpacing/>
              <w:jc w:val="right"/>
              <w:rPr>
                <w:del w:id="2571" w:author="David Modjeska" w:date="2016-04-25T21:50:00Z"/>
                <w:rFonts w:eastAsia="Times New Roman"/>
                <w:sz w:val="16"/>
                <w:szCs w:val="16"/>
              </w:rPr>
            </w:pPr>
            <w:del w:id="2572" w:author="David Modjeska" w:date="2016-04-25T21:50:00Z">
              <w:r w:rsidRPr="0087064E" w:rsidDel="00BA3DC5">
                <w:rPr>
                  <w:rFonts w:eastAsia="Times New Roman"/>
                  <w:sz w:val="16"/>
                  <w:szCs w:val="16"/>
                </w:rPr>
                <w:delText>69.53</w:delText>
              </w:r>
            </w:del>
          </w:p>
        </w:tc>
        <w:tc>
          <w:tcPr>
            <w:tcW w:w="1300" w:type="dxa"/>
            <w:tcBorders>
              <w:top w:val="nil"/>
              <w:left w:val="nil"/>
              <w:bottom w:val="nil"/>
              <w:right w:val="nil"/>
            </w:tcBorders>
            <w:shd w:val="clear" w:color="auto" w:fill="auto"/>
            <w:noWrap/>
            <w:vAlign w:val="bottom"/>
            <w:hideMark/>
          </w:tcPr>
          <w:p w14:paraId="361DB377" w14:textId="371BBD67" w:rsidR="0087064E" w:rsidRPr="0087064E" w:rsidDel="00BA3DC5" w:rsidRDefault="0087064E" w:rsidP="00854A8E">
            <w:pPr>
              <w:keepNext/>
              <w:keepLines/>
              <w:contextualSpacing/>
              <w:jc w:val="right"/>
              <w:rPr>
                <w:del w:id="2573" w:author="David Modjeska" w:date="2016-04-25T21:50:00Z"/>
                <w:rFonts w:eastAsia="Times New Roman"/>
                <w:sz w:val="16"/>
                <w:szCs w:val="16"/>
              </w:rPr>
            </w:pPr>
            <w:del w:id="2574" w:author="David Modjeska" w:date="2016-04-25T21:50:00Z">
              <w:r w:rsidRPr="0087064E" w:rsidDel="00BA3DC5">
                <w:rPr>
                  <w:rFonts w:eastAsia="Times New Roman"/>
                  <w:sz w:val="16"/>
                  <w:szCs w:val="16"/>
                </w:rPr>
                <w:delText>593</w:delText>
              </w:r>
            </w:del>
          </w:p>
        </w:tc>
        <w:tc>
          <w:tcPr>
            <w:tcW w:w="1557" w:type="dxa"/>
            <w:tcBorders>
              <w:top w:val="nil"/>
              <w:left w:val="nil"/>
              <w:bottom w:val="nil"/>
              <w:right w:val="nil"/>
            </w:tcBorders>
            <w:shd w:val="clear" w:color="auto" w:fill="auto"/>
            <w:noWrap/>
            <w:vAlign w:val="bottom"/>
            <w:hideMark/>
          </w:tcPr>
          <w:p w14:paraId="2C7AAD87" w14:textId="3E3DEA51" w:rsidR="0087064E" w:rsidRPr="0087064E" w:rsidDel="00BA3DC5" w:rsidRDefault="0087064E" w:rsidP="00854A8E">
            <w:pPr>
              <w:keepNext/>
              <w:keepLines/>
              <w:contextualSpacing/>
              <w:jc w:val="right"/>
              <w:rPr>
                <w:del w:id="2575" w:author="David Modjeska" w:date="2016-04-25T21:50:00Z"/>
                <w:rFonts w:eastAsia="Times New Roman"/>
                <w:sz w:val="16"/>
                <w:szCs w:val="16"/>
              </w:rPr>
            </w:pPr>
            <w:del w:id="2576" w:author="David Modjeska" w:date="2016-04-25T21:50:00Z">
              <w:r w:rsidRPr="0087064E" w:rsidDel="00BA3DC5">
                <w:rPr>
                  <w:rFonts w:eastAsia="Times New Roman"/>
                  <w:sz w:val="16"/>
                  <w:szCs w:val="16"/>
                </w:rPr>
                <w:delText>3.7218</w:delText>
              </w:r>
            </w:del>
          </w:p>
        </w:tc>
        <w:tc>
          <w:tcPr>
            <w:tcW w:w="1554" w:type="dxa"/>
            <w:tcBorders>
              <w:top w:val="nil"/>
              <w:left w:val="nil"/>
              <w:bottom w:val="nil"/>
              <w:right w:val="nil"/>
            </w:tcBorders>
            <w:shd w:val="clear" w:color="auto" w:fill="auto"/>
            <w:noWrap/>
            <w:vAlign w:val="bottom"/>
            <w:hideMark/>
          </w:tcPr>
          <w:p w14:paraId="795FF0F3" w14:textId="6852ED5B" w:rsidR="0087064E" w:rsidRPr="0087064E" w:rsidDel="00BA3DC5" w:rsidRDefault="0087064E" w:rsidP="00854A8E">
            <w:pPr>
              <w:keepNext/>
              <w:keepLines/>
              <w:contextualSpacing/>
              <w:jc w:val="right"/>
              <w:rPr>
                <w:del w:id="2577" w:author="David Modjeska" w:date="2016-04-25T21:50:00Z"/>
                <w:rFonts w:eastAsia="Times New Roman"/>
                <w:sz w:val="16"/>
                <w:szCs w:val="16"/>
              </w:rPr>
            </w:pPr>
            <w:del w:id="2578" w:author="David Modjeska" w:date="2016-04-25T21:50:00Z">
              <w:r w:rsidRPr="0087064E" w:rsidDel="00BA3DC5">
                <w:rPr>
                  <w:rFonts w:eastAsia="Times New Roman"/>
                  <w:sz w:val="16"/>
                  <w:szCs w:val="16"/>
                </w:rPr>
                <w:delText>2.41063</w:delText>
              </w:r>
            </w:del>
          </w:p>
        </w:tc>
        <w:tc>
          <w:tcPr>
            <w:tcW w:w="2780" w:type="dxa"/>
            <w:tcBorders>
              <w:top w:val="nil"/>
              <w:left w:val="nil"/>
              <w:bottom w:val="nil"/>
              <w:right w:val="nil"/>
            </w:tcBorders>
            <w:shd w:val="clear" w:color="auto" w:fill="auto"/>
            <w:noWrap/>
            <w:vAlign w:val="bottom"/>
            <w:hideMark/>
          </w:tcPr>
          <w:p w14:paraId="70ABA378" w14:textId="5068A448" w:rsidR="0087064E" w:rsidRPr="0087064E" w:rsidDel="00BA3DC5" w:rsidRDefault="0087064E" w:rsidP="00854A8E">
            <w:pPr>
              <w:keepNext/>
              <w:keepLines/>
              <w:contextualSpacing/>
              <w:rPr>
                <w:del w:id="2579" w:author="David Modjeska" w:date="2016-04-25T21:50:00Z"/>
                <w:rFonts w:eastAsia="Times New Roman"/>
                <w:sz w:val="16"/>
                <w:szCs w:val="16"/>
              </w:rPr>
            </w:pPr>
            <w:del w:id="2580" w:author="David Modjeska" w:date="2016-04-25T21:50:00Z">
              <w:r w:rsidRPr="0087064E" w:rsidDel="00BA3DC5">
                <w:rPr>
                  <w:rFonts w:eastAsia="Times New Roman"/>
                  <w:sz w:val="16"/>
                  <w:szCs w:val="16"/>
                </w:rPr>
                <w:delText>4.91</w:delText>
              </w:r>
            </w:del>
          </w:p>
        </w:tc>
      </w:tr>
      <w:tr w:rsidR="00CF74E3" w:rsidRPr="0087064E" w:rsidDel="00BA3DC5" w14:paraId="096CFB7E" w14:textId="77777777" w:rsidTr="000E3A11">
        <w:trPr>
          <w:del w:id="2581" w:author="David Modjeska" w:date="2016-04-25T21:50:00Z"/>
        </w:trPr>
        <w:tc>
          <w:tcPr>
            <w:tcW w:w="1300" w:type="dxa"/>
            <w:tcBorders>
              <w:top w:val="nil"/>
              <w:left w:val="nil"/>
              <w:bottom w:val="nil"/>
              <w:right w:val="nil"/>
            </w:tcBorders>
            <w:shd w:val="clear" w:color="auto" w:fill="auto"/>
            <w:noWrap/>
            <w:vAlign w:val="bottom"/>
            <w:hideMark/>
          </w:tcPr>
          <w:p w14:paraId="57672946" w14:textId="38067778" w:rsidR="0087064E" w:rsidRPr="0087064E" w:rsidDel="00BA3DC5" w:rsidRDefault="0087064E" w:rsidP="00854A8E">
            <w:pPr>
              <w:keepNext/>
              <w:keepLines/>
              <w:contextualSpacing/>
              <w:jc w:val="right"/>
              <w:rPr>
                <w:del w:id="2582" w:author="David Modjeska" w:date="2016-04-25T21:50:00Z"/>
                <w:rFonts w:eastAsia="Times New Roman"/>
                <w:sz w:val="16"/>
                <w:szCs w:val="16"/>
              </w:rPr>
            </w:pPr>
            <w:del w:id="2583" w:author="David Modjeska" w:date="2016-04-25T21:50:00Z">
              <w:r w:rsidRPr="0087064E" w:rsidDel="00BA3DC5">
                <w:rPr>
                  <w:rFonts w:eastAsia="Times New Roman"/>
                  <w:sz w:val="16"/>
                  <w:szCs w:val="16"/>
                </w:rPr>
                <w:delText>15-Apr-06</w:delText>
              </w:r>
            </w:del>
          </w:p>
        </w:tc>
        <w:tc>
          <w:tcPr>
            <w:tcW w:w="1300" w:type="dxa"/>
            <w:tcBorders>
              <w:top w:val="nil"/>
              <w:left w:val="nil"/>
              <w:bottom w:val="nil"/>
              <w:right w:val="nil"/>
            </w:tcBorders>
            <w:shd w:val="clear" w:color="auto" w:fill="auto"/>
            <w:noWrap/>
            <w:vAlign w:val="bottom"/>
            <w:hideMark/>
          </w:tcPr>
          <w:p w14:paraId="2BA73A19" w14:textId="6B220005" w:rsidR="0087064E" w:rsidRPr="0087064E" w:rsidDel="00BA3DC5" w:rsidRDefault="0087064E" w:rsidP="00854A8E">
            <w:pPr>
              <w:keepNext/>
              <w:keepLines/>
              <w:contextualSpacing/>
              <w:jc w:val="right"/>
              <w:rPr>
                <w:del w:id="2584" w:author="David Modjeska" w:date="2016-04-25T21:50:00Z"/>
                <w:rFonts w:eastAsia="Times New Roman"/>
                <w:sz w:val="16"/>
                <w:szCs w:val="16"/>
              </w:rPr>
            </w:pPr>
            <w:del w:id="2585" w:author="David Modjeska" w:date="2016-04-25T21:50:00Z">
              <w:r w:rsidRPr="0087064E" w:rsidDel="00BA3DC5">
                <w:rPr>
                  <w:rFonts w:eastAsia="Times New Roman"/>
                  <w:sz w:val="16"/>
                  <w:szCs w:val="16"/>
                </w:rPr>
                <w:delText>0.870322</w:delText>
              </w:r>
            </w:del>
          </w:p>
        </w:tc>
        <w:tc>
          <w:tcPr>
            <w:tcW w:w="1300" w:type="dxa"/>
            <w:tcBorders>
              <w:top w:val="nil"/>
              <w:left w:val="nil"/>
              <w:bottom w:val="nil"/>
              <w:right w:val="nil"/>
            </w:tcBorders>
            <w:shd w:val="clear" w:color="auto" w:fill="auto"/>
            <w:noWrap/>
            <w:vAlign w:val="bottom"/>
            <w:hideMark/>
          </w:tcPr>
          <w:p w14:paraId="496C987D" w14:textId="1267C052" w:rsidR="0087064E" w:rsidRPr="0087064E" w:rsidDel="00BA3DC5" w:rsidRDefault="0087064E" w:rsidP="00854A8E">
            <w:pPr>
              <w:keepNext/>
              <w:keepLines/>
              <w:contextualSpacing/>
              <w:jc w:val="right"/>
              <w:rPr>
                <w:del w:id="2586" w:author="David Modjeska" w:date="2016-04-25T21:50:00Z"/>
                <w:rFonts w:eastAsia="Times New Roman"/>
                <w:sz w:val="16"/>
                <w:szCs w:val="16"/>
              </w:rPr>
            </w:pPr>
            <w:del w:id="2587" w:author="David Modjeska" w:date="2016-04-25T21:50:00Z">
              <w:r w:rsidRPr="0087064E" w:rsidDel="00BA3DC5">
                <w:rPr>
                  <w:rFonts w:eastAsia="Times New Roman"/>
                  <w:sz w:val="16"/>
                  <w:szCs w:val="16"/>
                </w:rPr>
                <w:delText>69.53</w:delText>
              </w:r>
            </w:del>
          </w:p>
        </w:tc>
        <w:tc>
          <w:tcPr>
            <w:tcW w:w="1300" w:type="dxa"/>
            <w:tcBorders>
              <w:top w:val="nil"/>
              <w:left w:val="nil"/>
              <w:bottom w:val="nil"/>
              <w:right w:val="nil"/>
            </w:tcBorders>
            <w:shd w:val="clear" w:color="auto" w:fill="auto"/>
            <w:noWrap/>
            <w:vAlign w:val="bottom"/>
            <w:hideMark/>
          </w:tcPr>
          <w:p w14:paraId="6622D138" w14:textId="3149D10C" w:rsidR="0087064E" w:rsidRPr="0087064E" w:rsidDel="00BA3DC5" w:rsidRDefault="0087064E" w:rsidP="00854A8E">
            <w:pPr>
              <w:keepNext/>
              <w:keepLines/>
              <w:contextualSpacing/>
              <w:jc w:val="right"/>
              <w:rPr>
                <w:del w:id="2588" w:author="David Modjeska" w:date="2016-04-25T21:50:00Z"/>
                <w:rFonts w:eastAsia="Times New Roman"/>
                <w:sz w:val="16"/>
                <w:szCs w:val="16"/>
              </w:rPr>
            </w:pPr>
            <w:del w:id="2589" w:author="David Modjeska" w:date="2016-04-25T21:50:00Z">
              <w:r w:rsidRPr="0087064E" w:rsidDel="00BA3DC5">
                <w:rPr>
                  <w:rFonts w:eastAsia="Times New Roman"/>
                  <w:sz w:val="16"/>
                  <w:szCs w:val="16"/>
                </w:rPr>
                <w:delText>593</w:delText>
              </w:r>
            </w:del>
          </w:p>
        </w:tc>
        <w:tc>
          <w:tcPr>
            <w:tcW w:w="1557" w:type="dxa"/>
            <w:tcBorders>
              <w:top w:val="nil"/>
              <w:left w:val="nil"/>
              <w:bottom w:val="nil"/>
              <w:right w:val="nil"/>
            </w:tcBorders>
            <w:shd w:val="clear" w:color="auto" w:fill="auto"/>
            <w:noWrap/>
            <w:vAlign w:val="bottom"/>
            <w:hideMark/>
          </w:tcPr>
          <w:p w14:paraId="60C13B11" w14:textId="77E5893B" w:rsidR="0087064E" w:rsidRPr="0087064E" w:rsidDel="00BA3DC5" w:rsidRDefault="0087064E" w:rsidP="00854A8E">
            <w:pPr>
              <w:keepNext/>
              <w:keepLines/>
              <w:contextualSpacing/>
              <w:jc w:val="right"/>
              <w:rPr>
                <w:del w:id="2590" w:author="David Modjeska" w:date="2016-04-25T21:50:00Z"/>
                <w:rFonts w:eastAsia="Times New Roman"/>
                <w:sz w:val="16"/>
                <w:szCs w:val="16"/>
              </w:rPr>
            </w:pPr>
            <w:del w:id="2591" w:author="David Modjeska" w:date="2016-04-25T21:50:00Z">
              <w:r w:rsidRPr="0087064E" w:rsidDel="00BA3DC5">
                <w:rPr>
                  <w:rFonts w:eastAsia="Times New Roman"/>
                  <w:sz w:val="16"/>
                  <w:szCs w:val="16"/>
                </w:rPr>
                <w:delText>3.7218</w:delText>
              </w:r>
            </w:del>
          </w:p>
        </w:tc>
        <w:tc>
          <w:tcPr>
            <w:tcW w:w="1554" w:type="dxa"/>
            <w:tcBorders>
              <w:top w:val="nil"/>
              <w:left w:val="nil"/>
              <w:bottom w:val="nil"/>
              <w:right w:val="nil"/>
            </w:tcBorders>
            <w:shd w:val="clear" w:color="auto" w:fill="auto"/>
            <w:noWrap/>
            <w:vAlign w:val="bottom"/>
            <w:hideMark/>
          </w:tcPr>
          <w:p w14:paraId="7003E054" w14:textId="3BCE8E66" w:rsidR="0087064E" w:rsidRPr="0087064E" w:rsidDel="00BA3DC5" w:rsidRDefault="0087064E" w:rsidP="00854A8E">
            <w:pPr>
              <w:keepNext/>
              <w:keepLines/>
              <w:contextualSpacing/>
              <w:jc w:val="right"/>
              <w:rPr>
                <w:del w:id="2592" w:author="David Modjeska" w:date="2016-04-25T21:50:00Z"/>
                <w:rFonts w:eastAsia="Times New Roman"/>
                <w:sz w:val="16"/>
                <w:szCs w:val="16"/>
              </w:rPr>
            </w:pPr>
            <w:del w:id="2593" w:author="David Modjeska" w:date="2016-04-25T21:50:00Z">
              <w:r w:rsidRPr="0087064E" w:rsidDel="00BA3DC5">
                <w:rPr>
                  <w:rFonts w:eastAsia="Times New Roman"/>
                  <w:sz w:val="16"/>
                  <w:szCs w:val="16"/>
                </w:rPr>
                <w:delText>2.41063</w:delText>
              </w:r>
            </w:del>
          </w:p>
        </w:tc>
        <w:tc>
          <w:tcPr>
            <w:tcW w:w="2780" w:type="dxa"/>
            <w:tcBorders>
              <w:top w:val="nil"/>
              <w:left w:val="nil"/>
              <w:bottom w:val="nil"/>
              <w:right w:val="nil"/>
            </w:tcBorders>
            <w:shd w:val="clear" w:color="auto" w:fill="auto"/>
            <w:noWrap/>
            <w:vAlign w:val="bottom"/>
            <w:hideMark/>
          </w:tcPr>
          <w:p w14:paraId="5FC1D898" w14:textId="7E39C388" w:rsidR="0087064E" w:rsidRPr="0087064E" w:rsidDel="00BA3DC5" w:rsidRDefault="0087064E" w:rsidP="00854A8E">
            <w:pPr>
              <w:keepNext/>
              <w:keepLines/>
              <w:contextualSpacing/>
              <w:rPr>
                <w:del w:id="2594" w:author="David Modjeska" w:date="2016-04-25T21:50:00Z"/>
                <w:rFonts w:eastAsia="Times New Roman"/>
                <w:sz w:val="16"/>
                <w:szCs w:val="16"/>
              </w:rPr>
            </w:pPr>
            <w:del w:id="2595" w:author="David Modjeska" w:date="2016-04-25T21:50:00Z">
              <w:r w:rsidRPr="0087064E" w:rsidDel="00BA3DC5">
                <w:rPr>
                  <w:rFonts w:eastAsia="Times New Roman"/>
                  <w:sz w:val="16"/>
                  <w:szCs w:val="16"/>
                </w:rPr>
                <w:delText>4.91</w:delText>
              </w:r>
            </w:del>
          </w:p>
        </w:tc>
      </w:tr>
      <w:tr w:rsidR="00CF74E3" w:rsidRPr="0087064E" w:rsidDel="00BA3DC5" w14:paraId="34F8C945" w14:textId="77777777" w:rsidTr="000E3A11">
        <w:trPr>
          <w:del w:id="2596" w:author="David Modjeska" w:date="2016-04-25T21:50:00Z"/>
        </w:trPr>
        <w:tc>
          <w:tcPr>
            <w:tcW w:w="1300" w:type="dxa"/>
            <w:tcBorders>
              <w:top w:val="nil"/>
              <w:left w:val="nil"/>
              <w:bottom w:val="nil"/>
              <w:right w:val="nil"/>
            </w:tcBorders>
            <w:shd w:val="clear" w:color="auto" w:fill="auto"/>
            <w:noWrap/>
            <w:vAlign w:val="bottom"/>
            <w:hideMark/>
          </w:tcPr>
          <w:p w14:paraId="38FDB32B" w14:textId="25918627" w:rsidR="0087064E" w:rsidRPr="0087064E" w:rsidDel="00BA3DC5" w:rsidRDefault="0087064E" w:rsidP="000E3A11">
            <w:pPr>
              <w:contextualSpacing/>
              <w:jc w:val="right"/>
              <w:rPr>
                <w:del w:id="2597" w:author="David Modjeska" w:date="2016-04-25T21:50:00Z"/>
                <w:rFonts w:eastAsia="Times New Roman"/>
                <w:sz w:val="16"/>
                <w:szCs w:val="16"/>
              </w:rPr>
            </w:pPr>
            <w:del w:id="2598" w:author="David Modjeska" w:date="2016-04-25T21:50:00Z">
              <w:r w:rsidRPr="0087064E" w:rsidDel="00BA3DC5">
                <w:rPr>
                  <w:rFonts w:eastAsia="Times New Roman"/>
                  <w:sz w:val="16"/>
                  <w:szCs w:val="16"/>
                </w:rPr>
                <w:delText>16-Apr-06</w:delText>
              </w:r>
            </w:del>
          </w:p>
        </w:tc>
        <w:tc>
          <w:tcPr>
            <w:tcW w:w="1300" w:type="dxa"/>
            <w:tcBorders>
              <w:top w:val="nil"/>
              <w:left w:val="nil"/>
              <w:bottom w:val="nil"/>
              <w:right w:val="nil"/>
            </w:tcBorders>
            <w:shd w:val="clear" w:color="auto" w:fill="auto"/>
            <w:noWrap/>
            <w:vAlign w:val="bottom"/>
            <w:hideMark/>
          </w:tcPr>
          <w:p w14:paraId="77CF4592" w14:textId="5AD43CDD" w:rsidR="0087064E" w:rsidRPr="0087064E" w:rsidDel="00BA3DC5" w:rsidRDefault="0087064E" w:rsidP="000E3A11">
            <w:pPr>
              <w:contextualSpacing/>
              <w:jc w:val="right"/>
              <w:rPr>
                <w:del w:id="2599" w:author="David Modjeska" w:date="2016-04-25T21:50:00Z"/>
                <w:rFonts w:eastAsia="Times New Roman"/>
                <w:sz w:val="16"/>
                <w:szCs w:val="16"/>
              </w:rPr>
            </w:pPr>
            <w:del w:id="2600" w:author="David Modjeska" w:date="2016-04-25T21:50:00Z">
              <w:r w:rsidRPr="0087064E" w:rsidDel="00BA3DC5">
                <w:rPr>
                  <w:rFonts w:eastAsia="Times New Roman"/>
                  <w:sz w:val="16"/>
                  <w:szCs w:val="16"/>
                </w:rPr>
                <w:delText>0.870322</w:delText>
              </w:r>
            </w:del>
          </w:p>
        </w:tc>
        <w:tc>
          <w:tcPr>
            <w:tcW w:w="1300" w:type="dxa"/>
            <w:tcBorders>
              <w:top w:val="nil"/>
              <w:left w:val="nil"/>
              <w:bottom w:val="nil"/>
              <w:right w:val="nil"/>
            </w:tcBorders>
            <w:shd w:val="clear" w:color="auto" w:fill="auto"/>
            <w:noWrap/>
            <w:vAlign w:val="bottom"/>
            <w:hideMark/>
          </w:tcPr>
          <w:p w14:paraId="65ACE0C8" w14:textId="1B2FDB0E" w:rsidR="0087064E" w:rsidRPr="0087064E" w:rsidDel="00BA3DC5" w:rsidRDefault="0087064E" w:rsidP="000E3A11">
            <w:pPr>
              <w:contextualSpacing/>
              <w:jc w:val="right"/>
              <w:rPr>
                <w:del w:id="2601" w:author="David Modjeska" w:date="2016-04-25T21:50:00Z"/>
                <w:rFonts w:eastAsia="Times New Roman"/>
                <w:sz w:val="16"/>
                <w:szCs w:val="16"/>
              </w:rPr>
            </w:pPr>
            <w:del w:id="2602" w:author="David Modjeska" w:date="2016-04-25T21:50:00Z">
              <w:r w:rsidRPr="0087064E" w:rsidDel="00BA3DC5">
                <w:rPr>
                  <w:rFonts w:eastAsia="Times New Roman"/>
                  <w:sz w:val="16"/>
                  <w:szCs w:val="16"/>
                </w:rPr>
                <w:delText>69.53</w:delText>
              </w:r>
            </w:del>
          </w:p>
        </w:tc>
        <w:tc>
          <w:tcPr>
            <w:tcW w:w="1300" w:type="dxa"/>
            <w:tcBorders>
              <w:top w:val="nil"/>
              <w:left w:val="nil"/>
              <w:bottom w:val="nil"/>
              <w:right w:val="nil"/>
            </w:tcBorders>
            <w:shd w:val="clear" w:color="auto" w:fill="auto"/>
            <w:noWrap/>
            <w:vAlign w:val="bottom"/>
            <w:hideMark/>
          </w:tcPr>
          <w:p w14:paraId="3438447B" w14:textId="15F369BA" w:rsidR="0087064E" w:rsidRPr="0087064E" w:rsidDel="00BA3DC5" w:rsidRDefault="0087064E" w:rsidP="000E3A11">
            <w:pPr>
              <w:contextualSpacing/>
              <w:jc w:val="right"/>
              <w:rPr>
                <w:del w:id="2603" w:author="David Modjeska" w:date="2016-04-25T21:50:00Z"/>
                <w:rFonts w:eastAsia="Times New Roman"/>
                <w:sz w:val="16"/>
                <w:szCs w:val="16"/>
              </w:rPr>
            </w:pPr>
            <w:del w:id="2604" w:author="David Modjeska" w:date="2016-04-25T21:50:00Z">
              <w:r w:rsidRPr="0087064E" w:rsidDel="00BA3DC5">
                <w:rPr>
                  <w:rFonts w:eastAsia="Times New Roman"/>
                  <w:sz w:val="16"/>
                  <w:szCs w:val="16"/>
                </w:rPr>
                <w:delText>593</w:delText>
              </w:r>
            </w:del>
          </w:p>
        </w:tc>
        <w:tc>
          <w:tcPr>
            <w:tcW w:w="1557" w:type="dxa"/>
            <w:tcBorders>
              <w:top w:val="nil"/>
              <w:left w:val="nil"/>
              <w:bottom w:val="nil"/>
              <w:right w:val="nil"/>
            </w:tcBorders>
            <w:shd w:val="clear" w:color="auto" w:fill="auto"/>
            <w:noWrap/>
            <w:vAlign w:val="bottom"/>
            <w:hideMark/>
          </w:tcPr>
          <w:p w14:paraId="6DA7E4C5" w14:textId="362BBC8B" w:rsidR="0087064E" w:rsidRPr="0087064E" w:rsidDel="00BA3DC5" w:rsidRDefault="0087064E" w:rsidP="000E3A11">
            <w:pPr>
              <w:contextualSpacing/>
              <w:jc w:val="right"/>
              <w:rPr>
                <w:del w:id="2605" w:author="David Modjeska" w:date="2016-04-25T21:50:00Z"/>
                <w:rFonts w:eastAsia="Times New Roman"/>
                <w:sz w:val="16"/>
                <w:szCs w:val="16"/>
              </w:rPr>
            </w:pPr>
            <w:del w:id="2606" w:author="David Modjeska" w:date="2016-04-25T21:50:00Z">
              <w:r w:rsidRPr="0087064E" w:rsidDel="00BA3DC5">
                <w:rPr>
                  <w:rFonts w:eastAsia="Times New Roman"/>
                  <w:sz w:val="16"/>
                  <w:szCs w:val="16"/>
                </w:rPr>
                <w:delText>3.7218</w:delText>
              </w:r>
            </w:del>
          </w:p>
        </w:tc>
        <w:tc>
          <w:tcPr>
            <w:tcW w:w="1554" w:type="dxa"/>
            <w:tcBorders>
              <w:top w:val="nil"/>
              <w:left w:val="nil"/>
              <w:bottom w:val="nil"/>
              <w:right w:val="nil"/>
            </w:tcBorders>
            <w:shd w:val="clear" w:color="auto" w:fill="auto"/>
            <w:noWrap/>
            <w:vAlign w:val="bottom"/>
            <w:hideMark/>
          </w:tcPr>
          <w:p w14:paraId="5D003B59" w14:textId="46ECEE46" w:rsidR="0087064E" w:rsidRPr="0087064E" w:rsidDel="00BA3DC5" w:rsidRDefault="0087064E" w:rsidP="000E3A11">
            <w:pPr>
              <w:contextualSpacing/>
              <w:jc w:val="right"/>
              <w:rPr>
                <w:del w:id="2607" w:author="David Modjeska" w:date="2016-04-25T21:50:00Z"/>
                <w:rFonts w:eastAsia="Times New Roman"/>
                <w:sz w:val="16"/>
                <w:szCs w:val="16"/>
              </w:rPr>
            </w:pPr>
            <w:del w:id="2608" w:author="David Modjeska" w:date="2016-04-25T21:50:00Z">
              <w:r w:rsidRPr="0087064E" w:rsidDel="00BA3DC5">
                <w:rPr>
                  <w:rFonts w:eastAsia="Times New Roman"/>
                  <w:sz w:val="16"/>
                  <w:szCs w:val="16"/>
                </w:rPr>
                <w:delText>2.41063</w:delText>
              </w:r>
            </w:del>
          </w:p>
        </w:tc>
        <w:tc>
          <w:tcPr>
            <w:tcW w:w="2780" w:type="dxa"/>
            <w:tcBorders>
              <w:top w:val="nil"/>
              <w:left w:val="nil"/>
              <w:bottom w:val="nil"/>
              <w:right w:val="nil"/>
            </w:tcBorders>
            <w:shd w:val="clear" w:color="auto" w:fill="auto"/>
            <w:noWrap/>
            <w:vAlign w:val="bottom"/>
            <w:hideMark/>
          </w:tcPr>
          <w:p w14:paraId="6CF1A0D1" w14:textId="0A7DBBBD" w:rsidR="0087064E" w:rsidRPr="0087064E" w:rsidDel="00BA3DC5" w:rsidRDefault="0087064E" w:rsidP="000E3A11">
            <w:pPr>
              <w:contextualSpacing/>
              <w:rPr>
                <w:del w:id="2609" w:author="David Modjeska" w:date="2016-04-25T21:50:00Z"/>
                <w:rFonts w:eastAsia="Times New Roman"/>
                <w:sz w:val="16"/>
                <w:szCs w:val="16"/>
              </w:rPr>
            </w:pPr>
            <w:del w:id="2610" w:author="David Modjeska" w:date="2016-04-25T21:50:00Z">
              <w:r w:rsidRPr="0087064E" w:rsidDel="00BA3DC5">
                <w:rPr>
                  <w:rFonts w:eastAsia="Times New Roman"/>
                  <w:sz w:val="16"/>
                  <w:szCs w:val="16"/>
                </w:rPr>
                <w:delText>4.91</w:delText>
              </w:r>
            </w:del>
          </w:p>
        </w:tc>
      </w:tr>
      <w:tr w:rsidR="00CF74E3" w:rsidRPr="0087064E" w:rsidDel="00BA3DC5" w14:paraId="474E3442" w14:textId="77777777" w:rsidTr="000E3A11">
        <w:trPr>
          <w:del w:id="2611" w:author="David Modjeska" w:date="2016-04-25T21:50:00Z"/>
        </w:trPr>
        <w:tc>
          <w:tcPr>
            <w:tcW w:w="1300" w:type="dxa"/>
            <w:tcBorders>
              <w:top w:val="nil"/>
              <w:left w:val="nil"/>
              <w:bottom w:val="nil"/>
              <w:right w:val="nil"/>
            </w:tcBorders>
            <w:shd w:val="clear" w:color="auto" w:fill="auto"/>
            <w:noWrap/>
            <w:vAlign w:val="bottom"/>
            <w:hideMark/>
          </w:tcPr>
          <w:p w14:paraId="59EF1C04" w14:textId="2644DEA3" w:rsidR="0087064E" w:rsidRPr="0087064E" w:rsidDel="00BA3DC5" w:rsidRDefault="0087064E" w:rsidP="000E3A11">
            <w:pPr>
              <w:contextualSpacing/>
              <w:jc w:val="right"/>
              <w:rPr>
                <w:del w:id="2612" w:author="David Modjeska" w:date="2016-04-25T21:50:00Z"/>
                <w:rFonts w:eastAsia="Times New Roman"/>
                <w:sz w:val="16"/>
                <w:szCs w:val="16"/>
              </w:rPr>
            </w:pPr>
            <w:del w:id="2613" w:author="David Modjeska" w:date="2016-04-25T21:50:00Z">
              <w:r w:rsidRPr="0087064E" w:rsidDel="00BA3DC5">
                <w:rPr>
                  <w:rFonts w:eastAsia="Times New Roman"/>
                  <w:sz w:val="16"/>
                  <w:szCs w:val="16"/>
                </w:rPr>
                <w:delText>17-Apr-06</w:delText>
              </w:r>
            </w:del>
          </w:p>
        </w:tc>
        <w:tc>
          <w:tcPr>
            <w:tcW w:w="1300" w:type="dxa"/>
            <w:tcBorders>
              <w:top w:val="nil"/>
              <w:left w:val="nil"/>
              <w:bottom w:val="nil"/>
              <w:right w:val="nil"/>
            </w:tcBorders>
            <w:shd w:val="clear" w:color="auto" w:fill="auto"/>
            <w:noWrap/>
            <w:vAlign w:val="bottom"/>
            <w:hideMark/>
          </w:tcPr>
          <w:p w14:paraId="45129BEC" w14:textId="3B1DD680" w:rsidR="0087064E" w:rsidRPr="0087064E" w:rsidDel="00BA3DC5" w:rsidRDefault="0087064E" w:rsidP="000E3A11">
            <w:pPr>
              <w:contextualSpacing/>
              <w:jc w:val="right"/>
              <w:rPr>
                <w:del w:id="2614" w:author="David Modjeska" w:date="2016-04-25T21:50:00Z"/>
                <w:rFonts w:eastAsia="Times New Roman"/>
                <w:sz w:val="16"/>
                <w:szCs w:val="16"/>
              </w:rPr>
            </w:pPr>
            <w:del w:id="2615" w:author="David Modjeska" w:date="2016-04-25T21:50:00Z">
              <w:r w:rsidRPr="0087064E" w:rsidDel="00BA3DC5">
                <w:rPr>
                  <w:rFonts w:eastAsia="Times New Roman"/>
                  <w:sz w:val="16"/>
                  <w:szCs w:val="16"/>
                </w:rPr>
                <w:delText>0.870322</w:delText>
              </w:r>
            </w:del>
          </w:p>
        </w:tc>
        <w:tc>
          <w:tcPr>
            <w:tcW w:w="1300" w:type="dxa"/>
            <w:tcBorders>
              <w:top w:val="nil"/>
              <w:left w:val="nil"/>
              <w:bottom w:val="nil"/>
              <w:right w:val="nil"/>
            </w:tcBorders>
            <w:shd w:val="clear" w:color="auto" w:fill="auto"/>
            <w:noWrap/>
            <w:vAlign w:val="bottom"/>
            <w:hideMark/>
          </w:tcPr>
          <w:p w14:paraId="75F477BC" w14:textId="02BACAB0" w:rsidR="0087064E" w:rsidRPr="0087064E" w:rsidDel="00BA3DC5" w:rsidRDefault="0087064E" w:rsidP="000E3A11">
            <w:pPr>
              <w:contextualSpacing/>
              <w:jc w:val="right"/>
              <w:rPr>
                <w:del w:id="2616" w:author="David Modjeska" w:date="2016-04-25T21:50:00Z"/>
                <w:rFonts w:eastAsia="Times New Roman"/>
                <w:sz w:val="16"/>
                <w:szCs w:val="16"/>
              </w:rPr>
            </w:pPr>
            <w:del w:id="2617" w:author="David Modjeska" w:date="2016-04-25T21:50:00Z">
              <w:r w:rsidRPr="0087064E" w:rsidDel="00BA3DC5">
                <w:rPr>
                  <w:rFonts w:eastAsia="Times New Roman"/>
                  <w:sz w:val="16"/>
                  <w:szCs w:val="16"/>
                </w:rPr>
                <w:delText>70.3</w:delText>
              </w:r>
            </w:del>
          </w:p>
        </w:tc>
        <w:tc>
          <w:tcPr>
            <w:tcW w:w="1300" w:type="dxa"/>
            <w:tcBorders>
              <w:top w:val="nil"/>
              <w:left w:val="nil"/>
              <w:bottom w:val="nil"/>
              <w:right w:val="nil"/>
            </w:tcBorders>
            <w:shd w:val="clear" w:color="auto" w:fill="auto"/>
            <w:noWrap/>
            <w:vAlign w:val="bottom"/>
            <w:hideMark/>
          </w:tcPr>
          <w:p w14:paraId="3EA260AE" w14:textId="52FE81C7" w:rsidR="0087064E" w:rsidRPr="0087064E" w:rsidDel="00BA3DC5" w:rsidRDefault="0087064E" w:rsidP="000E3A11">
            <w:pPr>
              <w:contextualSpacing/>
              <w:jc w:val="right"/>
              <w:rPr>
                <w:del w:id="2618" w:author="David Modjeska" w:date="2016-04-25T21:50:00Z"/>
                <w:rFonts w:eastAsia="Times New Roman"/>
                <w:sz w:val="16"/>
                <w:szCs w:val="16"/>
              </w:rPr>
            </w:pPr>
            <w:del w:id="2619" w:author="David Modjeska" w:date="2016-04-25T21:50:00Z">
              <w:r w:rsidRPr="0087064E" w:rsidDel="00BA3DC5">
                <w:rPr>
                  <w:rFonts w:eastAsia="Times New Roman"/>
                  <w:sz w:val="16"/>
                  <w:szCs w:val="16"/>
                </w:rPr>
                <w:delText>593</w:delText>
              </w:r>
            </w:del>
          </w:p>
        </w:tc>
        <w:tc>
          <w:tcPr>
            <w:tcW w:w="1557" w:type="dxa"/>
            <w:tcBorders>
              <w:top w:val="nil"/>
              <w:left w:val="nil"/>
              <w:bottom w:val="nil"/>
              <w:right w:val="nil"/>
            </w:tcBorders>
            <w:shd w:val="clear" w:color="auto" w:fill="auto"/>
            <w:noWrap/>
            <w:vAlign w:val="bottom"/>
            <w:hideMark/>
          </w:tcPr>
          <w:p w14:paraId="7663D6F0" w14:textId="08C57FD9" w:rsidR="0087064E" w:rsidRPr="0087064E" w:rsidDel="00BA3DC5" w:rsidRDefault="0087064E" w:rsidP="000E3A11">
            <w:pPr>
              <w:contextualSpacing/>
              <w:jc w:val="right"/>
              <w:rPr>
                <w:del w:id="2620" w:author="David Modjeska" w:date="2016-04-25T21:50:00Z"/>
                <w:rFonts w:eastAsia="Times New Roman"/>
                <w:sz w:val="16"/>
                <w:szCs w:val="16"/>
              </w:rPr>
            </w:pPr>
            <w:del w:id="2621" w:author="David Modjeska" w:date="2016-04-25T21:50:00Z">
              <w:r w:rsidRPr="0087064E" w:rsidDel="00BA3DC5">
                <w:rPr>
                  <w:rFonts w:eastAsia="Times New Roman"/>
                  <w:sz w:val="16"/>
                  <w:szCs w:val="16"/>
                </w:rPr>
                <w:delText>3.7218</w:delText>
              </w:r>
            </w:del>
          </w:p>
        </w:tc>
        <w:tc>
          <w:tcPr>
            <w:tcW w:w="1554" w:type="dxa"/>
            <w:tcBorders>
              <w:top w:val="nil"/>
              <w:left w:val="nil"/>
              <w:bottom w:val="nil"/>
              <w:right w:val="nil"/>
            </w:tcBorders>
            <w:shd w:val="clear" w:color="auto" w:fill="auto"/>
            <w:noWrap/>
            <w:vAlign w:val="bottom"/>
            <w:hideMark/>
          </w:tcPr>
          <w:p w14:paraId="6F39AC52" w14:textId="1BC65611" w:rsidR="0087064E" w:rsidRPr="0087064E" w:rsidDel="00BA3DC5" w:rsidRDefault="0087064E" w:rsidP="000E3A11">
            <w:pPr>
              <w:contextualSpacing/>
              <w:jc w:val="right"/>
              <w:rPr>
                <w:del w:id="2622" w:author="David Modjeska" w:date="2016-04-25T21:50:00Z"/>
                <w:rFonts w:eastAsia="Times New Roman"/>
                <w:sz w:val="16"/>
                <w:szCs w:val="16"/>
              </w:rPr>
            </w:pPr>
            <w:del w:id="2623" w:author="David Modjeska" w:date="2016-04-25T21:50:00Z">
              <w:r w:rsidRPr="0087064E" w:rsidDel="00BA3DC5">
                <w:rPr>
                  <w:rFonts w:eastAsia="Times New Roman"/>
                  <w:sz w:val="16"/>
                  <w:szCs w:val="16"/>
                </w:rPr>
                <w:delText>2.40094</w:delText>
              </w:r>
            </w:del>
          </w:p>
        </w:tc>
        <w:tc>
          <w:tcPr>
            <w:tcW w:w="2780" w:type="dxa"/>
            <w:tcBorders>
              <w:top w:val="nil"/>
              <w:left w:val="nil"/>
              <w:bottom w:val="nil"/>
              <w:right w:val="nil"/>
            </w:tcBorders>
            <w:shd w:val="clear" w:color="auto" w:fill="auto"/>
            <w:noWrap/>
            <w:vAlign w:val="bottom"/>
            <w:hideMark/>
          </w:tcPr>
          <w:p w14:paraId="1294BECD" w14:textId="22E0806D" w:rsidR="0087064E" w:rsidRPr="0087064E" w:rsidDel="00BA3DC5" w:rsidRDefault="0087064E" w:rsidP="000E3A11">
            <w:pPr>
              <w:contextualSpacing/>
              <w:rPr>
                <w:del w:id="2624" w:author="David Modjeska" w:date="2016-04-25T21:50:00Z"/>
                <w:rFonts w:eastAsia="Times New Roman"/>
                <w:sz w:val="16"/>
                <w:szCs w:val="16"/>
              </w:rPr>
            </w:pPr>
            <w:del w:id="2625" w:author="David Modjeska" w:date="2016-04-25T21:50:00Z">
              <w:r w:rsidRPr="0087064E" w:rsidDel="00BA3DC5">
                <w:rPr>
                  <w:rFonts w:eastAsia="Times New Roman"/>
                  <w:sz w:val="16"/>
                  <w:szCs w:val="16"/>
                </w:rPr>
                <w:delText>4.91</w:delText>
              </w:r>
            </w:del>
          </w:p>
        </w:tc>
      </w:tr>
      <w:tr w:rsidR="00CF74E3" w:rsidRPr="0087064E" w:rsidDel="00BA3DC5" w14:paraId="1E3799CD" w14:textId="77777777" w:rsidTr="000E3A11">
        <w:trPr>
          <w:del w:id="2626" w:author="David Modjeska" w:date="2016-04-25T21:50:00Z"/>
        </w:trPr>
        <w:tc>
          <w:tcPr>
            <w:tcW w:w="1300" w:type="dxa"/>
            <w:tcBorders>
              <w:top w:val="nil"/>
              <w:left w:val="nil"/>
              <w:bottom w:val="nil"/>
              <w:right w:val="nil"/>
            </w:tcBorders>
            <w:shd w:val="clear" w:color="auto" w:fill="auto"/>
            <w:noWrap/>
            <w:vAlign w:val="bottom"/>
            <w:hideMark/>
          </w:tcPr>
          <w:p w14:paraId="16EDB1AC" w14:textId="67A1CDF3" w:rsidR="0087064E" w:rsidRPr="0087064E" w:rsidDel="00BA3DC5" w:rsidRDefault="0087064E" w:rsidP="000E3A11">
            <w:pPr>
              <w:contextualSpacing/>
              <w:jc w:val="right"/>
              <w:rPr>
                <w:del w:id="2627" w:author="David Modjeska" w:date="2016-04-25T21:50:00Z"/>
                <w:rFonts w:eastAsia="Times New Roman"/>
                <w:sz w:val="16"/>
                <w:szCs w:val="16"/>
              </w:rPr>
            </w:pPr>
            <w:del w:id="2628" w:author="David Modjeska" w:date="2016-04-25T21:50:00Z">
              <w:r w:rsidRPr="0087064E" w:rsidDel="00BA3DC5">
                <w:rPr>
                  <w:rFonts w:eastAsia="Times New Roman"/>
                  <w:sz w:val="16"/>
                  <w:szCs w:val="16"/>
                </w:rPr>
                <w:delText>18-Apr-06</w:delText>
              </w:r>
            </w:del>
          </w:p>
        </w:tc>
        <w:tc>
          <w:tcPr>
            <w:tcW w:w="1300" w:type="dxa"/>
            <w:tcBorders>
              <w:top w:val="nil"/>
              <w:left w:val="nil"/>
              <w:bottom w:val="nil"/>
              <w:right w:val="nil"/>
            </w:tcBorders>
            <w:shd w:val="clear" w:color="auto" w:fill="auto"/>
            <w:noWrap/>
            <w:vAlign w:val="bottom"/>
            <w:hideMark/>
          </w:tcPr>
          <w:p w14:paraId="37C5E023" w14:textId="4566BF5D" w:rsidR="0087064E" w:rsidRPr="0087064E" w:rsidDel="00BA3DC5" w:rsidRDefault="0087064E" w:rsidP="000E3A11">
            <w:pPr>
              <w:contextualSpacing/>
              <w:jc w:val="right"/>
              <w:rPr>
                <w:del w:id="2629" w:author="David Modjeska" w:date="2016-04-25T21:50:00Z"/>
                <w:rFonts w:eastAsia="Times New Roman"/>
                <w:sz w:val="16"/>
                <w:szCs w:val="16"/>
              </w:rPr>
            </w:pPr>
            <w:del w:id="2630" w:author="David Modjeska" w:date="2016-04-25T21:50:00Z">
              <w:r w:rsidRPr="0087064E" w:rsidDel="00BA3DC5">
                <w:rPr>
                  <w:rFonts w:eastAsia="Times New Roman"/>
                  <w:sz w:val="16"/>
                  <w:szCs w:val="16"/>
                </w:rPr>
                <w:delText>0.873134</w:delText>
              </w:r>
            </w:del>
          </w:p>
        </w:tc>
        <w:tc>
          <w:tcPr>
            <w:tcW w:w="1300" w:type="dxa"/>
            <w:tcBorders>
              <w:top w:val="nil"/>
              <w:left w:val="nil"/>
              <w:bottom w:val="nil"/>
              <w:right w:val="nil"/>
            </w:tcBorders>
            <w:shd w:val="clear" w:color="auto" w:fill="auto"/>
            <w:noWrap/>
            <w:vAlign w:val="bottom"/>
            <w:hideMark/>
          </w:tcPr>
          <w:p w14:paraId="3D347196" w14:textId="11C835B2" w:rsidR="0087064E" w:rsidRPr="0087064E" w:rsidDel="00BA3DC5" w:rsidRDefault="0087064E" w:rsidP="000E3A11">
            <w:pPr>
              <w:contextualSpacing/>
              <w:jc w:val="right"/>
              <w:rPr>
                <w:del w:id="2631" w:author="David Modjeska" w:date="2016-04-25T21:50:00Z"/>
                <w:rFonts w:eastAsia="Times New Roman"/>
                <w:sz w:val="16"/>
                <w:szCs w:val="16"/>
              </w:rPr>
            </w:pPr>
            <w:del w:id="2632" w:author="David Modjeska" w:date="2016-04-25T21:50:00Z">
              <w:r w:rsidRPr="0087064E" w:rsidDel="00BA3DC5">
                <w:rPr>
                  <w:rFonts w:eastAsia="Times New Roman"/>
                  <w:sz w:val="16"/>
                  <w:szCs w:val="16"/>
                </w:rPr>
                <w:delText>71.28</w:delText>
              </w:r>
            </w:del>
          </w:p>
        </w:tc>
        <w:tc>
          <w:tcPr>
            <w:tcW w:w="1300" w:type="dxa"/>
            <w:tcBorders>
              <w:top w:val="nil"/>
              <w:left w:val="nil"/>
              <w:bottom w:val="nil"/>
              <w:right w:val="nil"/>
            </w:tcBorders>
            <w:shd w:val="clear" w:color="auto" w:fill="auto"/>
            <w:noWrap/>
            <w:vAlign w:val="bottom"/>
            <w:hideMark/>
          </w:tcPr>
          <w:p w14:paraId="1FF65D4A" w14:textId="48C09826" w:rsidR="0087064E" w:rsidRPr="0087064E" w:rsidDel="00BA3DC5" w:rsidRDefault="0087064E" w:rsidP="000E3A11">
            <w:pPr>
              <w:contextualSpacing/>
              <w:jc w:val="right"/>
              <w:rPr>
                <w:del w:id="2633" w:author="David Modjeska" w:date="2016-04-25T21:50:00Z"/>
                <w:rFonts w:eastAsia="Times New Roman"/>
                <w:sz w:val="16"/>
                <w:szCs w:val="16"/>
              </w:rPr>
            </w:pPr>
            <w:del w:id="2634" w:author="David Modjeska" w:date="2016-04-25T21:50:00Z">
              <w:r w:rsidRPr="0087064E" w:rsidDel="00BA3DC5">
                <w:rPr>
                  <w:rFonts w:eastAsia="Times New Roman"/>
                  <w:sz w:val="16"/>
                  <w:szCs w:val="16"/>
                </w:rPr>
                <w:delText>614.75</w:delText>
              </w:r>
            </w:del>
          </w:p>
        </w:tc>
        <w:tc>
          <w:tcPr>
            <w:tcW w:w="1557" w:type="dxa"/>
            <w:tcBorders>
              <w:top w:val="nil"/>
              <w:left w:val="nil"/>
              <w:bottom w:val="nil"/>
              <w:right w:val="nil"/>
            </w:tcBorders>
            <w:shd w:val="clear" w:color="auto" w:fill="auto"/>
            <w:noWrap/>
            <w:vAlign w:val="bottom"/>
            <w:hideMark/>
          </w:tcPr>
          <w:p w14:paraId="49659289" w14:textId="1F99C345" w:rsidR="0087064E" w:rsidRPr="0087064E" w:rsidDel="00BA3DC5" w:rsidRDefault="0087064E" w:rsidP="000E3A11">
            <w:pPr>
              <w:contextualSpacing/>
              <w:jc w:val="right"/>
              <w:rPr>
                <w:del w:id="2635" w:author="David Modjeska" w:date="2016-04-25T21:50:00Z"/>
                <w:rFonts w:eastAsia="Times New Roman"/>
                <w:sz w:val="16"/>
                <w:szCs w:val="16"/>
              </w:rPr>
            </w:pPr>
            <w:del w:id="2636" w:author="David Modjeska" w:date="2016-04-25T21:50:00Z">
              <w:r w:rsidRPr="0087064E" w:rsidDel="00BA3DC5">
                <w:rPr>
                  <w:rFonts w:eastAsia="Times New Roman"/>
                  <w:sz w:val="16"/>
                  <w:szCs w:val="16"/>
                </w:rPr>
                <w:delText>3.7283</w:delText>
              </w:r>
            </w:del>
          </w:p>
        </w:tc>
        <w:tc>
          <w:tcPr>
            <w:tcW w:w="1554" w:type="dxa"/>
            <w:tcBorders>
              <w:top w:val="nil"/>
              <w:left w:val="nil"/>
              <w:bottom w:val="nil"/>
              <w:right w:val="nil"/>
            </w:tcBorders>
            <w:shd w:val="clear" w:color="auto" w:fill="auto"/>
            <w:noWrap/>
            <w:vAlign w:val="bottom"/>
            <w:hideMark/>
          </w:tcPr>
          <w:p w14:paraId="58B36384" w14:textId="68E50342" w:rsidR="0087064E" w:rsidRPr="0087064E" w:rsidDel="00BA3DC5" w:rsidRDefault="0087064E" w:rsidP="000E3A11">
            <w:pPr>
              <w:contextualSpacing/>
              <w:jc w:val="right"/>
              <w:rPr>
                <w:del w:id="2637" w:author="David Modjeska" w:date="2016-04-25T21:50:00Z"/>
                <w:rFonts w:eastAsia="Times New Roman"/>
                <w:sz w:val="16"/>
                <w:szCs w:val="16"/>
              </w:rPr>
            </w:pPr>
            <w:del w:id="2638" w:author="David Modjeska" w:date="2016-04-25T21:50:00Z">
              <w:r w:rsidRPr="0087064E" w:rsidDel="00BA3DC5">
                <w:rPr>
                  <w:rFonts w:eastAsia="Times New Roman"/>
                  <w:sz w:val="16"/>
                  <w:szCs w:val="16"/>
                </w:rPr>
                <w:delText>4.80188</w:delText>
              </w:r>
            </w:del>
          </w:p>
        </w:tc>
        <w:tc>
          <w:tcPr>
            <w:tcW w:w="2780" w:type="dxa"/>
            <w:tcBorders>
              <w:top w:val="nil"/>
              <w:left w:val="nil"/>
              <w:bottom w:val="nil"/>
              <w:right w:val="nil"/>
            </w:tcBorders>
            <w:shd w:val="clear" w:color="auto" w:fill="auto"/>
            <w:noWrap/>
            <w:vAlign w:val="bottom"/>
            <w:hideMark/>
          </w:tcPr>
          <w:p w14:paraId="74FD9F4F" w14:textId="34BAE8F9" w:rsidR="0087064E" w:rsidRPr="0087064E" w:rsidDel="00BA3DC5" w:rsidRDefault="0087064E" w:rsidP="000E3A11">
            <w:pPr>
              <w:contextualSpacing/>
              <w:rPr>
                <w:del w:id="2639" w:author="David Modjeska" w:date="2016-04-25T21:50:00Z"/>
                <w:rFonts w:eastAsia="Times New Roman"/>
                <w:sz w:val="16"/>
                <w:szCs w:val="16"/>
              </w:rPr>
            </w:pPr>
            <w:del w:id="2640" w:author="David Modjeska" w:date="2016-04-25T21:50:00Z">
              <w:r w:rsidRPr="0087064E" w:rsidDel="00BA3DC5">
                <w:rPr>
                  <w:rFonts w:eastAsia="Times New Roman"/>
                  <w:sz w:val="16"/>
                  <w:szCs w:val="16"/>
                </w:rPr>
                <w:delText>4.9225</w:delText>
              </w:r>
            </w:del>
          </w:p>
        </w:tc>
      </w:tr>
    </w:tbl>
    <w:p w14:paraId="2D47677A" w14:textId="6890368F" w:rsidR="00671206" w:rsidRPr="00395613" w:rsidDel="00BA3DC5" w:rsidRDefault="00671206" w:rsidP="000E3A11">
      <w:pPr>
        <w:contextualSpacing/>
        <w:rPr>
          <w:del w:id="2641" w:author="David Modjeska" w:date="2016-04-25T21:50:00Z"/>
          <w:sz w:val="16"/>
          <w:szCs w:val="16"/>
        </w:rPr>
      </w:pPr>
    </w:p>
    <w:tbl>
      <w:tblPr>
        <w:tblW w:w="9360" w:type="dxa"/>
        <w:tblInd w:w="108" w:type="dxa"/>
        <w:tblLook w:val="04A0" w:firstRow="1" w:lastRow="0" w:firstColumn="1" w:lastColumn="0" w:noHBand="0" w:noVBand="1"/>
      </w:tblPr>
      <w:tblGrid>
        <w:gridCol w:w="1234"/>
        <w:gridCol w:w="934"/>
        <w:gridCol w:w="1235"/>
        <w:gridCol w:w="1879"/>
        <w:gridCol w:w="1374"/>
        <w:gridCol w:w="1349"/>
        <w:gridCol w:w="1463"/>
      </w:tblGrid>
      <w:tr w:rsidR="003C4C1E" w:rsidRPr="00250876" w:rsidDel="00BA3DC5" w14:paraId="4609D7B1" w14:textId="77777777" w:rsidTr="000E3A11">
        <w:trPr>
          <w:del w:id="2642" w:author="David Modjeska" w:date="2016-04-25T21:50:00Z"/>
        </w:trPr>
        <w:tc>
          <w:tcPr>
            <w:tcW w:w="1203" w:type="dxa"/>
            <w:tcBorders>
              <w:top w:val="nil"/>
              <w:left w:val="nil"/>
              <w:bottom w:val="nil"/>
              <w:right w:val="nil"/>
            </w:tcBorders>
            <w:shd w:val="clear" w:color="auto" w:fill="auto"/>
            <w:noWrap/>
            <w:vAlign w:val="bottom"/>
            <w:hideMark/>
          </w:tcPr>
          <w:p w14:paraId="2C549F3A" w14:textId="7F89F239" w:rsidR="00250876" w:rsidRPr="00250876" w:rsidDel="00BA3DC5" w:rsidRDefault="00250876" w:rsidP="000E3A11">
            <w:pPr>
              <w:contextualSpacing/>
              <w:rPr>
                <w:del w:id="2643" w:author="David Modjeska" w:date="2016-04-25T21:50:00Z"/>
                <w:rFonts w:eastAsia="Times New Roman"/>
                <w:b/>
                <w:bCs/>
                <w:sz w:val="16"/>
                <w:szCs w:val="16"/>
              </w:rPr>
            </w:pPr>
            <w:del w:id="2644" w:author="David Modjeska" w:date="2016-04-25T21:50:00Z">
              <w:r w:rsidRPr="00250876" w:rsidDel="00BA3DC5">
                <w:rPr>
                  <w:rFonts w:eastAsia="Times New Roman"/>
                  <w:b/>
                  <w:bCs/>
                  <w:sz w:val="16"/>
                  <w:szCs w:val="16"/>
                </w:rPr>
                <w:delText>CADInterest3M</w:delText>
              </w:r>
            </w:del>
          </w:p>
        </w:tc>
        <w:tc>
          <w:tcPr>
            <w:tcW w:w="999" w:type="dxa"/>
            <w:tcBorders>
              <w:top w:val="nil"/>
              <w:left w:val="nil"/>
              <w:bottom w:val="nil"/>
              <w:right w:val="nil"/>
            </w:tcBorders>
            <w:shd w:val="clear" w:color="auto" w:fill="auto"/>
            <w:noWrap/>
            <w:vAlign w:val="bottom"/>
            <w:hideMark/>
          </w:tcPr>
          <w:p w14:paraId="456D4A8A" w14:textId="6A1E7E0C" w:rsidR="00250876" w:rsidRPr="00250876" w:rsidDel="00BA3DC5" w:rsidRDefault="00250876" w:rsidP="000E3A11">
            <w:pPr>
              <w:contextualSpacing/>
              <w:rPr>
                <w:del w:id="2645" w:author="David Modjeska" w:date="2016-04-25T21:50:00Z"/>
                <w:rFonts w:eastAsia="Times New Roman"/>
                <w:b/>
                <w:bCs/>
                <w:sz w:val="16"/>
                <w:szCs w:val="16"/>
              </w:rPr>
            </w:pPr>
            <w:del w:id="2646" w:author="David Modjeska" w:date="2016-04-25T21:50:00Z">
              <w:r w:rsidRPr="00250876" w:rsidDel="00BA3DC5">
                <w:rPr>
                  <w:rFonts w:eastAsia="Times New Roman"/>
                  <w:b/>
                  <w:bCs/>
                  <w:sz w:val="16"/>
                  <w:szCs w:val="16"/>
                </w:rPr>
                <w:delText>GDPAll</w:delText>
              </w:r>
            </w:del>
          </w:p>
        </w:tc>
        <w:tc>
          <w:tcPr>
            <w:tcW w:w="1162" w:type="dxa"/>
            <w:tcBorders>
              <w:top w:val="nil"/>
              <w:left w:val="nil"/>
              <w:bottom w:val="nil"/>
              <w:right w:val="nil"/>
            </w:tcBorders>
            <w:shd w:val="clear" w:color="auto" w:fill="auto"/>
            <w:noWrap/>
            <w:vAlign w:val="bottom"/>
            <w:hideMark/>
          </w:tcPr>
          <w:p w14:paraId="0CD15B24" w14:textId="2ED6909D" w:rsidR="00250876" w:rsidRPr="00250876" w:rsidDel="00BA3DC5" w:rsidRDefault="00250876" w:rsidP="000E3A11">
            <w:pPr>
              <w:contextualSpacing/>
              <w:rPr>
                <w:del w:id="2647" w:author="David Modjeska" w:date="2016-04-25T21:50:00Z"/>
                <w:rFonts w:eastAsia="Times New Roman"/>
                <w:b/>
                <w:bCs/>
                <w:sz w:val="16"/>
                <w:szCs w:val="16"/>
              </w:rPr>
            </w:pPr>
            <w:del w:id="2648" w:author="David Modjeska" w:date="2016-04-25T21:50:00Z">
              <w:r w:rsidRPr="00250876" w:rsidDel="00BA3DC5">
                <w:rPr>
                  <w:rFonts w:eastAsia="Times New Roman"/>
                  <w:b/>
                  <w:bCs/>
                  <w:sz w:val="16"/>
                  <w:szCs w:val="16"/>
                </w:rPr>
                <w:delText>GDPOilAndGas</w:delText>
              </w:r>
            </w:del>
          </w:p>
        </w:tc>
        <w:tc>
          <w:tcPr>
            <w:tcW w:w="1929" w:type="dxa"/>
            <w:tcBorders>
              <w:top w:val="nil"/>
              <w:left w:val="nil"/>
              <w:bottom w:val="nil"/>
              <w:right w:val="nil"/>
            </w:tcBorders>
            <w:shd w:val="clear" w:color="auto" w:fill="auto"/>
            <w:noWrap/>
            <w:vAlign w:val="bottom"/>
            <w:hideMark/>
          </w:tcPr>
          <w:p w14:paraId="56A220BC" w14:textId="7876B358" w:rsidR="00250876" w:rsidRPr="00250876" w:rsidDel="00BA3DC5" w:rsidRDefault="00250876" w:rsidP="000E3A11">
            <w:pPr>
              <w:contextualSpacing/>
              <w:rPr>
                <w:del w:id="2649" w:author="David Modjeska" w:date="2016-04-25T21:50:00Z"/>
                <w:rFonts w:eastAsia="Times New Roman"/>
                <w:b/>
                <w:bCs/>
                <w:sz w:val="16"/>
                <w:szCs w:val="16"/>
              </w:rPr>
            </w:pPr>
            <w:del w:id="2650" w:author="David Modjeska" w:date="2016-04-25T21:50:00Z">
              <w:r w:rsidRPr="00250876" w:rsidDel="00BA3DC5">
                <w:rPr>
                  <w:rFonts w:eastAsia="Times New Roman"/>
                  <w:b/>
                  <w:bCs/>
                  <w:sz w:val="16"/>
                  <w:szCs w:val="16"/>
                </w:rPr>
                <w:delText>OilAndGasPercentOfGDP</w:delText>
              </w:r>
            </w:del>
          </w:p>
        </w:tc>
        <w:tc>
          <w:tcPr>
            <w:tcW w:w="1329" w:type="dxa"/>
            <w:tcBorders>
              <w:top w:val="nil"/>
              <w:left w:val="nil"/>
              <w:bottom w:val="nil"/>
              <w:right w:val="nil"/>
            </w:tcBorders>
            <w:shd w:val="clear" w:color="auto" w:fill="auto"/>
            <w:noWrap/>
            <w:vAlign w:val="bottom"/>
            <w:hideMark/>
          </w:tcPr>
          <w:p w14:paraId="24CEB007" w14:textId="7CCB2EC7" w:rsidR="00250876" w:rsidRPr="00250876" w:rsidDel="00BA3DC5" w:rsidRDefault="00250876" w:rsidP="000E3A11">
            <w:pPr>
              <w:contextualSpacing/>
              <w:rPr>
                <w:del w:id="2651" w:author="David Modjeska" w:date="2016-04-25T21:50:00Z"/>
                <w:rFonts w:eastAsia="Times New Roman"/>
                <w:b/>
                <w:bCs/>
                <w:sz w:val="16"/>
                <w:szCs w:val="16"/>
              </w:rPr>
            </w:pPr>
            <w:del w:id="2652" w:author="David Modjeska" w:date="2016-04-25T21:50:00Z">
              <w:r w:rsidRPr="00250876" w:rsidDel="00BA3DC5">
                <w:rPr>
                  <w:rFonts w:eastAsia="Times New Roman"/>
                  <w:b/>
                  <w:bCs/>
                  <w:sz w:val="16"/>
                  <w:szCs w:val="16"/>
                </w:rPr>
                <w:delText>CA_GDP_Growth</w:delText>
              </w:r>
            </w:del>
          </w:p>
        </w:tc>
        <w:tc>
          <w:tcPr>
            <w:tcW w:w="1327" w:type="dxa"/>
            <w:tcBorders>
              <w:top w:val="nil"/>
              <w:left w:val="nil"/>
              <w:bottom w:val="nil"/>
              <w:right w:val="nil"/>
            </w:tcBorders>
            <w:shd w:val="clear" w:color="auto" w:fill="auto"/>
            <w:noWrap/>
            <w:vAlign w:val="bottom"/>
            <w:hideMark/>
          </w:tcPr>
          <w:p w14:paraId="2843CD51" w14:textId="19CE7338" w:rsidR="00250876" w:rsidRPr="00250876" w:rsidDel="00BA3DC5" w:rsidRDefault="00250876" w:rsidP="000E3A11">
            <w:pPr>
              <w:contextualSpacing/>
              <w:rPr>
                <w:del w:id="2653" w:author="David Modjeska" w:date="2016-04-25T21:50:00Z"/>
                <w:rFonts w:eastAsia="Times New Roman"/>
                <w:b/>
                <w:bCs/>
                <w:sz w:val="16"/>
                <w:szCs w:val="16"/>
              </w:rPr>
            </w:pPr>
            <w:del w:id="2654" w:author="David Modjeska" w:date="2016-04-25T21:50:00Z">
              <w:r w:rsidRPr="00250876" w:rsidDel="00BA3DC5">
                <w:rPr>
                  <w:rFonts w:eastAsia="Times New Roman"/>
                  <w:b/>
                  <w:bCs/>
                  <w:sz w:val="16"/>
                  <w:szCs w:val="16"/>
                </w:rPr>
                <w:delText>US_GDP_Growth</w:delText>
              </w:r>
            </w:del>
          </w:p>
        </w:tc>
        <w:tc>
          <w:tcPr>
            <w:tcW w:w="1411" w:type="dxa"/>
            <w:tcBorders>
              <w:top w:val="nil"/>
              <w:left w:val="nil"/>
              <w:bottom w:val="nil"/>
              <w:right w:val="nil"/>
            </w:tcBorders>
            <w:shd w:val="clear" w:color="auto" w:fill="auto"/>
            <w:noWrap/>
            <w:vAlign w:val="bottom"/>
            <w:hideMark/>
          </w:tcPr>
          <w:p w14:paraId="4C286EEC" w14:textId="2026E69D" w:rsidR="00250876" w:rsidRPr="00250876" w:rsidDel="00BA3DC5" w:rsidRDefault="00250876" w:rsidP="000E3A11">
            <w:pPr>
              <w:contextualSpacing/>
              <w:rPr>
                <w:del w:id="2655" w:author="David Modjeska" w:date="2016-04-25T21:50:00Z"/>
                <w:rFonts w:eastAsia="Times New Roman"/>
                <w:b/>
                <w:bCs/>
                <w:sz w:val="16"/>
                <w:szCs w:val="16"/>
              </w:rPr>
            </w:pPr>
            <w:del w:id="2656" w:author="David Modjeska" w:date="2016-04-25T21:50:00Z">
              <w:r w:rsidRPr="00250876" w:rsidDel="00BA3DC5">
                <w:rPr>
                  <w:rFonts w:eastAsia="Times New Roman"/>
                  <w:b/>
                  <w:bCs/>
                  <w:sz w:val="16"/>
                  <w:szCs w:val="16"/>
                </w:rPr>
                <w:delText>FX_USD_Per_AUD</w:delText>
              </w:r>
            </w:del>
          </w:p>
        </w:tc>
      </w:tr>
      <w:tr w:rsidR="003C4C1E" w:rsidRPr="00250876" w:rsidDel="00BA3DC5" w14:paraId="02A4852F" w14:textId="77777777" w:rsidTr="000E3A11">
        <w:trPr>
          <w:del w:id="2657" w:author="David Modjeska" w:date="2016-04-25T21:50:00Z"/>
        </w:trPr>
        <w:tc>
          <w:tcPr>
            <w:tcW w:w="1203" w:type="dxa"/>
            <w:tcBorders>
              <w:top w:val="nil"/>
              <w:left w:val="nil"/>
              <w:bottom w:val="nil"/>
              <w:right w:val="nil"/>
            </w:tcBorders>
            <w:shd w:val="clear" w:color="auto" w:fill="auto"/>
            <w:noWrap/>
            <w:vAlign w:val="bottom"/>
            <w:hideMark/>
          </w:tcPr>
          <w:p w14:paraId="5AB112FA" w14:textId="6C238E62" w:rsidR="00250876" w:rsidRPr="00250876" w:rsidDel="00BA3DC5" w:rsidRDefault="00250876" w:rsidP="000E3A11">
            <w:pPr>
              <w:contextualSpacing/>
              <w:jc w:val="right"/>
              <w:rPr>
                <w:del w:id="2658" w:author="David Modjeska" w:date="2016-04-25T21:50:00Z"/>
                <w:rFonts w:eastAsia="Times New Roman"/>
                <w:sz w:val="16"/>
                <w:szCs w:val="16"/>
              </w:rPr>
            </w:pPr>
            <w:del w:id="2659" w:author="David Modjeska" w:date="2016-04-25T21:50:00Z">
              <w:r w:rsidRPr="00250876" w:rsidDel="00BA3DC5">
                <w:rPr>
                  <w:rFonts w:eastAsia="Times New Roman"/>
                  <w:sz w:val="16"/>
                  <w:szCs w:val="16"/>
                </w:rPr>
                <w:delText>3.95167</w:delText>
              </w:r>
            </w:del>
          </w:p>
        </w:tc>
        <w:tc>
          <w:tcPr>
            <w:tcW w:w="999" w:type="dxa"/>
            <w:tcBorders>
              <w:top w:val="nil"/>
              <w:left w:val="nil"/>
              <w:bottom w:val="nil"/>
              <w:right w:val="nil"/>
            </w:tcBorders>
            <w:shd w:val="clear" w:color="auto" w:fill="auto"/>
            <w:noWrap/>
            <w:vAlign w:val="bottom"/>
            <w:hideMark/>
          </w:tcPr>
          <w:p w14:paraId="5631F70E" w14:textId="2B1A3ACA" w:rsidR="00250876" w:rsidRPr="00250876" w:rsidDel="00BA3DC5" w:rsidRDefault="00250876" w:rsidP="000E3A11">
            <w:pPr>
              <w:contextualSpacing/>
              <w:rPr>
                <w:del w:id="2660" w:author="David Modjeska" w:date="2016-04-25T21:50:00Z"/>
                <w:rFonts w:eastAsia="Times New Roman"/>
                <w:sz w:val="16"/>
                <w:szCs w:val="16"/>
              </w:rPr>
            </w:pPr>
            <w:del w:id="2661" w:author="David Modjeska" w:date="2016-04-25T21:50:00Z">
              <w:r w:rsidRPr="00250876" w:rsidDel="00BA3DC5">
                <w:rPr>
                  <w:rFonts w:eastAsia="Times New Roman"/>
                  <w:sz w:val="16"/>
                  <w:szCs w:val="16"/>
                </w:rPr>
                <w:delText>NA</w:delText>
              </w:r>
            </w:del>
          </w:p>
        </w:tc>
        <w:tc>
          <w:tcPr>
            <w:tcW w:w="1162" w:type="dxa"/>
            <w:tcBorders>
              <w:top w:val="nil"/>
              <w:left w:val="nil"/>
              <w:bottom w:val="nil"/>
              <w:right w:val="nil"/>
            </w:tcBorders>
            <w:shd w:val="clear" w:color="auto" w:fill="auto"/>
            <w:noWrap/>
            <w:vAlign w:val="bottom"/>
            <w:hideMark/>
          </w:tcPr>
          <w:p w14:paraId="55DFC60D" w14:textId="284E3485" w:rsidR="00250876" w:rsidRPr="00250876" w:rsidDel="00BA3DC5" w:rsidRDefault="00250876" w:rsidP="000E3A11">
            <w:pPr>
              <w:contextualSpacing/>
              <w:jc w:val="right"/>
              <w:rPr>
                <w:del w:id="2662" w:author="David Modjeska" w:date="2016-04-25T21:50:00Z"/>
                <w:rFonts w:eastAsia="Times New Roman"/>
                <w:sz w:val="16"/>
                <w:szCs w:val="16"/>
              </w:rPr>
            </w:pPr>
            <w:del w:id="2663" w:author="David Modjeska" w:date="2016-04-25T21:50:00Z">
              <w:r w:rsidRPr="00250876" w:rsidDel="00BA3DC5">
                <w:rPr>
                  <w:rFonts w:eastAsia="Times New Roman"/>
                  <w:sz w:val="16"/>
                  <w:szCs w:val="16"/>
                </w:rPr>
                <w:delText>86331</w:delText>
              </w:r>
            </w:del>
          </w:p>
        </w:tc>
        <w:tc>
          <w:tcPr>
            <w:tcW w:w="1929" w:type="dxa"/>
            <w:tcBorders>
              <w:top w:val="nil"/>
              <w:left w:val="nil"/>
              <w:bottom w:val="nil"/>
              <w:right w:val="nil"/>
            </w:tcBorders>
            <w:shd w:val="clear" w:color="auto" w:fill="auto"/>
            <w:noWrap/>
            <w:vAlign w:val="bottom"/>
            <w:hideMark/>
          </w:tcPr>
          <w:p w14:paraId="04BDC521" w14:textId="5B41A3B0" w:rsidR="00250876" w:rsidRPr="00250876" w:rsidDel="00BA3DC5" w:rsidRDefault="00250876" w:rsidP="000E3A11">
            <w:pPr>
              <w:contextualSpacing/>
              <w:rPr>
                <w:del w:id="2664" w:author="David Modjeska" w:date="2016-04-25T21:50:00Z"/>
                <w:rFonts w:eastAsia="Times New Roman"/>
                <w:sz w:val="16"/>
                <w:szCs w:val="16"/>
              </w:rPr>
            </w:pPr>
            <w:del w:id="2665" w:author="David Modjeska" w:date="2016-04-25T21:50:00Z">
              <w:r w:rsidRPr="00250876" w:rsidDel="00BA3DC5">
                <w:rPr>
                  <w:rFonts w:eastAsia="Times New Roman"/>
                  <w:sz w:val="16"/>
                  <w:szCs w:val="16"/>
                </w:rPr>
                <w:delText>NA</w:delText>
              </w:r>
            </w:del>
          </w:p>
        </w:tc>
        <w:tc>
          <w:tcPr>
            <w:tcW w:w="1329" w:type="dxa"/>
            <w:tcBorders>
              <w:top w:val="nil"/>
              <w:left w:val="nil"/>
              <w:bottom w:val="nil"/>
              <w:right w:val="nil"/>
            </w:tcBorders>
            <w:shd w:val="clear" w:color="auto" w:fill="auto"/>
            <w:noWrap/>
            <w:vAlign w:val="bottom"/>
            <w:hideMark/>
          </w:tcPr>
          <w:p w14:paraId="7F4045BF" w14:textId="00317AD2" w:rsidR="00250876" w:rsidRPr="00250876" w:rsidDel="00BA3DC5" w:rsidRDefault="00250876" w:rsidP="000E3A11">
            <w:pPr>
              <w:contextualSpacing/>
              <w:rPr>
                <w:del w:id="2666" w:author="David Modjeska" w:date="2016-04-25T21:50:00Z"/>
                <w:rFonts w:eastAsia="Times New Roman"/>
                <w:sz w:val="16"/>
                <w:szCs w:val="16"/>
              </w:rPr>
            </w:pPr>
            <w:del w:id="2667" w:author="David Modjeska" w:date="2016-04-25T21:50:00Z">
              <w:r w:rsidRPr="00250876" w:rsidDel="00BA3DC5">
                <w:rPr>
                  <w:rFonts w:eastAsia="Times New Roman"/>
                  <w:sz w:val="16"/>
                  <w:szCs w:val="16"/>
                </w:rPr>
                <w:delText>NA</w:delText>
              </w:r>
            </w:del>
          </w:p>
        </w:tc>
        <w:tc>
          <w:tcPr>
            <w:tcW w:w="1327" w:type="dxa"/>
            <w:tcBorders>
              <w:top w:val="nil"/>
              <w:left w:val="nil"/>
              <w:bottom w:val="nil"/>
              <w:right w:val="nil"/>
            </w:tcBorders>
            <w:shd w:val="clear" w:color="auto" w:fill="auto"/>
            <w:noWrap/>
            <w:vAlign w:val="bottom"/>
            <w:hideMark/>
          </w:tcPr>
          <w:p w14:paraId="5FC0AA85" w14:textId="054182A4" w:rsidR="00250876" w:rsidRPr="00250876" w:rsidDel="00BA3DC5" w:rsidRDefault="00250876" w:rsidP="000E3A11">
            <w:pPr>
              <w:contextualSpacing/>
              <w:jc w:val="right"/>
              <w:rPr>
                <w:del w:id="2668" w:author="David Modjeska" w:date="2016-04-25T21:50:00Z"/>
                <w:rFonts w:eastAsia="Times New Roman"/>
                <w:sz w:val="16"/>
                <w:szCs w:val="16"/>
              </w:rPr>
            </w:pPr>
            <w:del w:id="2669" w:author="David Modjeska" w:date="2016-04-25T21:50:00Z">
              <w:r w:rsidRPr="00250876" w:rsidDel="00BA3DC5">
                <w:rPr>
                  <w:rFonts w:eastAsia="Times New Roman"/>
                  <w:sz w:val="16"/>
                  <w:szCs w:val="16"/>
                </w:rPr>
                <w:delText>6.36422</w:delText>
              </w:r>
            </w:del>
          </w:p>
        </w:tc>
        <w:tc>
          <w:tcPr>
            <w:tcW w:w="1411" w:type="dxa"/>
            <w:tcBorders>
              <w:top w:val="nil"/>
              <w:left w:val="nil"/>
              <w:bottom w:val="nil"/>
              <w:right w:val="nil"/>
            </w:tcBorders>
            <w:shd w:val="clear" w:color="auto" w:fill="auto"/>
            <w:noWrap/>
            <w:vAlign w:val="bottom"/>
            <w:hideMark/>
          </w:tcPr>
          <w:p w14:paraId="7D5A8D26" w14:textId="3D3D7179" w:rsidR="00250876" w:rsidRPr="00250876" w:rsidDel="00BA3DC5" w:rsidRDefault="00250876" w:rsidP="000E3A11">
            <w:pPr>
              <w:contextualSpacing/>
              <w:jc w:val="right"/>
              <w:rPr>
                <w:del w:id="2670" w:author="David Modjeska" w:date="2016-04-25T21:50:00Z"/>
                <w:rFonts w:eastAsia="Times New Roman"/>
                <w:sz w:val="16"/>
                <w:szCs w:val="16"/>
              </w:rPr>
            </w:pPr>
            <w:del w:id="2671" w:author="David Modjeska" w:date="2016-04-25T21:50:00Z">
              <w:r w:rsidRPr="00250876" w:rsidDel="00BA3DC5">
                <w:rPr>
                  <w:rFonts w:eastAsia="Times New Roman"/>
                  <w:sz w:val="16"/>
                  <w:szCs w:val="16"/>
                </w:rPr>
                <w:delText>0.7289</w:delText>
              </w:r>
            </w:del>
          </w:p>
        </w:tc>
      </w:tr>
      <w:tr w:rsidR="003C4C1E" w:rsidRPr="00250876" w:rsidDel="00BA3DC5" w14:paraId="7C96146B" w14:textId="77777777" w:rsidTr="000E3A11">
        <w:trPr>
          <w:del w:id="2672" w:author="David Modjeska" w:date="2016-04-25T21:50:00Z"/>
        </w:trPr>
        <w:tc>
          <w:tcPr>
            <w:tcW w:w="1203" w:type="dxa"/>
            <w:tcBorders>
              <w:top w:val="nil"/>
              <w:left w:val="nil"/>
              <w:bottom w:val="nil"/>
              <w:right w:val="nil"/>
            </w:tcBorders>
            <w:shd w:val="clear" w:color="auto" w:fill="auto"/>
            <w:noWrap/>
            <w:vAlign w:val="bottom"/>
            <w:hideMark/>
          </w:tcPr>
          <w:p w14:paraId="30C31A0F" w14:textId="4BC98AD6" w:rsidR="00250876" w:rsidRPr="00250876" w:rsidDel="00BA3DC5" w:rsidRDefault="00250876" w:rsidP="000E3A11">
            <w:pPr>
              <w:contextualSpacing/>
              <w:jc w:val="right"/>
              <w:rPr>
                <w:del w:id="2673" w:author="David Modjeska" w:date="2016-04-25T21:50:00Z"/>
                <w:rFonts w:eastAsia="Times New Roman"/>
                <w:sz w:val="16"/>
                <w:szCs w:val="16"/>
              </w:rPr>
            </w:pPr>
            <w:del w:id="2674" w:author="David Modjeska" w:date="2016-04-25T21:50:00Z">
              <w:r w:rsidRPr="00250876" w:rsidDel="00BA3DC5">
                <w:rPr>
                  <w:rFonts w:eastAsia="Times New Roman"/>
                  <w:sz w:val="16"/>
                  <w:szCs w:val="16"/>
                </w:rPr>
                <w:delText>3.95167</w:delText>
              </w:r>
            </w:del>
          </w:p>
        </w:tc>
        <w:tc>
          <w:tcPr>
            <w:tcW w:w="999" w:type="dxa"/>
            <w:tcBorders>
              <w:top w:val="nil"/>
              <w:left w:val="nil"/>
              <w:bottom w:val="nil"/>
              <w:right w:val="nil"/>
            </w:tcBorders>
            <w:shd w:val="clear" w:color="auto" w:fill="auto"/>
            <w:noWrap/>
            <w:vAlign w:val="bottom"/>
            <w:hideMark/>
          </w:tcPr>
          <w:p w14:paraId="47CB763C" w14:textId="0DDFFFCC" w:rsidR="00250876" w:rsidRPr="00250876" w:rsidDel="00BA3DC5" w:rsidRDefault="00250876" w:rsidP="000E3A11">
            <w:pPr>
              <w:contextualSpacing/>
              <w:rPr>
                <w:del w:id="2675" w:author="David Modjeska" w:date="2016-04-25T21:50:00Z"/>
                <w:rFonts w:eastAsia="Times New Roman"/>
                <w:sz w:val="16"/>
                <w:szCs w:val="16"/>
              </w:rPr>
            </w:pPr>
            <w:del w:id="2676" w:author="David Modjeska" w:date="2016-04-25T21:50:00Z">
              <w:r w:rsidRPr="00250876" w:rsidDel="00BA3DC5">
                <w:rPr>
                  <w:rFonts w:eastAsia="Times New Roman"/>
                  <w:sz w:val="16"/>
                  <w:szCs w:val="16"/>
                </w:rPr>
                <w:delText>NA</w:delText>
              </w:r>
            </w:del>
          </w:p>
        </w:tc>
        <w:tc>
          <w:tcPr>
            <w:tcW w:w="1162" w:type="dxa"/>
            <w:tcBorders>
              <w:top w:val="nil"/>
              <w:left w:val="nil"/>
              <w:bottom w:val="nil"/>
              <w:right w:val="nil"/>
            </w:tcBorders>
            <w:shd w:val="clear" w:color="auto" w:fill="auto"/>
            <w:noWrap/>
            <w:vAlign w:val="bottom"/>
            <w:hideMark/>
          </w:tcPr>
          <w:p w14:paraId="6383ABE5" w14:textId="6564F698" w:rsidR="00250876" w:rsidRPr="00250876" w:rsidDel="00BA3DC5" w:rsidRDefault="00250876" w:rsidP="000E3A11">
            <w:pPr>
              <w:contextualSpacing/>
              <w:jc w:val="right"/>
              <w:rPr>
                <w:del w:id="2677" w:author="David Modjeska" w:date="2016-04-25T21:50:00Z"/>
                <w:rFonts w:eastAsia="Times New Roman"/>
                <w:sz w:val="16"/>
                <w:szCs w:val="16"/>
              </w:rPr>
            </w:pPr>
            <w:del w:id="2678" w:author="David Modjeska" w:date="2016-04-25T21:50:00Z">
              <w:r w:rsidRPr="00250876" w:rsidDel="00BA3DC5">
                <w:rPr>
                  <w:rFonts w:eastAsia="Times New Roman"/>
                  <w:sz w:val="16"/>
                  <w:szCs w:val="16"/>
                </w:rPr>
                <w:delText>86331</w:delText>
              </w:r>
            </w:del>
          </w:p>
        </w:tc>
        <w:tc>
          <w:tcPr>
            <w:tcW w:w="1929" w:type="dxa"/>
            <w:tcBorders>
              <w:top w:val="nil"/>
              <w:left w:val="nil"/>
              <w:bottom w:val="nil"/>
              <w:right w:val="nil"/>
            </w:tcBorders>
            <w:shd w:val="clear" w:color="auto" w:fill="auto"/>
            <w:noWrap/>
            <w:vAlign w:val="bottom"/>
            <w:hideMark/>
          </w:tcPr>
          <w:p w14:paraId="4D6650B3" w14:textId="6D551BFA" w:rsidR="00250876" w:rsidRPr="00250876" w:rsidDel="00BA3DC5" w:rsidRDefault="00250876" w:rsidP="000E3A11">
            <w:pPr>
              <w:contextualSpacing/>
              <w:rPr>
                <w:del w:id="2679" w:author="David Modjeska" w:date="2016-04-25T21:50:00Z"/>
                <w:rFonts w:eastAsia="Times New Roman"/>
                <w:sz w:val="16"/>
                <w:szCs w:val="16"/>
              </w:rPr>
            </w:pPr>
            <w:del w:id="2680" w:author="David Modjeska" w:date="2016-04-25T21:50:00Z">
              <w:r w:rsidRPr="00250876" w:rsidDel="00BA3DC5">
                <w:rPr>
                  <w:rFonts w:eastAsia="Times New Roman"/>
                  <w:sz w:val="16"/>
                  <w:szCs w:val="16"/>
                </w:rPr>
                <w:delText>NA</w:delText>
              </w:r>
            </w:del>
          </w:p>
        </w:tc>
        <w:tc>
          <w:tcPr>
            <w:tcW w:w="1329" w:type="dxa"/>
            <w:tcBorders>
              <w:top w:val="nil"/>
              <w:left w:val="nil"/>
              <w:bottom w:val="nil"/>
              <w:right w:val="nil"/>
            </w:tcBorders>
            <w:shd w:val="clear" w:color="auto" w:fill="auto"/>
            <w:noWrap/>
            <w:vAlign w:val="bottom"/>
            <w:hideMark/>
          </w:tcPr>
          <w:p w14:paraId="6932BB11" w14:textId="751F4233" w:rsidR="00250876" w:rsidRPr="00250876" w:rsidDel="00BA3DC5" w:rsidRDefault="00250876" w:rsidP="000E3A11">
            <w:pPr>
              <w:contextualSpacing/>
              <w:rPr>
                <w:del w:id="2681" w:author="David Modjeska" w:date="2016-04-25T21:50:00Z"/>
                <w:rFonts w:eastAsia="Times New Roman"/>
                <w:sz w:val="16"/>
                <w:szCs w:val="16"/>
              </w:rPr>
            </w:pPr>
            <w:del w:id="2682" w:author="David Modjeska" w:date="2016-04-25T21:50:00Z">
              <w:r w:rsidRPr="00250876" w:rsidDel="00BA3DC5">
                <w:rPr>
                  <w:rFonts w:eastAsia="Times New Roman"/>
                  <w:sz w:val="16"/>
                  <w:szCs w:val="16"/>
                </w:rPr>
                <w:delText>NA</w:delText>
              </w:r>
            </w:del>
          </w:p>
        </w:tc>
        <w:tc>
          <w:tcPr>
            <w:tcW w:w="1327" w:type="dxa"/>
            <w:tcBorders>
              <w:top w:val="nil"/>
              <w:left w:val="nil"/>
              <w:bottom w:val="nil"/>
              <w:right w:val="nil"/>
            </w:tcBorders>
            <w:shd w:val="clear" w:color="auto" w:fill="auto"/>
            <w:noWrap/>
            <w:vAlign w:val="bottom"/>
            <w:hideMark/>
          </w:tcPr>
          <w:p w14:paraId="5A3F656C" w14:textId="4B3B8C72" w:rsidR="00250876" w:rsidRPr="00250876" w:rsidDel="00BA3DC5" w:rsidRDefault="00250876" w:rsidP="000E3A11">
            <w:pPr>
              <w:contextualSpacing/>
              <w:jc w:val="right"/>
              <w:rPr>
                <w:del w:id="2683" w:author="David Modjeska" w:date="2016-04-25T21:50:00Z"/>
                <w:rFonts w:eastAsia="Times New Roman"/>
                <w:sz w:val="16"/>
                <w:szCs w:val="16"/>
              </w:rPr>
            </w:pPr>
            <w:del w:id="2684" w:author="David Modjeska" w:date="2016-04-25T21:50:00Z">
              <w:r w:rsidRPr="00250876" w:rsidDel="00BA3DC5">
                <w:rPr>
                  <w:rFonts w:eastAsia="Times New Roman"/>
                  <w:sz w:val="16"/>
                  <w:szCs w:val="16"/>
                </w:rPr>
                <w:delText>6.36422</w:delText>
              </w:r>
            </w:del>
          </w:p>
        </w:tc>
        <w:tc>
          <w:tcPr>
            <w:tcW w:w="1411" w:type="dxa"/>
            <w:tcBorders>
              <w:top w:val="nil"/>
              <w:left w:val="nil"/>
              <w:bottom w:val="nil"/>
              <w:right w:val="nil"/>
            </w:tcBorders>
            <w:shd w:val="clear" w:color="auto" w:fill="auto"/>
            <w:noWrap/>
            <w:vAlign w:val="bottom"/>
            <w:hideMark/>
          </w:tcPr>
          <w:p w14:paraId="4D22CFCD" w14:textId="4687DD3C" w:rsidR="00250876" w:rsidRPr="00250876" w:rsidDel="00BA3DC5" w:rsidRDefault="00250876" w:rsidP="000E3A11">
            <w:pPr>
              <w:contextualSpacing/>
              <w:jc w:val="right"/>
              <w:rPr>
                <w:del w:id="2685" w:author="David Modjeska" w:date="2016-04-25T21:50:00Z"/>
                <w:rFonts w:eastAsia="Times New Roman"/>
                <w:sz w:val="16"/>
                <w:szCs w:val="16"/>
              </w:rPr>
            </w:pPr>
            <w:del w:id="2686" w:author="David Modjeska" w:date="2016-04-25T21:50:00Z">
              <w:r w:rsidRPr="00250876" w:rsidDel="00BA3DC5">
                <w:rPr>
                  <w:rFonts w:eastAsia="Times New Roman"/>
                  <w:sz w:val="16"/>
                  <w:szCs w:val="16"/>
                </w:rPr>
                <w:delText>0.7289</w:delText>
              </w:r>
            </w:del>
          </w:p>
        </w:tc>
      </w:tr>
      <w:tr w:rsidR="003C4C1E" w:rsidRPr="00250876" w:rsidDel="00BA3DC5" w14:paraId="249A3D7E" w14:textId="77777777" w:rsidTr="000E3A11">
        <w:trPr>
          <w:del w:id="2687" w:author="David Modjeska" w:date="2016-04-25T21:50:00Z"/>
        </w:trPr>
        <w:tc>
          <w:tcPr>
            <w:tcW w:w="1203" w:type="dxa"/>
            <w:tcBorders>
              <w:top w:val="nil"/>
              <w:left w:val="nil"/>
              <w:bottom w:val="nil"/>
              <w:right w:val="nil"/>
            </w:tcBorders>
            <w:shd w:val="clear" w:color="auto" w:fill="auto"/>
            <w:noWrap/>
            <w:vAlign w:val="bottom"/>
            <w:hideMark/>
          </w:tcPr>
          <w:p w14:paraId="2869A116" w14:textId="440465AB" w:rsidR="00250876" w:rsidRPr="00250876" w:rsidDel="00BA3DC5" w:rsidRDefault="00250876" w:rsidP="000E3A11">
            <w:pPr>
              <w:contextualSpacing/>
              <w:jc w:val="right"/>
              <w:rPr>
                <w:del w:id="2688" w:author="David Modjeska" w:date="2016-04-25T21:50:00Z"/>
                <w:rFonts w:eastAsia="Times New Roman"/>
                <w:sz w:val="16"/>
                <w:szCs w:val="16"/>
              </w:rPr>
            </w:pPr>
            <w:del w:id="2689" w:author="David Modjeska" w:date="2016-04-25T21:50:00Z">
              <w:r w:rsidRPr="00250876" w:rsidDel="00BA3DC5">
                <w:rPr>
                  <w:rFonts w:eastAsia="Times New Roman"/>
                  <w:sz w:val="16"/>
                  <w:szCs w:val="16"/>
                </w:rPr>
                <w:delText>3.95167</w:delText>
              </w:r>
            </w:del>
          </w:p>
        </w:tc>
        <w:tc>
          <w:tcPr>
            <w:tcW w:w="999" w:type="dxa"/>
            <w:tcBorders>
              <w:top w:val="nil"/>
              <w:left w:val="nil"/>
              <w:bottom w:val="nil"/>
              <w:right w:val="nil"/>
            </w:tcBorders>
            <w:shd w:val="clear" w:color="auto" w:fill="auto"/>
            <w:noWrap/>
            <w:vAlign w:val="bottom"/>
            <w:hideMark/>
          </w:tcPr>
          <w:p w14:paraId="775590C5" w14:textId="77BD2C88" w:rsidR="00250876" w:rsidRPr="00250876" w:rsidDel="00BA3DC5" w:rsidRDefault="00250876" w:rsidP="000E3A11">
            <w:pPr>
              <w:contextualSpacing/>
              <w:rPr>
                <w:del w:id="2690" w:author="David Modjeska" w:date="2016-04-25T21:50:00Z"/>
                <w:rFonts w:eastAsia="Times New Roman"/>
                <w:sz w:val="16"/>
                <w:szCs w:val="16"/>
              </w:rPr>
            </w:pPr>
            <w:del w:id="2691" w:author="David Modjeska" w:date="2016-04-25T21:50:00Z">
              <w:r w:rsidRPr="00250876" w:rsidDel="00BA3DC5">
                <w:rPr>
                  <w:rFonts w:eastAsia="Times New Roman"/>
                  <w:sz w:val="16"/>
                  <w:szCs w:val="16"/>
                </w:rPr>
                <w:delText>NA</w:delText>
              </w:r>
            </w:del>
          </w:p>
        </w:tc>
        <w:tc>
          <w:tcPr>
            <w:tcW w:w="1162" w:type="dxa"/>
            <w:tcBorders>
              <w:top w:val="nil"/>
              <w:left w:val="nil"/>
              <w:bottom w:val="nil"/>
              <w:right w:val="nil"/>
            </w:tcBorders>
            <w:shd w:val="clear" w:color="auto" w:fill="auto"/>
            <w:noWrap/>
            <w:vAlign w:val="bottom"/>
            <w:hideMark/>
          </w:tcPr>
          <w:p w14:paraId="289FD638" w14:textId="2F624E53" w:rsidR="00250876" w:rsidRPr="00250876" w:rsidDel="00BA3DC5" w:rsidRDefault="00250876" w:rsidP="000E3A11">
            <w:pPr>
              <w:contextualSpacing/>
              <w:jc w:val="right"/>
              <w:rPr>
                <w:del w:id="2692" w:author="David Modjeska" w:date="2016-04-25T21:50:00Z"/>
                <w:rFonts w:eastAsia="Times New Roman"/>
                <w:sz w:val="16"/>
                <w:szCs w:val="16"/>
              </w:rPr>
            </w:pPr>
            <w:del w:id="2693" w:author="David Modjeska" w:date="2016-04-25T21:50:00Z">
              <w:r w:rsidRPr="00250876" w:rsidDel="00BA3DC5">
                <w:rPr>
                  <w:rFonts w:eastAsia="Times New Roman"/>
                  <w:sz w:val="16"/>
                  <w:szCs w:val="16"/>
                </w:rPr>
                <w:delText>86331</w:delText>
              </w:r>
            </w:del>
          </w:p>
        </w:tc>
        <w:tc>
          <w:tcPr>
            <w:tcW w:w="1929" w:type="dxa"/>
            <w:tcBorders>
              <w:top w:val="nil"/>
              <w:left w:val="nil"/>
              <w:bottom w:val="nil"/>
              <w:right w:val="nil"/>
            </w:tcBorders>
            <w:shd w:val="clear" w:color="auto" w:fill="auto"/>
            <w:noWrap/>
            <w:vAlign w:val="bottom"/>
            <w:hideMark/>
          </w:tcPr>
          <w:p w14:paraId="16E9F78A" w14:textId="696395CD" w:rsidR="00250876" w:rsidRPr="00250876" w:rsidDel="00BA3DC5" w:rsidRDefault="00250876" w:rsidP="000E3A11">
            <w:pPr>
              <w:contextualSpacing/>
              <w:rPr>
                <w:del w:id="2694" w:author="David Modjeska" w:date="2016-04-25T21:50:00Z"/>
                <w:rFonts w:eastAsia="Times New Roman"/>
                <w:sz w:val="16"/>
                <w:szCs w:val="16"/>
              </w:rPr>
            </w:pPr>
            <w:del w:id="2695" w:author="David Modjeska" w:date="2016-04-25T21:50:00Z">
              <w:r w:rsidRPr="00250876" w:rsidDel="00BA3DC5">
                <w:rPr>
                  <w:rFonts w:eastAsia="Times New Roman"/>
                  <w:sz w:val="16"/>
                  <w:szCs w:val="16"/>
                </w:rPr>
                <w:delText>NA</w:delText>
              </w:r>
            </w:del>
          </w:p>
        </w:tc>
        <w:tc>
          <w:tcPr>
            <w:tcW w:w="1329" w:type="dxa"/>
            <w:tcBorders>
              <w:top w:val="nil"/>
              <w:left w:val="nil"/>
              <w:bottom w:val="nil"/>
              <w:right w:val="nil"/>
            </w:tcBorders>
            <w:shd w:val="clear" w:color="auto" w:fill="auto"/>
            <w:noWrap/>
            <w:vAlign w:val="bottom"/>
            <w:hideMark/>
          </w:tcPr>
          <w:p w14:paraId="28CA30C4" w14:textId="2C76B689" w:rsidR="00250876" w:rsidRPr="00250876" w:rsidDel="00BA3DC5" w:rsidRDefault="00250876" w:rsidP="000E3A11">
            <w:pPr>
              <w:contextualSpacing/>
              <w:rPr>
                <w:del w:id="2696" w:author="David Modjeska" w:date="2016-04-25T21:50:00Z"/>
                <w:rFonts w:eastAsia="Times New Roman"/>
                <w:sz w:val="16"/>
                <w:szCs w:val="16"/>
              </w:rPr>
            </w:pPr>
            <w:del w:id="2697" w:author="David Modjeska" w:date="2016-04-25T21:50:00Z">
              <w:r w:rsidRPr="00250876" w:rsidDel="00BA3DC5">
                <w:rPr>
                  <w:rFonts w:eastAsia="Times New Roman"/>
                  <w:sz w:val="16"/>
                  <w:szCs w:val="16"/>
                </w:rPr>
                <w:delText>NA</w:delText>
              </w:r>
            </w:del>
          </w:p>
        </w:tc>
        <w:tc>
          <w:tcPr>
            <w:tcW w:w="1327" w:type="dxa"/>
            <w:tcBorders>
              <w:top w:val="nil"/>
              <w:left w:val="nil"/>
              <w:bottom w:val="nil"/>
              <w:right w:val="nil"/>
            </w:tcBorders>
            <w:shd w:val="clear" w:color="auto" w:fill="auto"/>
            <w:noWrap/>
            <w:vAlign w:val="bottom"/>
            <w:hideMark/>
          </w:tcPr>
          <w:p w14:paraId="6FBD9B8D" w14:textId="6145702C" w:rsidR="00250876" w:rsidRPr="00250876" w:rsidDel="00BA3DC5" w:rsidRDefault="00250876" w:rsidP="000E3A11">
            <w:pPr>
              <w:contextualSpacing/>
              <w:jc w:val="right"/>
              <w:rPr>
                <w:del w:id="2698" w:author="David Modjeska" w:date="2016-04-25T21:50:00Z"/>
                <w:rFonts w:eastAsia="Times New Roman"/>
                <w:sz w:val="16"/>
                <w:szCs w:val="16"/>
              </w:rPr>
            </w:pPr>
            <w:del w:id="2699" w:author="David Modjeska" w:date="2016-04-25T21:50:00Z">
              <w:r w:rsidRPr="00250876" w:rsidDel="00BA3DC5">
                <w:rPr>
                  <w:rFonts w:eastAsia="Times New Roman"/>
                  <w:sz w:val="16"/>
                  <w:szCs w:val="16"/>
                </w:rPr>
                <w:delText>6.36422</w:delText>
              </w:r>
            </w:del>
          </w:p>
        </w:tc>
        <w:tc>
          <w:tcPr>
            <w:tcW w:w="1411" w:type="dxa"/>
            <w:tcBorders>
              <w:top w:val="nil"/>
              <w:left w:val="nil"/>
              <w:bottom w:val="nil"/>
              <w:right w:val="nil"/>
            </w:tcBorders>
            <w:shd w:val="clear" w:color="auto" w:fill="auto"/>
            <w:noWrap/>
            <w:vAlign w:val="bottom"/>
            <w:hideMark/>
          </w:tcPr>
          <w:p w14:paraId="580573F2" w14:textId="3FED2FFC" w:rsidR="00250876" w:rsidRPr="00250876" w:rsidDel="00BA3DC5" w:rsidRDefault="00250876" w:rsidP="000E3A11">
            <w:pPr>
              <w:contextualSpacing/>
              <w:jc w:val="right"/>
              <w:rPr>
                <w:del w:id="2700" w:author="David Modjeska" w:date="2016-04-25T21:50:00Z"/>
                <w:rFonts w:eastAsia="Times New Roman"/>
                <w:sz w:val="16"/>
                <w:szCs w:val="16"/>
              </w:rPr>
            </w:pPr>
            <w:del w:id="2701" w:author="David Modjeska" w:date="2016-04-25T21:50:00Z">
              <w:r w:rsidRPr="00250876" w:rsidDel="00BA3DC5">
                <w:rPr>
                  <w:rFonts w:eastAsia="Times New Roman"/>
                  <w:sz w:val="16"/>
                  <w:szCs w:val="16"/>
                </w:rPr>
                <w:delText>0.7289</w:delText>
              </w:r>
            </w:del>
          </w:p>
        </w:tc>
      </w:tr>
      <w:tr w:rsidR="003C4C1E" w:rsidRPr="00250876" w:rsidDel="00BA3DC5" w14:paraId="4C35D57A" w14:textId="77777777" w:rsidTr="000E3A11">
        <w:trPr>
          <w:del w:id="2702" w:author="David Modjeska" w:date="2016-04-25T21:50:00Z"/>
        </w:trPr>
        <w:tc>
          <w:tcPr>
            <w:tcW w:w="1203" w:type="dxa"/>
            <w:tcBorders>
              <w:top w:val="nil"/>
              <w:left w:val="nil"/>
              <w:bottom w:val="nil"/>
              <w:right w:val="nil"/>
            </w:tcBorders>
            <w:shd w:val="clear" w:color="auto" w:fill="auto"/>
            <w:noWrap/>
            <w:vAlign w:val="bottom"/>
            <w:hideMark/>
          </w:tcPr>
          <w:p w14:paraId="37607C0F" w14:textId="5E660FE0" w:rsidR="00250876" w:rsidRPr="00250876" w:rsidDel="00BA3DC5" w:rsidRDefault="00250876" w:rsidP="000E3A11">
            <w:pPr>
              <w:contextualSpacing/>
              <w:jc w:val="right"/>
              <w:rPr>
                <w:del w:id="2703" w:author="David Modjeska" w:date="2016-04-25T21:50:00Z"/>
                <w:rFonts w:eastAsia="Times New Roman"/>
                <w:sz w:val="16"/>
                <w:szCs w:val="16"/>
              </w:rPr>
            </w:pPr>
            <w:del w:id="2704" w:author="David Modjeska" w:date="2016-04-25T21:50:00Z">
              <w:r w:rsidRPr="00250876" w:rsidDel="00BA3DC5">
                <w:rPr>
                  <w:rFonts w:eastAsia="Times New Roman"/>
                  <w:sz w:val="16"/>
                  <w:szCs w:val="16"/>
                </w:rPr>
                <w:delText>3.95167</w:delText>
              </w:r>
            </w:del>
          </w:p>
        </w:tc>
        <w:tc>
          <w:tcPr>
            <w:tcW w:w="999" w:type="dxa"/>
            <w:tcBorders>
              <w:top w:val="nil"/>
              <w:left w:val="nil"/>
              <w:bottom w:val="nil"/>
              <w:right w:val="nil"/>
            </w:tcBorders>
            <w:shd w:val="clear" w:color="auto" w:fill="auto"/>
            <w:noWrap/>
            <w:vAlign w:val="bottom"/>
            <w:hideMark/>
          </w:tcPr>
          <w:p w14:paraId="0B84230B" w14:textId="0C7BF30C" w:rsidR="00250876" w:rsidRPr="00250876" w:rsidDel="00BA3DC5" w:rsidRDefault="00250876" w:rsidP="000E3A11">
            <w:pPr>
              <w:contextualSpacing/>
              <w:rPr>
                <w:del w:id="2705" w:author="David Modjeska" w:date="2016-04-25T21:50:00Z"/>
                <w:rFonts w:eastAsia="Times New Roman"/>
                <w:sz w:val="16"/>
                <w:szCs w:val="16"/>
              </w:rPr>
            </w:pPr>
            <w:del w:id="2706" w:author="David Modjeska" w:date="2016-04-25T21:50:00Z">
              <w:r w:rsidRPr="00250876" w:rsidDel="00BA3DC5">
                <w:rPr>
                  <w:rFonts w:eastAsia="Times New Roman"/>
                  <w:sz w:val="16"/>
                  <w:szCs w:val="16"/>
                </w:rPr>
                <w:delText>NA</w:delText>
              </w:r>
            </w:del>
          </w:p>
        </w:tc>
        <w:tc>
          <w:tcPr>
            <w:tcW w:w="1162" w:type="dxa"/>
            <w:tcBorders>
              <w:top w:val="nil"/>
              <w:left w:val="nil"/>
              <w:bottom w:val="nil"/>
              <w:right w:val="nil"/>
            </w:tcBorders>
            <w:shd w:val="clear" w:color="auto" w:fill="auto"/>
            <w:noWrap/>
            <w:vAlign w:val="bottom"/>
            <w:hideMark/>
          </w:tcPr>
          <w:p w14:paraId="67411D6F" w14:textId="0A27D1B4" w:rsidR="00250876" w:rsidRPr="00250876" w:rsidDel="00BA3DC5" w:rsidRDefault="00250876" w:rsidP="000E3A11">
            <w:pPr>
              <w:contextualSpacing/>
              <w:jc w:val="right"/>
              <w:rPr>
                <w:del w:id="2707" w:author="David Modjeska" w:date="2016-04-25T21:50:00Z"/>
                <w:rFonts w:eastAsia="Times New Roman"/>
                <w:sz w:val="16"/>
                <w:szCs w:val="16"/>
              </w:rPr>
            </w:pPr>
            <w:del w:id="2708" w:author="David Modjeska" w:date="2016-04-25T21:50:00Z">
              <w:r w:rsidRPr="00250876" w:rsidDel="00BA3DC5">
                <w:rPr>
                  <w:rFonts w:eastAsia="Times New Roman"/>
                  <w:sz w:val="16"/>
                  <w:szCs w:val="16"/>
                </w:rPr>
                <w:delText>86331</w:delText>
              </w:r>
            </w:del>
          </w:p>
        </w:tc>
        <w:tc>
          <w:tcPr>
            <w:tcW w:w="1929" w:type="dxa"/>
            <w:tcBorders>
              <w:top w:val="nil"/>
              <w:left w:val="nil"/>
              <w:bottom w:val="nil"/>
              <w:right w:val="nil"/>
            </w:tcBorders>
            <w:shd w:val="clear" w:color="auto" w:fill="auto"/>
            <w:noWrap/>
            <w:vAlign w:val="bottom"/>
            <w:hideMark/>
          </w:tcPr>
          <w:p w14:paraId="48130D41" w14:textId="34A49EAA" w:rsidR="00250876" w:rsidRPr="00250876" w:rsidDel="00BA3DC5" w:rsidRDefault="00250876" w:rsidP="000E3A11">
            <w:pPr>
              <w:contextualSpacing/>
              <w:rPr>
                <w:del w:id="2709" w:author="David Modjeska" w:date="2016-04-25T21:50:00Z"/>
                <w:rFonts w:eastAsia="Times New Roman"/>
                <w:sz w:val="16"/>
                <w:szCs w:val="16"/>
              </w:rPr>
            </w:pPr>
            <w:del w:id="2710" w:author="David Modjeska" w:date="2016-04-25T21:50:00Z">
              <w:r w:rsidRPr="00250876" w:rsidDel="00BA3DC5">
                <w:rPr>
                  <w:rFonts w:eastAsia="Times New Roman"/>
                  <w:sz w:val="16"/>
                  <w:szCs w:val="16"/>
                </w:rPr>
                <w:delText>NA</w:delText>
              </w:r>
            </w:del>
          </w:p>
        </w:tc>
        <w:tc>
          <w:tcPr>
            <w:tcW w:w="1329" w:type="dxa"/>
            <w:tcBorders>
              <w:top w:val="nil"/>
              <w:left w:val="nil"/>
              <w:bottom w:val="nil"/>
              <w:right w:val="nil"/>
            </w:tcBorders>
            <w:shd w:val="clear" w:color="auto" w:fill="auto"/>
            <w:noWrap/>
            <w:vAlign w:val="bottom"/>
            <w:hideMark/>
          </w:tcPr>
          <w:p w14:paraId="1DF05FF7" w14:textId="2A67A30C" w:rsidR="00250876" w:rsidRPr="00250876" w:rsidDel="00BA3DC5" w:rsidRDefault="00250876" w:rsidP="000E3A11">
            <w:pPr>
              <w:contextualSpacing/>
              <w:rPr>
                <w:del w:id="2711" w:author="David Modjeska" w:date="2016-04-25T21:50:00Z"/>
                <w:rFonts w:eastAsia="Times New Roman"/>
                <w:sz w:val="16"/>
                <w:szCs w:val="16"/>
              </w:rPr>
            </w:pPr>
            <w:del w:id="2712" w:author="David Modjeska" w:date="2016-04-25T21:50:00Z">
              <w:r w:rsidRPr="00250876" w:rsidDel="00BA3DC5">
                <w:rPr>
                  <w:rFonts w:eastAsia="Times New Roman"/>
                  <w:sz w:val="16"/>
                  <w:szCs w:val="16"/>
                </w:rPr>
                <w:delText>NA</w:delText>
              </w:r>
            </w:del>
          </w:p>
        </w:tc>
        <w:tc>
          <w:tcPr>
            <w:tcW w:w="1327" w:type="dxa"/>
            <w:tcBorders>
              <w:top w:val="nil"/>
              <w:left w:val="nil"/>
              <w:bottom w:val="nil"/>
              <w:right w:val="nil"/>
            </w:tcBorders>
            <w:shd w:val="clear" w:color="auto" w:fill="auto"/>
            <w:noWrap/>
            <w:vAlign w:val="bottom"/>
            <w:hideMark/>
          </w:tcPr>
          <w:p w14:paraId="299E490B" w14:textId="64E6BB2E" w:rsidR="00250876" w:rsidRPr="00250876" w:rsidDel="00BA3DC5" w:rsidRDefault="00250876" w:rsidP="000E3A11">
            <w:pPr>
              <w:contextualSpacing/>
              <w:jc w:val="right"/>
              <w:rPr>
                <w:del w:id="2713" w:author="David Modjeska" w:date="2016-04-25T21:50:00Z"/>
                <w:rFonts w:eastAsia="Times New Roman"/>
                <w:sz w:val="16"/>
                <w:szCs w:val="16"/>
              </w:rPr>
            </w:pPr>
            <w:del w:id="2714" w:author="David Modjeska" w:date="2016-04-25T21:50:00Z">
              <w:r w:rsidRPr="00250876" w:rsidDel="00BA3DC5">
                <w:rPr>
                  <w:rFonts w:eastAsia="Times New Roman"/>
                  <w:sz w:val="16"/>
                  <w:szCs w:val="16"/>
                </w:rPr>
                <w:delText>6.36422</w:delText>
              </w:r>
            </w:del>
          </w:p>
        </w:tc>
        <w:tc>
          <w:tcPr>
            <w:tcW w:w="1411" w:type="dxa"/>
            <w:tcBorders>
              <w:top w:val="nil"/>
              <w:left w:val="nil"/>
              <w:bottom w:val="nil"/>
              <w:right w:val="nil"/>
            </w:tcBorders>
            <w:shd w:val="clear" w:color="auto" w:fill="auto"/>
            <w:noWrap/>
            <w:vAlign w:val="bottom"/>
            <w:hideMark/>
          </w:tcPr>
          <w:p w14:paraId="3864FB52" w14:textId="02A7B9EB" w:rsidR="00250876" w:rsidRPr="00250876" w:rsidDel="00BA3DC5" w:rsidRDefault="00250876" w:rsidP="000E3A11">
            <w:pPr>
              <w:contextualSpacing/>
              <w:jc w:val="right"/>
              <w:rPr>
                <w:del w:id="2715" w:author="David Modjeska" w:date="2016-04-25T21:50:00Z"/>
                <w:rFonts w:eastAsia="Times New Roman"/>
                <w:sz w:val="16"/>
                <w:szCs w:val="16"/>
              </w:rPr>
            </w:pPr>
            <w:del w:id="2716" w:author="David Modjeska" w:date="2016-04-25T21:50:00Z">
              <w:r w:rsidRPr="00250876" w:rsidDel="00BA3DC5">
                <w:rPr>
                  <w:rFonts w:eastAsia="Times New Roman"/>
                  <w:sz w:val="16"/>
                  <w:szCs w:val="16"/>
                </w:rPr>
                <w:delText>0.7375</w:delText>
              </w:r>
            </w:del>
          </w:p>
        </w:tc>
      </w:tr>
      <w:tr w:rsidR="003C4C1E" w:rsidRPr="00250876" w:rsidDel="00BA3DC5" w14:paraId="484B86D5" w14:textId="77777777" w:rsidTr="000E3A11">
        <w:trPr>
          <w:del w:id="2717" w:author="David Modjeska" w:date="2016-04-25T21:50:00Z"/>
        </w:trPr>
        <w:tc>
          <w:tcPr>
            <w:tcW w:w="1203" w:type="dxa"/>
            <w:tcBorders>
              <w:top w:val="nil"/>
              <w:left w:val="nil"/>
              <w:bottom w:val="nil"/>
              <w:right w:val="nil"/>
            </w:tcBorders>
            <w:shd w:val="clear" w:color="auto" w:fill="auto"/>
            <w:noWrap/>
            <w:vAlign w:val="bottom"/>
            <w:hideMark/>
          </w:tcPr>
          <w:p w14:paraId="4672CEC8" w14:textId="0732298C" w:rsidR="00250876" w:rsidRPr="00250876" w:rsidDel="00BA3DC5" w:rsidRDefault="00250876" w:rsidP="000E3A11">
            <w:pPr>
              <w:contextualSpacing/>
              <w:jc w:val="right"/>
              <w:rPr>
                <w:del w:id="2718" w:author="David Modjeska" w:date="2016-04-25T21:50:00Z"/>
                <w:rFonts w:eastAsia="Times New Roman"/>
                <w:sz w:val="16"/>
                <w:szCs w:val="16"/>
              </w:rPr>
            </w:pPr>
            <w:del w:id="2719" w:author="David Modjeska" w:date="2016-04-25T21:50:00Z">
              <w:r w:rsidRPr="00250876" w:rsidDel="00BA3DC5">
                <w:rPr>
                  <w:rFonts w:eastAsia="Times New Roman"/>
                  <w:sz w:val="16"/>
                  <w:szCs w:val="16"/>
                </w:rPr>
                <w:delText>3.96167</w:delText>
              </w:r>
            </w:del>
          </w:p>
        </w:tc>
        <w:tc>
          <w:tcPr>
            <w:tcW w:w="999" w:type="dxa"/>
            <w:tcBorders>
              <w:top w:val="nil"/>
              <w:left w:val="nil"/>
              <w:bottom w:val="nil"/>
              <w:right w:val="nil"/>
            </w:tcBorders>
            <w:shd w:val="clear" w:color="auto" w:fill="auto"/>
            <w:noWrap/>
            <w:vAlign w:val="bottom"/>
            <w:hideMark/>
          </w:tcPr>
          <w:p w14:paraId="3D73BA07" w14:textId="2A708FE4" w:rsidR="00250876" w:rsidRPr="00250876" w:rsidDel="00BA3DC5" w:rsidRDefault="00250876" w:rsidP="000E3A11">
            <w:pPr>
              <w:contextualSpacing/>
              <w:rPr>
                <w:del w:id="2720" w:author="David Modjeska" w:date="2016-04-25T21:50:00Z"/>
                <w:rFonts w:eastAsia="Times New Roman"/>
                <w:sz w:val="16"/>
                <w:szCs w:val="16"/>
              </w:rPr>
            </w:pPr>
            <w:del w:id="2721" w:author="David Modjeska" w:date="2016-04-25T21:50:00Z">
              <w:r w:rsidRPr="00250876" w:rsidDel="00BA3DC5">
                <w:rPr>
                  <w:rFonts w:eastAsia="Times New Roman"/>
                  <w:sz w:val="16"/>
                  <w:szCs w:val="16"/>
                </w:rPr>
                <w:delText>NA</w:delText>
              </w:r>
            </w:del>
          </w:p>
        </w:tc>
        <w:tc>
          <w:tcPr>
            <w:tcW w:w="1162" w:type="dxa"/>
            <w:tcBorders>
              <w:top w:val="nil"/>
              <w:left w:val="nil"/>
              <w:bottom w:val="nil"/>
              <w:right w:val="nil"/>
            </w:tcBorders>
            <w:shd w:val="clear" w:color="auto" w:fill="auto"/>
            <w:noWrap/>
            <w:vAlign w:val="bottom"/>
            <w:hideMark/>
          </w:tcPr>
          <w:p w14:paraId="1BB4838D" w14:textId="3B4CE1DD" w:rsidR="00250876" w:rsidRPr="00250876" w:rsidDel="00BA3DC5" w:rsidRDefault="00250876" w:rsidP="000E3A11">
            <w:pPr>
              <w:contextualSpacing/>
              <w:jc w:val="right"/>
              <w:rPr>
                <w:del w:id="2722" w:author="David Modjeska" w:date="2016-04-25T21:50:00Z"/>
                <w:rFonts w:eastAsia="Times New Roman"/>
                <w:sz w:val="16"/>
                <w:szCs w:val="16"/>
              </w:rPr>
            </w:pPr>
            <w:del w:id="2723" w:author="David Modjeska" w:date="2016-04-25T21:50:00Z">
              <w:r w:rsidRPr="00250876" w:rsidDel="00BA3DC5">
                <w:rPr>
                  <w:rFonts w:eastAsia="Times New Roman"/>
                  <w:sz w:val="16"/>
                  <w:szCs w:val="16"/>
                </w:rPr>
                <w:delText>86331</w:delText>
              </w:r>
            </w:del>
          </w:p>
        </w:tc>
        <w:tc>
          <w:tcPr>
            <w:tcW w:w="1929" w:type="dxa"/>
            <w:tcBorders>
              <w:top w:val="nil"/>
              <w:left w:val="nil"/>
              <w:bottom w:val="nil"/>
              <w:right w:val="nil"/>
            </w:tcBorders>
            <w:shd w:val="clear" w:color="auto" w:fill="auto"/>
            <w:noWrap/>
            <w:vAlign w:val="bottom"/>
            <w:hideMark/>
          </w:tcPr>
          <w:p w14:paraId="77276600" w14:textId="0F81B26E" w:rsidR="00250876" w:rsidRPr="00250876" w:rsidDel="00BA3DC5" w:rsidRDefault="00250876" w:rsidP="000E3A11">
            <w:pPr>
              <w:contextualSpacing/>
              <w:rPr>
                <w:del w:id="2724" w:author="David Modjeska" w:date="2016-04-25T21:50:00Z"/>
                <w:rFonts w:eastAsia="Times New Roman"/>
                <w:sz w:val="16"/>
                <w:szCs w:val="16"/>
              </w:rPr>
            </w:pPr>
            <w:del w:id="2725" w:author="David Modjeska" w:date="2016-04-25T21:50:00Z">
              <w:r w:rsidRPr="00250876" w:rsidDel="00BA3DC5">
                <w:rPr>
                  <w:rFonts w:eastAsia="Times New Roman"/>
                  <w:sz w:val="16"/>
                  <w:szCs w:val="16"/>
                </w:rPr>
                <w:delText>NA</w:delText>
              </w:r>
            </w:del>
          </w:p>
        </w:tc>
        <w:tc>
          <w:tcPr>
            <w:tcW w:w="1329" w:type="dxa"/>
            <w:tcBorders>
              <w:top w:val="nil"/>
              <w:left w:val="nil"/>
              <w:bottom w:val="nil"/>
              <w:right w:val="nil"/>
            </w:tcBorders>
            <w:shd w:val="clear" w:color="auto" w:fill="auto"/>
            <w:noWrap/>
            <w:vAlign w:val="bottom"/>
            <w:hideMark/>
          </w:tcPr>
          <w:p w14:paraId="3D810D87" w14:textId="7DA6E2F3" w:rsidR="00250876" w:rsidRPr="00250876" w:rsidDel="00BA3DC5" w:rsidRDefault="00250876" w:rsidP="000E3A11">
            <w:pPr>
              <w:contextualSpacing/>
              <w:rPr>
                <w:del w:id="2726" w:author="David Modjeska" w:date="2016-04-25T21:50:00Z"/>
                <w:rFonts w:eastAsia="Times New Roman"/>
                <w:sz w:val="16"/>
                <w:szCs w:val="16"/>
              </w:rPr>
            </w:pPr>
            <w:del w:id="2727" w:author="David Modjeska" w:date="2016-04-25T21:50:00Z">
              <w:r w:rsidRPr="00250876" w:rsidDel="00BA3DC5">
                <w:rPr>
                  <w:rFonts w:eastAsia="Times New Roman"/>
                  <w:sz w:val="16"/>
                  <w:szCs w:val="16"/>
                </w:rPr>
                <w:delText>NA</w:delText>
              </w:r>
            </w:del>
          </w:p>
        </w:tc>
        <w:tc>
          <w:tcPr>
            <w:tcW w:w="1327" w:type="dxa"/>
            <w:tcBorders>
              <w:top w:val="nil"/>
              <w:left w:val="nil"/>
              <w:bottom w:val="nil"/>
              <w:right w:val="nil"/>
            </w:tcBorders>
            <w:shd w:val="clear" w:color="auto" w:fill="auto"/>
            <w:noWrap/>
            <w:vAlign w:val="bottom"/>
            <w:hideMark/>
          </w:tcPr>
          <w:p w14:paraId="1AF0D3E1" w14:textId="065D7EF0" w:rsidR="00250876" w:rsidRPr="00250876" w:rsidDel="00BA3DC5" w:rsidRDefault="00250876" w:rsidP="000E3A11">
            <w:pPr>
              <w:contextualSpacing/>
              <w:jc w:val="right"/>
              <w:rPr>
                <w:del w:id="2728" w:author="David Modjeska" w:date="2016-04-25T21:50:00Z"/>
                <w:rFonts w:eastAsia="Times New Roman"/>
                <w:sz w:val="16"/>
                <w:szCs w:val="16"/>
              </w:rPr>
            </w:pPr>
            <w:del w:id="2729" w:author="David Modjeska" w:date="2016-04-25T21:50:00Z">
              <w:r w:rsidRPr="00250876" w:rsidDel="00BA3DC5">
                <w:rPr>
                  <w:rFonts w:eastAsia="Times New Roman"/>
                  <w:sz w:val="16"/>
                  <w:szCs w:val="16"/>
                </w:rPr>
                <w:delText>6.36422</w:delText>
              </w:r>
            </w:del>
          </w:p>
        </w:tc>
        <w:tc>
          <w:tcPr>
            <w:tcW w:w="1411" w:type="dxa"/>
            <w:tcBorders>
              <w:top w:val="nil"/>
              <w:left w:val="nil"/>
              <w:bottom w:val="nil"/>
              <w:right w:val="nil"/>
            </w:tcBorders>
            <w:shd w:val="clear" w:color="auto" w:fill="auto"/>
            <w:noWrap/>
            <w:vAlign w:val="bottom"/>
            <w:hideMark/>
          </w:tcPr>
          <w:p w14:paraId="23FD1E6E" w14:textId="4BDB7E00" w:rsidR="00250876" w:rsidRPr="00250876" w:rsidDel="00BA3DC5" w:rsidRDefault="00250876" w:rsidP="000E3A11">
            <w:pPr>
              <w:contextualSpacing/>
              <w:jc w:val="right"/>
              <w:rPr>
                <w:del w:id="2730" w:author="David Modjeska" w:date="2016-04-25T21:50:00Z"/>
                <w:rFonts w:eastAsia="Times New Roman"/>
                <w:sz w:val="16"/>
                <w:szCs w:val="16"/>
              </w:rPr>
            </w:pPr>
            <w:del w:id="2731" w:author="David Modjeska" w:date="2016-04-25T21:50:00Z">
              <w:r w:rsidRPr="00250876" w:rsidDel="00BA3DC5">
                <w:rPr>
                  <w:rFonts w:eastAsia="Times New Roman"/>
                  <w:sz w:val="16"/>
                  <w:szCs w:val="16"/>
                </w:rPr>
                <w:delText>0.7385</w:delText>
              </w:r>
            </w:del>
          </w:p>
        </w:tc>
      </w:tr>
    </w:tbl>
    <w:p w14:paraId="4D52494D" w14:textId="751924E3" w:rsidR="00250876" w:rsidRPr="00395613" w:rsidDel="00BA3DC5" w:rsidRDefault="00250876" w:rsidP="000E3A11">
      <w:pPr>
        <w:contextualSpacing/>
        <w:rPr>
          <w:del w:id="2732" w:author="David Modjeska" w:date="2016-04-25T21:50:00Z"/>
          <w:sz w:val="16"/>
          <w:szCs w:val="16"/>
        </w:rPr>
      </w:pPr>
    </w:p>
    <w:tbl>
      <w:tblPr>
        <w:tblW w:w="9360" w:type="dxa"/>
        <w:tblInd w:w="108" w:type="dxa"/>
        <w:tblLook w:val="04A0" w:firstRow="1" w:lastRow="0" w:firstColumn="1" w:lastColumn="0" w:noHBand="0" w:noVBand="1"/>
      </w:tblPr>
      <w:tblGrid>
        <w:gridCol w:w="1362"/>
        <w:gridCol w:w="1355"/>
        <w:gridCol w:w="1325"/>
        <w:gridCol w:w="1347"/>
        <w:gridCol w:w="1362"/>
        <w:gridCol w:w="1468"/>
        <w:gridCol w:w="1249"/>
      </w:tblGrid>
      <w:tr w:rsidR="001E6289" w:rsidRPr="00250876" w:rsidDel="00BA3DC5" w14:paraId="357C134B" w14:textId="77777777" w:rsidTr="000E3A11">
        <w:trPr>
          <w:del w:id="2733" w:author="David Modjeska" w:date="2016-04-25T21:50:00Z"/>
        </w:trPr>
        <w:tc>
          <w:tcPr>
            <w:tcW w:w="1331" w:type="dxa"/>
            <w:tcBorders>
              <w:top w:val="nil"/>
              <w:left w:val="nil"/>
              <w:bottom w:val="nil"/>
              <w:right w:val="nil"/>
            </w:tcBorders>
            <w:shd w:val="clear" w:color="auto" w:fill="auto"/>
            <w:noWrap/>
            <w:vAlign w:val="bottom"/>
            <w:hideMark/>
          </w:tcPr>
          <w:p w14:paraId="31E6CB95" w14:textId="60A90303" w:rsidR="00250876" w:rsidRPr="00250876" w:rsidDel="00BA3DC5" w:rsidRDefault="00250876" w:rsidP="000E3A11">
            <w:pPr>
              <w:contextualSpacing/>
              <w:rPr>
                <w:del w:id="2734" w:author="David Modjeska" w:date="2016-04-25T21:50:00Z"/>
                <w:rFonts w:eastAsia="Times New Roman"/>
                <w:b/>
                <w:bCs/>
                <w:sz w:val="16"/>
                <w:szCs w:val="16"/>
              </w:rPr>
            </w:pPr>
            <w:del w:id="2735" w:author="David Modjeska" w:date="2016-04-25T21:50:00Z">
              <w:r w:rsidRPr="00250876" w:rsidDel="00BA3DC5">
                <w:rPr>
                  <w:rFonts w:eastAsia="Times New Roman"/>
                  <w:b/>
                  <w:bCs/>
                  <w:sz w:val="16"/>
                  <w:szCs w:val="16"/>
                </w:rPr>
                <w:delText>FX_USD_Per_EUR</w:delText>
              </w:r>
            </w:del>
          </w:p>
        </w:tc>
        <w:tc>
          <w:tcPr>
            <w:tcW w:w="1334" w:type="dxa"/>
            <w:tcBorders>
              <w:top w:val="nil"/>
              <w:left w:val="nil"/>
              <w:bottom w:val="nil"/>
              <w:right w:val="nil"/>
            </w:tcBorders>
            <w:shd w:val="clear" w:color="auto" w:fill="auto"/>
            <w:noWrap/>
            <w:vAlign w:val="bottom"/>
            <w:hideMark/>
          </w:tcPr>
          <w:p w14:paraId="7E1CE64C" w14:textId="4EE56F51" w:rsidR="00250876" w:rsidRPr="00250876" w:rsidDel="00BA3DC5" w:rsidRDefault="00250876" w:rsidP="000E3A11">
            <w:pPr>
              <w:contextualSpacing/>
              <w:rPr>
                <w:del w:id="2736" w:author="David Modjeska" w:date="2016-04-25T21:50:00Z"/>
                <w:rFonts w:eastAsia="Times New Roman"/>
                <w:b/>
                <w:bCs/>
                <w:sz w:val="16"/>
                <w:szCs w:val="16"/>
              </w:rPr>
            </w:pPr>
            <w:del w:id="2737" w:author="David Modjeska" w:date="2016-04-25T21:50:00Z">
              <w:r w:rsidRPr="00250876" w:rsidDel="00BA3DC5">
                <w:rPr>
                  <w:rFonts w:eastAsia="Times New Roman"/>
                  <w:b/>
                  <w:bCs/>
                  <w:sz w:val="16"/>
                  <w:szCs w:val="16"/>
                </w:rPr>
                <w:delText>FX_USD_Per_GBP</w:delText>
              </w:r>
            </w:del>
          </w:p>
        </w:tc>
        <w:tc>
          <w:tcPr>
            <w:tcW w:w="1273" w:type="dxa"/>
            <w:tcBorders>
              <w:top w:val="nil"/>
              <w:left w:val="nil"/>
              <w:bottom w:val="nil"/>
              <w:right w:val="nil"/>
            </w:tcBorders>
            <w:shd w:val="clear" w:color="auto" w:fill="auto"/>
            <w:noWrap/>
            <w:vAlign w:val="bottom"/>
            <w:hideMark/>
          </w:tcPr>
          <w:p w14:paraId="35BBE347" w14:textId="52EC5F79" w:rsidR="00250876" w:rsidRPr="00250876" w:rsidDel="00BA3DC5" w:rsidRDefault="00250876" w:rsidP="000E3A11">
            <w:pPr>
              <w:contextualSpacing/>
              <w:rPr>
                <w:del w:id="2738" w:author="David Modjeska" w:date="2016-04-25T21:50:00Z"/>
                <w:rFonts w:eastAsia="Times New Roman"/>
                <w:b/>
                <w:bCs/>
                <w:sz w:val="16"/>
                <w:szCs w:val="16"/>
              </w:rPr>
            </w:pPr>
            <w:del w:id="2739" w:author="David Modjeska" w:date="2016-04-25T21:50:00Z">
              <w:r w:rsidRPr="00250876" w:rsidDel="00BA3DC5">
                <w:rPr>
                  <w:rFonts w:eastAsia="Times New Roman"/>
                  <w:b/>
                  <w:bCs/>
                  <w:sz w:val="16"/>
                  <w:szCs w:val="16"/>
                </w:rPr>
                <w:delText>FX_USD_Per_JPY</w:delText>
              </w:r>
            </w:del>
          </w:p>
        </w:tc>
        <w:tc>
          <w:tcPr>
            <w:tcW w:w="1294" w:type="dxa"/>
            <w:tcBorders>
              <w:top w:val="nil"/>
              <w:left w:val="nil"/>
              <w:bottom w:val="nil"/>
              <w:right w:val="nil"/>
            </w:tcBorders>
            <w:shd w:val="clear" w:color="auto" w:fill="auto"/>
            <w:noWrap/>
            <w:vAlign w:val="bottom"/>
            <w:hideMark/>
          </w:tcPr>
          <w:p w14:paraId="040AE367" w14:textId="5117981F" w:rsidR="00250876" w:rsidRPr="00250876" w:rsidDel="00BA3DC5" w:rsidRDefault="00250876" w:rsidP="000E3A11">
            <w:pPr>
              <w:contextualSpacing/>
              <w:rPr>
                <w:del w:id="2740" w:author="David Modjeska" w:date="2016-04-25T21:50:00Z"/>
                <w:rFonts w:eastAsia="Times New Roman"/>
                <w:b/>
                <w:bCs/>
                <w:sz w:val="16"/>
                <w:szCs w:val="16"/>
              </w:rPr>
            </w:pPr>
            <w:del w:id="2741" w:author="David Modjeska" w:date="2016-04-25T21:50:00Z">
              <w:r w:rsidRPr="00250876" w:rsidDel="00BA3DC5">
                <w:rPr>
                  <w:rFonts w:eastAsia="Times New Roman"/>
                  <w:b/>
                  <w:bCs/>
                  <w:sz w:val="16"/>
                  <w:szCs w:val="16"/>
                </w:rPr>
                <w:delText>FX_USD_Per_SEK</w:delText>
              </w:r>
            </w:del>
          </w:p>
        </w:tc>
        <w:tc>
          <w:tcPr>
            <w:tcW w:w="1314" w:type="dxa"/>
            <w:tcBorders>
              <w:top w:val="nil"/>
              <w:left w:val="nil"/>
              <w:bottom w:val="nil"/>
              <w:right w:val="nil"/>
            </w:tcBorders>
            <w:shd w:val="clear" w:color="auto" w:fill="auto"/>
            <w:noWrap/>
            <w:vAlign w:val="bottom"/>
            <w:hideMark/>
          </w:tcPr>
          <w:p w14:paraId="30C29A45" w14:textId="1133BE12" w:rsidR="00250876" w:rsidRPr="00250876" w:rsidDel="00BA3DC5" w:rsidRDefault="00250876" w:rsidP="000E3A11">
            <w:pPr>
              <w:contextualSpacing/>
              <w:rPr>
                <w:del w:id="2742" w:author="David Modjeska" w:date="2016-04-25T21:50:00Z"/>
                <w:rFonts w:eastAsia="Times New Roman"/>
                <w:b/>
                <w:bCs/>
                <w:sz w:val="16"/>
                <w:szCs w:val="16"/>
              </w:rPr>
            </w:pPr>
            <w:del w:id="2743" w:author="David Modjeska" w:date="2016-04-25T21:50:00Z">
              <w:r w:rsidRPr="00250876" w:rsidDel="00BA3DC5">
                <w:rPr>
                  <w:rFonts w:eastAsia="Times New Roman"/>
                  <w:b/>
                  <w:bCs/>
                  <w:sz w:val="16"/>
                  <w:szCs w:val="16"/>
                </w:rPr>
                <w:delText>FX_USD_Per_CHF</w:delText>
              </w:r>
            </w:del>
          </w:p>
        </w:tc>
        <w:tc>
          <w:tcPr>
            <w:tcW w:w="1520" w:type="dxa"/>
            <w:tcBorders>
              <w:top w:val="nil"/>
              <w:left w:val="nil"/>
              <w:bottom w:val="nil"/>
              <w:right w:val="nil"/>
            </w:tcBorders>
            <w:shd w:val="clear" w:color="auto" w:fill="auto"/>
            <w:noWrap/>
            <w:vAlign w:val="bottom"/>
            <w:hideMark/>
          </w:tcPr>
          <w:p w14:paraId="34A51738" w14:textId="090F8618" w:rsidR="00250876" w:rsidRPr="00250876" w:rsidDel="00BA3DC5" w:rsidRDefault="00250876" w:rsidP="000E3A11">
            <w:pPr>
              <w:contextualSpacing/>
              <w:rPr>
                <w:del w:id="2744" w:author="David Modjeska" w:date="2016-04-25T21:50:00Z"/>
                <w:rFonts w:eastAsia="Times New Roman"/>
                <w:b/>
                <w:bCs/>
                <w:sz w:val="16"/>
                <w:szCs w:val="16"/>
              </w:rPr>
            </w:pPr>
            <w:del w:id="2745" w:author="David Modjeska" w:date="2016-04-25T21:50:00Z">
              <w:r w:rsidRPr="00250876" w:rsidDel="00BA3DC5">
                <w:rPr>
                  <w:rFonts w:eastAsia="Times New Roman"/>
                  <w:b/>
                  <w:bCs/>
                  <w:sz w:val="16"/>
                  <w:szCs w:val="16"/>
                </w:rPr>
                <w:delText>FX_USD_Per_Basket</w:delText>
              </w:r>
            </w:del>
          </w:p>
        </w:tc>
        <w:tc>
          <w:tcPr>
            <w:tcW w:w="1294" w:type="dxa"/>
            <w:tcBorders>
              <w:top w:val="nil"/>
              <w:left w:val="nil"/>
              <w:bottom w:val="nil"/>
              <w:right w:val="nil"/>
            </w:tcBorders>
            <w:shd w:val="clear" w:color="auto" w:fill="auto"/>
            <w:noWrap/>
            <w:vAlign w:val="bottom"/>
            <w:hideMark/>
          </w:tcPr>
          <w:p w14:paraId="3C788421" w14:textId="3397FA1F" w:rsidR="00250876" w:rsidRPr="00250876" w:rsidDel="00BA3DC5" w:rsidRDefault="00250876" w:rsidP="000E3A11">
            <w:pPr>
              <w:contextualSpacing/>
              <w:rPr>
                <w:del w:id="2746" w:author="David Modjeska" w:date="2016-04-25T21:50:00Z"/>
                <w:rFonts w:eastAsia="Times New Roman"/>
                <w:b/>
                <w:bCs/>
                <w:sz w:val="16"/>
                <w:szCs w:val="16"/>
              </w:rPr>
            </w:pPr>
            <w:del w:id="2747" w:author="David Modjeska" w:date="2016-04-25T21:50:00Z">
              <w:r w:rsidRPr="00250876" w:rsidDel="00BA3DC5">
                <w:rPr>
                  <w:rFonts w:eastAsia="Times New Roman"/>
                  <w:b/>
                  <w:bCs/>
                  <w:sz w:val="16"/>
                  <w:szCs w:val="16"/>
                </w:rPr>
                <w:delText>Oil_Future_Open</w:delText>
              </w:r>
            </w:del>
          </w:p>
        </w:tc>
      </w:tr>
      <w:tr w:rsidR="001E6289" w:rsidRPr="00250876" w:rsidDel="00BA3DC5" w14:paraId="73FCF803" w14:textId="77777777" w:rsidTr="000E3A11">
        <w:trPr>
          <w:del w:id="2748" w:author="David Modjeska" w:date="2016-04-25T21:50:00Z"/>
        </w:trPr>
        <w:tc>
          <w:tcPr>
            <w:tcW w:w="1331" w:type="dxa"/>
            <w:tcBorders>
              <w:top w:val="nil"/>
              <w:left w:val="nil"/>
              <w:bottom w:val="nil"/>
              <w:right w:val="nil"/>
            </w:tcBorders>
            <w:shd w:val="clear" w:color="auto" w:fill="auto"/>
            <w:noWrap/>
            <w:vAlign w:val="bottom"/>
            <w:hideMark/>
          </w:tcPr>
          <w:p w14:paraId="03634A81" w14:textId="42E67E3E" w:rsidR="00250876" w:rsidRPr="00250876" w:rsidDel="00BA3DC5" w:rsidRDefault="00250876" w:rsidP="000E3A11">
            <w:pPr>
              <w:contextualSpacing/>
              <w:jc w:val="right"/>
              <w:rPr>
                <w:del w:id="2749" w:author="David Modjeska" w:date="2016-04-25T21:50:00Z"/>
                <w:rFonts w:eastAsia="Times New Roman"/>
                <w:sz w:val="16"/>
                <w:szCs w:val="16"/>
              </w:rPr>
            </w:pPr>
            <w:del w:id="2750" w:author="David Modjeska" w:date="2016-04-25T21:50:00Z">
              <w:r w:rsidRPr="00250876" w:rsidDel="00BA3DC5">
                <w:rPr>
                  <w:rFonts w:eastAsia="Times New Roman"/>
                  <w:sz w:val="16"/>
                  <w:szCs w:val="16"/>
                </w:rPr>
                <w:delText>1.2106</w:delText>
              </w:r>
            </w:del>
          </w:p>
        </w:tc>
        <w:tc>
          <w:tcPr>
            <w:tcW w:w="1334" w:type="dxa"/>
            <w:tcBorders>
              <w:top w:val="nil"/>
              <w:left w:val="nil"/>
              <w:bottom w:val="nil"/>
              <w:right w:val="nil"/>
            </w:tcBorders>
            <w:shd w:val="clear" w:color="auto" w:fill="auto"/>
            <w:noWrap/>
            <w:vAlign w:val="bottom"/>
            <w:hideMark/>
          </w:tcPr>
          <w:p w14:paraId="132DE88B" w14:textId="1F85DE60" w:rsidR="00250876" w:rsidRPr="00250876" w:rsidDel="00BA3DC5" w:rsidRDefault="00250876" w:rsidP="000E3A11">
            <w:pPr>
              <w:contextualSpacing/>
              <w:jc w:val="right"/>
              <w:rPr>
                <w:del w:id="2751" w:author="David Modjeska" w:date="2016-04-25T21:50:00Z"/>
                <w:rFonts w:eastAsia="Times New Roman"/>
                <w:sz w:val="16"/>
                <w:szCs w:val="16"/>
              </w:rPr>
            </w:pPr>
            <w:del w:id="2752" w:author="David Modjeska" w:date="2016-04-25T21:50:00Z">
              <w:r w:rsidRPr="00250876" w:rsidDel="00BA3DC5">
                <w:rPr>
                  <w:rFonts w:eastAsia="Times New Roman"/>
                  <w:sz w:val="16"/>
                  <w:szCs w:val="16"/>
                </w:rPr>
                <w:delText>1.751</w:delText>
              </w:r>
            </w:del>
          </w:p>
        </w:tc>
        <w:tc>
          <w:tcPr>
            <w:tcW w:w="1273" w:type="dxa"/>
            <w:tcBorders>
              <w:top w:val="nil"/>
              <w:left w:val="nil"/>
              <w:bottom w:val="nil"/>
              <w:right w:val="nil"/>
            </w:tcBorders>
            <w:shd w:val="clear" w:color="auto" w:fill="auto"/>
            <w:noWrap/>
            <w:vAlign w:val="bottom"/>
            <w:hideMark/>
          </w:tcPr>
          <w:p w14:paraId="633EE061" w14:textId="6DB0D826" w:rsidR="00250876" w:rsidRPr="00250876" w:rsidDel="00BA3DC5" w:rsidRDefault="00250876" w:rsidP="000E3A11">
            <w:pPr>
              <w:contextualSpacing/>
              <w:jc w:val="right"/>
              <w:rPr>
                <w:del w:id="2753" w:author="David Modjeska" w:date="2016-04-25T21:50:00Z"/>
                <w:rFonts w:eastAsia="Times New Roman"/>
                <w:sz w:val="16"/>
                <w:szCs w:val="16"/>
              </w:rPr>
            </w:pPr>
            <w:del w:id="2754" w:author="David Modjeska" w:date="2016-04-25T21:50:00Z">
              <w:r w:rsidRPr="00250876" w:rsidDel="00BA3DC5">
                <w:rPr>
                  <w:rFonts w:eastAsia="Times New Roman"/>
                  <w:sz w:val="16"/>
                  <w:szCs w:val="16"/>
                </w:rPr>
                <w:delText>118.65</w:delText>
              </w:r>
            </w:del>
          </w:p>
        </w:tc>
        <w:tc>
          <w:tcPr>
            <w:tcW w:w="1294" w:type="dxa"/>
            <w:tcBorders>
              <w:top w:val="nil"/>
              <w:left w:val="nil"/>
              <w:bottom w:val="nil"/>
              <w:right w:val="nil"/>
            </w:tcBorders>
            <w:shd w:val="clear" w:color="auto" w:fill="auto"/>
            <w:noWrap/>
            <w:vAlign w:val="bottom"/>
            <w:hideMark/>
          </w:tcPr>
          <w:p w14:paraId="7E32D8CE" w14:textId="34610A63" w:rsidR="00250876" w:rsidRPr="00250876" w:rsidDel="00BA3DC5" w:rsidRDefault="00250876" w:rsidP="000E3A11">
            <w:pPr>
              <w:contextualSpacing/>
              <w:jc w:val="right"/>
              <w:rPr>
                <w:del w:id="2755" w:author="David Modjeska" w:date="2016-04-25T21:50:00Z"/>
                <w:rFonts w:eastAsia="Times New Roman"/>
                <w:sz w:val="16"/>
                <w:szCs w:val="16"/>
              </w:rPr>
            </w:pPr>
            <w:del w:id="2756" w:author="David Modjeska" w:date="2016-04-25T21:50:00Z">
              <w:r w:rsidRPr="00250876" w:rsidDel="00BA3DC5">
                <w:rPr>
                  <w:rFonts w:eastAsia="Times New Roman"/>
                  <w:sz w:val="16"/>
                  <w:szCs w:val="16"/>
                </w:rPr>
                <w:delText>7.6934</w:delText>
              </w:r>
            </w:del>
          </w:p>
        </w:tc>
        <w:tc>
          <w:tcPr>
            <w:tcW w:w="1314" w:type="dxa"/>
            <w:tcBorders>
              <w:top w:val="nil"/>
              <w:left w:val="nil"/>
              <w:bottom w:val="nil"/>
              <w:right w:val="nil"/>
            </w:tcBorders>
            <w:shd w:val="clear" w:color="auto" w:fill="auto"/>
            <w:noWrap/>
            <w:vAlign w:val="bottom"/>
            <w:hideMark/>
          </w:tcPr>
          <w:p w14:paraId="7FB4426E" w14:textId="09D8570D" w:rsidR="00250876" w:rsidRPr="00250876" w:rsidDel="00BA3DC5" w:rsidRDefault="00250876" w:rsidP="000E3A11">
            <w:pPr>
              <w:contextualSpacing/>
              <w:jc w:val="right"/>
              <w:rPr>
                <w:del w:id="2757" w:author="David Modjeska" w:date="2016-04-25T21:50:00Z"/>
                <w:rFonts w:eastAsia="Times New Roman"/>
                <w:sz w:val="16"/>
                <w:szCs w:val="16"/>
              </w:rPr>
            </w:pPr>
            <w:del w:id="2758" w:author="David Modjeska" w:date="2016-04-25T21:50:00Z">
              <w:r w:rsidRPr="00250876" w:rsidDel="00BA3DC5">
                <w:rPr>
                  <w:rFonts w:eastAsia="Times New Roman"/>
                  <w:sz w:val="16"/>
                  <w:szCs w:val="16"/>
                </w:rPr>
                <w:delText>1.299</w:delText>
              </w:r>
            </w:del>
          </w:p>
        </w:tc>
        <w:tc>
          <w:tcPr>
            <w:tcW w:w="1520" w:type="dxa"/>
            <w:tcBorders>
              <w:top w:val="nil"/>
              <w:left w:val="nil"/>
              <w:bottom w:val="nil"/>
              <w:right w:val="nil"/>
            </w:tcBorders>
            <w:shd w:val="clear" w:color="auto" w:fill="auto"/>
            <w:noWrap/>
            <w:vAlign w:val="bottom"/>
            <w:hideMark/>
          </w:tcPr>
          <w:p w14:paraId="41656FDF" w14:textId="4B905474" w:rsidR="00250876" w:rsidRPr="00250876" w:rsidDel="00BA3DC5" w:rsidRDefault="00250876" w:rsidP="000E3A11">
            <w:pPr>
              <w:contextualSpacing/>
              <w:jc w:val="right"/>
              <w:rPr>
                <w:del w:id="2759" w:author="David Modjeska" w:date="2016-04-25T21:50:00Z"/>
                <w:rFonts w:eastAsia="Times New Roman"/>
                <w:sz w:val="16"/>
                <w:szCs w:val="16"/>
              </w:rPr>
            </w:pPr>
            <w:del w:id="2760" w:author="David Modjeska" w:date="2016-04-25T21:50:00Z">
              <w:r w:rsidRPr="00250876" w:rsidDel="00BA3DC5">
                <w:rPr>
                  <w:rFonts w:eastAsia="Times New Roman"/>
                  <w:sz w:val="16"/>
                  <w:szCs w:val="16"/>
                </w:rPr>
                <w:delText>2.75567151</w:delText>
              </w:r>
            </w:del>
          </w:p>
        </w:tc>
        <w:tc>
          <w:tcPr>
            <w:tcW w:w="1294" w:type="dxa"/>
            <w:tcBorders>
              <w:top w:val="nil"/>
              <w:left w:val="nil"/>
              <w:bottom w:val="nil"/>
              <w:right w:val="nil"/>
            </w:tcBorders>
            <w:shd w:val="clear" w:color="auto" w:fill="auto"/>
            <w:noWrap/>
            <w:vAlign w:val="bottom"/>
            <w:hideMark/>
          </w:tcPr>
          <w:p w14:paraId="6B8185DE" w14:textId="02F7B2D2" w:rsidR="00250876" w:rsidRPr="00250876" w:rsidDel="00BA3DC5" w:rsidRDefault="00250876" w:rsidP="000E3A11">
            <w:pPr>
              <w:contextualSpacing/>
              <w:jc w:val="right"/>
              <w:rPr>
                <w:del w:id="2761" w:author="David Modjeska" w:date="2016-04-25T21:50:00Z"/>
                <w:rFonts w:eastAsia="Times New Roman"/>
                <w:sz w:val="16"/>
                <w:szCs w:val="16"/>
              </w:rPr>
            </w:pPr>
            <w:del w:id="2762" w:author="David Modjeska" w:date="2016-04-25T21:50:00Z">
              <w:r w:rsidRPr="00250876" w:rsidDel="00BA3DC5">
                <w:rPr>
                  <w:rFonts w:eastAsia="Times New Roman"/>
                  <w:sz w:val="16"/>
                  <w:szCs w:val="16"/>
                </w:rPr>
                <w:delText>71.15</w:delText>
              </w:r>
            </w:del>
          </w:p>
        </w:tc>
      </w:tr>
      <w:tr w:rsidR="001E6289" w:rsidRPr="00250876" w:rsidDel="00BA3DC5" w14:paraId="4AC38E24" w14:textId="77777777" w:rsidTr="000E3A11">
        <w:trPr>
          <w:del w:id="2763" w:author="David Modjeska" w:date="2016-04-25T21:50:00Z"/>
        </w:trPr>
        <w:tc>
          <w:tcPr>
            <w:tcW w:w="1331" w:type="dxa"/>
            <w:tcBorders>
              <w:top w:val="nil"/>
              <w:left w:val="nil"/>
              <w:bottom w:val="nil"/>
              <w:right w:val="nil"/>
            </w:tcBorders>
            <w:shd w:val="clear" w:color="auto" w:fill="auto"/>
            <w:noWrap/>
            <w:vAlign w:val="bottom"/>
            <w:hideMark/>
          </w:tcPr>
          <w:p w14:paraId="1753736E" w14:textId="0AB303EA" w:rsidR="00250876" w:rsidRPr="00250876" w:rsidDel="00BA3DC5" w:rsidRDefault="00250876" w:rsidP="000E3A11">
            <w:pPr>
              <w:contextualSpacing/>
              <w:jc w:val="right"/>
              <w:rPr>
                <w:del w:id="2764" w:author="David Modjeska" w:date="2016-04-25T21:50:00Z"/>
                <w:rFonts w:eastAsia="Times New Roman"/>
                <w:sz w:val="16"/>
                <w:szCs w:val="16"/>
              </w:rPr>
            </w:pPr>
            <w:del w:id="2765" w:author="David Modjeska" w:date="2016-04-25T21:50:00Z">
              <w:r w:rsidRPr="00250876" w:rsidDel="00BA3DC5">
                <w:rPr>
                  <w:rFonts w:eastAsia="Times New Roman"/>
                  <w:sz w:val="16"/>
                  <w:szCs w:val="16"/>
                </w:rPr>
                <w:delText>1.2106</w:delText>
              </w:r>
            </w:del>
          </w:p>
        </w:tc>
        <w:tc>
          <w:tcPr>
            <w:tcW w:w="1334" w:type="dxa"/>
            <w:tcBorders>
              <w:top w:val="nil"/>
              <w:left w:val="nil"/>
              <w:bottom w:val="nil"/>
              <w:right w:val="nil"/>
            </w:tcBorders>
            <w:shd w:val="clear" w:color="auto" w:fill="auto"/>
            <w:noWrap/>
            <w:vAlign w:val="bottom"/>
            <w:hideMark/>
          </w:tcPr>
          <w:p w14:paraId="778011EF" w14:textId="10A9DB0A" w:rsidR="00250876" w:rsidRPr="00250876" w:rsidDel="00BA3DC5" w:rsidRDefault="00250876" w:rsidP="000E3A11">
            <w:pPr>
              <w:contextualSpacing/>
              <w:jc w:val="right"/>
              <w:rPr>
                <w:del w:id="2766" w:author="David Modjeska" w:date="2016-04-25T21:50:00Z"/>
                <w:rFonts w:eastAsia="Times New Roman"/>
                <w:sz w:val="16"/>
                <w:szCs w:val="16"/>
              </w:rPr>
            </w:pPr>
            <w:del w:id="2767" w:author="David Modjeska" w:date="2016-04-25T21:50:00Z">
              <w:r w:rsidRPr="00250876" w:rsidDel="00BA3DC5">
                <w:rPr>
                  <w:rFonts w:eastAsia="Times New Roman"/>
                  <w:sz w:val="16"/>
                  <w:szCs w:val="16"/>
                </w:rPr>
                <w:delText>1.751</w:delText>
              </w:r>
            </w:del>
          </w:p>
        </w:tc>
        <w:tc>
          <w:tcPr>
            <w:tcW w:w="1273" w:type="dxa"/>
            <w:tcBorders>
              <w:top w:val="nil"/>
              <w:left w:val="nil"/>
              <w:bottom w:val="nil"/>
              <w:right w:val="nil"/>
            </w:tcBorders>
            <w:shd w:val="clear" w:color="auto" w:fill="auto"/>
            <w:noWrap/>
            <w:vAlign w:val="bottom"/>
            <w:hideMark/>
          </w:tcPr>
          <w:p w14:paraId="073CE8E7" w14:textId="5F44B67E" w:rsidR="00250876" w:rsidRPr="00250876" w:rsidDel="00BA3DC5" w:rsidRDefault="00250876" w:rsidP="000E3A11">
            <w:pPr>
              <w:contextualSpacing/>
              <w:jc w:val="right"/>
              <w:rPr>
                <w:del w:id="2768" w:author="David Modjeska" w:date="2016-04-25T21:50:00Z"/>
                <w:rFonts w:eastAsia="Times New Roman"/>
                <w:sz w:val="16"/>
                <w:szCs w:val="16"/>
              </w:rPr>
            </w:pPr>
            <w:del w:id="2769" w:author="David Modjeska" w:date="2016-04-25T21:50:00Z">
              <w:r w:rsidRPr="00250876" w:rsidDel="00BA3DC5">
                <w:rPr>
                  <w:rFonts w:eastAsia="Times New Roman"/>
                  <w:sz w:val="16"/>
                  <w:szCs w:val="16"/>
                </w:rPr>
                <w:delText>118.65</w:delText>
              </w:r>
            </w:del>
          </w:p>
        </w:tc>
        <w:tc>
          <w:tcPr>
            <w:tcW w:w="1294" w:type="dxa"/>
            <w:tcBorders>
              <w:top w:val="nil"/>
              <w:left w:val="nil"/>
              <w:bottom w:val="nil"/>
              <w:right w:val="nil"/>
            </w:tcBorders>
            <w:shd w:val="clear" w:color="auto" w:fill="auto"/>
            <w:noWrap/>
            <w:vAlign w:val="bottom"/>
            <w:hideMark/>
          </w:tcPr>
          <w:p w14:paraId="46BF88C2" w14:textId="6A19F1E3" w:rsidR="00250876" w:rsidRPr="00250876" w:rsidDel="00BA3DC5" w:rsidRDefault="00250876" w:rsidP="000E3A11">
            <w:pPr>
              <w:contextualSpacing/>
              <w:jc w:val="right"/>
              <w:rPr>
                <w:del w:id="2770" w:author="David Modjeska" w:date="2016-04-25T21:50:00Z"/>
                <w:rFonts w:eastAsia="Times New Roman"/>
                <w:sz w:val="16"/>
                <w:szCs w:val="16"/>
              </w:rPr>
            </w:pPr>
            <w:del w:id="2771" w:author="David Modjeska" w:date="2016-04-25T21:50:00Z">
              <w:r w:rsidRPr="00250876" w:rsidDel="00BA3DC5">
                <w:rPr>
                  <w:rFonts w:eastAsia="Times New Roman"/>
                  <w:sz w:val="16"/>
                  <w:szCs w:val="16"/>
                </w:rPr>
                <w:delText>7.6934</w:delText>
              </w:r>
            </w:del>
          </w:p>
        </w:tc>
        <w:tc>
          <w:tcPr>
            <w:tcW w:w="1314" w:type="dxa"/>
            <w:tcBorders>
              <w:top w:val="nil"/>
              <w:left w:val="nil"/>
              <w:bottom w:val="nil"/>
              <w:right w:val="nil"/>
            </w:tcBorders>
            <w:shd w:val="clear" w:color="auto" w:fill="auto"/>
            <w:noWrap/>
            <w:vAlign w:val="bottom"/>
            <w:hideMark/>
          </w:tcPr>
          <w:p w14:paraId="3CEE6613" w14:textId="006183CF" w:rsidR="00250876" w:rsidRPr="00250876" w:rsidDel="00BA3DC5" w:rsidRDefault="00250876" w:rsidP="000E3A11">
            <w:pPr>
              <w:contextualSpacing/>
              <w:jc w:val="right"/>
              <w:rPr>
                <w:del w:id="2772" w:author="David Modjeska" w:date="2016-04-25T21:50:00Z"/>
                <w:rFonts w:eastAsia="Times New Roman"/>
                <w:sz w:val="16"/>
                <w:szCs w:val="16"/>
              </w:rPr>
            </w:pPr>
            <w:del w:id="2773" w:author="David Modjeska" w:date="2016-04-25T21:50:00Z">
              <w:r w:rsidRPr="00250876" w:rsidDel="00BA3DC5">
                <w:rPr>
                  <w:rFonts w:eastAsia="Times New Roman"/>
                  <w:sz w:val="16"/>
                  <w:szCs w:val="16"/>
                </w:rPr>
                <w:delText>1.299</w:delText>
              </w:r>
            </w:del>
          </w:p>
        </w:tc>
        <w:tc>
          <w:tcPr>
            <w:tcW w:w="1520" w:type="dxa"/>
            <w:tcBorders>
              <w:top w:val="nil"/>
              <w:left w:val="nil"/>
              <w:bottom w:val="nil"/>
              <w:right w:val="nil"/>
            </w:tcBorders>
            <w:shd w:val="clear" w:color="auto" w:fill="auto"/>
            <w:noWrap/>
            <w:vAlign w:val="bottom"/>
            <w:hideMark/>
          </w:tcPr>
          <w:p w14:paraId="20CEBA73" w14:textId="380A56B8" w:rsidR="00250876" w:rsidRPr="00250876" w:rsidDel="00BA3DC5" w:rsidRDefault="00250876" w:rsidP="000E3A11">
            <w:pPr>
              <w:contextualSpacing/>
              <w:jc w:val="right"/>
              <w:rPr>
                <w:del w:id="2774" w:author="David Modjeska" w:date="2016-04-25T21:50:00Z"/>
                <w:rFonts w:eastAsia="Times New Roman"/>
                <w:sz w:val="16"/>
                <w:szCs w:val="16"/>
              </w:rPr>
            </w:pPr>
            <w:del w:id="2775" w:author="David Modjeska" w:date="2016-04-25T21:50:00Z">
              <w:r w:rsidRPr="00250876" w:rsidDel="00BA3DC5">
                <w:rPr>
                  <w:rFonts w:eastAsia="Times New Roman"/>
                  <w:sz w:val="16"/>
                  <w:szCs w:val="16"/>
                </w:rPr>
                <w:delText>2.75567151</w:delText>
              </w:r>
            </w:del>
          </w:p>
        </w:tc>
        <w:tc>
          <w:tcPr>
            <w:tcW w:w="1294" w:type="dxa"/>
            <w:tcBorders>
              <w:top w:val="nil"/>
              <w:left w:val="nil"/>
              <w:bottom w:val="nil"/>
              <w:right w:val="nil"/>
            </w:tcBorders>
            <w:shd w:val="clear" w:color="auto" w:fill="auto"/>
            <w:noWrap/>
            <w:vAlign w:val="bottom"/>
            <w:hideMark/>
          </w:tcPr>
          <w:p w14:paraId="35D3958F" w14:textId="7FADA55C" w:rsidR="00250876" w:rsidRPr="00250876" w:rsidDel="00BA3DC5" w:rsidRDefault="00250876" w:rsidP="000E3A11">
            <w:pPr>
              <w:contextualSpacing/>
              <w:jc w:val="right"/>
              <w:rPr>
                <w:del w:id="2776" w:author="David Modjeska" w:date="2016-04-25T21:50:00Z"/>
                <w:rFonts w:eastAsia="Times New Roman"/>
                <w:sz w:val="16"/>
                <w:szCs w:val="16"/>
              </w:rPr>
            </w:pPr>
            <w:del w:id="2777" w:author="David Modjeska" w:date="2016-04-25T21:50:00Z">
              <w:r w:rsidRPr="00250876" w:rsidDel="00BA3DC5">
                <w:rPr>
                  <w:rFonts w:eastAsia="Times New Roman"/>
                  <w:sz w:val="16"/>
                  <w:szCs w:val="16"/>
                </w:rPr>
                <w:delText>71.15</w:delText>
              </w:r>
            </w:del>
          </w:p>
        </w:tc>
      </w:tr>
      <w:tr w:rsidR="001E6289" w:rsidRPr="00250876" w:rsidDel="00BA3DC5" w14:paraId="4B30C914" w14:textId="77777777" w:rsidTr="000E3A11">
        <w:trPr>
          <w:del w:id="2778" w:author="David Modjeska" w:date="2016-04-25T21:50:00Z"/>
        </w:trPr>
        <w:tc>
          <w:tcPr>
            <w:tcW w:w="1331" w:type="dxa"/>
            <w:tcBorders>
              <w:top w:val="nil"/>
              <w:left w:val="nil"/>
              <w:bottom w:val="nil"/>
              <w:right w:val="nil"/>
            </w:tcBorders>
            <w:shd w:val="clear" w:color="auto" w:fill="auto"/>
            <w:noWrap/>
            <w:vAlign w:val="bottom"/>
            <w:hideMark/>
          </w:tcPr>
          <w:p w14:paraId="305B1E48" w14:textId="7C644C48" w:rsidR="00250876" w:rsidRPr="00250876" w:rsidDel="00BA3DC5" w:rsidRDefault="00250876" w:rsidP="000E3A11">
            <w:pPr>
              <w:contextualSpacing/>
              <w:jc w:val="right"/>
              <w:rPr>
                <w:del w:id="2779" w:author="David Modjeska" w:date="2016-04-25T21:50:00Z"/>
                <w:rFonts w:eastAsia="Times New Roman"/>
                <w:sz w:val="16"/>
                <w:szCs w:val="16"/>
              </w:rPr>
            </w:pPr>
            <w:del w:id="2780" w:author="David Modjeska" w:date="2016-04-25T21:50:00Z">
              <w:r w:rsidRPr="00250876" w:rsidDel="00BA3DC5">
                <w:rPr>
                  <w:rFonts w:eastAsia="Times New Roman"/>
                  <w:sz w:val="16"/>
                  <w:szCs w:val="16"/>
                </w:rPr>
                <w:delText>1.2106</w:delText>
              </w:r>
            </w:del>
          </w:p>
        </w:tc>
        <w:tc>
          <w:tcPr>
            <w:tcW w:w="1334" w:type="dxa"/>
            <w:tcBorders>
              <w:top w:val="nil"/>
              <w:left w:val="nil"/>
              <w:bottom w:val="nil"/>
              <w:right w:val="nil"/>
            </w:tcBorders>
            <w:shd w:val="clear" w:color="auto" w:fill="auto"/>
            <w:noWrap/>
            <w:vAlign w:val="bottom"/>
            <w:hideMark/>
          </w:tcPr>
          <w:p w14:paraId="32A570D2" w14:textId="2ECF5580" w:rsidR="00250876" w:rsidRPr="00250876" w:rsidDel="00BA3DC5" w:rsidRDefault="00250876" w:rsidP="000E3A11">
            <w:pPr>
              <w:contextualSpacing/>
              <w:jc w:val="right"/>
              <w:rPr>
                <w:del w:id="2781" w:author="David Modjeska" w:date="2016-04-25T21:50:00Z"/>
                <w:rFonts w:eastAsia="Times New Roman"/>
                <w:sz w:val="16"/>
                <w:szCs w:val="16"/>
              </w:rPr>
            </w:pPr>
            <w:del w:id="2782" w:author="David Modjeska" w:date="2016-04-25T21:50:00Z">
              <w:r w:rsidRPr="00250876" w:rsidDel="00BA3DC5">
                <w:rPr>
                  <w:rFonts w:eastAsia="Times New Roman"/>
                  <w:sz w:val="16"/>
                  <w:szCs w:val="16"/>
                </w:rPr>
                <w:delText>1.751</w:delText>
              </w:r>
            </w:del>
          </w:p>
        </w:tc>
        <w:tc>
          <w:tcPr>
            <w:tcW w:w="1273" w:type="dxa"/>
            <w:tcBorders>
              <w:top w:val="nil"/>
              <w:left w:val="nil"/>
              <w:bottom w:val="nil"/>
              <w:right w:val="nil"/>
            </w:tcBorders>
            <w:shd w:val="clear" w:color="auto" w:fill="auto"/>
            <w:noWrap/>
            <w:vAlign w:val="bottom"/>
            <w:hideMark/>
          </w:tcPr>
          <w:p w14:paraId="0FE5F8C4" w14:textId="630FE657" w:rsidR="00250876" w:rsidRPr="00250876" w:rsidDel="00BA3DC5" w:rsidRDefault="00250876" w:rsidP="000E3A11">
            <w:pPr>
              <w:contextualSpacing/>
              <w:jc w:val="right"/>
              <w:rPr>
                <w:del w:id="2783" w:author="David Modjeska" w:date="2016-04-25T21:50:00Z"/>
                <w:rFonts w:eastAsia="Times New Roman"/>
                <w:sz w:val="16"/>
                <w:szCs w:val="16"/>
              </w:rPr>
            </w:pPr>
            <w:del w:id="2784" w:author="David Modjeska" w:date="2016-04-25T21:50:00Z">
              <w:r w:rsidRPr="00250876" w:rsidDel="00BA3DC5">
                <w:rPr>
                  <w:rFonts w:eastAsia="Times New Roman"/>
                  <w:sz w:val="16"/>
                  <w:szCs w:val="16"/>
                </w:rPr>
                <w:delText>118.65</w:delText>
              </w:r>
            </w:del>
          </w:p>
        </w:tc>
        <w:tc>
          <w:tcPr>
            <w:tcW w:w="1294" w:type="dxa"/>
            <w:tcBorders>
              <w:top w:val="nil"/>
              <w:left w:val="nil"/>
              <w:bottom w:val="nil"/>
              <w:right w:val="nil"/>
            </w:tcBorders>
            <w:shd w:val="clear" w:color="auto" w:fill="auto"/>
            <w:noWrap/>
            <w:vAlign w:val="bottom"/>
            <w:hideMark/>
          </w:tcPr>
          <w:p w14:paraId="04852DD4" w14:textId="74048573" w:rsidR="00250876" w:rsidRPr="00250876" w:rsidDel="00BA3DC5" w:rsidRDefault="00250876" w:rsidP="000E3A11">
            <w:pPr>
              <w:contextualSpacing/>
              <w:jc w:val="right"/>
              <w:rPr>
                <w:del w:id="2785" w:author="David Modjeska" w:date="2016-04-25T21:50:00Z"/>
                <w:rFonts w:eastAsia="Times New Roman"/>
                <w:sz w:val="16"/>
                <w:szCs w:val="16"/>
              </w:rPr>
            </w:pPr>
            <w:del w:id="2786" w:author="David Modjeska" w:date="2016-04-25T21:50:00Z">
              <w:r w:rsidRPr="00250876" w:rsidDel="00BA3DC5">
                <w:rPr>
                  <w:rFonts w:eastAsia="Times New Roman"/>
                  <w:sz w:val="16"/>
                  <w:szCs w:val="16"/>
                </w:rPr>
                <w:delText>7.6934</w:delText>
              </w:r>
            </w:del>
          </w:p>
        </w:tc>
        <w:tc>
          <w:tcPr>
            <w:tcW w:w="1314" w:type="dxa"/>
            <w:tcBorders>
              <w:top w:val="nil"/>
              <w:left w:val="nil"/>
              <w:bottom w:val="nil"/>
              <w:right w:val="nil"/>
            </w:tcBorders>
            <w:shd w:val="clear" w:color="auto" w:fill="auto"/>
            <w:noWrap/>
            <w:vAlign w:val="bottom"/>
            <w:hideMark/>
          </w:tcPr>
          <w:p w14:paraId="043BE174" w14:textId="6C80718E" w:rsidR="00250876" w:rsidRPr="00250876" w:rsidDel="00BA3DC5" w:rsidRDefault="00250876" w:rsidP="000E3A11">
            <w:pPr>
              <w:contextualSpacing/>
              <w:jc w:val="right"/>
              <w:rPr>
                <w:del w:id="2787" w:author="David Modjeska" w:date="2016-04-25T21:50:00Z"/>
                <w:rFonts w:eastAsia="Times New Roman"/>
                <w:sz w:val="16"/>
                <w:szCs w:val="16"/>
              </w:rPr>
            </w:pPr>
            <w:del w:id="2788" w:author="David Modjeska" w:date="2016-04-25T21:50:00Z">
              <w:r w:rsidRPr="00250876" w:rsidDel="00BA3DC5">
                <w:rPr>
                  <w:rFonts w:eastAsia="Times New Roman"/>
                  <w:sz w:val="16"/>
                  <w:szCs w:val="16"/>
                </w:rPr>
                <w:delText>1.299</w:delText>
              </w:r>
            </w:del>
          </w:p>
        </w:tc>
        <w:tc>
          <w:tcPr>
            <w:tcW w:w="1520" w:type="dxa"/>
            <w:tcBorders>
              <w:top w:val="nil"/>
              <w:left w:val="nil"/>
              <w:bottom w:val="nil"/>
              <w:right w:val="nil"/>
            </w:tcBorders>
            <w:shd w:val="clear" w:color="auto" w:fill="auto"/>
            <w:noWrap/>
            <w:vAlign w:val="bottom"/>
            <w:hideMark/>
          </w:tcPr>
          <w:p w14:paraId="0844E4E7" w14:textId="16913A44" w:rsidR="00250876" w:rsidRPr="00250876" w:rsidDel="00BA3DC5" w:rsidRDefault="00250876" w:rsidP="000E3A11">
            <w:pPr>
              <w:contextualSpacing/>
              <w:jc w:val="right"/>
              <w:rPr>
                <w:del w:id="2789" w:author="David Modjeska" w:date="2016-04-25T21:50:00Z"/>
                <w:rFonts w:eastAsia="Times New Roman"/>
                <w:sz w:val="16"/>
                <w:szCs w:val="16"/>
              </w:rPr>
            </w:pPr>
            <w:del w:id="2790" w:author="David Modjeska" w:date="2016-04-25T21:50:00Z">
              <w:r w:rsidRPr="00250876" w:rsidDel="00BA3DC5">
                <w:rPr>
                  <w:rFonts w:eastAsia="Times New Roman"/>
                  <w:sz w:val="16"/>
                  <w:szCs w:val="16"/>
                </w:rPr>
                <w:delText>2.75567151</w:delText>
              </w:r>
            </w:del>
          </w:p>
        </w:tc>
        <w:tc>
          <w:tcPr>
            <w:tcW w:w="1294" w:type="dxa"/>
            <w:tcBorders>
              <w:top w:val="nil"/>
              <w:left w:val="nil"/>
              <w:bottom w:val="nil"/>
              <w:right w:val="nil"/>
            </w:tcBorders>
            <w:shd w:val="clear" w:color="auto" w:fill="auto"/>
            <w:noWrap/>
            <w:vAlign w:val="bottom"/>
            <w:hideMark/>
          </w:tcPr>
          <w:p w14:paraId="560E2984" w14:textId="5C7508E9" w:rsidR="00250876" w:rsidRPr="00250876" w:rsidDel="00BA3DC5" w:rsidRDefault="00250876" w:rsidP="000E3A11">
            <w:pPr>
              <w:contextualSpacing/>
              <w:jc w:val="right"/>
              <w:rPr>
                <w:del w:id="2791" w:author="David Modjeska" w:date="2016-04-25T21:50:00Z"/>
                <w:rFonts w:eastAsia="Times New Roman"/>
                <w:sz w:val="16"/>
                <w:szCs w:val="16"/>
              </w:rPr>
            </w:pPr>
            <w:del w:id="2792" w:author="David Modjeska" w:date="2016-04-25T21:50:00Z">
              <w:r w:rsidRPr="00250876" w:rsidDel="00BA3DC5">
                <w:rPr>
                  <w:rFonts w:eastAsia="Times New Roman"/>
                  <w:sz w:val="16"/>
                  <w:szCs w:val="16"/>
                </w:rPr>
                <w:delText>71.15</w:delText>
              </w:r>
            </w:del>
          </w:p>
        </w:tc>
      </w:tr>
      <w:tr w:rsidR="001E6289" w:rsidRPr="00250876" w:rsidDel="00BA3DC5" w14:paraId="299EE17A" w14:textId="77777777" w:rsidTr="000E3A11">
        <w:trPr>
          <w:del w:id="2793" w:author="David Modjeska" w:date="2016-04-25T21:50:00Z"/>
        </w:trPr>
        <w:tc>
          <w:tcPr>
            <w:tcW w:w="1331" w:type="dxa"/>
            <w:tcBorders>
              <w:top w:val="nil"/>
              <w:left w:val="nil"/>
              <w:bottom w:val="nil"/>
              <w:right w:val="nil"/>
            </w:tcBorders>
            <w:shd w:val="clear" w:color="auto" w:fill="auto"/>
            <w:noWrap/>
            <w:vAlign w:val="bottom"/>
            <w:hideMark/>
          </w:tcPr>
          <w:p w14:paraId="69073A29" w14:textId="0A7F35A9" w:rsidR="00250876" w:rsidRPr="00250876" w:rsidDel="00BA3DC5" w:rsidRDefault="00250876" w:rsidP="000E3A11">
            <w:pPr>
              <w:contextualSpacing/>
              <w:jc w:val="right"/>
              <w:rPr>
                <w:del w:id="2794" w:author="David Modjeska" w:date="2016-04-25T21:50:00Z"/>
                <w:rFonts w:eastAsia="Times New Roman"/>
                <w:sz w:val="16"/>
                <w:szCs w:val="16"/>
              </w:rPr>
            </w:pPr>
            <w:del w:id="2795" w:author="David Modjeska" w:date="2016-04-25T21:50:00Z">
              <w:r w:rsidRPr="00250876" w:rsidDel="00BA3DC5">
                <w:rPr>
                  <w:rFonts w:eastAsia="Times New Roman"/>
                  <w:sz w:val="16"/>
                  <w:szCs w:val="16"/>
                </w:rPr>
                <w:delText>1.2267</w:delText>
              </w:r>
            </w:del>
          </w:p>
        </w:tc>
        <w:tc>
          <w:tcPr>
            <w:tcW w:w="1334" w:type="dxa"/>
            <w:tcBorders>
              <w:top w:val="nil"/>
              <w:left w:val="nil"/>
              <w:bottom w:val="nil"/>
              <w:right w:val="nil"/>
            </w:tcBorders>
            <w:shd w:val="clear" w:color="auto" w:fill="auto"/>
            <w:noWrap/>
            <w:vAlign w:val="bottom"/>
            <w:hideMark/>
          </w:tcPr>
          <w:p w14:paraId="554F19B9" w14:textId="4D3A4D31" w:rsidR="00250876" w:rsidRPr="00250876" w:rsidDel="00BA3DC5" w:rsidRDefault="00250876" w:rsidP="000E3A11">
            <w:pPr>
              <w:contextualSpacing/>
              <w:jc w:val="right"/>
              <w:rPr>
                <w:del w:id="2796" w:author="David Modjeska" w:date="2016-04-25T21:50:00Z"/>
                <w:rFonts w:eastAsia="Times New Roman"/>
                <w:sz w:val="16"/>
                <w:szCs w:val="16"/>
              </w:rPr>
            </w:pPr>
            <w:del w:id="2797" w:author="David Modjeska" w:date="2016-04-25T21:50:00Z">
              <w:r w:rsidRPr="00250876" w:rsidDel="00BA3DC5">
                <w:rPr>
                  <w:rFonts w:eastAsia="Times New Roman"/>
                  <w:sz w:val="16"/>
                  <w:szCs w:val="16"/>
                </w:rPr>
                <w:delText>1.7716</w:delText>
              </w:r>
            </w:del>
          </w:p>
        </w:tc>
        <w:tc>
          <w:tcPr>
            <w:tcW w:w="1273" w:type="dxa"/>
            <w:tcBorders>
              <w:top w:val="nil"/>
              <w:left w:val="nil"/>
              <w:bottom w:val="nil"/>
              <w:right w:val="nil"/>
            </w:tcBorders>
            <w:shd w:val="clear" w:color="auto" w:fill="auto"/>
            <w:noWrap/>
            <w:vAlign w:val="bottom"/>
            <w:hideMark/>
          </w:tcPr>
          <w:p w14:paraId="569ABE73" w14:textId="50B01E80" w:rsidR="00250876" w:rsidRPr="00250876" w:rsidDel="00BA3DC5" w:rsidRDefault="00250876" w:rsidP="000E3A11">
            <w:pPr>
              <w:contextualSpacing/>
              <w:jc w:val="right"/>
              <w:rPr>
                <w:del w:id="2798" w:author="David Modjeska" w:date="2016-04-25T21:50:00Z"/>
                <w:rFonts w:eastAsia="Times New Roman"/>
                <w:sz w:val="16"/>
                <w:szCs w:val="16"/>
              </w:rPr>
            </w:pPr>
            <w:del w:id="2799" w:author="David Modjeska" w:date="2016-04-25T21:50:00Z">
              <w:r w:rsidRPr="00250876" w:rsidDel="00BA3DC5">
                <w:rPr>
                  <w:rFonts w:eastAsia="Times New Roman"/>
                  <w:sz w:val="16"/>
                  <w:szCs w:val="16"/>
                </w:rPr>
                <w:delText>117.68</w:delText>
              </w:r>
            </w:del>
          </w:p>
        </w:tc>
        <w:tc>
          <w:tcPr>
            <w:tcW w:w="1294" w:type="dxa"/>
            <w:tcBorders>
              <w:top w:val="nil"/>
              <w:left w:val="nil"/>
              <w:bottom w:val="nil"/>
              <w:right w:val="nil"/>
            </w:tcBorders>
            <w:shd w:val="clear" w:color="auto" w:fill="auto"/>
            <w:noWrap/>
            <w:vAlign w:val="bottom"/>
            <w:hideMark/>
          </w:tcPr>
          <w:p w14:paraId="09891F5E" w14:textId="0F8EFC34" w:rsidR="00250876" w:rsidRPr="00250876" w:rsidDel="00BA3DC5" w:rsidRDefault="00250876" w:rsidP="000E3A11">
            <w:pPr>
              <w:contextualSpacing/>
              <w:jc w:val="right"/>
              <w:rPr>
                <w:del w:id="2800" w:author="David Modjeska" w:date="2016-04-25T21:50:00Z"/>
                <w:rFonts w:eastAsia="Times New Roman"/>
                <w:sz w:val="16"/>
                <w:szCs w:val="16"/>
              </w:rPr>
            </w:pPr>
            <w:del w:id="2801" w:author="David Modjeska" w:date="2016-04-25T21:50:00Z">
              <w:r w:rsidRPr="00250876" w:rsidDel="00BA3DC5">
                <w:rPr>
                  <w:rFonts w:eastAsia="Times New Roman"/>
                  <w:sz w:val="16"/>
                  <w:szCs w:val="16"/>
                </w:rPr>
                <w:delText>7.579</w:delText>
              </w:r>
            </w:del>
          </w:p>
        </w:tc>
        <w:tc>
          <w:tcPr>
            <w:tcW w:w="1314" w:type="dxa"/>
            <w:tcBorders>
              <w:top w:val="nil"/>
              <w:left w:val="nil"/>
              <w:bottom w:val="nil"/>
              <w:right w:val="nil"/>
            </w:tcBorders>
            <w:shd w:val="clear" w:color="auto" w:fill="auto"/>
            <w:noWrap/>
            <w:vAlign w:val="bottom"/>
            <w:hideMark/>
          </w:tcPr>
          <w:p w14:paraId="6C85079A" w14:textId="7B6E1959" w:rsidR="00250876" w:rsidRPr="00250876" w:rsidDel="00BA3DC5" w:rsidRDefault="00250876" w:rsidP="000E3A11">
            <w:pPr>
              <w:contextualSpacing/>
              <w:jc w:val="right"/>
              <w:rPr>
                <w:del w:id="2802" w:author="David Modjeska" w:date="2016-04-25T21:50:00Z"/>
                <w:rFonts w:eastAsia="Times New Roman"/>
                <w:sz w:val="16"/>
                <w:szCs w:val="16"/>
              </w:rPr>
            </w:pPr>
            <w:del w:id="2803" w:author="David Modjeska" w:date="2016-04-25T21:50:00Z">
              <w:r w:rsidRPr="00250876" w:rsidDel="00BA3DC5">
                <w:rPr>
                  <w:rFonts w:eastAsia="Times New Roman"/>
                  <w:sz w:val="16"/>
                  <w:szCs w:val="16"/>
                </w:rPr>
                <w:delText>1.2776</w:delText>
              </w:r>
            </w:del>
          </w:p>
        </w:tc>
        <w:tc>
          <w:tcPr>
            <w:tcW w:w="1520" w:type="dxa"/>
            <w:tcBorders>
              <w:top w:val="nil"/>
              <w:left w:val="nil"/>
              <w:bottom w:val="nil"/>
              <w:right w:val="nil"/>
            </w:tcBorders>
            <w:shd w:val="clear" w:color="auto" w:fill="auto"/>
            <w:noWrap/>
            <w:vAlign w:val="bottom"/>
            <w:hideMark/>
          </w:tcPr>
          <w:p w14:paraId="46819076" w14:textId="49CF6FF4" w:rsidR="00250876" w:rsidRPr="00250876" w:rsidDel="00BA3DC5" w:rsidRDefault="00250876" w:rsidP="000E3A11">
            <w:pPr>
              <w:contextualSpacing/>
              <w:jc w:val="right"/>
              <w:rPr>
                <w:del w:id="2804" w:author="David Modjeska" w:date="2016-04-25T21:50:00Z"/>
                <w:rFonts w:eastAsia="Times New Roman"/>
                <w:sz w:val="16"/>
                <w:szCs w:val="16"/>
              </w:rPr>
            </w:pPr>
            <w:del w:id="2805" w:author="David Modjeska" w:date="2016-04-25T21:50:00Z">
              <w:r w:rsidRPr="00250876" w:rsidDel="00BA3DC5">
                <w:rPr>
                  <w:rFonts w:eastAsia="Times New Roman"/>
                  <w:sz w:val="16"/>
                  <w:szCs w:val="16"/>
                </w:rPr>
                <w:delText>2.775929688</w:delText>
              </w:r>
            </w:del>
          </w:p>
        </w:tc>
        <w:tc>
          <w:tcPr>
            <w:tcW w:w="1294" w:type="dxa"/>
            <w:tcBorders>
              <w:top w:val="nil"/>
              <w:left w:val="nil"/>
              <w:bottom w:val="nil"/>
              <w:right w:val="nil"/>
            </w:tcBorders>
            <w:shd w:val="clear" w:color="auto" w:fill="auto"/>
            <w:noWrap/>
            <w:vAlign w:val="bottom"/>
            <w:hideMark/>
          </w:tcPr>
          <w:p w14:paraId="738FDFE6" w14:textId="3606D0F6" w:rsidR="00250876" w:rsidRPr="00250876" w:rsidDel="00BA3DC5" w:rsidRDefault="00250876" w:rsidP="000E3A11">
            <w:pPr>
              <w:contextualSpacing/>
              <w:jc w:val="right"/>
              <w:rPr>
                <w:del w:id="2806" w:author="David Modjeska" w:date="2016-04-25T21:50:00Z"/>
                <w:rFonts w:eastAsia="Times New Roman"/>
                <w:sz w:val="16"/>
                <w:szCs w:val="16"/>
              </w:rPr>
            </w:pPr>
            <w:del w:id="2807" w:author="David Modjeska" w:date="2016-04-25T21:50:00Z">
              <w:r w:rsidRPr="00250876" w:rsidDel="00BA3DC5">
                <w:rPr>
                  <w:rFonts w:eastAsia="Times New Roman"/>
                  <w:sz w:val="16"/>
                  <w:szCs w:val="16"/>
                </w:rPr>
                <w:delText>73.15</w:delText>
              </w:r>
            </w:del>
          </w:p>
        </w:tc>
      </w:tr>
      <w:tr w:rsidR="001E6289" w:rsidRPr="00250876" w:rsidDel="00BA3DC5" w14:paraId="4F3CDDA9" w14:textId="77777777" w:rsidTr="000E3A11">
        <w:trPr>
          <w:del w:id="2808" w:author="David Modjeska" w:date="2016-04-25T21:50:00Z"/>
        </w:trPr>
        <w:tc>
          <w:tcPr>
            <w:tcW w:w="1331" w:type="dxa"/>
            <w:tcBorders>
              <w:top w:val="nil"/>
              <w:left w:val="nil"/>
              <w:bottom w:val="nil"/>
              <w:right w:val="nil"/>
            </w:tcBorders>
            <w:shd w:val="clear" w:color="auto" w:fill="auto"/>
            <w:noWrap/>
            <w:vAlign w:val="bottom"/>
            <w:hideMark/>
          </w:tcPr>
          <w:p w14:paraId="573609A4" w14:textId="004BAD06" w:rsidR="00250876" w:rsidRPr="00250876" w:rsidDel="00BA3DC5" w:rsidRDefault="00250876" w:rsidP="000E3A11">
            <w:pPr>
              <w:contextualSpacing/>
              <w:jc w:val="right"/>
              <w:rPr>
                <w:del w:id="2809" w:author="David Modjeska" w:date="2016-04-25T21:50:00Z"/>
                <w:rFonts w:eastAsia="Times New Roman"/>
                <w:sz w:val="16"/>
                <w:szCs w:val="16"/>
              </w:rPr>
            </w:pPr>
            <w:del w:id="2810" w:author="David Modjeska" w:date="2016-04-25T21:50:00Z">
              <w:r w:rsidRPr="00250876" w:rsidDel="00BA3DC5">
                <w:rPr>
                  <w:rFonts w:eastAsia="Times New Roman"/>
                  <w:sz w:val="16"/>
                  <w:szCs w:val="16"/>
                </w:rPr>
                <w:delText>1.2274</w:delText>
              </w:r>
            </w:del>
          </w:p>
        </w:tc>
        <w:tc>
          <w:tcPr>
            <w:tcW w:w="1334" w:type="dxa"/>
            <w:tcBorders>
              <w:top w:val="nil"/>
              <w:left w:val="nil"/>
              <w:bottom w:val="nil"/>
              <w:right w:val="nil"/>
            </w:tcBorders>
            <w:shd w:val="clear" w:color="auto" w:fill="auto"/>
            <w:noWrap/>
            <w:vAlign w:val="bottom"/>
            <w:hideMark/>
          </w:tcPr>
          <w:p w14:paraId="4F1CB26B" w14:textId="72397BB8" w:rsidR="00250876" w:rsidRPr="00250876" w:rsidDel="00BA3DC5" w:rsidRDefault="00250876" w:rsidP="000E3A11">
            <w:pPr>
              <w:contextualSpacing/>
              <w:jc w:val="right"/>
              <w:rPr>
                <w:del w:id="2811" w:author="David Modjeska" w:date="2016-04-25T21:50:00Z"/>
                <w:rFonts w:eastAsia="Times New Roman"/>
                <w:sz w:val="16"/>
                <w:szCs w:val="16"/>
              </w:rPr>
            </w:pPr>
            <w:del w:id="2812" w:author="David Modjeska" w:date="2016-04-25T21:50:00Z">
              <w:r w:rsidRPr="00250876" w:rsidDel="00BA3DC5">
                <w:rPr>
                  <w:rFonts w:eastAsia="Times New Roman"/>
                  <w:sz w:val="16"/>
                  <w:szCs w:val="16"/>
                </w:rPr>
                <w:delText>1.7762</w:delText>
              </w:r>
            </w:del>
          </w:p>
        </w:tc>
        <w:tc>
          <w:tcPr>
            <w:tcW w:w="1273" w:type="dxa"/>
            <w:tcBorders>
              <w:top w:val="nil"/>
              <w:left w:val="nil"/>
              <w:bottom w:val="nil"/>
              <w:right w:val="nil"/>
            </w:tcBorders>
            <w:shd w:val="clear" w:color="auto" w:fill="auto"/>
            <w:noWrap/>
            <w:vAlign w:val="bottom"/>
            <w:hideMark/>
          </w:tcPr>
          <w:p w14:paraId="1AF5848C" w14:textId="224C390F" w:rsidR="00250876" w:rsidRPr="00250876" w:rsidDel="00BA3DC5" w:rsidRDefault="00250876" w:rsidP="000E3A11">
            <w:pPr>
              <w:contextualSpacing/>
              <w:jc w:val="right"/>
              <w:rPr>
                <w:del w:id="2813" w:author="David Modjeska" w:date="2016-04-25T21:50:00Z"/>
                <w:rFonts w:eastAsia="Times New Roman"/>
                <w:sz w:val="16"/>
                <w:szCs w:val="16"/>
              </w:rPr>
            </w:pPr>
            <w:del w:id="2814" w:author="David Modjeska" w:date="2016-04-25T21:50:00Z">
              <w:r w:rsidRPr="00250876" w:rsidDel="00BA3DC5">
                <w:rPr>
                  <w:rFonts w:eastAsia="Times New Roman"/>
                  <w:sz w:val="16"/>
                  <w:szCs w:val="16"/>
                </w:rPr>
                <w:delText>117.75</w:delText>
              </w:r>
            </w:del>
          </w:p>
        </w:tc>
        <w:tc>
          <w:tcPr>
            <w:tcW w:w="1294" w:type="dxa"/>
            <w:tcBorders>
              <w:top w:val="nil"/>
              <w:left w:val="nil"/>
              <w:bottom w:val="nil"/>
              <w:right w:val="nil"/>
            </w:tcBorders>
            <w:shd w:val="clear" w:color="auto" w:fill="auto"/>
            <w:noWrap/>
            <w:vAlign w:val="bottom"/>
            <w:hideMark/>
          </w:tcPr>
          <w:p w14:paraId="57EAA1E2" w14:textId="6135B603" w:rsidR="00250876" w:rsidRPr="00250876" w:rsidDel="00BA3DC5" w:rsidRDefault="00250876" w:rsidP="000E3A11">
            <w:pPr>
              <w:contextualSpacing/>
              <w:jc w:val="right"/>
              <w:rPr>
                <w:del w:id="2815" w:author="David Modjeska" w:date="2016-04-25T21:50:00Z"/>
                <w:rFonts w:eastAsia="Times New Roman"/>
                <w:sz w:val="16"/>
                <w:szCs w:val="16"/>
              </w:rPr>
            </w:pPr>
            <w:del w:id="2816" w:author="David Modjeska" w:date="2016-04-25T21:50:00Z">
              <w:r w:rsidRPr="00250876" w:rsidDel="00BA3DC5">
                <w:rPr>
                  <w:rFonts w:eastAsia="Times New Roman"/>
                  <w:sz w:val="16"/>
                  <w:szCs w:val="16"/>
                </w:rPr>
                <w:delText>7.5842</w:delText>
              </w:r>
            </w:del>
          </w:p>
        </w:tc>
        <w:tc>
          <w:tcPr>
            <w:tcW w:w="1314" w:type="dxa"/>
            <w:tcBorders>
              <w:top w:val="nil"/>
              <w:left w:val="nil"/>
              <w:bottom w:val="nil"/>
              <w:right w:val="nil"/>
            </w:tcBorders>
            <w:shd w:val="clear" w:color="auto" w:fill="auto"/>
            <w:noWrap/>
            <w:vAlign w:val="bottom"/>
            <w:hideMark/>
          </w:tcPr>
          <w:p w14:paraId="5F514FB0" w14:textId="64946874" w:rsidR="00250876" w:rsidRPr="00250876" w:rsidDel="00BA3DC5" w:rsidRDefault="00250876" w:rsidP="000E3A11">
            <w:pPr>
              <w:contextualSpacing/>
              <w:jc w:val="right"/>
              <w:rPr>
                <w:del w:id="2817" w:author="David Modjeska" w:date="2016-04-25T21:50:00Z"/>
                <w:rFonts w:eastAsia="Times New Roman"/>
                <w:sz w:val="16"/>
                <w:szCs w:val="16"/>
              </w:rPr>
            </w:pPr>
            <w:del w:id="2818" w:author="David Modjeska" w:date="2016-04-25T21:50:00Z">
              <w:r w:rsidRPr="00250876" w:rsidDel="00BA3DC5">
                <w:rPr>
                  <w:rFonts w:eastAsia="Times New Roman"/>
                  <w:sz w:val="16"/>
                  <w:szCs w:val="16"/>
                </w:rPr>
                <w:delText>1.2759</w:delText>
              </w:r>
            </w:del>
          </w:p>
        </w:tc>
        <w:tc>
          <w:tcPr>
            <w:tcW w:w="1520" w:type="dxa"/>
            <w:tcBorders>
              <w:top w:val="nil"/>
              <w:left w:val="nil"/>
              <w:bottom w:val="nil"/>
              <w:right w:val="nil"/>
            </w:tcBorders>
            <w:shd w:val="clear" w:color="auto" w:fill="auto"/>
            <w:noWrap/>
            <w:vAlign w:val="bottom"/>
            <w:hideMark/>
          </w:tcPr>
          <w:p w14:paraId="4D6B050E" w14:textId="2C782267" w:rsidR="00250876" w:rsidRPr="00250876" w:rsidDel="00BA3DC5" w:rsidRDefault="00250876" w:rsidP="000E3A11">
            <w:pPr>
              <w:contextualSpacing/>
              <w:jc w:val="right"/>
              <w:rPr>
                <w:del w:id="2819" w:author="David Modjeska" w:date="2016-04-25T21:50:00Z"/>
                <w:rFonts w:eastAsia="Times New Roman"/>
                <w:sz w:val="16"/>
                <w:szCs w:val="16"/>
              </w:rPr>
            </w:pPr>
            <w:del w:id="2820" w:author="David Modjeska" w:date="2016-04-25T21:50:00Z">
              <w:r w:rsidRPr="00250876" w:rsidDel="00BA3DC5">
                <w:rPr>
                  <w:rFonts w:eastAsia="Times New Roman"/>
                  <w:sz w:val="16"/>
                  <w:szCs w:val="16"/>
                </w:rPr>
                <w:delText>2.778064904</w:delText>
              </w:r>
            </w:del>
          </w:p>
        </w:tc>
        <w:tc>
          <w:tcPr>
            <w:tcW w:w="1294" w:type="dxa"/>
            <w:tcBorders>
              <w:top w:val="nil"/>
              <w:left w:val="nil"/>
              <w:bottom w:val="nil"/>
              <w:right w:val="nil"/>
            </w:tcBorders>
            <w:shd w:val="clear" w:color="auto" w:fill="auto"/>
            <w:noWrap/>
            <w:vAlign w:val="bottom"/>
            <w:hideMark/>
          </w:tcPr>
          <w:p w14:paraId="1DADB611" w14:textId="17CC915A" w:rsidR="00250876" w:rsidRPr="00250876" w:rsidDel="00BA3DC5" w:rsidRDefault="00250876" w:rsidP="000E3A11">
            <w:pPr>
              <w:contextualSpacing/>
              <w:jc w:val="right"/>
              <w:rPr>
                <w:del w:id="2821" w:author="David Modjeska" w:date="2016-04-25T21:50:00Z"/>
                <w:rFonts w:eastAsia="Times New Roman"/>
                <w:sz w:val="16"/>
                <w:szCs w:val="16"/>
              </w:rPr>
            </w:pPr>
            <w:del w:id="2822" w:author="David Modjeska" w:date="2016-04-25T21:50:00Z">
              <w:r w:rsidRPr="00250876" w:rsidDel="00BA3DC5">
                <w:rPr>
                  <w:rFonts w:eastAsia="Times New Roman"/>
                  <w:sz w:val="16"/>
                  <w:szCs w:val="16"/>
                </w:rPr>
                <w:delText>73.77</w:delText>
              </w:r>
            </w:del>
          </w:p>
        </w:tc>
      </w:tr>
    </w:tbl>
    <w:p w14:paraId="4ED8E13C" w14:textId="3E8999D3" w:rsidR="00250876" w:rsidRPr="00395613" w:rsidDel="00BA3DC5" w:rsidRDefault="00250876" w:rsidP="000E3A11">
      <w:pPr>
        <w:contextualSpacing/>
        <w:rPr>
          <w:del w:id="2823" w:author="David Modjeska" w:date="2016-04-25T21:50:00Z"/>
          <w:sz w:val="16"/>
          <w:szCs w:val="16"/>
        </w:rPr>
      </w:pPr>
    </w:p>
    <w:tbl>
      <w:tblPr>
        <w:tblW w:w="9360" w:type="dxa"/>
        <w:tblInd w:w="108" w:type="dxa"/>
        <w:tblLook w:val="04A0" w:firstRow="1" w:lastRow="0" w:firstColumn="1" w:lastColumn="0" w:noHBand="0" w:noVBand="1"/>
      </w:tblPr>
      <w:tblGrid>
        <w:gridCol w:w="1282"/>
        <w:gridCol w:w="1251"/>
        <w:gridCol w:w="1251"/>
        <w:gridCol w:w="1323"/>
        <w:gridCol w:w="1459"/>
        <w:gridCol w:w="1572"/>
        <w:gridCol w:w="1330"/>
      </w:tblGrid>
      <w:tr w:rsidR="003C4C1E" w:rsidRPr="00250876" w:rsidDel="00BA3DC5" w14:paraId="1480673B" w14:textId="77777777" w:rsidTr="000E3A11">
        <w:trPr>
          <w:del w:id="2824" w:author="David Modjeska" w:date="2016-04-25T21:50:00Z"/>
        </w:trPr>
        <w:tc>
          <w:tcPr>
            <w:tcW w:w="1240" w:type="dxa"/>
            <w:tcBorders>
              <w:top w:val="nil"/>
              <w:left w:val="nil"/>
              <w:bottom w:val="nil"/>
              <w:right w:val="nil"/>
            </w:tcBorders>
            <w:shd w:val="clear" w:color="auto" w:fill="auto"/>
            <w:noWrap/>
            <w:vAlign w:val="bottom"/>
            <w:hideMark/>
          </w:tcPr>
          <w:p w14:paraId="088B9DB0" w14:textId="3FDF1B6E" w:rsidR="00250876" w:rsidRPr="00250876" w:rsidDel="00BA3DC5" w:rsidRDefault="00250876" w:rsidP="000E3A11">
            <w:pPr>
              <w:contextualSpacing/>
              <w:rPr>
                <w:del w:id="2825" w:author="David Modjeska" w:date="2016-04-25T21:50:00Z"/>
                <w:rFonts w:eastAsia="Times New Roman"/>
                <w:b/>
                <w:bCs/>
                <w:sz w:val="16"/>
                <w:szCs w:val="16"/>
              </w:rPr>
            </w:pPr>
            <w:del w:id="2826" w:author="David Modjeska" w:date="2016-04-25T21:50:00Z">
              <w:r w:rsidRPr="00250876" w:rsidDel="00BA3DC5">
                <w:rPr>
                  <w:rFonts w:eastAsia="Times New Roman"/>
                  <w:b/>
                  <w:bCs/>
                  <w:sz w:val="16"/>
                  <w:szCs w:val="16"/>
                </w:rPr>
                <w:delText>Oil_Future_High</w:delText>
              </w:r>
            </w:del>
          </w:p>
        </w:tc>
        <w:tc>
          <w:tcPr>
            <w:tcW w:w="1208" w:type="dxa"/>
            <w:tcBorders>
              <w:top w:val="nil"/>
              <w:left w:val="nil"/>
              <w:bottom w:val="nil"/>
              <w:right w:val="nil"/>
            </w:tcBorders>
            <w:shd w:val="clear" w:color="auto" w:fill="auto"/>
            <w:noWrap/>
            <w:vAlign w:val="bottom"/>
            <w:hideMark/>
          </w:tcPr>
          <w:p w14:paraId="6F2D20C2" w14:textId="6D2C1463" w:rsidR="00250876" w:rsidRPr="00250876" w:rsidDel="00BA3DC5" w:rsidRDefault="00250876" w:rsidP="000E3A11">
            <w:pPr>
              <w:contextualSpacing/>
              <w:rPr>
                <w:del w:id="2827" w:author="David Modjeska" w:date="2016-04-25T21:50:00Z"/>
                <w:rFonts w:eastAsia="Times New Roman"/>
                <w:b/>
                <w:bCs/>
                <w:sz w:val="16"/>
                <w:szCs w:val="16"/>
              </w:rPr>
            </w:pPr>
            <w:del w:id="2828" w:author="David Modjeska" w:date="2016-04-25T21:50:00Z">
              <w:r w:rsidRPr="00250876" w:rsidDel="00BA3DC5">
                <w:rPr>
                  <w:rFonts w:eastAsia="Times New Roman"/>
                  <w:b/>
                  <w:bCs/>
                  <w:sz w:val="16"/>
                  <w:szCs w:val="16"/>
                </w:rPr>
                <w:delText>Oil_Future_Low</w:delText>
              </w:r>
            </w:del>
          </w:p>
        </w:tc>
        <w:tc>
          <w:tcPr>
            <w:tcW w:w="1200" w:type="dxa"/>
            <w:tcBorders>
              <w:top w:val="nil"/>
              <w:left w:val="nil"/>
              <w:bottom w:val="nil"/>
              <w:right w:val="nil"/>
            </w:tcBorders>
            <w:shd w:val="clear" w:color="auto" w:fill="auto"/>
            <w:noWrap/>
            <w:vAlign w:val="bottom"/>
            <w:hideMark/>
          </w:tcPr>
          <w:p w14:paraId="314E98AE" w14:textId="445F34DA" w:rsidR="00250876" w:rsidRPr="00250876" w:rsidDel="00BA3DC5" w:rsidRDefault="00250876" w:rsidP="000E3A11">
            <w:pPr>
              <w:contextualSpacing/>
              <w:rPr>
                <w:del w:id="2829" w:author="David Modjeska" w:date="2016-04-25T21:50:00Z"/>
                <w:rFonts w:eastAsia="Times New Roman"/>
                <w:b/>
                <w:bCs/>
                <w:sz w:val="16"/>
                <w:szCs w:val="16"/>
              </w:rPr>
            </w:pPr>
            <w:del w:id="2830" w:author="David Modjeska" w:date="2016-04-25T21:50:00Z">
              <w:r w:rsidRPr="00250876" w:rsidDel="00BA3DC5">
                <w:rPr>
                  <w:rFonts w:eastAsia="Times New Roman"/>
                  <w:b/>
                  <w:bCs/>
                  <w:sz w:val="16"/>
                  <w:szCs w:val="16"/>
                </w:rPr>
                <w:delText>Oil_Future_Last</w:delText>
              </w:r>
            </w:del>
          </w:p>
        </w:tc>
        <w:tc>
          <w:tcPr>
            <w:tcW w:w="1335" w:type="dxa"/>
            <w:tcBorders>
              <w:top w:val="nil"/>
              <w:left w:val="nil"/>
              <w:bottom w:val="nil"/>
              <w:right w:val="nil"/>
            </w:tcBorders>
            <w:shd w:val="clear" w:color="auto" w:fill="auto"/>
            <w:noWrap/>
            <w:vAlign w:val="bottom"/>
            <w:hideMark/>
          </w:tcPr>
          <w:p w14:paraId="2F441BC3" w14:textId="137B5F12" w:rsidR="00250876" w:rsidRPr="00250876" w:rsidDel="00BA3DC5" w:rsidRDefault="00250876" w:rsidP="000E3A11">
            <w:pPr>
              <w:contextualSpacing/>
              <w:rPr>
                <w:del w:id="2831" w:author="David Modjeska" w:date="2016-04-25T21:50:00Z"/>
                <w:rFonts w:eastAsia="Times New Roman"/>
                <w:b/>
                <w:bCs/>
                <w:sz w:val="16"/>
                <w:szCs w:val="16"/>
              </w:rPr>
            </w:pPr>
            <w:del w:id="2832" w:author="David Modjeska" w:date="2016-04-25T21:50:00Z">
              <w:r w:rsidRPr="00250876" w:rsidDel="00BA3DC5">
                <w:rPr>
                  <w:rFonts w:eastAsia="Times New Roman"/>
                  <w:b/>
                  <w:bCs/>
                  <w:sz w:val="16"/>
                  <w:szCs w:val="16"/>
                </w:rPr>
                <w:delText>Oil_Future_Settle</w:delText>
              </w:r>
            </w:del>
          </w:p>
        </w:tc>
        <w:tc>
          <w:tcPr>
            <w:tcW w:w="1479" w:type="dxa"/>
            <w:tcBorders>
              <w:top w:val="nil"/>
              <w:left w:val="nil"/>
              <w:bottom w:val="nil"/>
              <w:right w:val="nil"/>
            </w:tcBorders>
            <w:shd w:val="clear" w:color="auto" w:fill="auto"/>
            <w:noWrap/>
            <w:vAlign w:val="bottom"/>
            <w:hideMark/>
          </w:tcPr>
          <w:p w14:paraId="62E9C56E" w14:textId="7EFB0123" w:rsidR="00250876" w:rsidRPr="00250876" w:rsidDel="00BA3DC5" w:rsidRDefault="00250876" w:rsidP="000E3A11">
            <w:pPr>
              <w:contextualSpacing/>
              <w:rPr>
                <w:del w:id="2833" w:author="David Modjeska" w:date="2016-04-25T21:50:00Z"/>
                <w:rFonts w:eastAsia="Times New Roman"/>
                <w:b/>
                <w:bCs/>
                <w:sz w:val="16"/>
                <w:szCs w:val="16"/>
              </w:rPr>
            </w:pPr>
            <w:del w:id="2834" w:author="David Modjeska" w:date="2016-04-25T21:50:00Z">
              <w:r w:rsidRPr="00250876" w:rsidDel="00BA3DC5">
                <w:rPr>
                  <w:rFonts w:eastAsia="Times New Roman"/>
                  <w:b/>
                  <w:bCs/>
                  <w:sz w:val="16"/>
                  <w:szCs w:val="16"/>
                </w:rPr>
                <w:delText>Oil_Future_Volume</w:delText>
              </w:r>
            </w:del>
          </w:p>
        </w:tc>
        <w:tc>
          <w:tcPr>
            <w:tcW w:w="1599" w:type="dxa"/>
            <w:tcBorders>
              <w:top w:val="nil"/>
              <w:left w:val="nil"/>
              <w:bottom w:val="nil"/>
              <w:right w:val="nil"/>
            </w:tcBorders>
            <w:shd w:val="clear" w:color="auto" w:fill="auto"/>
            <w:noWrap/>
            <w:vAlign w:val="bottom"/>
            <w:hideMark/>
          </w:tcPr>
          <w:p w14:paraId="3D47F2A4" w14:textId="7E67A67B" w:rsidR="00250876" w:rsidRPr="00250876" w:rsidDel="00BA3DC5" w:rsidRDefault="00250876" w:rsidP="000E3A11">
            <w:pPr>
              <w:contextualSpacing/>
              <w:rPr>
                <w:del w:id="2835" w:author="David Modjeska" w:date="2016-04-25T21:50:00Z"/>
                <w:rFonts w:eastAsia="Times New Roman"/>
                <w:b/>
                <w:bCs/>
                <w:sz w:val="16"/>
                <w:szCs w:val="16"/>
              </w:rPr>
            </w:pPr>
            <w:del w:id="2836" w:author="David Modjeska" w:date="2016-04-25T21:50:00Z">
              <w:r w:rsidRPr="00250876" w:rsidDel="00BA3DC5">
                <w:rPr>
                  <w:rFonts w:eastAsia="Times New Roman"/>
                  <w:b/>
                  <w:bCs/>
                  <w:sz w:val="16"/>
                  <w:szCs w:val="16"/>
                </w:rPr>
                <w:delText>Oil_Future_Open_Int</w:delText>
              </w:r>
            </w:del>
          </w:p>
        </w:tc>
        <w:tc>
          <w:tcPr>
            <w:tcW w:w="1299" w:type="dxa"/>
            <w:tcBorders>
              <w:top w:val="nil"/>
              <w:left w:val="nil"/>
              <w:bottom w:val="nil"/>
              <w:right w:val="nil"/>
            </w:tcBorders>
            <w:shd w:val="clear" w:color="auto" w:fill="auto"/>
            <w:noWrap/>
            <w:vAlign w:val="bottom"/>
            <w:hideMark/>
          </w:tcPr>
          <w:p w14:paraId="0C3443B7" w14:textId="696AA5CE" w:rsidR="00250876" w:rsidRPr="00250876" w:rsidDel="00BA3DC5" w:rsidRDefault="00250876" w:rsidP="000E3A11">
            <w:pPr>
              <w:contextualSpacing/>
              <w:rPr>
                <w:del w:id="2837" w:author="David Modjeska" w:date="2016-04-25T21:50:00Z"/>
                <w:rFonts w:eastAsia="Times New Roman"/>
                <w:b/>
                <w:bCs/>
                <w:sz w:val="16"/>
                <w:szCs w:val="16"/>
              </w:rPr>
            </w:pPr>
            <w:del w:id="2838" w:author="David Modjeska" w:date="2016-04-25T21:50:00Z">
              <w:r w:rsidRPr="00250876" w:rsidDel="00BA3DC5">
                <w:rPr>
                  <w:rFonts w:eastAsia="Times New Roman"/>
                  <w:b/>
                  <w:bCs/>
                  <w:sz w:val="16"/>
                  <w:szCs w:val="16"/>
                </w:rPr>
                <w:delText>PriceDeflator_CA</w:delText>
              </w:r>
            </w:del>
          </w:p>
        </w:tc>
      </w:tr>
      <w:tr w:rsidR="003C4C1E" w:rsidRPr="00250876" w:rsidDel="00BA3DC5" w14:paraId="1D0511B6" w14:textId="77777777" w:rsidTr="000E3A11">
        <w:trPr>
          <w:del w:id="2839" w:author="David Modjeska" w:date="2016-04-25T21:50:00Z"/>
        </w:trPr>
        <w:tc>
          <w:tcPr>
            <w:tcW w:w="1240" w:type="dxa"/>
            <w:tcBorders>
              <w:top w:val="nil"/>
              <w:left w:val="nil"/>
              <w:bottom w:val="nil"/>
              <w:right w:val="nil"/>
            </w:tcBorders>
            <w:shd w:val="clear" w:color="auto" w:fill="auto"/>
            <w:noWrap/>
            <w:vAlign w:val="bottom"/>
            <w:hideMark/>
          </w:tcPr>
          <w:p w14:paraId="14F565A5" w14:textId="17BEEBA7" w:rsidR="00250876" w:rsidRPr="00250876" w:rsidDel="00BA3DC5" w:rsidRDefault="00250876" w:rsidP="000E3A11">
            <w:pPr>
              <w:contextualSpacing/>
              <w:jc w:val="right"/>
              <w:rPr>
                <w:del w:id="2840" w:author="David Modjeska" w:date="2016-04-25T21:50:00Z"/>
                <w:rFonts w:eastAsia="Times New Roman"/>
                <w:sz w:val="16"/>
                <w:szCs w:val="16"/>
              </w:rPr>
            </w:pPr>
            <w:del w:id="2841" w:author="David Modjeska" w:date="2016-04-25T21:50:00Z">
              <w:r w:rsidRPr="00250876" w:rsidDel="00BA3DC5">
                <w:rPr>
                  <w:rFonts w:eastAsia="Times New Roman"/>
                  <w:sz w:val="16"/>
                  <w:szCs w:val="16"/>
                </w:rPr>
                <w:delText>72.29</w:delText>
              </w:r>
            </w:del>
          </w:p>
        </w:tc>
        <w:tc>
          <w:tcPr>
            <w:tcW w:w="1208" w:type="dxa"/>
            <w:tcBorders>
              <w:top w:val="nil"/>
              <w:left w:val="nil"/>
              <w:bottom w:val="nil"/>
              <w:right w:val="nil"/>
            </w:tcBorders>
            <w:shd w:val="clear" w:color="auto" w:fill="auto"/>
            <w:noWrap/>
            <w:vAlign w:val="bottom"/>
            <w:hideMark/>
          </w:tcPr>
          <w:p w14:paraId="2549235D" w14:textId="12632F7A" w:rsidR="00250876" w:rsidRPr="00250876" w:rsidDel="00BA3DC5" w:rsidRDefault="00250876" w:rsidP="000E3A11">
            <w:pPr>
              <w:contextualSpacing/>
              <w:jc w:val="right"/>
              <w:rPr>
                <w:del w:id="2842" w:author="David Modjeska" w:date="2016-04-25T21:50:00Z"/>
                <w:rFonts w:eastAsia="Times New Roman"/>
                <w:sz w:val="16"/>
                <w:szCs w:val="16"/>
              </w:rPr>
            </w:pPr>
            <w:del w:id="2843" w:author="David Modjeska" w:date="2016-04-25T21:50:00Z">
              <w:r w:rsidRPr="00250876" w:rsidDel="00BA3DC5">
                <w:rPr>
                  <w:rFonts w:eastAsia="Times New Roman"/>
                  <w:sz w:val="16"/>
                  <w:szCs w:val="16"/>
                </w:rPr>
                <w:delText>71.15</w:delText>
              </w:r>
            </w:del>
          </w:p>
        </w:tc>
        <w:tc>
          <w:tcPr>
            <w:tcW w:w="1200" w:type="dxa"/>
            <w:tcBorders>
              <w:top w:val="nil"/>
              <w:left w:val="nil"/>
              <w:bottom w:val="nil"/>
              <w:right w:val="nil"/>
            </w:tcBorders>
            <w:shd w:val="clear" w:color="auto" w:fill="auto"/>
            <w:noWrap/>
            <w:vAlign w:val="bottom"/>
            <w:hideMark/>
          </w:tcPr>
          <w:p w14:paraId="01DE7803" w14:textId="02210B94" w:rsidR="00250876" w:rsidRPr="00250876" w:rsidDel="00BA3DC5" w:rsidRDefault="00250876" w:rsidP="000E3A11">
            <w:pPr>
              <w:contextualSpacing/>
              <w:jc w:val="right"/>
              <w:rPr>
                <w:del w:id="2844" w:author="David Modjeska" w:date="2016-04-25T21:50:00Z"/>
                <w:rFonts w:eastAsia="Times New Roman"/>
                <w:sz w:val="16"/>
                <w:szCs w:val="16"/>
              </w:rPr>
            </w:pPr>
            <w:del w:id="2845" w:author="David Modjeska" w:date="2016-04-25T21:50:00Z">
              <w:r w:rsidRPr="00250876" w:rsidDel="00BA3DC5">
                <w:rPr>
                  <w:rFonts w:eastAsia="Times New Roman"/>
                  <w:sz w:val="16"/>
                  <w:szCs w:val="16"/>
                </w:rPr>
                <w:delText>72.29</w:delText>
              </w:r>
            </w:del>
          </w:p>
        </w:tc>
        <w:tc>
          <w:tcPr>
            <w:tcW w:w="1335" w:type="dxa"/>
            <w:tcBorders>
              <w:top w:val="nil"/>
              <w:left w:val="nil"/>
              <w:bottom w:val="nil"/>
              <w:right w:val="nil"/>
            </w:tcBorders>
            <w:shd w:val="clear" w:color="auto" w:fill="auto"/>
            <w:noWrap/>
            <w:vAlign w:val="bottom"/>
            <w:hideMark/>
          </w:tcPr>
          <w:p w14:paraId="4EAEBAAB" w14:textId="48C5DF58" w:rsidR="00250876" w:rsidRPr="00250876" w:rsidDel="00BA3DC5" w:rsidRDefault="00250876" w:rsidP="000E3A11">
            <w:pPr>
              <w:contextualSpacing/>
              <w:jc w:val="right"/>
              <w:rPr>
                <w:del w:id="2846" w:author="David Modjeska" w:date="2016-04-25T21:50:00Z"/>
                <w:rFonts w:eastAsia="Times New Roman"/>
                <w:sz w:val="16"/>
                <w:szCs w:val="16"/>
              </w:rPr>
            </w:pPr>
            <w:del w:id="2847" w:author="David Modjeska" w:date="2016-04-25T21:50:00Z">
              <w:r w:rsidRPr="00250876" w:rsidDel="00BA3DC5">
                <w:rPr>
                  <w:rFonts w:eastAsia="Times New Roman"/>
                  <w:sz w:val="16"/>
                  <w:szCs w:val="16"/>
                </w:rPr>
                <w:delText>72.29</w:delText>
              </w:r>
            </w:del>
          </w:p>
        </w:tc>
        <w:tc>
          <w:tcPr>
            <w:tcW w:w="1479" w:type="dxa"/>
            <w:tcBorders>
              <w:top w:val="nil"/>
              <w:left w:val="nil"/>
              <w:bottom w:val="nil"/>
              <w:right w:val="nil"/>
            </w:tcBorders>
            <w:shd w:val="clear" w:color="auto" w:fill="auto"/>
            <w:noWrap/>
            <w:vAlign w:val="bottom"/>
            <w:hideMark/>
          </w:tcPr>
          <w:p w14:paraId="203C1914" w14:textId="6A15FDBF" w:rsidR="00250876" w:rsidRPr="00250876" w:rsidDel="00BA3DC5" w:rsidRDefault="00250876" w:rsidP="000E3A11">
            <w:pPr>
              <w:contextualSpacing/>
              <w:jc w:val="right"/>
              <w:rPr>
                <w:del w:id="2848" w:author="David Modjeska" w:date="2016-04-25T21:50:00Z"/>
                <w:rFonts w:eastAsia="Times New Roman"/>
                <w:sz w:val="16"/>
                <w:szCs w:val="16"/>
              </w:rPr>
            </w:pPr>
            <w:del w:id="2849" w:author="David Modjeska" w:date="2016-04-25T21:50:00Z">
              <w:r w:rsidRPr="00250876" w:rsidDel="00BA3DC5">
                <w:rPr>
                  <w:rFonts w:eastAsia="Times New Roman"/>
                  <w:sz w:val="16"/>
                  <w:szCs w:val="16"/>
                </w:rPr>
                <w:delText>40</w:delText>
              </w:r>
            </w:del>
          </w:p>
        </w:tc>
        <w:tc>
          <w:tcPr>
            <w:tcW w:w="1599" w:type="dxa"/>
            <w:tcBorders>
              <w:top w:val="nil"/>
              <w:left w:val="nil"/>
              <w:bottom w:val="nil"/>
              <w:right w:val="nil"/>
            </w:tcBorders>
            <w:shd w:val="clear" w:color="auto" w:fill="auto"/>
            <w:noWrap/>
            <w:vAlign w:val="bottom"/>
            <w:hideMark/>
          </w:tcPr>
          <w:p w14:paraId="3C9ACE69" w14:textId="68B483DE" w:rsidR="00250876" w:rsidRPr="00250876" w:rsidDel="00BA3DC5" w:rsidRDefault="00250876" w:rsidP="000E3A11">
            <w:pPr>
              <w:contextualSpacing/>
              <w:jc w:val="right"/>
              <w:rPr>
                <w:del w:id="2850" w:author="David Modjeska" w:date="2016-04-25T21:50:00Z"/>
                <w:rFonts w:eastAsia="Times New Roman"/>
                <w:sz w:val="16"/>
                <w:szCs w:val="16"/>
              </w:rPr>
            </w:pPr>
            <w:del w:id="2851" w:author="David Modjeska" w:date="2016-04-25T21:50:00Z">
              <w:r w:rsidRPr="00250876" w:rsidDel="00BA3DC5">
                <w:rPr>
                  <w:rFonts w:eastAsia="Times New Roman"/>
                  <w:sz w:val="16"/>
                  <w:szCs w:val="16"/>
                </w:rPr>
                <w:delText>6048</w:delText>
              </w:r>
            </w:del>
          </w:p>
        </w:tc>
        <w:tc>
          <w:tcPr>
            <w:tcW w:w="1299" w:type="dxa"/>
            <w:tcBorders>
              <w:top w:val="nil"/>
              <w:left w:val="nil"/>
              <w:bottom w:val="nil"/>
              <w:right w:val="nil"/>
            </w:tcBorders>
            <w:shd w:val="clear" w:color="auto" w:fill="auto"/>
            <w:noWrap/>
            <w:vAlign w:val="bottom"/>
            <w:hideMark/>
          </w:tcPr>
          <w:p w14:paraId="19ED6A30" w14:textId="7033C2AC" w:rsidR="00250876" w:rsidRPr="00250876" w:rsidDel="00BA3DC5" w:rsidRDefault="00250876" w:rsidP="000E3A11">
            <w:pPr>
              <w:contextualSpacing/>
              <w:jc w:val="right"/>
              <w:rPr>
                <w:del w:id="2852" w:author="David Modjeska" w:date="2016-04-25T21:50:00Z"/>
                <w:rFonts w:eastAsia="Times New Roman"/>
                <w:sz w:val="16"/>
                <w:szCs w:val="16"/>
              </w:rPr>
            </w:pPr>
            <w:del w:id="2853" w:author="David Modjeska" w:date="2016-04-25T21:50:00Z">
              <w:r w:rsidRPr="00250876" w:rsidDel="00BA3DC5">
                <w:rPr>
                  <w:rFonts w:eastAsia="Times New Roman"/>
                  <w:sz w:val="16"/>
                  <w:szCs w:val="16"/>
                </w:rPr>
                <w:delText>95.918</w:delText>
              </w:r>
            </w:del>
          </w:p>
        </w:tc>
      </w:tr>
      <w:tr w:rsidR="003C4C1E" w:rsidRPr="00250876" w:rsidDel="00BA3DC5" w14:paraId="66852D56" w14:textId="77777777" w:rsidTr="000E3A11">
        <w:trPr>
          <w:del w:id="2854" w:author="David Modjeska" w:date="2016-04-25T21:50:00Z"/>
        </w:trPr>
        <w:tc>
          <w:tcPr>
            <w:tcW w:w="1240" w:type="dxa"/>
            <w:tcBorders>
              <w:top w:val="nil"/>
              <w:left w:val="nil"/>
              <w:bottom w:val="nil"/>
              <w:right w:val="nil"/>
            </w:tcBorders>
            <w:shd w:val="clear" w:color="auto" w:fill="auto"/>
            <w:noWrap/>
            <w:vAlign w:val="bottom"/>
            <w:hideMark/>
          </w:tcPr>
          <w:p w14:paraId="2061745C" w14:textId="451721ED" w:rsidR="00250876" w:rsidRPr="00250876" w:rsidDel="00BA3DC5" w:rsidRDefault="00250876" w:rsidP="000E3A11">
            <w:pPr>
              <w:contextualSpacing/>
              <w:jc w:val="right"/>
              <w:rPr>
                <w:del w:id="2855" w:author="David Modjeska" w:date="2016-04-25T21:50:00Z"/>
                <w:rFonts w:eastAsia="Times New Roman"/>
                <w:sz w:val="16"/>
                <w:szCs w:val="16"/>
              </w:rPr>
            </w:pPr>
            <w:del w:id="2856" w:author="David Modjeska" w:date="2016-04-25T21:50:00Z">
              <w:r w:rsidRPr="00250876" w:rsidDel="00BA3DC5">
                <w:rPr>
                  <w:rFonts w:eastAsia="Times New Roman"/>
                  <w:sz w:val="16"/>
                  <w:szCs w:val="16"/>
                </w:rPr>
                <w:delText>72.29</w:delText>
              </w:r>
            </w:del>
          </w:p>
        </w:tc>
        <w:tc>
          <w:tcPr>
            <w:tcW w:w="1208" w:type="dxa"/>
            <w:tcBorders>
              <w:top w:val="nil"/>
              <w:left w:val="nil"/>
              <w:bottom w:val="nil"/>
              <w:right w:val="nil"/>
            </w:tcBorders>
            <w:shd w:val="clear" w:color="auto" w:fill="auto"/>
            <w:noWrap/>
            <w:vAlign w:val="bottom"/>
            <w:hideMark/>
          </w:tcPr>
          <w:p w14:paraId="55B9B2A8" w14:textId="237D5279" w:rsidR="00250876" w:rsidRPr="00250876" w:rsidDel="00BA3DC5" w:rsidRDefault="00250876" w:rsidP="000E3A11">
            <w:pPr>
              <w:contextualSpacing/>
              <w:jc w:val="right"/>
              <w:rPr>
                <w:del w:id="2857" w:author="David Modjeska" w:date="2016-04-25T21:50:00Z"/>
                <w:rFonts w:eastAsia="Times New Roman"/>
                <w:sz w:val="16"/>
                <w:szCs w:val="16"/>
              </w:rPr>
            </w:pPr>
            <w:del w:id="2858" w:author="David Modjeska" w:date="2016-04-25T21:50:00Z">
              <w:r w:rsidRPr="00250876" w:rsidDel="00BA3DC5">
                <w:rPr>
                  <w:rFonts w:eastAsia="Times New Roman"/>
                  <w:sz w:val="16"/>
                  <w:szCs w:val="16"/>
                </w:rPr>
                <w:delText>71.15</w:delText>
              </w:r>
            </w:del>
          </w:p>
        </w:tc>
        <w:tc>
          <w:tcPr>
            <w:tcW w:w="1200" w:type="dxa"/>
            <w:tcBorders>
              <w:top w:val="nil"/>
              <w:left w:val="nil"/>
              <w:bottom w:val="nil"/>
              <w:right w:val="nil"/>
            </w:tcBorders>
            <w:shd w:val="clear" w:color="auto" w:fill="auto"/>
            <w:noWrap/>
            <w:vAlign w:val="bottom"/>
            <w:hideMark/>
          </w:tcPr>
          <w:p w14:paraId="5007AA93" w14:textId="19D1A97A" w:rsidR="00250876" w:rsidRPr="00250876" w:rsidDel="00BA3DC5" w:rsidRDefault="00250876" w:rsidP="000E3A11">
            <w:pPr>
              <w:contextualSpacing/>
              <w:jc w:val="right"/>
              <w:rPr>
                <w:del w:id="2859" w:author="David Modjeska" w:date="2016-04-25T21:50:00Z"/>
                <w:rFonts w:eastAsia="Times New Roman"/>
                <w:sz w:val="16"/>
                <w:szCs w:val="16"/>
              </w:rPr>
            </w:pPr>
            <w:del w:id="2860" w:author="David Modjeska" w:date="2016-04-25T21:50:00Z">
              <w:r w:rsidRPr="00250876" w:rsidDel="00BA3DC5">
                <w:rPr>
                  <w:rFonts w:eastAsia="Times New Roman"/>
                  <w:sz w:val="16"/>
                  <w:szCs w:val="16"/>
                </w:rPr>
                <w:delText>72.29</w:delText>
              </w:r>
            </w:del>
          </w:p>
        </w:tc>
        <w:tc>
          <w:tcPr>
            <w:tcW w:w="1335" w:type="dxa"/>
            <w:tcBorders>
              <w:top w:val="nil"/>
              <w:left w:val="nil"/>
              <w:bottom w:val="nil"/>
              <w:right w:val="nil"/>
            </w:tcBorders>
            <w:shd w:val="clear" w:color="auto" w:fill="auto"/>
            <w:noWrap/>
            <w:vAlign w:val="bottom"/>
            <w:hideMark/>
          </w:tcPr>
          <w:p w14:paraId="5127B78C" w14:textId="1B5F65AB" w:rsidR="00250876" w:rsidRPr="00250876" w:rsidDel="00BA3DC5" w:rsidRDefault="00250876" w:rsidP="000E3A11">
            <w:pPr>
              <w:contextualSpacing/>
              <w:jc w:val="right"/>
              <w:rPr>
                <w:del w:id="2861" w:author="David Modjeska" w:date="2016-04-25T21:50:00Z"/>
                <w:rFonts w:eastAsia="Times New Roman"/>
                <w:sz w:val="16"/>
                <w:szCs w:val="16"/>
              </w:rPr>
            </w:pPr>
            <w:del w:id="2862" w:author="David Modjeska" w:date="2016-04-25T21:50:00Z">
              <w:r w:rsidRPr="00250876" w:rsidDel="00BA3DC5">
                <w:rPr>
                  <w:rFonts w:eastAsia="Times New Roman"/>
                  <w:sz w:val="16"/>
                  <w:szCs w:val="16"/>
                </w:rPr>
                <w:delText>72.29</w:delText>
              </w:r>
            </w:del>
          </w:p>
        </w:tc>
        <w:tc>
          <w:tcPr>
            <w:tcW w:w="1479" w:type="dxa"/>
            <w:tcBorders>
              <w:top w:val="nil"/>
              <w:left w:val="nil"/>
              <w:bottom w:val="nil"/>
              <w:right w:val="nil"/>
            </w:tcBorders>
            <w:shd w:val="clear" w:color="auto" w:fill="auto"/>
            <w:noWrap/>
            <w:vAlign w:val="bottom"/>
            <w:hideMark/>
          </w:tcPr>
          <w:p w14:paraId="7BB95025" w14:textId="35CC1B60" w:rsidR="00250876" w:rsidRPr="00250876" w:rsidDel="00BA3DC5" w:rsidRDefault="00250876" w:rsidP="000E3A11">
            <w:pPr>
              <w:contextualSpacing/>
              <w:jc w:val="right"/>
              <w:rPr>
                <w:del w:id="2863" w:author="David Modjeska" w:date="2016-04-25T21:50:00Z"/>
                <w:rFonts w:eastAsia="Times New Roman"/>
                <w:sz w:val="16"/>
                <w:szCs w:val="16"/>
              </w:rPr>
            </w:pPr>
            <w:del w:id="2864" w:author="David Modjeska" w:date="2016-04-25T21:50:00Z">
              <w:r w:rsidRPr="00250876" w:rsidDel="00BA3DC5">
                <w:rPr>
                  <w:rFonts w:eastAsia="Times New Roman"/>
                  <w:sz w:val="16"/>
                  <w:szCs w:val="16"/>
                </w:rPr>
                <w:delText>40</w:delText>
              </w:r>
            </w:del>
          </w:p>
        </w:tc>
        <w:tc>
          <w:tcPr>
            <w:tcW w:w="1599" w:type="dxa"/>
            <w:tcBorders>
              <w:top w:val="nil"/>
              <w:left w:val="nil"/>
              <w:bottom w:val="nil"/>
              <w:right w:val="nil"/>
            </w:tcBorders>
            <w:shd w:val="clear" w:color="auto" w:fill="auto"/>
            <w:noWrap/>
            <w:vAlign w:val="bottom"/>
            <w:hideMark/>
          </w:tcPr>
          <w:p w14:paraId="0F4496ED" w14:textId="72430BF0" w:rsidR="00250876" w:rsidRPr="00250876" w:rsidDel="00BA3DC5" w:rsidRDefault="00250876" w:rsidP="000E3A11">
            <w:pPr>
              <w:contextualSpacing/>
              <w:jc w:val="right"/>
              <w:rPr>
                <w:del w:id="2865" w:author="David Modjeska" w:date="2016-04-25T21:50:00Z"/>
                <w:rFonts w:eastAsia="Times New Roman"/>
                <w:sz w:val="16"/>
                <w:szCs w:val="16"/>
              </w:rPr>
            </w:pPr>
            <w:del w:id="2866" w:author="David Modjeska" w:date="2016-04-25T21:50:00Z">
              <w:r w:rsidRPr="00250876" w:rsidDel="00BA3DC5">
                <w:rPr>
                  <w:rFonts w:eastAsia="Times New Roman"/>
                  <w:sz w:val="16"/>
                  <w:szCs w:val="16"/>
                </w:rPr>
                <w:delText>6048</w:delText>
              </w:r>
            </w:del>
          </w:p>
        </w:tc>
        <w:tc>
          <w:tcPr>
            <w:tcW w:w="1299" w:type="dxa"/>
            <w:tcBorders>
              <w:top w:val="nil"/>
              <w:left w:val="nil"/>
              <w:bottom w:val="nil"/>
              <w:right w:val="nil"/>
            </w:tcBorders>
            <w:shd w:val="clear" w:color="auto" w:fill="auto"/>
            <w:noWrap/>
            <w:vAlign w:val="bottom"/>
            <w:hideMark/>
          </w:tcPr>
          <w:p w14:paraId="555EC2C3" w14:textId="112DDCC4" w:rsidR="00250876" w:rsidRPr="00250876" w:rsidDel="00BA3DC5" w:rsidRDefault="00250876" w:rsidP="000E3A11">
            <w:pPr>
              <w:contextualSpacing/>
              <w:jc w:val="right"/>
              <w:rPr>
                <w:del w:id="2867" w:author="David Modjeska" w:date="2016-04-25T21:50:00Z"/>
                <w:rFonts w:eastAsia="Times New Roman"/>
                <w:sz w:val="16"/>
                <w:szCs w:val="16"/>
              </w:rPr>
            </w:pPr>
            <w:del w:id="2868" w:author="David Modjeska" w:date="2016-04-25T21:50:00Z">
              <w:r w:rsidRPr="00250876" w:rsidDel="00BA3DC5">
                <w:rPr>
                  <w:rFonts w:eastAsia="Times New Roman"/>
                  <w:sz w:val="16"/>
                  <w:szCs w:val="16"/>
                </w:rPr>
                <w:delText>95.918</w:delText>
              </w:r>
            </w:del>
          </w:p>
        </w:tc>
      </w:tr>
      <w:tr w:rsidR="003C4C1E" w:rsidRPr="00250876" w:rsidDel="00BA3DC5" w14:paraId="1E291B41" w14:textId="77777777" w:rsidTr="000E3A11">
        <w:trPr>
          <w:del w:id="2869" w:author="David Modjeska" w:date="2016-04-25T21:50:00Z"/>
        </w:trPr>
        <w:tc>
          <w:tcPr>
            <w:tcW w:w="1240" w:type="dxa"/>
            <w:tcBorders>
              <w:top w:val="nil"/>
              <w:left w:val="nil"/>
              <w:bottom w:val="nil"/>
              <w:right w:val="nil"/>
            </w:tcBorders>
            <w:shd w:val="clear" w:color="auto" w:fill="auto"/>
            <w:noWrap/>
            <w:vAlign w:val="bottom"/>
            <w:hideMark/>
          </w:tcPr>
          <w:p w14:paraId="7154710C" w14:textId="38603EA7" w:rsidR="00250876" w:rsidRPr="00250876" w:rsidDel="00BA3DC5" w:rsidRDefault="00250876" w:rsidP="000E3A11">
            <w:pPr>
              <w:contextualSpacing/>
              <w:jc w:val="right"/>
              <w:rPr>
                <w:del w:id="2870" w:author="David Modjeska" w:date="2016-04-25T21:50:00Z"/>
                <w:rFonts w:eastAsia="Times New Roman"/>
                <w:sz w:val="16"/>
                <w:szCs w:val="16"/>
              </w:rPr>
            </w:pPr>
            <w:del w:id="2871" w:author="David Modjeska" w:date="2016-04-25T21:50:00Z">
              <w:r w:rsidRPr="00250876" w:rsidDel="00BA3DC5">
                <w:rPr>
                  <w:rFonts w:eastAsia="Times New Roman"/>
                  <w:sz w:val="16"/>
                  <w:szCs w:val="16"/>
                </w:rPr>
                <w:delText>72.29</w:delText>
              </w:r>
            </w:del>
          </w:p>
        </w:tc>
        <w:tc>
          <w:tcPr>
            <w:tcW w:w="1208" w:type="dxa"/>
            <w:tcBorders>
              <w:top w:val="nil"/>
              <w:left w:val="nil"/>
              <w:bottom w:val="nil"/>
              <w:right w:val="nil"/>
            </w:tcBorders>
            <w:shd w:val="clear" w:color="auto" w:fill="auto"/>
            <w:noWrap/>
            <w:vAlign w:val="bottom"/>
            <w:hideMark/>
          </w:tcPr>
          <w:p w14:paraId="4F81C328" w14:textId="5F507019" w:rsidR="00250876" w:rsidRPr="00250876" w:rsidDel="00BA3DC5" w:rsidRDefault="00250876" w:rsidP="000E3A11">
            <w:pPr>
              <w:contextualSpacing/>
              <w:jc w:val="right"/>
              <w:rPr>
                <w:del w:id="2872" w:author="David Modjeska" w:date="2016-04-25T21:50:00Z"/>
                <w:rFonts w:eastAsia="Times New Roman"/>
                <w:sz w:val="16"/>
                <w:szCs w:val="16"/>
              </w:rPr>
            </w:pPr>
            <w:del w:id="2873" w:author="David Modjeska" w:date="2016-04-25T21:50:00Z">
              <w:r w:rsidRPr="00250876" w:rsidDel="00BA3DC5">
                <w:rPr>
                  <w:rFonts w:eastAsia="Times New Roman"/>
                  <w:sz w:val="16"/>
                  <w:szCs w:val="16"/>
                </w:rPr>
                <w:delText>71.15</w:delText>
              </w:r>
            </w:del>
          </w:p>
        </w:tc>
        <w:tc>
          <w:tcPr>
            <w:tcW w:w="1200" w:type="dxa"/>
            <w:tcBorders>
              <w:top w:val="nil"/>
              <w:left w:val="nil"/>
              <w:bottom w:val="nil"/>
              <w:right w:val="nil"/>
            </w:tcBorders>
            <w:shd w:val="clear" w:color="auto" w:fill="auto"/>
            <w:noWrap/>
            <w:vAlign w:val="bottom"/>
            <w:hideMark/>
          </w:tcPr>
          <w:p w14:paraId="4028C1A7" w14:textId="2BE94A59" w:rsidR="00250876" w:rsidRPr="00250876" w:rsidDel="00BA3DC5" w:rsidRDefault="00250876" w:rsidP="000E3A11">
            <w:pPr>
              <w:contextualSpacing/>
              <w:jc w:val="right"/>
              <w:rPr>
                <w:del w:id="2874" w:author="David Modjeska" w:date="2016-04-25T21:50:00Z"/>
                <w:rFonts w:eastAsia="Times New Roman"/>
                <w:sz w:val="16"/>
                <w:szCs w:val="16"/>
              </w:rPr>
            </w:pPr>
            <w:del w:id="2875" w:author="David Modjeska" w:date="2016-04-25T21:50:00Z">
              <w:r w:rsidRPr="00250876" w:rsidDel="00BA3DC5">
                <w:rPr>
                  <w:rFonts w:eastAsia="Times New Roman"/>
                  <w:sz w:val="16"/>
                  <w:szCs w:val="16"/>
                </w:rPr>
                <w:delText>72.29</w:delText>
              </w:r>
            </w:del>
          </w:p>
        </w:tc>
        <w:tc>
          <w:tcPr>
            <w:tcW w:w="1335" w:type="dxa"/>
            <w:tcBorders>
              <w:top w:val="nil"/>
              <w:left w:val="nil"/>
              <w:bottom w:val="nil"/>
              <w:right w:val="nil"/>
            </w:tcBorders>
            <w:shd w:val="clear" w:color="auto" w:fill="auto"/>
            <w:noWrap/>
            <w:vAlign w:val="bottom"/>
            <w:hideMark/>
          </w:tcPr>
          <w:p w14:paraId="769A01A0" w14:textId="2FD5F4F3" w:rsidR="00250876" w:rsidRPr="00250876" w:rsidDel="00BA3DC5" w:rsidRDefault="00250876" w:rsidP="000E3A11">
            <w:pPr>
              <w:contextualSpacing/>
              <w:jc w:val="right"/>
              <w:rPr>
                <w:del w:id="2876" w:author="David Modjeska" w:date="2016-04-25T21:50:00Z"/>
                <w:rFonts w:eastAsia="Times New Roman"/>
                <w:sz w:val="16"/>
                <w:szCs w:val="16"/>
              </w:rPr>
            </w:pPr>
            <w:del w:id="2877" w:author="David Modjeska" w:date="2016-04-25T21:50:00Z">
              <w:r w:rsidRPr="00250876" w:rsidDel="00BA3DC5">
                <w:rPr>
                  <w:rFonts w:eastAsia="Times New Roman"/>
                  <w:sz w:val="16"/>
                  <w:szCs w:val="16"/>
                </w:rPr>
                <w:delText>72.29</w:delText>
              </w:r>
            </w:del>
          </w:p>
        </w:tc>
        <w:tc>
          <w:tcPr>
            <w:tcW w:w="1479" w:type="dxa"/>
            <w:tcBorders>
              <w:top w:val="nil"/>
              <w:left w:val="nil"/>
              <w:bottom w:val="nil"/>
              <w:right w:val="nil"/>
            </w:tcBorders>
            <w:shd w:val="clear" w:color="auto" w:fill="auto"/>
            <w:noWrap/>
            <w:vAlign w:val="bottom"/>
            <w:hideMark/>
          </w:tcPr>
          <w:p w14:paraId="0D3D4ECA" w14:textId="3E22E618" w:rsidR="00250876" w:rsidRPr="00250876" w:rsidDel="00BA3DC5" w:rsidRDefault="00250876" w:rsidP="000E3A11">
            <w:pPr>
              <w:contextualSpacing/>
              <w:jc w:val="right"/>
              <w:rPr>
                <w:del w:id="2878" w:author="David Modjeska" w:date="2016-04-25T21:50:00Z"/>
                <w:rFonts w:eastAsia="Times New Roman"/>
                <w:sz w:val="16"/>
                <w:szCs w:val="16"/>
              </w:rPr>
            </w:pPr>
            <w:del w:id="2879" w:author="David Modjeska" w:date="2016-04-25T21:50:00Z">
              <w:r w:rsidRPr="00250876" w:rsidDel="00BA3DC5">
                <w:rPr>
                  <w:rFonts w:eastAsia="Times New Roman"/>
                  <w:sz w:val="16"/>
                  <w:szCs w:val="16"/>
                </w:rPr>
                <w:delText>40</w:delText>
              </w:r>
            </w:del>
          </w:p>
        </w:tc>
        <w:tc>
          <w:tcPr>
            <w:tcW w:w="1599" w:type="dxa"/>
            <w:tcBorders>
              <w:top w:val="nil"/>
              <w:left w:val="nil"/>
              <w:bottom w:val="nil"/>
              <w:right w:val="nil"/>
            </w:tcBorders>
            <w:shd w:val="clear" w:color="auto" w:fill="auto"/>
            <w:noWrap/>
            <w:vAlign w:val="bottom"/>
            <w:hideMark/>
          </w:tcPr>
          <w:p w14:paraId="04045202" w14:textId="5BE1FC10" w:rsidR="00250876" w:rsidRPr="00250876" w:rsidDel="00BA3DC5" w:rsidRDefault="00250876" w:rsidP="000E3A11">
            <w:pPr>
              <w:contextualSpacing/>
              <w:jc w:val="right"/>
              <w:rPr>
                <w:del w:id="2880" w:author="David Modjeska" w:date="2016-04-25T21:50:00Z"/>
                <w:rFonts w:eastAsia="Times New Roman"/>
                <w:sz w:val="16"/>
                <w:szCs w:val="16"/>
              </w:rPr>
            </w:pPr>
            <w:del w:id="2881" w:author="David Modjeska" w:date="2016-04-25T21:50:00Z">
              <w:r w:rsidRPr="00250876" w:rsidDel="00BA3DC5">
                <w:rPr>
                  <w:rFonts w:eastAsia="Times New Roman"/>
                  <w:sz w:val="16"/>
                  <w:szCs w:val="16"/>
                </w:rPr>
                <w:delText>6048</w:delText>
              </w:r>
            </w:del>
          </w:p>
        </w:tc>
        <w:tc>
          <w:tcPr>
            <w:tcW w:w="1299" w:type="dxa"/>
            <w:tcBorders>
              <w:top w:val="nil"/>
              <w:left w:val="nil"/>
              <w:bottom w:val="nil"/>
              <w:right w:val="nil"/>
            </w:tcBorders>
            <w:shd w:val="clear" w:color="auto" w:fill="auto"/>
            <w:noWrap/>
            <w:vAlign w:val="bottom"/>
            <w:hideMark/>
          </w:tcPr>
          <w:p w14:paraId="34CADA2A" w14:textId="078FC762" w:rsidR="00250876" w:rsidRPr="00250876" w:rsidDel="00BA3DC5" w:rsidRDefault="00250876" w:rsidP="000E3A11">
            <w:pPr>
              <w:contextualSpacing/>
              <w:jc w:val="right"/>
              <w:rPr>
                <w:del w:id="2882" w:author="David Modjeska" w:date="2016-04-25T21:50:00Z"/>
                <w:rFonts w:eastAsia="Times New Roman"/>
                <w:sz w:val="16"/>
                <w:szCs w:val="16"/>
              </w:rPr>
            </w:pPr>
            <w:del w:id="2883" w:author="David Modjeska" w:date="2016-04-25T21:50:00Z">
              <w:r w:rsidRPr="00250876" w:rsidDel="00BA3DC5">
                <w:rPr>
                  <w:rFonts w:eastAsia="Times New Roman"/>
                  <w:sz w:val="16"/>
                  <w:szCs w:val="16"/>
                </w:rPr>
                <w:delText>95.918</w:delText>
              </w:r>
            </w:del>
          </w:p>
        </w:tc>
      </w:tr>
      <w:tr w:rsidR="003C4C1E" w:rsidRPr="00250876" w:rsidDel="00BA3DC5" w14:paraId="2A074C61" w14:textId="77777777" w:rsidTr="000E3A11">
        <w:trPr>
          <w:del w:id="2884" w:author="David Modjeska" w:date="2016-04-25T21:50:00Z"/>
        </w:trPr>
        <w:tc>
          <w:tcPr>
            <w:tcW w:w="1240" w:type="dxa"/>
            <w:tcBorders>
              <w:top w:val="nil"/>
              <w:left w:val="nil"/>
              <w:bottom w:val="nil"/>
              <w:right w:val="nil"/>
            </w:tcBorders>
            <w:shd w:val="clear" w:color="auto" w:fill="auto"/>
            <w:noWrap/>
            <w:vAlign w:val="bottom"/>
            <w:hideMark/>
          </w:tcPr>
          <w:p w14:paraId="21B7CE6A" w14:textId="16012A3B" w:rsidR="00250876" w:rsidRPr="00250876" w:rsidDel="00BA3DC5" w:rsidRDefault="00250876" w:rsidP="000E3A11">
            <w:pPr>
              <w:contextualSpacing/>
              <w:jc w:val="right"/>
              <w:rPr>
                <w:del w:id="2885" w:author="David Modjeska" w:date="2016-04-25T21:50:00Z"/>
                <w:rFonts w:eastAsia="Times New Roman"/>
                <w:sz w:val="16"/>
                <w:szCs w:val="16"/>
              </w:rPr>
            </w:pPr>
            <w:del w:id="2886" w:author="David Modjeska" w:date="2016-04-25T21:50:00Z">
              <w:r w:rsidRPr="00250876" w:rsidDel="00BA3DC5">
                <w:rPr>
                  <w:rFonts w:eastAsia="Times New Roman"/>
                  <w:sz w:val="16"/>
                  <w:szCs w:val="16"/>
                </w:rPr>
                <w:delText>73.15</w:delText>
              </w:r>
            </w:del>
          </w:p>
        </w:tc>
        <w:tc>
          <w:tcPr>
            <w:tcW w:w="1208" w:type="dxa"/>
            <w:tcBorders>
              <w:top w:val="nil"/>
              <w:left w:val="nil"/>
              <w:bottom w:val="nil"/>
              <w:right w:val="nil"/>
            </w:tcBorders>
            <w:shd w:val="clear" w:color="auto" w:fill="auto"/>
            <w:noWrap/>
            <w:vAlign w:val="bottom"/>
            <w:hideMark/>
          </w:tcPr>
          <w:p w14:paraId="237689CF" w14:textId="45BDD24E" w:rsidR="00250876" w:rsidRPr="00250876" w:rsidDel="00BA3DC5" w:rsidRDefault="00250876" w:rsidP="000E3A11">
            <w:pPr>
              <w:contextualSpacing/>
              <w:jc w:val="right"/>
              <w:rPr>
                <w:del w:id="2887" w:author="David Modjeska" w:date="2016-04-25T21:50:00Z"/>
                <w:rFonts w:eastAsia="Times New Roman"/>
                <w:sz w:val="16"/>
                <w:szCs w:val="16"/>
              </w:rPr>
            </w:pPr>
            <w:del w:id="2888" w:author="David Modjeska" w:date="2016-04-25T21:50:00Z">
              <w:r w:rsidRPr="00250876" w:rsidDel="00BA3DC5">
                <w:rPr>
                  <w:rFonts w:eastAsia="Times New Roman"/>
                  <w:sz w:val="16"/>
                  <w:szCs w:val="16"/>
                </w:rPr>
                <w:delText>73.15</w:delText>
              </w:r>
            </w:del>
          </w:p>
        </w:tc>
        <w:tc>
          <w:tcPr>
            <w:tcW w:w="1200" w:type="dxa"/>
            <w:tcBorders>
              <w:top w:val="nil"/>
              <w:left w:val="nil"/>
              <w:bottom w:val="nil"/>
              <w:right w:val="nil"/>
            </w:tcBorders>
            <w:shd w:val="clear" w:color="auto" w:fill="auto"/>
            <w:noWrap/>
            <w:vAlign w:val="bottom"/>
            <w:hideMark/>
          </w:tcPr>
          <w:p w14:paraId="159180C0" w14:textId="1E39CF02" w:rsidR="00250876" w:rsidRPr="00250876" w:rsidDel="00BA3DC5" w:rsidRDefault="00250876" w:rsidP="000E3A11">
            <w:pPr>
              <w:contextualSpacing/>
              <w:jc w:val="right"/>
              <w:rPr>
                <w:del w:id="2889" w:author="David Modjeska" w:date="2016-04-25T21:50:00Z"/>
                <w:rFonts w:eastAsia="Times New Roman"/>
                <w:sz w:val="16"/>
                <w:szCs w:val="16"/>
              </w:rPr>
            </w:pPr>
            <w:del w:id="2890" w:author="David Modjeska" w:date="2016-04-25T21:50:00Z">
              <w:r w:rsidRPr="00250876" w:rsidDel="00BA3DC5">
                <w:rPr>
                  <w:rFonts w:eastAsia="Times New Roman"/>
                  <w:sz w:val="16"/>
                  <w:szCs w:val="16"/>
                </w:rPr>
                <w:delText>73.15</w:delText>
              </w:r>
            </w:del>
          </w:p>
        </w:tc>
        <w:tc>
          <w:tcPr>
            <w:tcW w:w="1335" w:type="dxa"/>
            <w:tcBorders>
              <w:top w:val="nil"/>
              <w:left w:val="nil"/>
              <w:bottom w:val="nil"/>
              <w:right w:val="nil"/>
            </w:tcBorders>
            <w:shd w:val="clear" w:color="auto" w:fill="auto"/>
            <w:noWrap/>
            <w:vAlign w:val="bottom"/>
            <w:hideMark/>
          </w:tcPr>
          <w:p w14:paraId="0A050239" w14:textId="2AC73CF2" w:rsidR="00250876" w:rsidRPr="00250876" w:rsidDel="00BA3DC5" w:rsidRDefault="00250876" w:rsidP="000E3A11">
            <w:pPr>
              <w:contextualSpacing/>
              <w:jc w:val="right"/>
              <w:rPr>
                <w:del w:id="2891" w:author="David Modjeska" w:date="2016-04-25T21:50:00Z"/>
                <w:rFonts w:eastAsia="Times New Roman"/>
                <w:sz w:val="16"/>
                <w:szCs w:val="16"/>
              </w:rPr>
            </w:pPr>
            <w:del w:id="2892" w:author="David Modjeska" w:date="2016-04-25T21:50:00Z">
              <w:r w:rsidRPr="00250876" w:rsidDel="00BA3DC5">
                <w:rPr>
                  <w:rFonts w:eastAsia="Times New Roman"/>
                  <w:sz w:val="16"/>
                  <w:szCs w:val="16"/>
                </w:rPr>
                <w:delText>73.15</w:delText>
              </w:r>
            </w:del>
          </w:p>
        </w:tc>
        <w:tc>
          <w:tcPr>
            <w:tcW w:w="1479" w:type="dxa"/>
            <w:tcBorders>
              <w:top w:val="nil"/>
              <w:left w:val="nil"/>
              <w:bottom w:val="nil"/>
              <w:right w:val="nil"/>
            </w:tcBorders>
            <w:shd w:val="clear" w:color="auto" w:fill="auto"/>
            <w:noWrap/>
            <w:vAlign w:val="bottom"/>
            <w:hideMark/>
          </w:tcPr>
          <w:p w14:paraId="7D32E838" w14:textId="3879D2C0" w:rsidR="00250876" w:rsidRPr="00250876" w:rsidDel="00BA3DC5" w:rsidRDefault="00250876" w:rsidP="000E3A11">
            <w:pPr>
              <w:contextualSpacing/>
              <w:jc w:val="right"/>
              <w:rPr>
                <w:del w:id="2893" w:author="David Modjeska" w:date="2016-04-25T21:50:00Z"/>
                <w:rFonts w:eastAsia="Times New Roman"/>
                <w:sz w:val="16"/>
                <w:szCs w:val="16"/>
              </w:rPr>
            </w:pPr>
            <w:del w:id="2894" w:author="David Modjeska" w:date="2016-04-25T21:50:00Z">
              <w:r w:rsidRPr="00250876" w:rsidDel="00BA3DC5">
                <w:rPr>
                  <w:rFonts w:eastAsia="Times New Roman"/>
                  <w:sz w:val="16"/>
                  <w:szCs w:val="16"/>
                </w:rPr>
                <w:delText>40</w:delText>
              </w:r>
            </w:del>
          </w:p>
        </w:tc>
        <w:tc>
          <w:tcPr>
            <w:tcW w:w="1599" w:type="dxa"/>
            <w:tcBorders>
              <w:top w:val="nil"/>
              <w:left w:val="nil"/>
              <w:bottom w:val="nil"/>
              <w:right w:val="nil"/>
            </w:tcBorders>
            <w:shd w:val="clear" w:color="auto" w:fill="auto"/>
            <w:noWrap/>
            <w:vAlign w:val="bottom"/>
            <w:hideMark/>
          </w:tcPr>
          <w:p w14:paraId="2503B04B" w14:textId="3496EA7D" w:rsidR="00250876" w:rsidRPr="00250876" w:rsidDel="00BA3DC5" w:rsidRDefault="00250876" w:rsidP="000E3A11">
            <w:pPr>
              <w:contextualSpacing/>
              <w:jc w:val="right"/>
              <w:rPr>
                <w:del w:id="2895" w:author="David Modjeska" w:date="2016-04-25T21:50:00Z"/>
                <w:rFonts w:eastAsia="Times New Roman"/>
                <w:sz w:val="16"/>
                <w:szCs w:val="16"/>
              </w:rPr>
            </w:pPr>
            <w:del w:id="2896" w:author="David Modjeska" w:date="2016-04-25T21:50:00Z">
              <w:r w:rsidRPr="00250876" w:rsidDel="00BA3DC5">
                <w:rPr>
                  <w:rFonts w:eastAsia="Times New Roman"/>
                  <w:sz w:val="16"/>
                  <w:szCs w:val="16"/>
                </w:rPr>
                <w:delText>6048</w:delText>
              </w:r>
            </w:del>
          </w:p>
        </w:tc>
        <w:tc>
          <w:tcPr>
            <w:tcW w:w="1299" w:type="dxa"/>
            <w:tcBorders>
              <w:top w:val="nil"/>
              <w:left w:val="nil"/>
              <w:bottom w:val="nil"/>
              <w:right w:val="nil"/>
            </w:tcBorders>
            <w:shd w:val="clear" w:color="auto" w:fill="auto"/>
            <w:noWrap/>
            <w:vAlign w:val="bottom"/>
            <w:hideMark/>
          </w:tcPr>
          <w:p w14:paraId="198F0224" w14:textId="1CAE95FA" w:rsidR="00250876" w:rsidRPr="00250876" w:rsidDel="00BA3DC5" w:rsidRDefault="00250876" w:rsidP="000E3A11">
            <w:pPr>
              <w:contextualSpacing/>
              <w:jc w:val="right"/>
              <w:rPr>
                <w:del w:id="2897" w:author="David Modjeska" w:date="2016-04-25T21:50:00Z"/>
                <w:rFonts w:eastAsia="Times New Roman"/>
                <w:sz w:val="16"/>
                <w:szCs w:val="16"/>
              </w:rPr>
            </w:pPr>
            <w:del w:id="2898" w:author="David Modjeska" w:date="2016-04-25T21:50:00Z">
              <w:r w:rsidRPr="00250876" w:rsidDel="00BA3DC5">
                <w:rPr>
                  <w:rFonts w:eastAsia="Times New Roman"/>
                  <w:sz w:val="16"/>
                  <w:szCs w:val="16"/>
                </w:rPr>
                <w:delText>95.918</w:delText>
              </w:r>
            </w:del>
          </w:p>
        </w:tc>
      </w:tr>
      <w:tr w:rsidR="003C4C1E" w:rsidRPr="00250876" w:rsidDel="00BA3DC5" w14:paraId="7509EED1" w14:textId="77777777" w:rsidTr="000E3A11">
        <w:trPr>
          <w:del w:id="2899" w:author="David Modjeska" w:date="2016-04-25T21:50:00Z"/>
        </w:trPr>
        <w:tc>
          <w:tcPr>
            <w:tcW w:w="1240" w:type="dxa"/>
            <w:tcBorders>
              <w:top w:val="nil"/>
              <w:left w:val="nil"/>
              <w:bottom w:val="nil"/>
              <w:right w:val="nil"/>
            </w:tcBorders>
            <w:shd w:val="clear" w:color="auto" w:fill="auto"/>
            <w:noWrap/>
            <w:vAlign w:val="bottom"/>
            <w:hideMark/>
          </w:tcPr>
          <w:p w14:paraId="489F0E5D" w14:textId="06A685FD" w:rsidR="00250876" w:rsidRPr="00250876" w:rsidDel="00BA3DC5" w:rsidRDefault="00250876" w:rsidP="000E3A11">
            <w:pPr>
              <w:contextualSpacing/>
              <w:jc w:val="right"/>
              <w:rPr>
                <w:del w:id="2900" w:author="David Modjeska" w:date="2016-04-25T21:50:00Z"/>
                <w:rFonts w:eastAsia="Times New Roman"/>
                <w:sz w:val="16"/>
                <w:szCs w:val="16"/>
              </w:rPr>
            </w:pPr>
            <w:del w:id="2901" w:author="David Modjeska" w:date="2016-04-25T21:50:00Z">
              <w:r w:rsidRPr="00250876" w:rsidDel="00BA3DC5">
                <w:rPr>
                  <w:rFonts w:eastAsia="Times New Roman"/>
                  <w:sz w:val="16"/>
                  <w:szCs w:val="16"/>
                </w:rPr>
                <w:delText>73.77</w:delText>
              </w:r>
            </w:del>
          </w:p>
        </w:tc>
        <w:tc>
          <w:tcPr>
            <w:tcW w:w="1208" w:type="dxa"/>
            <w:tcBorders>
              <w:top w:val="nil"/>
              <w:left w:val="nil"/>
              <w:bottom w:val="nil"/>
              <w:right w:val="nil"/>
            </w:tcBorders>
            <w:shd w:val="clear" w:color="auto" w:fill="auto"/>
            <w:noWrap/>
            <w:vAlign w:val="bottom"/>
            <w:hideMark/>
          </w:tcPr>
          <w:p w14:paraId="18F6E1A6" w14:textId="3D6EDC67" w:rsidR="00250876" w:rsidRPr="00250876" w:rsidDel="00BA3DC5" w:rsidRDefault="00250876" w:rsidP="000E3A11">
            <w:pPr>
              <w:contextualSpacing/>
              <w:jc w:val="right"/>
              <w:rPr>
                <w:del w:id="2902" w:author="David Modjeska" w:date="2016-04-25T21:50:00Z"/>
                <w:rFonts w:eastAsia="Times New Roman"/>
                <w:sz w:val="16"/>
                <w:szCs w:val="16"/>
              </w:rPr>
            </w:pPr>
            <w:del w:id="2903" w:author="David Modjeska" w:date="2016-04-25T21:50:00Z">
              <w:r w:rsidRPr="00250876" w:rsidDel="00BA3DC5">
                <w:rPr>
                  <w:rFonts w:eastAsia="Times New Roman"/>
                  <w:sz w:val="16"/>
                  <w:szCs w:val="16"/>
                </w:rPr>
                <w:delText>73.77</w:delText>
              </w:r>
            </w:del>
          </w:p>
        </w:tc>
        <w:tc>
          <w:tcPr>
            <w:tcW w:w="1200" w:type="dxa"/>
            <w:tcBorders>
              <w:top w:val="nil"/>
              <w:left w:val="nil"/>
              <w:bottom w:val="nil"/>
              <w:right w:val="nil"/>
            </w:tcBorders>
            <w:shd w:val="clear" w:color="auto" w:fill="auto"/>
            <w:noWrap/>
            <w:vAlign w:val="bottom"/>
            <w:hideMark/>
          </w:tcPr>
          <w:p w14:paraId="523B6B4E" w14:textId="610A3CAC" w:rsidR="00250876" w:rsidRPr="00250876" w:rsidDel="00BA3DC5" w:rsidRDefault="00250876" w:rsidP="000E3A11">
            <w:pPr>
              <w:contextualSpacing/>
              <w:jc w:val="right"/>
              <w:rPr>
                <w:del w:id="2904" w:author="David Modjeska" w:date="2016-04-25T21:50:00Z"/>
                <w:rFonts w:eastAsia="Times New Roman"/>
                <w:sz w:val="16"/>
                <w:szCs w:val="16"/>
              </w:rPr>
            </w:pPr>
            <w:del w:id="2905" w:author="David Modjeska" w:date="2016-04-25T21:50:00Z">
              <w:r w:rsidRPr="00250876" w:rsidDel="00BA3DC5">
                <w:rPr>
                  <w:rFonts w:eastAsia="Times New Roman"/>
                  <w:sz w:val="16"/>
                  <w:szCs w:val="16"/>
                </w:rPr>
                <w:delText>73.77</w:delText>
              </w:r>
            </w:del>
          </w:p>
        </w:tc>
        <w:tc>
          <w:tcPr>
            <w:tcW w:w="1335" w:type="dxa"/>
            <w:tcBorders>
              <w:top w:val="nil"/>
              <w:left w:val="nil"/>
              <w:bottom w:val="nil"/>
              <w:right w:val="nil"/>
            </w:tcBorders>
            <w:shd w:val="clear" w:color="auto" w:fill="auto"/>
            <w:noWrap/>
            <w:vAlign w:val="bottom"/>
            <w:hideMark/>
          </w:tcPr>
          <w:p w14:paraId="4C906C8C" w14:textId="60C689D8" w:rsidR="00250876" w:rsidRPr="00250876" w:rsidDel="00BA3DC5" w:rsidRDefault="00250876" w:rsidP="000E3A11">
            <w:pPr>
              <w:contextualSpacing/>
              <w:jc w:val="right"/>
              <w:rPr>
                <w:del w:id="2906" w:author="David Modjeska" w:date="2016-04-25T21:50:00Z"/>
                <w:rFonts w:eastAsia="Times New Roman"/>
                <w:sz w:val="16"/>
                <w:szCs w:val="16"/>
              </w:rPr>
            </w:pPr>
            <w:del w:id="2907" w:author="David Modjeska" w:date="2016-04-25T21:50:00Z">
              <w:r w:rsidRPr="00250876" w:rsidDel="00BA3DC5">
                <w:rPr>
                  <w:rFonts w:eastAsia="Times New Roman"/>
                  <w:sz w:val="16"/>
                  <w:szCs w:val="16"/>
                </w:rPr>
                <w:delText>73.77</w:delText>
              </w:r>
            </w:del>
          </w:p>
        </w:tc>
        <w:tc>
          <w:tcPr>
            <w:tcW w:w="1479" w:type="dxa"/>
            <w:tcBorders>
              <w:top w:val="nil"/>
              <w:left w:val="nil"/>
              <w:bottom w:val="nil"/>
              <w:right w:val="nil"/>
            </w:tcBorders>
            <w:shd w:val="clear" w:color="auto" w:fill="auto"/>
            <w:noWrap/>
            <w:vAlign w:val="bottom"/>
            <w:hideMark/>
          </w:tcPr>
          <w:p w14:paraId="5BA10F33" w14:textId="3BA30ADF" w:rsidR="00250876" w:rsidRPr="00250876" w:rsidDel="00BA3DC5" w:rsidRDefault="00250876" w:rsidP="000E3A11">
            <w:pPr>
              <w:contextualSpacing/>
              <w:jc w:val="right"/>
              <w:rPr>
                <w:del w:id="2908" w:author="David Modjeska" w:date="2016-04-25T21:50:00Z"/>
                <w:rFonts w:eastAsia="Times New Roman"/>
                <w:sz w:val="16"/>
                <w:szCs w:val="16"/>
              </w:rPr>
            </w:pPr>
            <w:del w:id="2909" w:author="David Modjeska" w:date="2016-04-25T21:50:00Z">
              <w:r w:rsidRPr="00250876" w:rsidDel="00BA3DC5">
                <w:rPr>
                  <w:rFonts w:eastAsia="Times New Roman"/>
                  <w:sz w:val="16"/>
                  <w:szCs w:val="16"/>
                </w:rPr>
                <w:delText>40</w:delText>
              </w:r>
            </w:del>
          </w:p>
        </w:tc>
        <w:tc>
          <w:tcPr>
            <w:tcW w:w="1599" w:type="dxa"/>
            <w:tcBorders>
              <w:top w:val="nil"/>
              <w:left w:val="nil"/>
              <w:bottom w:val="nil"/>
              <w:right w:val="nil"/>
            </w:tcBorders>
            <w:shd w:val="clear" w:color="auto" w:fill="auto"/>
            <w:noWrap/>
            <w:vAlign w:val="bottom"/>
            <w:hideMark/>
          </w:tcPr>
          <w:p w14:paraId="4CD0F749" w14:textId="78E4D9F6" w:rsidR="00250876" w:rsidRPr="00250876" w:rsidDel="00BA3DC5" w:rsidRDefault="00250876" w:rsidP="000E3A11">
            <w:pPr>
              <w:contextualSpacing/>
              <w:jc w:val="right"/>
              <w:rPr>
                <w:del w:id="2910" w:author="David Modjeska" w:date="2016-04-25T21:50:00Z"/>
                <w:rFonts w:eastAsia="Times New Roman"/>
                <w:sz w:val="16"/>
                <w:szCs w:val="16"/>
              </w:rPr>
            </w:pPr>
            <w:del w:id="2911" w:author="David Modjeska" w:date="2016-04-25T21:50:00Z">
              <w:r w:rsidRPr="00250876" w:rsidDel="00BA3DC5">
                <w:rPr>
                  <w:rFonts w:eastAsia="Times New Roman"/>
                  <w:sz w:val="16"/>
                  <w:szCs w:val="16"/>
                </w:rPr>
                <w:delText>6048</w:delText>
              </w:r>
            </w:del>
          </w:p>
        </w:tc>
        <w:tc>
          <w:tcPr>
            <w:tcW w:w="1299" w:type="dxa"/>
            <w:tcBorders>
              <w:top w:val="nil"/>
              <w:left w:val="nil"/>
              <w:bottom w:val="nil"/>
              <w:right w:val="nil"/>
            </w:tcBorders>
            <w:shd w:val="clear" w:color="auto" w:fill="auto"/>
            <w:noWrap/>
            <w:vAlign w:val="bottom"/>
            <w:hideMark/>
          </w:tcPr>
          <w:p w14:paraId="07AB8A9B" w14:textId="7E8AA11C" w:rsidR="00250876" w:rsidRPr="00250876" w:rsidDel="00BA3DC5" w:rsidRDefault="00250876" w:rsidP="000E3A11">
            <w:pPr>
              <w:contextualSpacing/>
              <w:jc w:val="right"/>
              <w:rPr>
                <w:del w:id="2912" w:author="David Modjeska" w:date="2016-04-25T21:50:00Z"/>
                <w:rFonts w:eastAsia="Times New Roman"/>
                <w:sz w:val="16"/>
                <w:szCs w:val="16"/>
              </w:rPr>
            </w:pPr>
            <w:del w:id="2913" w:author="David Modjeska" w:date="2016-04-25T21:50:00Z">
              <w:r w:rsidRPr="00250876" w:rsidDel="00BA3DC5">
                <w:rPr>
                  <w:rFonts w:eastAsia="Times New Roman"/>
                  <w:sz w:val="16"/>
                  <w:szCs w:val="16"/>
                </w:rPr>
                <w:delText>95.918</w:delText>
              </w:r>
            </w:del>
          </w:p>
        </w:tc>
      </w:tr>
    </w:tbl>
    <w:p w14:paraId="0AD9D530" w14:textId="4D6DEACC" w:rsidR="00250876" w:rsidRPr="00395613" w:rsidDel="00BA3DC5" w:rsidRDefault="00250876" w:rsidP="000E3A11">
      <w:pPr>
        <w:contextualSpacing/>
        <w:rPr>
          <w:del w:id="2914" w:author="David Modjeska" w:date="2016-04-25T21:50:00Z"/>
          <w:sz w:val="16"/>
          <w:szCs w:val="16"/>
        </w:rPr>
      </w:pPr>
    </w:p>
    <w:tbl>
      <w:tblPr>
        <w:tblW w:w="9360" w:type="dxa"/>
        <w:tblInd w:w="108" w:type="dxa"/>
        <w:tblLook w:val="04A0" w:firstRow="1" w:lastRow="0" w:firstColumn="1" w:lastColumn="0" w:noHBand="0" w:noVBand="1"/>
      </w:tblPr>
      <w:tblGrid>
        <w:gridCol w:w="1494"/>
        <w:gridCol w:w="1574"/>
        <w:gridCol w:w="1121"/>
        <w:gridCol w:w="1121"/>
        <w:gridCol w:w="1807"/>
        <w:gridCol w:w="1121"/>
        <w:gridCol w:w="1141"/>
      </w:tblGrid>
      <w:tr w:rsidR="003C4C1E" w:rsidRPr="00250876" w:rsidDel="00BA3DC5" w14:paraId="56778935" w14:textId="77777777" w:rsidTr="000E3A11">
        <w:trPr>
          <w:del w:id="2915" w:author="David Modjeska" w:date="2016-04-25T21:50:00Z"/>
        </w:trPr>
        <w:tc>
          <w:tcPr>
            <w:tcW w:w="1494" w:type="dxa"/>
            <w:tcBorders>
              <w:top w:val="nil"/>
              <w:left w:val="nil"/>
              <w:bottom w:val="nil"/>
              <w:right w:val="nil"/>
            </w:tcBorders>
            <w:shd w:val="clear" w:color="auto" w:fill="auto"/>
            <w:noWrap/>
            <w:vAlign w:val="bottom"/>
            <w:hideMark/>
          </w:tcPr>
          <w:p w14:paraId="324FE83C" w14:textId="0CD57CDD" w:rsidR="00250876" w:rsidRPr="00250876" w:rsidDel="00BA3DC5" w:rsidRDefault="00250876" w:rsidP="000E3A11">
            <w:pPr>
              <w:contextualSpacing/>
              <w:rPr>
                <w:del w:id="2916" w:author="David Modjeska" w:date="2016-04-25T21:50:00Z"/>
                <w:rFonts w:eastAsia="Times New Roman"/>
                <w:b/>
                <w:bCs/>
                <w:sz w:val="16"/>
                <w:szCs w:val="16"/>
              </w:rPr>
            </w:pPr>
            <w:del w:id="2917" w:author="David Modjeska" w:date="2016-04-25T21:50:00Z">
              <w:r w:rsidRPr="00250876" w:rsidDel="00BA3DC5">
                <w:rPr>
                  <w:rFonts w:eastAsia="Times New Roman"/>
                  <w:b/>
                  <w:bCs/>
                  <w:sz w:val="16"/>
                  <w:szCs w:val="16"/>
                </w:rPr>
                <w:delText>PriceDeflator_US</w:delText>
              </w:r>
            </w:del>
          </w:p>
        </w:tc>
        <w:tc>
          <w:tcPr>
            <w:tcW w:w="1574" w:type="dxa"/>
            <w:tcBorders>
              <w:top w:val="nil"/>
              <w:left w:val="nil"/>
              <w:bottom w:val="nil"/>
              <w:right w:val="nil"/>
            </w:tcBorders>
            <w:shd w:val="clear" w:color="auto" w:fill="auto"/>
            <w:noWrap/>
            <w:vAlign w:val="bottom"/>
            <w:hideMark/>
          </w:tcPr>
          <w:p w14:paraId="3E8D087C" w14:textId="7523DB36" w:rsidR="00250876" w:rsidRPr="00250876" w:rsidDel="00BA3DC5" w:rsidRDefault="00250876" w:rsidP="000E3A11">
            <w:pPr>
              <w:contextualSpacing/>
              <w:rPr>
                <w:del w:id="2918" w:author="David Modjeska" w:date="2016-04-25T21:50:00Z"/>
                <w:rFonts w:eastAsia="Times New Roman"/>
                <w:b/>
                <w:bCs/>
                <w:sz w:val="16"/>
                <w:szCs w:val="16"/>
              </w:rPr>
            </w:pPr>
            <w:del w:id="2919" w:author="David Modjeska" w:date="2016-04-25T21:50:00Z">
              <w:r w:rsidRPr="00250876" w:rsidDel="00BA3DC5">
                <w:rPr>
                  <w:rFonts w:eastAsia="Times New Roman"/>
                  <w:b/>
                  <w:bCs/>
                  <w:sz w:val="16"/>
                  <w:szCs w:val="16"/>
                </w:rPr>
                <w:delText>PriceDeflator_Diff</w:delText>
              </w:r>
            </w:del>
          </w:p>
        </w:tc>
        <w:tc>
          <w:tcPr>
            <w:tcW w:w="1121" w:type="dxa"/>
            <w:tcBorders>
              <w:top w:val="nil"/>
              <w:left w:val="nil"/>
              <w:bottom w:val="nil"/>
              <w:right w:val="nil"/>
            </w:tcBorders>
            <w:shd w:val="clear" w:color="auto" w:fill="auto"/>
            <w:noWrap/>
            <w:vAlign w:val="bottom"/>
            <w:hideMark/>
          </w:tcPr>
          <w:p w14:paraId="438B49D9" w14:textId="7B9D97E8" w:rsidR="00250876" w:rsidRPr="00250876" w:rsidDel="00BA3DC5" w:rsidRDefault="00250876" w:rsidP="000E3A11">
            <w:pPr>
              <w:contextualSpacing/>
              <w:rPr>
                <w:del w:id="2920" w:author="David Modjeska" w:date="2016-04-25T21:50:00Z"/>
                <w:rFonts w:eastAsia="Times New Roman"/>
                <w:b/>
                <w:bCs/>
                <w:sz w:val="16"/>
                <w:szCs w:val="16"/>
              </w:rPr>
            </w:pPr>
            <w:del w:id="2921" w:author="David Modjeska" w:date="2016-04-25T21:50:00Z">
              <w:r w:rsidRPr="00250876" w:rsidDel="00BA3DC5">
                <w:rPr>
                  <w:rFonts w:eastAsia="Times New Roman"/>
                  <w:b/>
                  <w:bCs/>
                  <w:sz w:val="16"/>
                  <w:szCs w:val="16"/>
                </w:rPr>
                <w:delText>GDP_US</w:delText>
              </w:r>
            </w:del>
          </w:p>
        </w:tc>
        <w:tc>
          <w:tcPr>
            <w:tcW w:w="1121" w:type="dxa"/>
            <w:tcBorders>
              <w:top w:val="nil"/>
              <w:left w:val="nil"/>
              <w:bottom w:val="nil"/>
              <w:right w:val="nil"/>
            </w:tcBorders>
            <w:shd w:val="clear" w:color="auto" w:fill="auto"/>
            <w:noWrap/>
            <w:vAlign w:val="bottom"/>
            <w:hideMark/>
          </w:tcPr>
          <w:p w14:paraId="519CEAA3" w14:textId="67D991B2" w:rsidR="00250876" w:rsidRPr="00250876" w:rsidDel="00BA3DC5" w:rsidRDefault="00250876" w:rsidP="000E3A11">
            <w:pPr>
              <w:contextualSpacing/>
              <w:rPr>
                <w:del w:id="2922" w:author="David Modjeska" w:date="2016-04-25T21:50:00Z"/>
                <w:rFonts w:eastAsia="Times New Roman"/>
                <w:b/>
                <w:bCs/>
                <w:sz w:val="16"/>
                <w:szCs w:val="16"/>
              </w:rPr>
            </w:pPr>
            <w:del w:id="2923" w:author="David Modjeska" w:date="2016-04-25T21:50:00Z">
              <w:r w:rsidRPr="00250876" w:rsidDel="00BA3DC5">
                <w:rPr>
                  <w:rFonts w:eastAsia="Times New Roman"/>
                  <w:b/>
                  <w:bCs/>
                  <w:sz w:val="16"/>
                  <w:szCs w:val="16"/>
                </w:rPr>
                <w:delText>GovDebt_US</w:delText>
              </w:r>
            </w:del>
          </w:p>
        </w:tc>
        <w:tc>
          <w:tcPr>
            <w:tcW w:w="1807" w:type="dxa"/>
            <w:tcBorders>
              <w:top w:val="nil"/>
              <w:left w:val="nil"/>
              <w:bottom w:val="nil"/>
              <w:right w:val="nil"/>
            </w:tcBorders>
            <w:shd w:val="clear" w:color="auto" w:fill="auto"/>
            <w:noWrap/>
            <w:vAlign w:val="bottom"/>
            <w:hideMark/>
          </w:tcPr>
          <w:p w14:paraId="0BE26322" w14:textId="20B74198" w:rsidR="00250876" w:rsidRPr="00250876" w:rsidDel="00BA3DC5" w:rsidRDefault="00250876" w:rsidP="000E3A11">
            <w:pPr>
              <w:contextualSpacing/>
              <w:rPr>
                <w:del w:id="2924" w:author="David Modjeska" w:date="2016-04-25T21:50:00Z"/>
                <w:rFonts w:eastAsia="Times New Roman"/>
                <w:b/>
                <w:bCs/>
                <w:sz w:val="16"/>
                <w:szCs w:val="16"/>
              </w:rPr>
            </w:pPr>
            <w:del w:id="2925" w:author="David Modjeska" w:date="2016-04-25T21:50:00Z">
              <w:r w:rsidRPr="00250876" w:rsidDel="00BA3DC5">
                <w:rPr>
                  <w:rFonts w:eastAsia="Times New Roman"/>
                  <w:b/>
                  <w:bCs/>
                  <w:sz w:val="16"/>
                  <w:szCs w:val="16"/>
                </w:rPr>
                <w:delText>Debt_GDP_Ratio_US</w:delText>
              </w:r>
            </w:del>
          </w:p>
        </w:tc>
        <w:tc>
          <w:tcPr>
            <w:tcW w:w="1121" w:type="dxa"/>
            <w:tcBorders>
              <w:top w:val="nil"/>
              <w:left w:val="nil"/>
              <w:bottom w:val="nil"/>
              <w:right w:val="nil"/>
            </w:tcBorders>
            <w:shd w:val="clear" w:color="auto" w:fill="auto"/>
            <w:noWrap/>
            <w:vAlign w:val="bottom"/>
            <w:hideMark/>
          </w:tcPr>
          <w:p w14:paraId="0701C2C2" w14:textId="315C1539" w:rsidR="00250876" w:rsidRPr="00250876" w:rsidDel="00BA3DC5" w:rsidRDefault="00250876" w:rsidP="000E3A11">
            <w:pPr>
              <w:contextualSpacing/>
              <w:rPr>
                <w:del w:id="2926" w:author="David Modjeska" w:date="2016-04-25T21:50:00Z"/>
                <w:rFonts w:eastAsia="Times New Roman"/>
                <w:b/>
                <w:bCs/>
                <w:sz w:val="16"/>
                <w:szCs w:val="16"/>
              </w:rPr>
            </w:pPr>
            <w:del w:id="2927" w:author="David Modjeska" w:date="2016-04-25T21:50:00Z">
              <w:r w:rsidRPr="00250876" w:rsidDel="00BA3DC5">
                <w:rPr>
                  <w:rFonts w:eastAsia="Times New Roman"/>
                  <w:b/>
                  <w:bCs/>
                  <w:sz w:val="16"/>
                  <w:szCs w:val="16"/>
                </w:rPr>
                <w:delText>GDP_CA</w:delText>
              </w:r>
            </w:del>
          </w:p>
        </w:tc>
        <w:tc>
          <w:tcPr>
            <w:tcW w:w="1122" w:type="dxa"/>
            <w:tcBorders>
              <w:top w:val="nil"/>
              <w:left w:val="nil"/>
              <w:bottom w:val="nil"/>
              <w:right w:val="nil"/>
            </w:tcBorders>
            <w:shd w:val="clear" w:color="auto" w:fill="auto"/>
            <w:noWrap/>
            <w:vAlign w:val="bottom"/>
            <w:hideMark/>
          </w:tcPr>
          <w:p w14:paraId="699930D1" w14:textId="34A6FD9B" w:rsidR="00250876" w:rsidRPr="00250876" w:rsidDel="00BA3DC5" w:rsidRDefault="00250876" w:rsidP="000E3A11">
            <w:pPr>
              <w:contextualSpacing/>
              <w:rPr>
                <w:del w:id="2928" w:author="David Modjeska" w:date="2016-04-25T21:50:00Z"/>
                <w:rFonts w:eastAsia="Times New Roman"/>
                <w:b/>
                <w:bCs/>
                <w:sz w:val="16"/>
                <w:szCs w:val="16"/>
              </w:rPr>
            </w:pPr>
            <w:del w:id="2929" w:author="David Modjeska" w:date="2016-04-25T21:50:00Z">
              <w:r w:rsidRPr="00250876" w:rsidDel="00BA3DC5">
                <w:rPr>
                  <w:rFonts w:eastAsia="Times New Roman"/>
                  <w:b/>
                  <w:bCs/>
                  <w:sz w:val="16"/>
                  <w:szCs w:val="16"/>
                </w:rPr>
                <w:delText>GovDebt_CA</w:delText>
              </w:r>
            </w:del>
          </w:p>
        </w:tc>
      </w:tr>
      <w:tr w:rsidR="003C4C1E" w:rsidRPr="00250876" w:rsidDel="00BA3DC5" w14:paraId="42D7A945" w14:textId="77777777" w:rsidTr="000E3A11">
        <w:trPr>
          <w:del w:id="2930" w:author="David Modjeska" w:date="2016-04-25T21:50:00Z"/>
        </w:trPr>
        <w:tc>
          <w:tcPr>
            <w:tcW w:w="1494" w:type="dxa"/>
            <w:tcBorders>
              <w:top w:val="nil"/>
              <w:left w:val="nil"/>
              <w:bottom w:val="nil"/>
              <w:right w:val="nil"/>
            </w:tcBorders>
            <w:shd w:val="clear" w:color="auto" w:fill="auto"/>
            <w:noWrap/>
            <w:vAlign w:val="bottom"/>
            <w:hideMark/>
          </w:tcPr>
          <w:p w14:paraId="5ADB5989" w14:textId="325C6B63" w:rsidR="00250876" w:rsidRPr="00250876" w:rsidDel="00BA3DC5" w:rsidRDefault="00250876" w:rsidP="000E3A11">
            <w:pPr>
              <w:contextualSpacing/>
              <w:jc w:val="right"/>
              <w:rPr>
                <w:del w:id="2931" w:author="David Modjeska" w:date="2016-04-25T21:50:00Z"/>
                <w:rFonts w:eastAsia="Times New Roman"/>
                <w:sz w:val="16"/>
                <w:szCs w:val="16"/>
              </w:rPr>
            </w:pPr>
            <w:del w:id="2932" w:author="David Modjeska" w:date="2016-04-25T21:50:00Z">
              <w:r w:rsidRPr="00250876" w:rsidDel="00BA3DC5">
                <w:rPr>
                  <w:rFonts w:eastAsia="Times New Roman"/>
                  <w:sz w:val="16"/>
                  <w:szCs w:val="16"/>
                </w:rPr>
                <w:delText>94.587</w:delText>
              </w:r>
            </w:del>
          </w:p>
        </w:tc>
        <w:tc>
          <w:tcPr>
            <w:tcW w:w="1574" w:type="dxa"/>
            <w:tcBorders>
              <w:top w:val="nil"/>
              <w:left w:val="nil"/>
              <w:bottom w:val="nil"/>
              <w:right w:val="nil"/>
            </w:tcBorders>
            <w:shd w:val="clear" w:color="auto" w:fill="auto"/>
            <w:noWrap/>
            <w:vAlign w:val="bottom"/>
            <w:hideMark/>
          </w:tcPr>
          <w:p w14:paraId="2C06D269" w14:textId="1E9081D8" w:rsidR="00250876" w:rsidRPr="00250876" w:rsidDel="00BA3DC5" w:rsidRDefault="00250876" w:rsidP="000E3A11">
            <w:pPr>
              <w:contextualSpacing/>
              <w:jc w:val="right"/>
              <w:rPr>
                <w:del w:id="2933" w:author="David Modjeska" w:date="2016-04-25T21:50:00Z"/>
                <w:rFonts w:eastAsia="Times New Roman"/>
                <w:sz w:val="16"/>
                <w:szCs w:val="16"/>
              </w:rPr>
            </w:pPr>
            <w:del w:id="2934" w:author="David Modjeska" w:date="2016-04-25T21:50:00Z">
              <w:r w:rsidRPr="00250876" w:rsidDel="00BA3DC5">
                <w:rPr>
                  <w:rFonts w:eastAsia="Times New Roman"/>
                  <w:sz w:val="16"/>
                  <w:szCs w:val="16"/>
                </w:rPr>
                <w:delText>1.331</w:delText>
              </w:r>
            </w:del>
          </w:p>
        </w:tc>
        <w:tc>
          <w:tcPr>
            <w:tcW w:w="1121" w:type="dxa"/>
            <w:tcBorders>
              <w:top w:val="nil"/>
              <w:left w:val="nil"/>
              <w:bottom w:val="nil"/>
              <w:right w:val="nil"/>
            </w:tcBorders>
            <w:shd w:val="clear" w:color="auto" w:fill="auto"/>
            <w:noWrap/>
            <w:vAlign w:val="bottom"/>
            <w:hideMark/>
          </w:tcPr>
          <w:p w14:paraId="1CC2C05E" w14:textId="28D1FCE2" w:rsidR="00250876" w:rsidRPr="00250876" w:rsidDel="00BA3DC5" w:rsidRDefault="00250876" w:rsidP="000E3A11">
            <w:pPr>
              <w:contextualSpacing/>
              <w:jc w:val="right"/>
              <w:rPr>
                <w:del w:id="2935" w:author="David Modjeska" w:date="2016-04-25T21:50:00Z"/>
                <w:rFonts w:eastAsia="Times New Roman"/>
                <w:sz w:val="16"/>
                <w:szCs w:val="16"/>
              </w:rPr>
            </w:pPr>
            <w:del w:id="2936" w:author="David Modjeska" w:date="2016-04-25T21:50:00Z">
              <w:r w:rsidRPr="00250876" w:rsidDel="00BA3DC5">
                <w:rPr>
                  <w:rFonts w:eastAsia="Times New Roman"/>
                  <w:sz w:val="16"/>
                  <w:szCs w:val="16"/>
                </w:rPr>
                <w:delText>13800</w:delText>
              </w:r>
            </w:del>
          </w:p>
        </w:tc>
        <w:tc>
          <w:tcPr>
            <w:tcW w:w="1121" w:type="dxa"/>
            <w:tcBorders>
              <w:top w:val="nil"/>
              <w:left w:val="nil"/>
              <w:bottom w:val="nil"/>
              <w:right w:val="nil"/>
            </w:tcBorders>
            <w:shd w:val="clear" w:color="auto" w:fill="auto"/>
            <w:noWrap/>
            <w:vAlign w:val="bottom"/>
            <w:hideMark/>
          </w:tcPr>
          <w:p w14:paraId="765A8ECB" w14:textId="1ADF3389" w:rsidR="00250876" w:rsidRPr="00250876" w:rsidDel="00BA3DC5" w:rsidRDefault="00250876" w:rsidP="000E3A11">
            <w:pPr>
              <w:contextualSpacing/>
              <w:jc w:val="right"/>
              <w:rPr>
                <w:del w:id="2937" w:author="David Modjeska" w:date="2016-04-25T21:50:00Z"/>
                <w:rFonts w:eastAsia="Times New Roman"/>
                <w:sz w:val="16"/>
                <w:szCs w:val="16"/>
              </w:rPr>
            </w:pPr>
            <w:del w:id="2938" w:author="David Modjeska" w:date="2016-04-25T21:50:00Z">
              <w:r w:rsidRPr="00250876" w:rsidDel="00BA3DC5">
                <w:rPr>
                  <w:rFonts w:eastAsia="Times New Roman"/>
                  <w:sz w:val="16"/>
                  <w:szCs w:val="16"/>
                </w:rPr>
                <w:delText>8407</w:delText>
              </w:r>
            </w:del>
          </w:p>
        </w:tc>
        <w:tc>
          <w:tcPr>
            <w:tcW w:w="1807" w:type="dxa"/>
            <w:tcBorders>
              <w:top w:val="nil"/>
              <w:left w:val="nil"/>
              <w:bottom w:val="nil"/>
              <w:right w:val="nil"/>
            </w:tcBorders>
            <w:shd w:val="clear" w:color="auto" w:fill="auto"/>
            <w:noWrap/>
            <w:vAlign w:val="bottom"/>
            <w:hideMark/>
          </w:tcPr>
          <w:p w14:paraId="0B24E7E0" w14:textId="7FC8C28B" w:rsidR="00250876" w:rsidRPr="00250876" w:rsidDel="00BA3DC5" w:rsidRDefault="00250876" w:rsidP="000E3A11">
            <w:pPr>
              <w:contextualSpacing/>
              <w:jc w:val="right"/>
              <w:rPr>
                <w:del w:id="2939" w:author="David Modjeska" w:date="2016-04-25T21:50:00Z"/>
                <w:rFonts w:eastAsia="Times New Roman"/>
                <w:sz w:val="16"/>
                <w:szCs w:val="16"/>
              </w:rPr>
            </w:pPr>
            <w:del w:id="2940" w:author="David Modjeska" w:date="2016-04-25T21:50:00Z">
              <w:r w:rsidRPr="00250876" w:rsidDel="00BA3DC5">
                <w:rPr>
                  <w:rFonts w:eastAsia="Times New Roman"/>
                  <w:sz w:val="16"/>
                  <w:szCs w:val="16"/>
                </w:rPr>
                <w:delText>61</w:delText>
              </w:r>
            </w:del>
          </w:p>
        </w:tc>
        <w:tc>
          <w:tcPr>
            <w:tcW w:w="1121" w:type="dxa"/>
            <w:tcBorders>
              <w:top w:val="nil"/>
              <w:left w:val="nil"/>
              <w:bottom w:val="nil"/>
              <w:right w:val="nil"/>
            </w:tcBorders>
            <w:shd w:val="clear" w:color="auto" w:fill="auto"/>
            <w:noWrap/>
            <w:vAlign w:val="bottom"/>
            <w:hideMark/>
          </w:tcPr>
          <w:p w14:paraId="21E04608" w14:textId="53DC3C0A" w:rsidR="00250876" w:rsidRPr="00250876" w:rsidDel="00BA3DC5" w:rsidRDefault="00250876" w:rsidP="000E3A11">
            <w:pPr>
              <w:contextualSpacing/>
              <w:rPr>
                <w:del w:id="2941" w:author="David Modjeska" w:date="2016-04-25T21:50:00Z"/>
                <w:rFonts w:eastAsia="Times New Roman"/>
                <w:sz w:val="16"/>
                <w:szCs w:val="16"/>
              </w:rPr>
            </w:pPr>
            <w:del w:id="2942" w:author="David Modjeska" w:date="2016-04-25T21:50:00Z">
              <w:r w:rsidRPr="00250876" w:rsidDel="00BA3DC5">
                <w:rPr>
                  <w:rFonts w:eastAsia="Times New Roman"/>
                  <w:sz w:val="16"/>
                  <w:szCs w:val="16"/>
                </w:rPr>
                <w:delText>NA</w:delText>
              </w:r>
            </w:del>
          </w:p>
        </w:tc>
        <w:tc>
          <w:tcPr>
            <w:tcW w:w="1122" w:type="dxa"/>
            <w:tcBorders>
              <w:top w:val="nil"/>
              <w:left w:val="nil"/>
              <w:bottom w:val="nil"/>
              <w:right w:val="nil"/>
            </w:tcBorders>
            <w:shd w:val="clear" w:color="auto" w:fill="auto"/>
            <w:noWrap/>
            <w:vAlign w:val="bottom"/>
            <w:hideMark/>
          </w:tcPr>
          <w:p w14:paraId="33EB6996" w14:textId="42F83B0D" w:rsidR="00250876" w:rsidRPr="00250876" w:rsidDel="00BA3DC5" w:rsidRDefault="00250876" w:rsidP="000E3A11">
            <w:pPr>
              <w:contextualSpacing/>
              <w:rPr>
                <w:del w:id="2943" w:author="David Modjeska" w:date="2016-04-25T21:50:00Z"/>
                <w:rFonts w:eastAsia="Times New Roman"/>
                <w:sz w:val="16"/>
                <w:szCs w:val="16"/>
              </w:rPr>
            </w:pPr>
            <w:del w:id="2944" w:author="David Modjeska" w:date="2016-04-25T21:50:00Z">
              <w:r w:rsidRPr="00250876" w:rsidDel="00BA3DC5">
                <w:rPr>
                  <w:rFonts w:eastAsia="Times New Roman"/>
                  <w:sz w:val="16"/>
                  <w:szCs w:val="16"/>
                </w:rPr>
                <w:delText>NA</w:delText>
              </w:r>
            </w:del>
          </w:p>
        </w:tc>
      </w:tr>
      <w:tr w:rsidR="003C4C1E" w:rsidRPr="00250876" w:rsidDel="00BA3DC5" w14:paraId="66858EEF" w14:textId="77777777" w:rsidTr="000E3A11">
        <w:trPr>
          <w:del w:id="2945" w:author="David Modjeska" w:date="2016-04-25T21:50:00Z"/>
        </w:trPr>
        <w:tc>
          <w:tcPr>
            <w:tcW w:w="1494" w:type="dxa"/>
            <w:tcBorders>
              <w:top w:val="nil"/>
              <w:left w:val="nil"/>
              <w:bottom w:val="nil"/>
              <w:right w:val="nil"/>
            </w:tcBorders>
            <w:shd w:val="clear" w:color="auto" w:fill="auto"/>
            <w:noWrap/>
            <w:vAlign w:val="bottom"/>
            <w:hideMark/>
          </w:tcPr>
          <w:p w14:paraId="1DDB36E1" w14:textId="7FD26E63" w:rsidR="00250876" w:rsidRPr="00250876" w:rsidDel="00BA3DC5" w:rsidRDefault="00250876" w:rsidP="000E3A11">
            <w:pPr>
              <w:contextualSpacing/>
              <w:jc w:val="right"/>
              <w:rPr>
                <w:del w:id="2946" w:author="David Modjeska" w:date="2016-04-25T21:50:00Z"/>
                <w:rFonts w:eastAsia="Times New Roman"/>
                <w:sz w:val="16"/>
                <w:szCs w:val="16"/>
              </w:rPr>
            </w:pPr>
            <w:del w:id="2947" w:author="David Modjeska" w:date="2016-04-25T21:50:00Z">
              <w:r w:rsidRPr="00250876" w:rsidDel="00BA3DC5">
                <w:rPr>
                  <w:rFonts w:eastAsia="Times New Roman"/>
                  <w:sz w:val="16"/>
                  <w:szCs w:val="16"/>
                </w:rPr>
                <w:delText>94.587</w:delText>
              </w:r>
            </w:del>
          </w:p>
        </w:tc>
        <w:tc>
          <w:tcPr>
            <w:tcW w:w="1574" w:type="dxa"/>
            <w:tcBorders>
              <w:top w:val="nil"/>
              <w:left w:val="nil"/>
              <w:bottom w:val="nil"/>
              <w:right w:val="nil"/>
            </w:tcBorders>
            <w:shd w:val="clear" w:color="auto" w:fill="auto"/>
            <w:noWrap/>
            <w:vAlign w:val="bottom"/>
            <w:hideMark/>
          </w:tcPr>
          <w:p w14:paraId="7DD51AE5" w14:textId="46E1B95C" w:rsidR="00250876" w:rsidRPr="00250876" w:rsidDel="00BA3DC5" w:rsidRDefault="00250876" w:rsidP="000E3A11">
            <w:pPr>
              <w:contextualSpacing/>
              <w:jc w:val="right"/>
              <w:rPr>
                <w:del w:id="2948" w:author="David Modjeska" w:date="2016-04-25T21:50:00Z"/>
                <w:rFonts w:eastAsia="Times New Roman"/>
                <w:sz w:val="16"/>
                <w:szCs w:val="16"/>
              </w:rPr>
            </w:pPr>
            <w:del w:id="2949" w:author="David Modjeska" w:date="2016-04-25T21:50:00Z">
              <w:r w:rsidRPr="00250876" w:rsidDel="00BA3DC5">
                <w:rPr>
                  <w:rFonts w:eastAsia="Times New Roman"/>
                  <w:sz w:val="16"/>
                  <w:szCs w:val="16"/>
                </w:rPr>
                <w:delText>1.331</w:delText>
              </w:r>
            </w:del>
          </w:p>
        </w:tc>
        <w:tc>
          <w:tcPr>
            <w:tcW w:w="1121" w:type="dxa"/>
            <w:tcBorders>
              <w:top w:val="nil"/>
              <w:left w:val="nil"/>
              <w:bottom w:val="nil"/>
              <w:right w:val="nil"/>
            </w:tcBorders>
            <w:shd w:val="clear" w:color="auto" w:fill="auto"/>
            <w:noWrap/>
            <w:vAlign w:val="bottom"/>
            <w:hideMark/>
          </w:tcPr>
          <w:p w14:paraId="7375B621" w14:textId="5C90DFC1" w:rsidR="00250876" w:rsidRPr="00250876" w:rsidDel="00BA3DC5" w:rsidRDefault="00250876" w:rsidP="000E3A11">
            <w:pPr>
              <w:contextualSpacing/>
              <w:jc w:val="right"/>
              <w:rPr>
                <w:del w:id="2950" w:author="David Modjeska" w:date="2016-04-25T21:50:00Z"/>
                <w:rFonts w:eastAsia="Times New Roman"/>
                <w:sz w:val="16"/>
                <w:szCs w:val="16"/>
              </w:rPr>
            </w:pPr>
            <w:del w:id="2951" w:author="David Modjeska" w:date="2016-04-25T21:50:00Z">
              <w:r w:rsidRPr="00250876" w:rsidDel="00BA3DC5">
                <w:rPr>
                  <w:rFonts w:eastAsia="Times New Roman"/>
                  <w:sz w:val="16"/>
                  <w:szCs w:val="16"/>
                </w:rPr>
                <w:delText>13800</w:delText>
              </w:r>
            </w:del>
          </w:p>
        </w:tc>
        <w:tc>
          <w:tcPr>
            <w:tcW w:w="1121" w:type="dxa"/>
            <w:tcBorders>
              <w:top w:val="nil"/>
              <w:left w:val="nil"/>
              <w:bottom w:val="nil"/>
              <w:right w:val="nil"/>
            </w:tcBorders>
            <w:shd w:val="clear" w:color="auto" w:fill="auto"/>
            <w:noWrap/>
            <w:vAlign w:val="bottom"/>
            <w:hideMark/>
          </w:tcPr>
          <w:p w14:paraId="05D90268" w14:textId="3CE4C714" w:rsidR="00250876" w:rsidRPr="00250876" w:rsidDel="00BA3DC5" w:rsidRDefault="00250876" w:rsidP="000E3A11">
            <w:pPr>
              <w:contextualSpacing/>
              <w:jc w:val="right"/>
              <w:rPr>
                <w:del w:id="2952" w:author="David Modjeska" w:date="2016-04-25T21:50:00Z"/>
                <w:rFonts w:eastAsia="Times New Roman"/>
                <w:sz w:val="16"/>
                <w:szCs w:val="16"/>
              </w:rPr>
            </w:pPr>
            <w:del w:id="2953" w:author="David Modjeska" w:date="2016-04-25T21:50:00Z">
              <w:r w:rsidRPr="00250876" w:rsidDel="00BA3DC5">
                <w:rPr>
                  <w:rFonts w:eastAsia="Times New Roman"/>
                  <w:sz w:val="16"/>
                  <w:szCs w:val="16"/>
                </w:rPr>
                <w:delText>8407</w:delText>
              </w:r>
            </w:del>
          </w:p>
        </w:tc>
        <w:tc>
          <w:tcPr>
            <w:tcW w:w="1807" w:type="dxa"/>
            <w:tcBorders>
              <w:top w:val="nil"/>
              <w:left w:val="nil"/>
              <w:bottom w:val="nil"/>
              <w:right w:val="nil"/>
            </w:tcBorders>
            <w:shd w:val="clear" w:color="auto" w:fill="auto"/>
            <w:noWrap/>
            <w:vAlign w:val="bottom"/>
            <w:hideMark/>
          </w:tcPr>
          <w:p w14:paraId="713E1157" w14:textId="2FB62D8C" w:rsidR="00250876" w:rsidRPr="00250876" w:rsidDel="00BA3DC5" w:rsidRDefault="00250876" w:rsidP="000E3A11">
            <w:pPr>
              <w:contextualSpacing/>
              <w:jc w:val="right"/>
              <w:rPr>
                <w:del w:id="2954" w:author="David Modjeska" w:date="2016-04-25T21:50:00Z"/>
                <w:rFonts w:eastAsia="Times New Roman"/>
                <w:sz w:val="16"/>
                <w:szCs w:val="16"/>
              </w:rPr>
            </w:pPr>
            <w:del w:id="2955" w:author="David Modjeska" w:date="2016-04-25T21:50:00Z">
              <w:r w:rsidRPr="00250876" w:rsidDel="00BA3DC5">
                <w:rPr>
                  <w:rFonts w:eastAsia="Times New Roman"/>
                  <w:sz w:val="16"/>
                  <w:szCs w:val="16"/>
                </w:rPr>
                <w:delText>61</w:delText>
              </w:r>
            </w:del>
          </w:p>
        </w:tc>
        <w:tc>
          <w:tcPr>
            <w:tcW w:w="1121" w:type="dxa"/>
            <w:tcBorders>
              <w:top w:val="nil"/>
              <w:left w:val="nil"/>
              <w:bottom w:val="nil"/>
              <w:right w:val="nil"/>
            </w:tcBorders>
            <w:shd w:val="clear" w:color="auto" w:fill="auto"/>
            <w:noWrap/>
            <w:vAlign w:val="bottom"/>
            <w:hideMark/>
          </w:tcPr>
          <w:p w14:paraId="752C3455" w14:textId="7AFE212F" w:rsidR="00250876" w:rsidRPr="00250876" w:rsidDel="00BA3DC5" w:rsidRDefault="00250876" w:rsidP="000E3A11">
            <w:pPr>
              <w:contextualSpacing/>
              <w:rPr>
                <w:del w:id="2956" w:author="David Modjeska" w:date="2016-04-25T21:50:00Z"/>
                <w:rFonts w:eastAsia="Times New Roman"/>
                <w:sz w:val="16"/>
                <w:szCs w:val="16"/>
              </w:rPr>
            </w:pPr>
            <w:del w:id="2957" w:author="David Modjeska" w:date="2016-04-25T21:50:00Z">
              <w:r w:rsidRPr="00250876" w:rsidDel="00BA3DC5">
                <w:rPr>
                  <w:rFonts w:eastAsia="Times New Roman"/>
                  <w:sz w:val="16"/>
                  <w:szCs w:val="16"/>
                </w:rPr>
                <w:delText>NA</w:delText>
              </w:r>
            </w:del>
          </w:p>
        </w:tc>
        <w:tc>
          <w:tcPr>
            <w:tcW w:w="1122" w:type="dxa"/>
            <w:tcBorders>
              <w:top w:val="nil"/>
              <w:left w:val="nil"/>
              <w:bottom w:val="nil"/>
              <w:right w:val="nil"/>
            </w:tcBorders>
            <w:shd w:val="clear" w:color="auto" w:fill="auto"/>
            <w:noWrap/>
            <w:vAlign w:val="bottom"/>
            <w:hideMark/>
          </w:tcPr>
          <w:p w14:paraId="3BE0994A" w14:textId="024BF34D" w:rsidR="00250876" w:rsidRPr="00250876" w:rsidDel="00BA3DC5" w:rsidRDefault="00250876" w:rsidP="000E3A11">
            <w:pPr>
              <w:contextualSpacing/>
              <w:rPr>
                <w:del w:id="2958" w:author="David Modjeska" w:date="2016-04-25T21:50:00Z"/>
                <w:rFonts w:eastAsia="Times New Roman"/>
                <w:sz w:val="16"/>
                <w:szCs w:val="16"/>
              </w:rPr>
            </w:pPr>
            <w:del w:id="2959" w:author="David Modjeska" w:date="2016-04-25T21:50:00Z">
              <w:r w:rsidRPr="00250876" w:rsidDel="00BA3DC5">
                <w:rPr>
                  <w:rFonts w:eastAsia="Times New Roman"/>
                  <w:sz w:val="16"/>
                  <w:szCs w:val="16"/>
                </w:rPr>
                <w:delText>NA</w:delText>
              </w:r>
            </w:del>
          </w:p>
        </w:tc>
      </w:tr>
      <w:tr w:rsidR="003C4C1E" w:rsidRPr="00250876" w:rsidDel="00BA3DC5" w14:paraId="2CC962FB" w14:textId="77777777" w:rsidTr="000E3A11">
        <w:trPr>
          <w:del w:id="2960" w:author="David Modjeska" w:date="2016-04-25T21:50:00Z"/>
        </w:trPr>
        <w:tc>
          <w:tcPr>
            <w:tcW w:w="1494" w:type="dxa"/>
            <w:tcBorders>
              <w:top w:val="nil"/>
              <w:left w:val="nil"/>
              <w:bottom w:val="nil"/>
              <w:right w:val="nil"/>
            </w:tcBorders>
            <w:shd w:val="clear" w:color="auto" w:fill="auto"/>
            <w:noWrap/>
            <w:vAlign w:val="bottom"/>
            <w:hideMark/>
          </w:tcPr>
          <w:p w14:paraId="7B32629A" w14:textId="389B861C" w:rsidR="00250876" w:rsidRPr="00250876" w:rsidDel="00BA3DC5" w:rsidRDefault="00250876" w:rsidP="000E3A11">
            <w:pPr>
              <w:contextualSpacing/>
              <w:jc w:val="right"/>
              <w:rPr>
                <w:del w:id="2961" w:author="David Modjeska" w:date="2016-04-25T21:50:00Z"/>
                <w:rFonts w:eastAsia="Times New Roman"/>
                <w:sz w:val="16"/>
                <w:szCs w:val="16"/>
              </w:rPr>
            </w:pPr>
            <w:del w:id="2962" w:author="David Modjeska" w:date="2016-04-25T21:50:00Z">
              <w:r w:rsidRPr="00250876" w:rsidDel="00BA3DC5">
                <w:rPr>
                  <w:rFonts w:eastAsia="Times New Roman"/>
                  <w:sz w:val="16"/>
                  <w:szCs w:val="16"/>
                </w:rPr>
                <w:delText>94.587</w:delText>
              </w:r>
            </w:del>
          </w:p>
        </w:tc>
        <w:tc>
          <w:tcPr>
            <w:tcW w:w="1574" w:type="dxa"/>
            <w:tcBorders>
              <w:top w:val="nil"/>
              <w:left w:val="nil"/>
              <w:bottom w:val="nil"/>
              <w:right w:val="nil"/>
            </w:tcBorders>
            <w:shd w:val="clear" w:color="auto" w:fill="auto"/>
            <w:noWrap/>
            <w:vAlign w:val="bottom"/>
            <w:hideMark/>
          </w:tcPr>
          <w:p w14:paraId="56FD9DD0" w14:textId="4174A51B" w:rsidR="00250876" w:rsidRPr="00250876" w:rsidDel="00BA3DC5" w:rsidRDefault="00250876" w:rsidP="000E3A11">
            <w:pPr>
              <w:contextualSpacing/>
              <w:jc w:val="right"/>
              <w:rPr>
                <w:del w:id="2963" w:author="David Modjeska" w:date="2016-04-25T21:50:00Z"/>
                <w:rFonts w:eastAsia="Times New Roman"/>
                <w:sz w:val="16"/>
                <w:szCs w:val="16"/>
              </w:rPr>
            </w:pPr>
            <w:del w:id="2964" w:author="David Modjeska" w:date="2016-04-25T21:50:00Z">
              <w:r w:rsidRPr="00250876" w:rsidDel="00BA3DC5">
                <w:rPr>
                  <w:rFonts w:eastAsia="Times New Roman"/>
                  <w:sz w:val="16"/>
                  <w:szCs w:val="16"/>
                </w:rPr>
                <w:delText>1.331</w:delText>
              </w:r>
            </w:del>
          </w:p>
        </w:tc>
        <w:tc>
          <w:tcPr>
            <w:tcW w:w="1121" w:type="dxa"/>
            <w:tcBorders>
              <w:top w:val="nil"/>
              <w:left w:val="nil"/>
              <w:bottom w:val="nil"/>
              <w:right w:val="nil"/>
            </w:tcBorders>
            <w:shd w:val="clear" w:color="auto" w:fill="auto"/>
            <w:noWrap/>
            <w:vAlign w:val="bottom"/>
            <w:hideMark/>
          </w:tcPr>
          <w:p w14:paraId="5A9C15BE" w14:textId="32EEDAD8" w:rsidR="00250876" w:rsidRPr="00250876" w:rsidDel="00BA3DC5" w:rsidRDefault="00250876" w:rsidP="000E3A11">
            <w:pPr>
              <w:contextualSpacing/>
              <w:jc w:val="right"/>
              <w:rPr>
                <w:del w:id="2965" w:author="David Modjeska" w:date="2016-04-25T21:50:00Z"/>
                <w:rFonts w:eastAsia="Times New Roman"/>
                <w:sz w:val="16"/>
                <w:szCs w:val="16"/>
              </w:rPr>
            </w:pPr>
            <w:del w:id="2966" w:author="David Modjeska" w:date="2016-04-25T21:50:00Z">
              <w:r w:rsidRPr="00250876" w:rsidDel="00BA3DC5">
                <w:rPr>
                  <w:rFonts w:eastAsia="Times New Roman"/>
                  <w:sz w:val="16"/>
                  <w:szCs w:val="16"/>
                </w:rPr>
                <w:delText>13800</w:delText>
              </w:r>
            </w:del>
          </w:p>
        </w:tc>
        <w:tc>
          <w:tcPr>
            <w:tcW w:w="1121" w:type="dxa"/>
            <w:tcBorders>
              <w:top w:val="nil"/>
              <w:left w:val="nil"/>
              <w:bottom w:val="nil"/>
              <w:right w:val="nil"/>
            </w:tcBorders>
            <w:shd w:val="clear" w:color="auto" w:fill="auto"/>
            <w:noWrap/>
            <w:vAlign w:val="bottom"/>
            <w:hideMark/>
          </w:tcPr>
          <w:p w14:paraId="30FB0A6B" w14:textId="104E68BD" w:rsidR="00250876" w:rsidRPr="00250876" w:rsidDel="00BA3DC5" w:rsidRDefault="00250876" w:rsidP="000E3A11">
            <w:pPr>
              <w:contextualSpacing/>
              <w:jc w:val="right"/>
              <w:rPr>
                <w:del w:id="2967" w:author="David Modjeska" w:date="2016-04-25T21:50:00Z"/>
                <w:rFonts w:eastAsia="Times New Roman"/>
                <w:sz w:val="16"/>
                <w:szCs w:val="16"/>
              </w:rPr>
            </w:pPr>
            <w:del w:id="2968" w:author="David Modjeska" w:date="2016-04-25T21:50:00Z">
              <w:r w:rsidRPr="00250876" w:rsidDel="00BA3DC5">
                <w:rPr>
                  <w:rFonts w:eastAsia="Times New Roman"/>
                  <w:sz w:val="16"/>
                  <w:szCs w:val="16"/>
                </w:rPr>
                <w:delText>8407</w:delText>
              </w:r>
            </w:del>
          </w:p>
        </w:tc>
        <w:tc>
          <w:tcPr>
            <w:tcW w:w="1807" w:type="dxa"/>
            <w:tcBorders>
              <w:top w:val="nil"/>
              <w:left w:val="nil"/>
              <w:bottom w:val="nil"/>
              <w:right w:val="nil"/>
            </w:tcBorders>
            <w:shd w:val="clear" w:color="auto" w:fill="auto"/>
            <w:noWrap/>
            <w:vAlign w:val="bottom"/>
            <w:hideMark/>
          </w:tcPr>
          <w:p w14:paraId="29CB7008" w14:textId="2B14CD17" w:rsidR="00250876" w:rsidRPr="00250876" w:rsidDel="00BA3DC5" w:rsidRDefault="00250876" w:rsidP="000E3A11">
            <w:pPr>
              <w:contextualSpacing/>
              <w:jc w:val="right"/>
              <w:rPr>
                <w:del w:id="2969" w:author="David Modjeska" w:date="2016-04-25T21:50:00Z"/>
                <w:rFonts w:eastAsia="Times New Roman"/>
                <w:sz w:val="16"/>
                <w:szCs w:val="16"/>
              </w:rPr>
            </w:pPr>
            <w:del w:id="2970" w:author="David Modjeska" w:date="2016-04-25T21:50:00Z">
              <w:r w:rsidRPr="00250876" w:rsidDel="00BA3DC5">
                <w:rPr>
                  <w:rFonts w:eastAsia="Times New Roman"/>
                  <w:sz w:val="16"/>
                  <w:szCs w:val="16"/>
                </w:rPr>
                <w:delText>61</w:delText>
              </w:r>
            </w:del>
          </w:p>
        </w:tc>
        <w:tc>
          <w:tcPr>
            <w:tcW w:w="1121" w:type="dxa"/>
            <w:tcBorders>
              <w:top w:val="nil"/>
              <w:left w:val="nil"/>
              <w:bottom w:val="nil"/>
              <w:right w:val="nil"/>
            </w:tcBorders>
            <w:shd w:val="clear" w:color="auto" w:fill="auto"/>
            <w:noWrap/>
            <w:vAlign w:val="bottom"/>
            <w:hideMark/>
          </w:tcPr>
          <w:p w14:paraId="7C95AF7B" w14:textId="580CA832" w:rsidR="00250876" w:rsidRPr="00250876" w:rsidDel="00BA3DC5" w:rsidRDefault="00250876" w:rsidP="000E3A11">
            <w:pPr>
              <w:contextualSpacing/>
              <w:rPr>
                <w:del w:id="2971" w:author="David Modjeska" w:date="2016-04-25T21:50:00Z"/>
                <w:rFonts w:eastAsia="Times New Roman"/>
                <w:sz w:val="16"/>
                <w:szCs w:val="16"/>
              </w:rPr>
            </w:pPr>
            <w:del w:id="2972" w:author="David Modjeska" w:date="2016-04-25T21:50:00Z">
              <w:r w:rsidRPr="00250876" w:rsidDel="00BA3DC5">
                <w:rPr>
                  <w:rFonts w:eastAsia="Times New Roman"/>
                  <w:sz w:val="16"/>
                  <w:szCs w:val="16"/>
                </w:rPr>
                <w:delText>NA</w:delText>
              </w:r>
            </w:del>
          </w:p>
        </w:tc>
        <w:tc>
          <w:tcPr>
            <w:tcW w:w="1122" w:type="dxa"/>
            <w:tcBorders>
              <w:top w:val="nil"/>
              <w:left w:val="nil"/>
              <w:bottom w:val="nil"/>
              <w:right w:val="nil"/>
            </w:tcBorders>
            <w:shd w:val="clear" w:color="auto" w:fill="auto"/>
            <w:noWrap/>
            <w:vAlign w:val="bottom"/>
            <w:hideMark/>
          </w:tcPr>
          <w:p w14:paraId="1579F3F4" w14:textId="789D72E2" w:rsidR="00250876" w:rsidRPr="00250876" w:rsidDel="00BA3DC5" w:rsidRDefault="00250876" w:rsidP="000E3A11">
            <w:pPr>
              <w:contextualSpacing/>
              <w:rPr>
                <w:del w:id="2973" w:author="David Modjeska" w:date="2016-04-25T21:50:00Z"/>
                <w:rFonts w:eastAsia="Times New Roman"/>
                <w:sz w:val="16"/>
                <w:szCs w:val="16"/>
              </w:rPr>
            </w:pPr>
            <w:del w:id="2974" w:author="David Modjeska" w:date="2016-04-25T21:50:00Z">
              <w:r w:rsidRPr="00250876" w:rsidDel="00BA3DC5">
                <w:rPr>
                  <w:rFonts w:eastAsia="Times New Roman"/>
                  <w:sz w:val="16"/>
                  <w:szCs w:val="16"/>
                </w:rPr>
                <w:delText>NA</w:delText>
              </w:r>
            </w:del>
          </w:p>
        </w:tc>
      </w:tr>
      <w:tr w:rsidR="003C4C1E" w:rsidRPr="00250876" w:rsidDel="00BA3DC5" w14:paraId="44E71033" w14:textId="77777777" w:rsidTr="000E3A11">
        <w:trPr>
          <w:del w:id="2975" w:author="David Modjeska" w:date="2016-04-25T21:50:00Z"/>
        </w:trPr>
        <w:tc>
          <w:tcPr>
            <w:tcW w:w="1494" w:type="dxa"/>
            <w:tcBorders>
              <w:top w:val="nil"/>
              <w:left w:val="nil"/>
              <w:bottom w:val="nil"/>
              <w:right w:val="nil"/>
            </w:tcBorders>
            <w:shd w:val="clear" w:color="auto" w:fill="auto"/>
            <w:noWrap/>
            <w:vAlign w:val="bottom"/>
            <w:hideMark/>
          </w:tcPr>
          <w:p w14:paraId="7E3B8F4F" w14:textId="6C54E741" w:rsidR="00250876" w:rsidRPr="00250876" w:rsidDel="00BA3DC5" w:rsidRDefault="00250876" w:rsidP="000E3A11">
            <w:pPr>
              <w:contextualSpacing/>
              <w:jc w:val="right"/>
              <w:rPr>
                <w:del w:id="2976" w:author="David Modjeska" w:date="2016-04-25T21:50:00Z"/>
                <w:rFonts w:eastAsia="Times New Roman"/>
                <w:sz w:val="16"/>
                <w:szCs w:val="16"/>
              </w:rPr>
            </w:pPr>
            <w:del w:id="2977" w:author="David Modjeska" w:date="2016-04-25T21:50:00Z">
              <w:r w:rsidRPr="00250876" w:rsidDel="00BA3DC5">
                <w:rPr>
                  <w:rFonts w:eastAsia="Times New Roman"/>
                  <w:sz w:val="16"/>
                  <w:szCs w:val="16"/>
                </w:rPr>
                <w:delText>94.587</w:delText>
              </w:r>
            </w:del>
          </w:p>
        </w:tc>
        <w:tc>
          <w:tcPr>
            <w:tcW w:w="1574" w:type="dxa"/>
            <w:tcBorders>
              <w:top w:val="nil"/>
              <w:left w:val="nil"/>
              <w:bottom w:val="nil"/>
              <w:right w:val="nil"/>
            </w:tcBorders>
            <w:shd w:val="clear" w:color="auto" w:fill="auto"/>
            <w:noWrap/>
            <w:vAlign w:val="bottom"/>
            <w:hideMark/>
          </w:tcPr>
          <w:p w14:paraId="4DF5C136" w14:textId="10389676" w:rsidR="00250876" w:rsidRPr="00250876" w:rsidDel="00BA3DC5" w:rsidRDefault="00250876" w:rsidP="000E3A11">
            <w:pPr>
              <w:contextualSpacing/>
              <w:jc w:val="right"/>
              <w:rPr>
                <w:del w:id="2978" w:author="David Modjeska" w:date="2016-04-25T21:50:00Z"/>
                <w:rFonts w:eastAsia="Times New Roman"/>
                <w:sz w:val="16"/>
                <w:szCs w:val="16"/>
              </w:rPr>
            </w:pPr>
            <w:del w:id="2979" w:author="David Modjeska" w:date="2016-04-25T21:50:00Z">
              <w:r w:rsidRPr="00250876" w:rsidDel="00BA3DC5">
                <w:rPr>
                  <w:rFonts w:eastAsia="Times New Roman"/>
                  <w:sz w:val="16"/>
                  <w:szCs w:val="16"/>
                </w:rPr>
                <w:delText>1.331</w:delText>
              </w:r>
            </w:del>
          </w:p>
        </w:tc>
        <w:tc>
          <w:tcPr>
            <w:tcW w:w="1121" w:type="dxa"/>
            <w:tcBorders>
              <w:top w:val="nil"/>
              <w:left w:val="nil"/>
              <w:bottom w:val="nil"/>
              <w:right w:val="nil"/>
            </w:tcBorders>
            <w:shd w:val="clear" w:color="auto" w:fill="auto"/>
            <w:noWrap/>
            <w:vAlign w:val="bottom"/>
            <w:hideMark/>
          </w:tcPr>
          <w:p w14:paraId="68021A98" w14:textId="65F0EB6E" w:rsidR="00250876" w:rsidRPr="00250876" w:rsidDel="00BA3DC5" w:rsidRDefault="00250876" w:rsidP="000E3A11">
            <w:pPr>
              <w:contextualSpacing/>
              <w:jc w:val="right"/>
              <w:rPr>
                <w:del w:id="2980" w:author="David Modjeska" w:date="2016-04-25T21:50:00Z"/>
                <w:rFonts w:eastAsia="Times New Roman"/>
                <w:sz w:val="16"/>
                <w:szCs w:val="16"/>
              </w:rPr>
            </w:pPr>
            <w:del w:id="2981" w:author="David Modjeska" w:date="2016-04-25T21:50:00Z">
              <w:r w:rsidRPr="00250876" w:rsidDel="00BA3DC5">
                <w:rPr>
                  <w:rFonts w:eastAsia="Times New Roman"/>
                  <w:sz w:val="16"/>
                  <w:szCs w:val="16"/>
                </w:rPr>
                <w:delText>13800</w:delText>
              </w:r>
            </w:del>
          </w:p>
        </w:tc>
        <w:tc>
          <w:tcPr>
            <w:tcW w:w="1121" w:type="dxa"/>
            <w:tcBorders>
              <w:top w:val="nil"/>
              <w:left w:val="nil"/>
              <w:bottom w:val="nil"/>
              <w:right w:val="nil"/>
            </w:tcBorders>
            <w:shd w:val="clear" w:color="auto" w:fill="auto"/>
            <w:noWrap/>
            <w:vAlign w:val="bottom"/>
            <w:hideMark/>
          </w:tcPr>
          <w:p w14:paraId="33C31B3A" w14:textId="6684CE80" w:rsidR="00250876" w:rsidRPr="00250876" w:rsidDel="00BA3DC5" w:rsidRDefault="00250876" w:rsidP="000E3A11">
            <w:pPr>
              <w:contextualSpacing/>
              <w:jc w:val="right"/>
              <w:rPr>
                <w:del w:id="2982" w:author="David Modjeska" w:date="2016-04-25T21:50:00Z"/>
                <w:rFonts w:eastAsia="Times New Roman"/>
                <w:sz w:val="16"/>
                <w:szCs w:val="16"/>
              </w:rPr>
            </w:pPr>
            <w:del w:id="2983" w:author="David Modjeska" w:date="2016-04-25T21:50:00Z">
              <w:r w:rsidRPr="00250876" w:rsidDel="00BA3DC5">
                <w:rPr>
                  <w:rFonts w:eastAsia="Times New Roman"/>
                  <w:sz w:val="16"/>
                  <w:szCs w:val="16"/>
                </w:rPr>
                <w:delText>8367</w:delText>
              </w:r>
            </w:del>
          </w:p>
        </w:tc>
        <w:tc>
          <w:tcPr>
            <w:tcW w:w="1807" w:type="dxa"/>
            <w:tcBorders>
              <w:top w:val="nil"/>
              <w:left w:val="nil"/>
              <w:bottom w:val="nil"/>
              <w:right w:val="nil"/>
            </w:tcBorders>
            <w:shd w:val="clear" w:color="auto" w:fill="auto"/>
            <w:noWrap/>
            <w:vAlign w:val="bottom"/>
            <w:hideMark/>
          </w:tcPr>
          <w:p w14:paraId="5EF84A06" w14:textId="0FF2E1CA" w:rsidR="00250876" w:rsidRPr="00250876" w:rsidDel="00BA3DC5" w:rsidRDefault="00250876" w:rsidP="000E3A11">
            <w:pPr>
              <w:contextualSpacing/>
              <w:jc w:val="right"/>
              <w:rPr>
                <w:del w:id="2984" w:author="David Modjeska" w:date="2016-04-25T21:50:00Z"/>
                <w:rFonts w:eastAsia="Times New Roman"/>
                <w:sz w:val="16"/>
                <w:szCs w:val="16"/>
              </w:rPr>
            </w:pPr>
            <w:del w:id="2985" w:author="David Modjeska" w:date="2016-04-25T21:50:00Z">
              <w:r w:rsidRPr="00250876" w:rsidDel="00BA3DC5">
                <w:rPr>
                  <w:rFonts w:eastAsia="Times New Roman"/>
                  <w:sz w:val="16"/>
                  <w:szCs w:val="16"/>
                </w:rPr>
                <w:delText>61</w:delText>
              </w:r>
            </w:del>
          </w:p>
        </w:tc>
        <w:tc>
          <w:tcPr>
            <w:tcW w:w="1121" w:type="dxa"/>
            <w:tcBorders>
              <w:top w:val="nil"/>
              <w:left w:val="nil"/>
              <w:bottom w:val="nil"/>
              <w:right w:val="nil"/>
            </w:tcBorders>
            <w:shd w:val="clear" w:color="auto" w:fill="auto"/>
            <w:noWrap/>
            <w:vAlign w:val="bottom"/>
            <w:hideMark/>
          </w:tcPr>
          <w:p w14:paraId="763CACBB" w14:textId="73CCBB53" w:rsidR="00250876" w:rsidRPr="00250876" w:rsidDel="00BA3DC5" w:rsidRDefault="00250876" w:rsidP="000E3A11">
            <w:pPr>
              <w:contextualSpacing/>
              <w:rPr>
                <w:del w:id="2986" w:author="David Modjeska" w:date="2016-04-25T21:50:00Z"/>
                <w:rFonts w:eastAsia="Times New Roman"/>
                <w:sz w:val="16"/>
                <w:szCs w:val="16"/>
              </w:rPr>
            </w:pPr>
            <w:del w:id="2987" w:author="David Modjeska" w:date="2016-04-25T21:50:00Z">
              <w:r w:rsidRPr="00250876" w:rsidDel="00BA3DC5">
                <w:rPr>
                  <w:rFonts w:eastAsia="Times New Roman"/>
                  <w:sz w:val="16"/>
                  <w:szCs w:val="16"/>
                </w:rPr>
                <w:delText>NA</w:delText>
              </w:r>
            </w:del>
          </w:p>
        </w:tc>
        <w:tc>
          <w:tcPr>
            <w:tcW w:w="1122" w:type="dxa"/>
            <w:tcBorders>
              <w:top w:val="nil"/>
              <w:left w:val="nil"/>
              <w:bottom w:val="nil"/>
              <w:right w:val="nil"/>
            </w:tcBorders>
            <w:shd w:val="clear" w:color="auto" w:fill="auto"/>
            <w:noWrap/>
            <w:vAlign w:val="bottom"/>
            <w:hideMark/>
          </w:tcPr>
          <w:p w14:paraId="10BB78FF" w14:textId="103B6128" w:rsidR="00250876" w:rsidRPr="00250876" w:rsidDel="00BA3DC5" w:rsidRDefault="00250876" w:rsidP="000E3A11">
            <w:pPr>
              <w:contextualSpacing/>
              <w:rPr>
                <w:del w:id="2988" w:author="David Modjeska" w:date="2016-04-25T21:50:00Z"/>
                <w:rFonts w:eastAsia="Times New Roman"/>
                <w:sz w:val="16"/>
                <w:szCs w:val="16"/>
              </w:rPr>
            </w:pPr>
            <w:del w:id="2989" w:author="David Modjeska" w:date="2016-04-25T21:50:00Z">
              <w:r w:rsidRPr="00250876" w:rsidDel="00BA3DC5">
                <w:rPr>
                  <w:rFonts w:eastAsia="Times New Roman"/>
                  <w:sz w:val="16"/>
                  <w:szCs w:val="16"/>
                </w:rPr>
                <w:delText>NA</w:delText>
              </w:r>
            </w:del>
          </w:p>
        </w:tc>
      </w:tr>
      <w:tr w:rsidR="003C4C1E" w:rsidRPr="00250876" w:rsidDel="00BA3DC5" w14:paraId="6F654646" w14:textId="77777777" w:rsidTr="000E3A11">
        <w:trPr>
          <w:del w:id="2990" w:author="David Modjeska" w:date="2016-04-25T21:50:00Z"/>
        </w:trPr>
        <w:tc>
          <w:tcPr>
            <w:tcW w:w="1494" w:type="dxa"/>
            <w:tcBorders>
              <w:top w:val="nil"/>
              <w:left w:val="nil"/>
              <w:bottom w:val="nil"/>
              <w:right w:val="nil"/>
            </w:tcBorders>
            <w:shd w:val="clear" w:color="auto" w:fill="auto"/>
            <w:noWrap/>
            <w:vAlign w:val="bottom"/>
            <w:hideMark/>
          </w:tcPr>
          <w:p w14:paraId="21B2FA91" w14:textId="23441F23" w:rsidR="00250876" w:rsidRPr="00250876" w:rsidDel="00BA3DC5" w:rsidRDefault="00250876" w:rsidP="000E3A11">
            <w:pPr>
              <w:contextualSpacing/>
              <w:jc w:val="right"/>
              <w:rPr>
                <w:del w:id="2991" w:author="David Modjeska" w:date="2016-04-25T21:50:00Z"/>
                <w:rFonts w:eastAsia="Times New Roman"/>
                <w:sz w:val="16"/>
                <w:szCs w:val="16"/>
              </w:rPr>
            </w:pPr>
            <w:del w:id="2992" w:author="David Modjeska" w:date="2016-04-25T21:50:00Z">
              <w:r w:rsidRPr="00250876" w:rsidDel="00BA3DC5">
                <w:rPr>
                  <w:rFonts w:eastAsia="Times New Roman"/>
                  <w:sz w:val="16"/>
                  <w:szCs w:val="16"/>
                </w:rPr>
                <w:delText>94.587</w:delText>
              </w:r>
            </w:del>
          </w:p>
        </w:tc>
        <w:tc>
          <w:tcPr>
            <w:tcW w:w="1574" w:type="dxa"/>
            <w:tcBorders>
              <w:top w:val="nil"/>
              <w:left w:val="nil"/>
              <w:bottom w:val="nil"/>
              <w:right w:val="nil"/>
            </w:tcBorders>
            <w:shd w:val="clear" w:color="auto" w:fill="auto"/>
            <w:noWrap/>
            <w:vAlign w:val="bottom"/>
            <w:hideMark/>
          </w:tcPr>
          <w:p w14:paraId="6A434F70" w14:textId="076B460E" w:rsidR="00250876" w:rsidRPr="00250876" w:rsidDel="00BA3DC5" w:rsidRDefault="00250876" w:rsidP="000E3A11">
            <w:pPr>
              <w:contextualSpacing/>
              <w:jc w:val="right"/>
              <w:rPr>
                <w:del w:id="2993" w:author="David Modjeska" w:date="2016-04-25T21:50:00Z"/>
                <w:rFonts w:eastAsia="Times New Roman"/>
                <w:sz w:val="16"/>
                <w:szCs w:val="16"/>
              </w:rPr>
            </w:pPr>
            <w:del w:id="2994" w:author="David Modjeska" w:date="2016-04-25T21:50:00Z">
              <w:r w:rsidRPr="00250876" w:rsidDel="00BA3DC5">
                <w:rPr>
                  <w:rFonts w:eastAsia="Times New Roman"/>
                  <w:sz w:val="16"/>
                  <w:szCs w:val="16"/>
                </w:rPr>
                <w:delText>1.331</w:delText>
              </w:r>
            </w:del>
          </w:p>
        </w:tc>
        <w:tc>
          <w:tcPr>
            <w:tcW w:w="1121" w:type="dxa"/>
            <w:tcBorders>
              <w:top w:val="nil"/>
              <w:left w:val="nil"/>
              <w:bottom w:val="nil"/>
              <w:right w:val="nil"/>
            </w:tcBorders>
            <w:shd w:val="clear" w:color="auto" w:fill="auto"/>
            <w:noWrap/>
            <w:vAlign w:val="bottom"/>
            <w:hideMark/>
          </w:tcPr>
          <w:p w14:paraId="334B6676" w14:textId="396B2D60" w:rsidR="00250876" w:rsidRPr="00250876" w:rsidDel="00BA3DC5" w:rsidRDefault="00250876" w:rsidP="000E3A11">
            <w:pPr>
              <w:contextualSpacing/>
              <w:jc w:val="right"/>
              <w:rPr>
                <w:del w:id="2995" w:author="David Modjeska" w:date="2016-04-25T21:50:00Z"/>
                <w:rFonts w:eastAsia="Times New Roman"/>
                <w:sz w:val="16"/>
                <w:szCs w:val="16"/>
              </w:rPr>
            </w:pPr>
            <w:del w:id="2996" w:author="David Modjeska" w:date="2016-04-25T21:50:00Z">
              <w:r w:rsidRPr="00250876" w:rsidDel="00BA3DC5">
                <w:rPr>
                  <w:rFonts w:eastAsia="Times New Roman"/>
                  <w:sz w:val="16"/>
                  <w:szCs w:val="16"/>
                </w:rPr>
                <w:delText>13800</w:delText>
              </w:r>
            </w:del>
          </w:p>
        </w:tc>
        <w:tc>
          <w:tcPr>
            <w:tcW w:w="1121" w:type="dxa"/>
            <w:tcBorders>
              <w:top w:val="nil"/>
              <w:left w:val="nil"/>
              <w:bottom w:val="nil"/>
              <w:right w:val="nil"/>
            </w:tcBorders>
            <w:shd w:val="clear" w:color="auto" w:fill="auto"/>
            <w:noWrap/>
            <w:vAlign w:val="bottom"/>
            <w:hideMark/>
          </w:tcPr>
          <w:p w14:paraId="6EA6907C" w14:textId="5FB88EBE" w:rsidR="00250876" w:rsidRPr="00250876" w:rsidDel="00BA3DC5" w:rsidRDefault="00250876" w:rsidP="000E3A11">
            <w:pPr>
              <w:contextualSpacing/>
              <w:jc w:val="right"/>
              <w:rPr>
                <w:del w:id="2997" w:author="David Modjeska" w:date="2016-04-25T21:50:00Z"/>
                <w:rFonts w:eastAsia="Times New Roman"/>
                <w:sz w:val="16"/>
                <w:szCs w:val="16"/>
              </w:rPr>
            </w:pPr>
            <w:del w:id="2998" w:author="David Modjeska" w:date="2016-04-25T21:50:00Z">
              <w:r w:rsidRPr="00250876" w:rsidDel="00BA3DC5">
                <w:rPr>
                  <w:rFonts w:eastAsia="Times New Roman"/>
                  <w:sz w:val="16"/>
                  <w:szCs w:val="16"/>
                </w:rPr>
                <w:delText>8374</w:delText>
              </w:r>
            </w:del>
          </w:p>
        </w:tc>
        <w:tc>
          <w:tcPr>
            <w:tcW w:w="1807" w:type="dxa"/>
            <w:tcBorders>
              <w:top w:val="nil"/>
              <w:left w:val="nil"/>
              <w:bottom w:val="nil"/>
              <w:right w:val="nil"/>
            </w:tcBorders>
            <w:shd w:val="clear" w:color="auto" w:fill="auto"/>
            <w:noWrap/>
            <w:vAlign w:val="bottom"/>
            <w:hideMark/>
          </w:tcPr>
          <w:p w14:paraId="0701DA2A" w14:textId="46490B2E" w:rsidR="00250876" w:rsidRPr="00250876" w:rsidDel="00BA3DC5" w:rsidRDefault="00250876" w:rsidP="000E3A11">
            <w:pPr>
              <w:contextualSpacing/>
              <w:jc w:val="right"/>
              <w:rPr>
                <w:del w:id="2999" w:author="David Modjeska" w:date="2016-04-25T21:50:00Z"/>
                <w:rFonts w:eastAsia="Times New Roman"/>
                <w:sz w:val="16"/>
                <w:szCs w:val="16"/>
              </w:rPr>
            </w:pPr>
            <w:del w:id="3000" w:author="David Modjeska" w:date="2016-04-25T21:50:00Z">
              <w:r w:rsidRPr="00250876" w:rsidDel="00BA3DC5">
                <w:rPr>
                  <w:rFonts w:eastAsia="Times New Roman"/>
                  <w:sz w:val="16"/>
                  <w:szCs w:val="16"/>
                </w:rPr>
                <w:delText>61</w:delText>
              </w:r>
            </w:del>
          </w:p>
        </w:tc>
        <w:tc>
          <w:tcPr>
            <w:tcW w:w="1121" w:type="dxa"/>
            <w:tcBorders>
              <w:top w:val="nil"/>
              <w:left w:val="nil"/>
              <w:bottom w:val="nil"/>
              <w:right w:val="nil"/>
            </w:tcBorders>
            <w:shd w:val="clear" w:color="auto" w:fill="auto"/>
            <w:noWrap/>
            <w:vAlign w:val="bottom"/>
            <w:hideMark/>
          </w:tcPr>
          <w:p w14:paraId="6D1B2D22" w14:textId="7B3EBCB9" w:rsidR="00250876" w:rsidRPr="00250876" w:rsidDel="00BA3DC5" w:rsidRDefault="00250876" w:rsidP="000E3A11">
            <w:pPr>
              <w:contextualSpacing/>
              <w:rPr>
                <w:del w:id="3001" w:author="David Modjeska" w:date="2016-04-25T21:50:00Z"/>
                <w:rFonts w:eastAsia="Times New Roman"/>
                <w:sz w:val="16"/>
                <w:szCs w:val="16"/>
              </w:rPr>
            </w:pPr>
            <w:del w:id="3002" w:author="David Modjeska" w:date="2016-04-25T21:50:00Z">
              <w:r w:rsidRPr="00250876" w:rsidDel="00BA3DC5">
                <w:rPr>
                  <w:rFonts w:eastAsia="Times New Roman"/>
                  <w:sz w:val="16"/>
                  <w:szCs w:val="16"/>
                </w:rPr>
                <w:delText>NA</w:delText>
              </w:r>
            </w:del>
          </w:p>
        </w:tc>
        <w:tc>
          <w:tcPr>
            <w:tcW w:w="1122" w:type="dxa"/>
            <w:tcBorders>
              <w:top w:val="nil"/>
              <w:left w:val="nil"/>
              <w:bottom w:val="nil"/>
              <w:right w:val="nil"/>
            </w:tcBorders>
            <w:shd w:val="clear" w:color="auto" w:fill="auto"/>
            <w:noWrap/>
            <w:vAlign w:val="bottom"/>
            <w:hideMark/>
          </w:tcPr>
          <w:p w14:paraId="469F742D" w14:textId="30DAFD51" w:rsidR="00250876" w:rsidRPr="00250876" w:rsidDel="00BA3DC5" w:rsidRDefault="00250876" w:rsidP="000E3A11">
            <w:pPr>
              <w:contextualSpacing/>
              <w:rPr>
                <w:del w:id="3003" w:author="David Modjeska" w:date="2016-04-25T21:50:00Z"/>
                <w:rFonts w:eastAsia="Times New Roman"/>
                <w:sz w:val="16"/>
                <w:szCs w:val="16"/>
              </w:rPr>
            </w:pPr>
            <w:del w:id="3004" w:author="David Modjeska" w:date="2016-04-25T21:50:00Z">
              <w:r w:rsidRPr="00250876" w:rsidDel="00BA3DC5">
                <w:rPr>
                  <w:rFonts w:eastAsia="Times New Roman"/>
                  <w:sz w:val="16"/>
                  <w:szCs w:val="16"/>
                </w:rPr>
                <w:delText>NA</w:delText>
              </w:r>
            </w:del>
          </w:p>
        </w:tc>
      </w:tr>
    </w:tbl>
    <w:p w14:paraId="6FDA2274" w14:textId="756F84FE" w:rsidR="00250876" w:rsidRPr="00395613" w:rsidDel="00BA3DC5" w:rsidRDefault="00250876" w:rsidP="000E3A11">
      <w:pPr>
        <w:contextualSpacing/>
        <w:rPr>
          <w:del w:id="3005" w:author="David Modjeska" w:date="2016-04-25T21:50:00Z"/>
          <w:sz w:val="16"/>
          <w:szCs w:val="16"/>
        </w:rPr>
      </w:pPr>
    </w:p>
    <w:tbl>
      <w:tblPr>
        <w:tblW w:w="10348"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Change w:id="3006" w:author="David Modjeska" w:date="2016-04-25T21:56:00Z">
          <w:tblPr>
            <w:tblW w:w="15309"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PrChange>
      </w:tblPr>
      <w:tblGrid>
        <w:gridCol w:w="1989"/>
        <w:gridCol w:w="138"/>
        <w:gridCol w:w="141"/>
        <w:gridCol w:w="688"/>
        <w:gridCol w:w="730"/>
        <w:gridCol w:w="213"/>
        <w:gridCol w:w="529"/>
        <w:gridCol w:w="817"/>
        <w:gridCol w:w="514"/>
        <w:gridCol w:w="1054"/>
        <w:gridCol w:w="133"/>
        <w:gridCol w:w="645"/>
        <w:gridCol w:w="1056"/>
        <w:gridCol w:w="682"/>
        <w:gridCol w:w="41"/>
        <w:gridCol w:w="978"/>
        <w:tblGridChange w:id="3007">
          <w:tblGrid>
            <w:gridCol w:w="108"/>
            <w:gridCol w:w="1881"/>
            <w:gridCol w:w="138"/>
            <w:gridCol w:w="249"/>
            <w:gridCol w:w="580"/>
            <w:gridCol w:w="730"/>
            <w:gridCol w:w="213"/>
            <w:gridCol w:w="637"/>
            <w:gridCol w:w="709"/>
            <w:gridCol w:w="514"/>
            <w:gridCol w:w="1162"/>
            <w:gridCol w:w="25"/>
            <w:gridCol w:w="645"/>
            <w:gridCol w:w="1056"/>
            <w:gridCol w:w="682"/>
            <w:gridCol w:w="149"/>
            <w:gridCol w:w="870"/>
          </w:tblGrid>
        </w:tblGridChange>
      </w:tblGrid>
      <w:tr w:rsidR="003C4C1E" w:rsidRPr="00250876" w:rsidDel="00BA3DC5" w14:paraId="12F630DE" w14:textId="273A2DDF" w:rsidTr="003C4C1E">
        <w:trPr>
          <w:gridAfter w:val="2"/>
          <w:wAfter w:w="1019" w:type="dxa"/>
          <w:del w:id="3008" w:author="David Modjeska" w:date="2016-04-25T21:50:00Z"/>
          <w:trPrChange w:id="3009" w:author="David Modjeska" w:date="2016-04-25T21:56:00Z">
            <w:trPr>
              <w:gridAfter w:val="2"/>
            </w:trPr>
          </w:trPrChange>
        </w:trPr>
        <w:tc>
          <w:tcPr>
            <w:tcW w:w="1989" w:type="dxa"/>
            <w:shd w:val="clear" w:color="auto" w:fill="auto"/>
            <w:noWrap/>
            <w:vAlign w:val="bottom"/>
            <w:hideMark/>
            <w:tcPrChange w:id="3010" w:author="David Modjeska" w:date="2016-04-25T21:56:00Z">
              <w:tcPr>
                <w:tcW w:w="1989" w:type="dxa"/>
                <w:gridSpan w:val="2"/>
                <w:shd w:val="clear" w:color="auto" w:fill="auto"/>
                <w:noWrap/>
                <w:vAlign w:val="bottom"/>
                <w:hideMark/>
              </w:tcPr>
            </w:tcPrChange>
          </w:tcPr>
          <w:p w14:paraId="29673A84" w14:textId="524DF2A4" w:rsidR="003C4C1E" w:rsidRPr="00250876" w:rsidDel="00BA3DC5" w:rsidRDefault="003C4C1E" w:rsidP="000E3A11">
            <w:pPr>
              <w:contextualSpacing/>
              <w:rPr>
                <w:del w:id="3011" w:author="David Modjeska" w:date="2016-04-25T21:50:00Z"/>
                <w:rFonts w:eastAsia="Times New Roman"/>
                <w:b/>
                <w:bCs/>
                <w:sz w:val="16"/>
                <w:szCs w:val="16"/>
              </w:rPr>
            </w:pPr>
            <w:del w:id="3012" w:author="David Modjeska" w:date="2016-04-25T21:50:00Z">
              <w:r w:rsidRPr="00250876" w:rsidDel="00BA3DC5">
                <w:rPr>
                  <w:rFonts w:eastAsia="Times New Roman"/>
                  <w:b/>
                  <w:bCs/>
                  <w:sz w:val="16"/>
                  <w:szCs w:val="16"/>
                </w:rPr>
                <w:delText>Debt_GDP_Ratio_CA</w:delText>
              </w:r>
            </w:del>
          </w:p>
        </w:tc>
        <w:tc>
          <w:tcPr>
            <w:tcW w:w="967" w:type="dxa"/>
            <w:gridSpan w:val="3"/>
            <w:shd w:val="clear" w:color="auto" w:fill="auto"/>
            <w:noWrap/>
            <w:vAlign w:val="bottom"/>
            <w:hideMark/>
            <w:tcPrChange w:id="3013" w:author="David Modjeska" w:date="2016-04-25T21:56:00Z">
              <w:tcPr>
                <w:tcW w:w="967" w:type="dxa"/>
                <w:gridSpan w:val="3"/>
                <w:shd w:val="clear" w:color="auto" w:fill="auto"/>
                <w:noWrap/>
                <w:vAlign w:val="bottom"/>
                <w:hideMark/>
              </w:tcPr>
            </w:tcPrChange>
          </w:tcPr>
          <w:p w14:paraId="783CB164" w14:textId="13626CDA" w:rsidR="003C4C1E" w:rsidRPr="00250876" w:rsidDel="00BA3DC5" w:rsidRDefault="003C4C1E" w:rsidP="000E3A11">
            <w:pPr>
              <w:contextualSpacing/>
              <w:rPr>
                <w:del w:id="3014" w:author="David Modjeska" w:date="2016-04-25T21:50:00Z"/>
                <w:rFonts w:eastAsia="Times New Roman"/>
                <w:b/>
                <w:bCs/>
                <w:sz w:val="16"/>
                <w:szCs w:val="16"/>
              </w:rPr>
            </w:pPr>
            <w:del w:id="3015" w:author="David Modjeska" w:date="2016-04-25T21:50:00Z">
              <w:r w:rsidRPr="00250876" w:rsidDel="00BA3DC5">
                <w:rPr>
                  <w:rFonts w:eastAsia="Times New Roman"/>
                  <w:b/>
                  <w:bCs/>
                  <w:sz w:val="16"/>
                  <w:szCs w:val="16"/>
                </w:rPr>
                <w:delText>IronOre</w:delText>
              </w:r>
            </w:del>
          </w:p>
        </w:tc>
        <w:tc>
          <w:tcPr>
            <w:tcW w:w="943" w:type="dxa"/>
            <w:gridSpan w:val="2"/>
            <w:shd w:val="clear" w:color="auto" w:fill="auto"/>
            <w:noWrap/>
            <w:vAlign w:val="bottom"/>
            <w:hideMark/>
            <w:tcPrChange w:id="3016" w:author="David Modjeska" w:date="2016-04-25T21:56:00Z">
              <w:tcPr>
                <w:tcW w:w="943" w:type="dxa"/>
                <w:gridSpan w:val="2"/>
                <w:shd w:val="clear" w:color="auto" w:fill="auto"/>
                <w:noWrap/>
                <w:vAlign w:val="bottom"/>
                <w:hideMark/>
              </w:tcPr>
            </w:tcPrChange>
          </w:tcPr>
          <w:p w14:paraId="4B6E488E" w14:textId="41F6908E" w:rsidR="003C4C1E" w:rsidRPr="00250876" w:rsidDel="00BA3DC5" w:rsidRDefault="003C4C1E" w:rsidP="000E3A11">
            <w:pPr>
              <w:contextualSpacing/>
              <w:rPr>
                <w:del w:id="3017" w:author="David Modjeska" w:date="2016-04-25T21:50:00Z"/>
                <w:rFonts w:eastAsia="Times New Roman"/>
                <w:b/>
                <w:bCs/>
                <w:sz w:val="16"/>
                <w:szCs w:val="16"/>
              </w:rPr>
            </w:pPr>
            <w:del w:id="3018" w:author="David Modjeska" w:date="2016-04-25T21:50:00Z">
              <w:r w:rsidRPr="00250876" w:rsidDel="00BA3DC5">
                <w:rPr>
                  <w:rFonts w:eastAsia="Times New Roman"/>
                  <w:b/>
                  <w:bCs/>
                  <w:sz w:val="16"/>
                  <w:szCs w:val="16"/>
                </w:rPr>
                <w:delText>Coal</w:delText>
              </w:r>
            </w:del>
          </w:p>
        </w:tc>
        <w:tc>
          <w:tcPr>
            <w:tcW w:w="1860" w:type="dxa"/>
            <w:gridSpan w:val="3"/>
            <w:shd w:val="clear" w:color="auto" w:fill="auto"/>
            <w:noWrap/>
            <w:vAlign w:val="bottom"/>
            <w:hideMark/>
            <w:tcPrChange w:id="3019" w:author="David Modjeska" w:date="2016-04-25T21:56:00Z">
              <w:tcPr>
                <w:tcW w:w="1860" w:type="dxa"/>
                <w:gridSpan w:val="3"/>
                <w:shd w:val="clear" w:color="auto" w:fill="auto"/>
                <w:noWrap/>
                <w:vAlign w:val="bottom"/>
                <w:hideMark/>
              </w:tcPr>
            </w:tcPrChange>
          </w:tcPr>
          <w:p w14:paraId="60E259E8" w14:textId="2B147B9E" w:rsidR="003C4C1E" w:rsidRPr="00250876" w:rsidDel="00BA3DC5" w:rsidRDefault="003C4C1E" w:rsidP="000E3A11">
            <w:pPr>
              <w:contextualSpacing/>
              <w:rPr>
                <w:del w:id="3020" w:author="David Modjeska" w:date="2016-04-25T21:50:00Z"/>
                <w:rFonts w:eastAsia="Times New Roman"/>
                <w:b/>
                <w:bCs/>
                <w:sz w:val="16"/>
                <w:szCs w:val="16"/>
              </w:rPr>
            </w:pPr>
            <w:del w:id="3021" w:author="David Modjeska" w:date="2016-04-25T21:50:00Z">
              <w:r w:rsidRPr="00250876" w:rsidDel="00BA3DC5">
                <w:rPr>
                  <w:rFonts w:eastAsia="Times New Roman"/>
                  <w:b/>
                  <w:bCs/>
                  <w:sz w:val="16"/>
                  <w:szCs w:val="16"/>
                </w:rPr>
                <w:delText>CAD_Future_Open</w:delText>
              </w:r>
            </w:del>
          </w:p>
        </w:tc>
        <w:tc>
          <w:tcPr>
            <w:tcW w:w="1832" w:type="dxa"/>
            <w:gridSpan w:val="3"/>
            <w:shd w:val="clear" w:color="auto" w:fill="auto"/>
            <w:noWrap/>
            <w:vAlign w:val="bottom"/>
            <w:hideMark/>
            <w:tcPrChange w:id="3022" w:author="David Modjeska" w:date="2016-04-25T21:56:00Z">
              <w:tcPr>
                <w:tcW w:w="1832" w:type="dxa"/>
                <w:gridSpan w:val="3"/>
                <w:shd w:val="clear" w:color="auto" w:fill="auto"/>
                <w:noWrap/>
                <w:vAlign w:val="bottom"/>
                <w:hideMark/>
              </w:tcPr>
            </w:tcPrChange>
          </w:tcPr>
          <w:p w14:paraId="66A00FD1" w14:textId="4BD722AE" w:rsidR="003C4C1E" w:rsidRPr="00250876" w:rsidDel="00BA3DC5" w:rsidRDefault="003C4C1E" w:rsidP="000E3A11">
            <w:pPr>
              <w:contextualSpacing/>
              <w:rPr>
                <w:del w:id="3023" w:author="David Modjeska" w:date="2016-04-25T21:50:00Z"/>
                <w:rFonts w:eastAsia="Times New Roman"/>
                <w:b/>
                <w:bCs/>
                <w:sz w:val="16"/>
                <w:szCs w:val="16"/>
              </w:rPr>
            </w:pPr>
            <w:del w:id="3024" w:author="David Modjeska" w:date="2016-04-25T21:50:00Z">
              <w:r w:rsidRPr="00250876" w:rsidDel="00BA3DC5">
                <w:rPr>
                  <w:rFonts w:eastAsia="Times New Roman"/>
                  <w:b/>
                  <w:bCs/>
                  <w:sz w:val="16"/>
                  <w:szCs w:val="16"/>
                </w:rPr>
                <w:delText>CAD_Future_High</w:delText>
              </w:r>
            </w:del>
          </w:p>
        </w:tc>
        <w:tc>
          <w:tcPr>
            <w:tcW w:w="1738" w:type="dxa"/>
            <w:gridSpan w:val="2"/>
            <w:shd w:val="clear" w:color="auto" w:fill="auto"/>
            <w:noWrap/>
            <w:vAlign w:val="bottom"/>
            <w:hideMark/>
            <w:tcPrChange w:id="3025" w:author="David Modjeska" w:date="2016-04-25T21:56:00Z">
              <w:tcPr>
                <w:tcW w:w="1738" w:type="dxa"/>
                <w:gridSpan w:val="2"/>
                <w:shd w:val="clear" w:color="auto" w:fill="auto"/>
                <w:noWrap/>
                <w:vAlign w:val="bottom"/>
                <w:hideMark/>
              </w:tcPr>
            </w:tcPrChange>
          </w:tcPr>
          <w:p w14:paraId="258BAC67" w14:textId="175A5597" w:rsidR="003C4C1E" w:rsidRPr="00250876" w:rsidDel="00BA3DC5" w:rsidRDefault="003C4C1E" w:rsidP="000E3A11">
            <w:pPr>
              <w:contextualSpacing/>
              <w:rPr>
                <w:del w:id="3026" w:author="David Modjeska" w:date="2016-04-25T21:50:00Z"/>
                <w:rFonts w:eastAsia="Times New Roman"/>
                <w:b/>
                <w:bCs/>
                <w:sz w:val="16"/>
                <w:szCs w:val="16"/>
              </w:rPr>
            </w:pPr>
            <w:del w:id="3027" w:author="David Modjeska" w:date="2016-04-25T21:50:00Z">
              <w:r w:rsidRPr="00250876" w:rsidDel="00BA3DC5">
                <w:rPr>
                  <w:rFonts w:eastAsia="Times New Roman"/>
                  <w:b/>
                  <w:bCs/>
                  <w:sz w:val="16"/>
                  <w:szCs w:val="16"/>
                </w:rPr>
                <w:delText>CAD_Future_Low</w:delText>
              </w:r>
            </w:del>
          </w:p>
        </w:tc>
      </w:tr>
      <w:tr w:rsidR="003C4C1E" w:rsidRPr="00250876" w:rsidDel="00BA3DC5" w14:paraId="42D2D329" w14:textId="2D997790" w:rsidTr="003C4C1E">
        <w:trPr>
          <w:gridAfter w:val="2"/>
          <w:wAfter w:w="1019" w:type="dxa"/>
          <w:del w:id="3028" w:author="David Modjeska" w:date="2016-04-25T21:50:00Z"/>
          <w:trPrChange w:id="3029" w:author="David Modjeska" w:date="2016-04-25T21:56:00Z">
            <w:trPr>
              <w:gridAfter w:val="2"/>
            </w:trPr>
          </w:trPrChange>
        </w:trPr>
        <w:tc>
          <w:tcPr>
            <w:tcW w:w="1989" w:type="dxa"/>
            <w:shd w:val="clear" w:color="auto" w:fill="auto"/>
            <w:noWrap/>
            <w:vAlign w:val="bottom"/>
            <w:hideMark/>
            <w:tcPrChange w:id="3030" w:author="David Modjeska" w:date="2016-04-25T21:56:00Z">
              <w:tcPr>
                <w:tcW w:w="1989" w:type="dxa"/>
                <w:gridSpan w:val="2"/>
                <w:shd w:val="clear" w:color="auto" w:fill="auto"/>
                <w:noWrap/>
                <w:vAlign w:val="bottom"/>
                <w:hideMark/>
              </w:tcPr>
            </w:tcPrChange>
          </w:tcPr>
          <w:p w14:paraId="09BD7A69" w14:textId="7DFE8E43" w:rsidR="003C4C1E" w:rsidRPr="00250876" w:rsidDel="00BA3DC5" w:rsidRDefault="003C4C1E" w:rsidP="000E3A11">
            <w:pPr>
              <w:contextualSpacing/>
              <w:rPr>
                <w:del w:id="3031" w:author="David Modjeska" w:date="2016-04-25T21:50:00Z"/>
                <w:rFonts w:eastAsia="Times New Roman"/>
                <w:sz w:val="16"/>
                <w:szCs w:val="16"/>
              </w:rPr>
            </w:pPr>
            <w:del w:id="3032" w:author="David Modjeska" w:date="2016-04-25T21:50:00Z">
              <w:r w:rsidRPr="00250876" w:rsidDel="00BA3DC5">
                <w:rPr>
                  <w:rFonts w:eastAsia="Times New Roman"/>
                  <w:sz w:val="16"/>
                  <w:szCs w:val="16"/>
                </w:rPr>
                <w:delText>NA</w:delText>
              </w:r>
            </w:del>
          </w:p>
        </w:tc>
        <w:tc>
          <w:tcPr>
            <w:tcW w:w="967" w:type="dxa"/>
            <w:gridSpan w:val="3"/>
            <w:shd w:val="clear" w:color="auto" w:fill="auto"/>
            <w:noWrap/>
            <w:vAlign w:val="bottom"/>
            <w:hideMark/>
            <w:tcPrChange w:id="3033" w:author="David Modjeska" w:date="2016-04-25T21:56:00Z">
              <w:tcPr>
                <w:tcW w:w="967" w:type="dxa"/>
                <w:gridSpan w:val="3"/>
                <w:shd w:val="clear" w:color="auto" w:fill="auto"/>
                <w:noWrap/>
                <w:vAlign w:val="bottom"/>
                <w:hideMark/>
              </w:tcPr>
            </w:tcPrChange>
          </w:tcPr>
          <w:p w14:paraId="450DC5BE" w14:textId="29A4A0C5" w:rsidR="003C4C1E" w:rsidRPr="00250876" w:rsidDel="00BA3DC5" w:rsidRDefault="003C4C1E" w:rsidP="000E3A11">
            <w:pPr>
              <w:contextualSpacing/>
              <w:jc w:val="right"/>
              <w:rPr>
                <w:del w:id="3034" w:author="David Modjeska" w:date="2016-04-25T21:50:00Z"/>
                <w:rFonts w:eastAsia="Times New Roman"/>
                <w:sz w:val="16"/>
                <w:szCs w:val="16"/>
              </w:rPr>
            </w:pPr>
            <w:del w:id="3035" w:author="David Modjeska" w:date="2016-04-25T21:50:00Z">
              <w:r w:rsidRPr="00250876" w:rsidDel="00BA3DC5">
                <w:rPr>
                  <w:rFonts w:eastAsia="Times New Roman"/>
                  <w:sz w:val="16"/>
                  <w:szCs w:val="16"/>
                </w:rPr>
                <w:delText>17958</w:delText>
              </w:r>
            </w:del>
          </w:p>
        </w:tc>
        <w:tc>
          <w:tcPr>
            <w:tcW w:w="943" w:type="dxa"/>
            <w:gridSpan w:val="2"/>
            <w:shd w:val="clear" w:color="auto" w:fill="auto"/>
            <w:noWrap/>
            <w:vAlign w:val="bottom"/>
            <w:hideMark/>
            <w:tcPrChange w:id="3036" w:author="David Modjeska" w:date="2016-04-25T21:56:00Z">
              <w:tcPr>
                <w:tcW w:w="943" w:type="dxa"/>
                <w:gridSpan w:val="2"/>
                <w:shd w:val="clear" w:color="auto" w:fill="auto"/>
                <w:noWrap/>
                <w:vAlign w:val="bottom"/>
                <w:hideMark/>
              </w:tcPr>
            </w:tcPrChange>
          </w:tcPr>
          <w:p w14:paraId="3C67DB52" w14:textId="2BB865EE" w:rsidR="003C4C1E" w:rsidRPr="00250876" w:rsidDel="00BA3DC5" w:rsidRDefault="003C4C1E" w:rsidP="000E3A11">
            <w:pPr>
              <w:contextualSpacing/>
              <w:jc w:val="right"/>
              <w:rPr>
                <w:del w:id="3037" w:author="David Modjeska" w:date="2016-04-25T21:50:00Z"/>
                <w:rFonts w:eastAsia="Times New Roman"/>
                <w:sz w:val="16"/>
                <w:szCs w:val="16"/>
              </w:rPr>
            </w:pPr>
            <w:del w:id="3038" w:author="David Modjeska" w:date="2016-04-25T21:50:00Z">
              <w:r w:rsidRPr="00250876" w:rsidDel="00BA3DC5">
                <w:rPr>
                  <w:rFonts w:eastAsia="Times New Roman"/>
                  <w:sz w:val="16"/>
                  <w:szCs w:val="16"/>
                </w:rPr>
                <w:delText>1615</w:delText>
              </w:r>
            </w:del>
          </w:p>
        </w:tc>
        <w:tc>
          <w:tcPr>
            <w:tcW w:w="1860" w:type="dxa"/>
            <w:gridSpan w:val="3"/>
            <w:shd w:val="clear" w:color="auto" w:fill="auto"/>
            <w:noWrap/>
            <w:vAlign w:val="bottom"/>
            <w:hideMark/>
            <w:tcPrChange w:id="3039" w:author="David Modjeska" w:date="2016-04-25T21:56:00Z">
              <w:tcPr>
                <w:tcW w:w="1860" w:type="dxa"/>
                <w:gridSpan w:val="3"/>
                <w:shd w:val="clear" w:color="auto" w:fill="auto"/>
                <w:noWrap/>
                <w:vAlign w:val="bottom"/>
                <w:hideMark/>
              </w:tcPr>
            </w:tcPrChange>
          </w:tcPr>
          <w:p w14:paraId="7755B5B2" w14:textId="5C2B366C" w:rsidR="003C4C1E" w:rsidRPr="00250876" w:rsidDel="00BA3DC5" w:rsidRDefault="003C4C1E" w:rsidP="000E3A11">
            <w:pPr>
              <w:contextualSpacing/>
              <w:jc w:val="right"/>
              <w:rPr>
                <w:del w:id="3040" w:author="David Modjeska" w:date="2016-04-25T21:50:00Z"/>
                <w:rFonts w:eastAsia="Times New Roman"/>
                <w:sz w:val="16"/>
                <w:szCs w:val="16"/>
              </w:rPr>
            </w:pPr>
            <w:del w:id="3041" w:author="David Modjeska" w:date="2016-04-25T21:50:00Z">
              <w:r w:rsidRPr="00250876" w:rsidDel="00BA3DC5">
                <w:rPr>
                  <w:rFonts w:eastAsia="Times New Roman"/>
                  <w:sz w:val="16"/>
                  <w:szCs w:val="16"/>
                </w:rPr>
                <w:delText>0.8763</w:delText>
              </w:r>
            </w:del>
          </w:p>
        </w:tc>
        <w:tc>
          <w:tcPr>
            <w:tcW w:w="1832" w:type="dxa"/>
            <w:gridSpan w:val="3"/>
            <w:shd w:val="clear" w:color="auto" w:fill="auto"/>
            <w:noWrap/>
            <w:vAlign w:val="bottom"/>
            <w:hideMark/>
            <w:tcPrChange w:id="3042" w:author="David Modjeska" w:date="2016-04-25T21:56:00Z">
              <w:tcPr>
                <w:tcW w:w="1832" w:type="dxa"/>
                <w:gridSpan w:val="3"/>
                <w:shd w:val="clear" w:color="auto" w:fill="auto"/>
                <w:noWrap/>
                <w:vAlign w:val="bottom"/>
                <w:hideMark/>
              </w:tcPr>
            </w:tcPrChange>
          </w:tcPr>
          <w:p w14:paraId="2E2876DC" w14:textId="00D3BAB5" w:rsidR="003C4C1E" w:rsidRPr="00250876" w:rsidDel="00BA3DC5" w:rsidRDefault="003C4C1E" w:rsidP="000E3A11">
            <w:pPr>
              <w:contextualSpacing/>
              <w:jc w:val="right"/>
              <w:rPr>
                <w:del w:id="3043" w:author="David Modjeska" w:date="2016-04-25T21:50:00Z"/>
                <w:rFonts w:eastAsia="Times New Roman"/>
                <w:sz w:val="16"/>
                <w:szCs w:val="16"/>
              </w:rPr>
            </w:pPr>
            <w:del w:id="3044" w:author="David Modjeska" w:date="2016-04-25T21:50:00Z">
              <w:r w:rsidRPr="00250876" w:rsidDel="00BA3DC5">
                <w:rPr>
                  <w:rFonts w:eastAsia="Times New Roman"/>
                  <w:sz w:val="16"/>
                  <w:szCs w:val="16"/>
                </w:rPr>
                <w:delText>0.8763</w:delText>
              </w:r>
            </w:del>
          </w:p>
        </w:tc>
        <w:tc>
          <w:tcPr>
            <w:tcW w:w="1738" w:type="dxa"/>
            <w:gridSpan w:val="2"/>
            <w:shd w:val="clear" w:color="auto" w:fill="auto"/>
            <w:noWrap/>
            <w:vAlign w:val="bottom"/>
            <w:hideMark/>
            <w:tcPrChange w:id="3045" w:author="David Modjeska" w:date="2016-04-25T21:56:00Z">
              <w:tcPr>
                <w:tcW w:w="1738" w:type="dxa"/>
                <w:gridSpan w:val="2"/>
                <w:shd w:val="clear" w:color="auto" w:fill="auto"/>
                <w:noWrap/>
                <w:vAlign w:val="bottom"/>
                <w:hideMark/>
              </w:tcPr>
            </w:tcPrChange>
          </w:tcPr>
          <w:p w14:paraId="61649FE0" w14:textId="55AE73B1" w:rsidR="003C4C1E" w:rsidRPr="00250876" w:rsidDel="00BA3DC5" w:rsidRDefault="003C4C1E" w:rsidP="000E3A11">
            <w:pPr>
              <w:contextualSpacing/>
              <w:jc w:val="right"/>
              <w:rPr>
                <w:del w:id="3046" w:author="David Modjeska" w:date="2016-04-25T21:50:00Z"/>
                <w:rFonts w:eastAsia="Times New Roman"/>
                <w:sz w:val="16"/>
                <w:szCs w:val="16"/>
              </w:rPr>
            </w:pPr>
            <w:del w:id="3047" w:author="David Modjeska" w:date="2016-04-25T21:50:00Z">
              <w:r w:rsidRPr="00250876" w:rsidDel="00BA3DC5">
                <w:rPr>
                  <w:rFonts w:eastAsia="Times New Roman"/>
                  <w:sz w:val="16"/>
                  <w:szCs w:val="16"/>
                </w:rPr>
                <w:delText>0.8711</w:delText>
              </w:r>
            </w:del>
          </w:p>
        </w:tc>
      </w:tr>
      <w:tr w:rsidR="003C4C1E" w:rsidRPr="00250876" w:rsidDel="00BA3DC5" w14:paraId="7DB012EA" w14:textId="3F8C5C91" w:rsidTr="003C4C1E">
        <w:trPr>
          <w:gridAfter w:val="2"/>
          <w:wAfter w:w="1019" w:type="dxa"/>
          <w:del w:id="3048" w:author="David Modjeska" w:date="2016-04-25T21:50:00Z"/>
          <w:trPrChange w:id="3049" w:author="David Modjeska" w:date="2016-04-25T21:56:00Z">
            <w:trPr>
              <w:gridAfter w:val="2"/>
            </w:trPr>
          </w:trPrChange>
        </w:trPr>
        <w:tc>
          <w:tcPr>
            <w:tcW w:w="1989" w:type="dxa"/>
            <w:shd w:val="clear" w:color="auto" w:fill="auto"/>
            <w:noWrap/>
            <w:vAlign w:val="bottom"/>
            <w:hideMark/>
            <w:tcPrChange w:id="3050" w:author="David Modjeska" w:date="2016-04-25T21:56:00Z">
              <w:tcPr>
                <w:tcW w:w="1989" w:type="dxa"/>
                <w:gridSpan w:val="2"/>
                <w:shd w:val="clear" w:color="auto" w:fill="auto"/>
                <w:noWrap/>
                <w:vAlign w:val="bottom"/>
                <w:hideMark/>
              </w:tcPr>
            </w:tcPrChange>
          </w:tcPr>
          <w:p w14:paraId="2CFB9780" w14:textId="738C9119" w:rsidR="003C4C1E" w:rsidRPr="00250876" w:rsidDel="00BA3DC5" w:rsidRDefault="003C4C1E" w:rsidP="000E3A11">
            <w:pPr>
              <w:contextualSpacing/>
              <w:rPr>
                <w:del w:id="3051" w:author="David Modjeska" w:date="2016-04-25T21:50:00Z"/>
                <w:rFonts w:eastAsia="Times New Roman"/>
                <w:sz w:val="16"/>
                <w:szCs w:val="16"/>
              </w:rPr>
            </w:pPr>
            <w:del w:id="3052" w:author="David Modjeska" w:date="2016-04-25T21:50:00Z">
              <w:r w:rsidRPr="00250876" w:rsidDel="00BA3DC5">
                <w:rPr>
                  <w:rFonts w:eastAsia="Times New Roman"/>
                  <w:sz w:val="16"/>
                  <w:szCs w:val="16"/>
                </w:rPr>
                <w:delText>NA</w:delText>
              </w:r>
            </w:del>
          </w:p>
        </w:tc>
        <w:tc>
          <w:tcPr>
            <w:tcW w:w="967" w:type="dxa"/>
            <w:gridSpan w:val="3"/>
            <w:shd w:val="clear" w:color="auto" w:fill="auto"/>
            <w:noWrap/>
            <w:vAlign w:val="bottom"/>
            <w:hideMark/>
            <w:tcPrChange w:id="3053" w:author="David Modjeska" w:date="2016-04-25T21:56:00Z">
              <w:tcPr>
                <w:tcW w:w="967" w:type="dxa"/>
                <w:gridSpan w:val="3"/>
                <w:shd w:val="clear" w:color="auto" w:fill="auto"/>
                <w:noWrap/>
                <w:vAlign w:val="bottom"/>
                <w:hideMark/>
              </w:tcPr>
            </w:tcPrChange>
          </w:tcPr>
          <w:p w14:paraId="4AEFC78A" w14:textId="72A7585A" w:rsidR="003C4C1E" w:rsidRPr="00250876" w:rsidDel="00BA3DC5" w:rsidRDefault="003C4C1E" w:rsidP="000E3A11">
            <w:pPr>
              <w:contextualSpacing/>
              <w:jc w:val="right"/>
              <w:rPr>
                <w:del w:id="3054" w:author="David Modjeska" w:date="2016-04-25T21:50:00Z"/>
                <w:rFonts w:eastAsia="Times New Roman"/>
                <w:sz w:val="16"/>
                <w:szCs w:val="16"/>
              </w:rPr>
            </w:pPr>
            <w:del w:id="3055" w:author="David Modjeska" w:date="2016-04-25T21:50:00Z">
              <w:r w:rsidRPr="00250876" w:rsidDel="00BA3DC5">
                <w:rPr>
                  <w:rFonts w:eastAsia="Times New Roman"/>
                  <w:sz w:val="16"/>
                  <w:szCs w:val="16"/>
                </w:rPr>
                <w:delText>17958</w:delText>
              </w:r>
            </w:del>
          </w:p>
        </w:tc>
        <w:tc>
          <w:tcPr>
            <w:tcW w:w="943" w:type="dxa"/>
            <w:gridSpan w:val="2"/>
            <w:shd w:val="clear" w:color="auto" w:fill="auto"/>
            <w:noWrap/>
            <w:vAlign w:val="bottom"/>
            <w:hideMark/>
            <w:tcPrChange w:id="3056" w:author="David Modjeska" w:date="2016-04-25T21:56:00Z">
              <w:tcPr>
                <w:tcW w:w="943" w:type="dxa"/>
                <w:gridSpan w:val="2"/>
                <w:shd w:val="clear" w:color="auto" w:fill="auto"/>
                <w:noWrap/>
                <w:vAlign w:val="bottom"/>
                <w:hideMark/>
              </w:tcPr>
            </w:tcPrChange>
          </w:tcPr>
          <w:p w14:paraId="6BC6E241" w14:textId="18F560AB" w:rsidR="003C4C1E" w:rsidRPr="00250876" w:rsidDel="00BA3DC5" w:rsidRDefault="003C4C1E" w:rsidP="000E3A11">
            <w:pPr>
              <w:contextualSpacing/>
              <w:jc w:val="right"/>
              <w:rPr>
                <w:del w:id="3057" w:author="David Modjeska" w:date="2016-04-25T21:50:00Z"/>
                <w:rFonts w:eastAsia="Times New Roman"/>
                <w:sz w:val="16"/>
                <w:szCs w:val="16"/>
              </w:rPr>
            </w:pPr>
            <w:del w:id="3058" w:author="David Modjeska" w:date="2016-04-25T21:50:00Z">
              <w:r w:rsidRPr="00250876" w:rsidDel="00BA3DC5">
                <w:rPr>
                  <w:rFonts w:eastAsia="Times New Roman"/>
                  <w:sz w:val="16"/>
                  <w:szCs w:val="16"/>
                </w:rPr>
                <w:delText>1615</w:delText>
              </w:r>
            </w:del>
          </w:p>
        </w:tc>
        <w:tc>
          <w:tcPr>
            <w:tcW w:w="1860" w:type="dxa"/>
            <w:gridSpan w:val="3"/>
            <w:shd w:val="clear" w:color="auto" w:fill="auto"/>
            <w:noWrap/>
            <w:vAlign w:val="bottom"/>
            <w:hideMark/>
            <w:tcPrChange w:id="3059" w:author="David Modjeska" w:date="2016-04-25T21:56:00Z">
              <w:tcPr>
                <w:tcW w:w="1860" w:type="dxa"/>
                <w:gridSpan w:val="3"/>
                <w:shd w:val="clear" w:color="auto" w:fill="auto"/>
                <w:noWrap/>
                <w:vAlign w:val="bottom"/>
                <w:hideMark/>
              </w:tcPr>
            </w:tcPrChange>
          </w:tcPr>
          <w:p w14:paraId="47E2D1BF" w14:textId="188A5039" w:rsidR="003C4C1E" w:rsidRPr="00250876" w:rsidDel="00BA3DC5" w:rsidRDefault="003C4C1E" w:rsidP="000E3A11">
            <w:pPr>
              <w:contextualSpacing/>
              <w:jc w:val="right"/>
              <w:rPr>
                <w:del w:id="3060" w:author="David Modjeska" w:date="2016-04-25T21:50:00Z"/>
                <w:rFonts w:eastAsia="Times New Roman"/>
                <w:sz w:val="16"/>
                <w:szCs w:val="16"/>
              </w:rPr>
            </w:pPr>
            <w:del w:id="3061" w:author="David Modjeska" w:date="2016-04-25T21:50:00Z">
              <w:r w:rsidRPr="00250876" w:rsidDel="00BA3DC5">
                <w:rPr>
                  <w:rFonts w:eastAsia="Times New Roman"/>
                  <w:sz w:val="16"/>
                  <w:szCs w:val="16"/>
                </w:rPr>
                <w:delText>0.8763</w:delText>
              </w:r>
            </w:del>
          </w:p>
        </w:tc>
        <w:tc>
          <w:tcPr>
            <w:tcW w:w="1832" w:type="dxa"/>
            <w:gridSpan w:val="3"/>
            <w:shd w:val="clear" w:color="auto" w:fill="auto"/>
            <w:noWrap/>
            <w:vAlign w:val="bottom"/>
            <w:hideMark/>
            <w:tcPrChange w:id="3062" w:author="David Modjeska" w:date="2016-04-25T21:56:00Z">
              <w:tcPr>
                <w:tcW w:w="1832" w:type="dxa"/>
                <w:gridSpan w:val="3"/>
                <w:shd w:val="clear" w:color="auto" w:fill="auto"/>
                <w:noWrap/>
                <w:vAlign w:val="bottom"/>
                <w:hideMark/>
              </w:tcPr>
            </w:tcPrChange>
          </w:tcPr>
          <w:p w14:paraId="63956939" w14:textId="0D3454DB" w:rsidR="003C4C1E" w:rsidRPr="00250876" w:rsidDel="00BA3DC5" w:rsidRDefault="003C4C1E" w:rsidP="000E3A11">
            <w:pPr>
              <w:contextualSpacing/>
              <w:jc w:val="right"/>
              <w:rPr>
                <w:del w:id="3063" w:author="David Modjeska" w:date="2016-04-25T21:50:00Z"/>
                <w:rFonts w:eastAsia="Times New Roman"/>
                <w:sz w:val="16"/>
                <w:szCs w:val="16"/>
              </w:rPr>
            </w:pPr>
            <w:del w:id="3064" w:author="David Modjeska" w:date="2016-04-25T21:50:00Z">
              <w:r w:rsidRPr="00250876" w:rsidDel="00BA3DC5">
                <w:rPr>
                  <w:rFonts w:eastAsia="Times New Roman"/>
                  <w:sz w:val="16"/>
                  <w:szCs w:val="16"/>
                </w:rPr>
                <w:delText>0.8763</w:delText>
              </w:r>
            </w:del>
          </w:p>
        </w:tc>
        <w:tc>
          <w:tcPr>
            <w:tcW w:w="1738" w:type="dxa"/>
            <w:gridSpan w:val="2"/>
            <w:shd w:val="clear" w:color="auto" w:fill="auto"/>
            <w:noWrap/>
            <w:vAlign w:val="bottom"/>
            <w:hideMark/>
            <w:tcPrChange w:id="3065" w:author="David Modjeska" w:date="2016-04-25T21:56:00Z">
              <w:tcPr>
                <w:tcW w:w="1738" w:type="dxa"/>
                <w:gridSpan w:val="2"/>
                <w:shd w:val="clear" w:color="auto" w:fill="auto"/>
                <w:noWrap/>
                <w:vAlign w:val="bottom"/>
                <w:hideMark/>
              </w:tcPr>
            </w:tcPrChange>
          </w:tcPr>
          <w:p w14:paraId="75F28B91" w14:textId="2BA8073D" w:rsidR="003C4C1E" w:rsidRPr="00250876" w:rsidDel="00BA3DC5" w:rsidRDefault="003C4C1E" w:rsidP="000E3A11">
            <w:pPr>
              <w:contextualSpacing/>
              <w:jc w:val="right"/>
              <w:rPr>
                <w:del w:id="3066" w:author="David Modjeska" w:date="2016-04-25T21:50:00Z"/>
                <w:rFonts w:eastAsia="Times New Roman"/>
                <w:sz w:val="16"/>
                <w:szCs w:val="16"/>
              </w:rPr>
            </w:pPr>
            <w:del w:id="3067" w:author="David Modjeska" w:date="2016-04-25T21:50:00Z">
              <w:r w:rsidRPr="00250876" w:rsidDel="00BA3DC5">
                <w:rPr>
                  <w:rFonts w:eastAsia="Times New Roman"/>
                  <w:sz w:val="16"/>
                  <w:szCs w:val="16"/>
                </w:rPr>
                <w:delText>0.8711</w:delText>
              </w:r>
            </w:del>
          </w:p>
        </w:tc>
      </w:tr>
      <w:tr w:rsidR="003C4C1E" w:rsidRPr="00250876" w:rsidDel="00BA3DC5" w14:paraId="35B94F4D" w14:textId="64AA3261" w:rsidTr="003C4C1E">
        <w:trPr>
          <w:gridAfter w:val="2"/>
          <w:wAfter w:w="1019" w:type="dxa"/>
          <w:del w:id="3068" w:author="David Modjeska" w:date="2016-04-25T21:50:00Z"/>
          <w:trPrChange w:id="3069" w:author="David Modjeska" w:date="2016-04-25T21:56:00Z">
            <w:trPr>
              <w:gridAfter w:val="2"/>
            </w:trPr>
          </w:trPrChange>
        </w:trPr>
        <w:tc>
          <w:tcPr>
            <w:tcW w:w="1989" w:type="dxa"/>
            <w:shd w:val="clear" w:color="auto" w:fill="auto"/>
            <w:noWrap/>
            <w:vAlign w:val="bottom"/>
            <w:hideMark/>
            <w:tcPrChange w:id="3070" w:author="David Modjeska" w:date="2016-04-25T21:56:00Z">
              <w:tcPr>
                <w:tcW w:w="1989" w:type="dxa"/>
                <w:gridSpan w:val="2"/>
                <w:shd w:val="clear" w:color="auto" w:fill="auto"/>
                <w:noWrap/>
                <w:vAlign w:val="bottom"/>
                <w:hideMark/>
              </w:tcPr>
            </w:tcPrChange>
          </w:tcPr>
          <w:p w14:paraId="66D2A0C1" w14:textId="06C7EBEA" w:rsidR="003C4C1E" w:rsidRPr="00250876" w:rsidDel="00BA3DC5" w:rsidRDefault="003C4C1E" w:rsidP="000E3A11">
            <w:pPr>
              <w:contextualSpacing/>
              <w:rPr>
                <w:del w:id="3071" w:author="David Modjeska" w:date="2016-04-25T21:50:00Z"/>
                <w:rFonts w:eastAsia="Times New Roman"/>
                <w:sz w:val="16"/>
                <w:szCs w:val="16"/>
              </w:rPr>
            </w:pPr>
            <w:del w:id="3072" w:author="David Modjeska" w:date="2016-04-25T21:50:00Z">
              <w:r w:rsidRPr="00250876" w:rsidDel="00BA3DC5">
                <w:rPr>
                  <w:rFonts w:eastAsia="Times New Roman"/>
                  <w:sz w:val="16"/>
                  <w:szCs w:val="16"/>
                </w:rPr>
                <w:delText>NA</w:delText>
              </w:r>
            </w:del>
          </w:p>
        </w:tc>
        <w:tc>
          <w:tcPr>
            <w:tcW w:w="967" w:type="dxa"/>
            <w:gridSpan w:val="3"/>
            <w:shd w:val="clear" w:color="auto" w:fill="auto"/>
            <w:noWrap/>
            <w:vAlign w:val="bottom"/>
            <w:hideMark/>
            <w:tcPrChange w:id="3073" w:author="David Modjeska" w:date="2016-04-25T21:56:00Z">
              <w:tcPr>
                <w:tcW w:w="967" w:type="dxa"/>
                <w:gridSpan w:val="3"/>
                <w:shd w:val="clear" w:color="auto" w:fill="auto"/>
                <w:noWrap/>
                <w:vAlign w:val="bottom"/>
                <w:hideMark/>
              </w:tcPr>
            </w:tcPrChange>
          </w:tcPr>
          <w:p w14:paraId="396DEECB" w14:textId="3EB21D31" w:rsidR="003C4C1E" w:rsidRPr="00250876" w:rsidDel="00BA3DC5" w:rsidRDefault="003C4C1E" w:rsidP="000E3A11">
            <w:pPr>
              <w:contextualSpacing/>
              <w:jc w:val="right"/>
              <w:rPr>
                <w:del w:id="3074" w:author="David Modjeska" w:date="2016-04-25T21:50:00Z"/>
                <w:rFonts w:eastAsia="Times New Roman"/>
                <w:sz w:val="16"/>
                <w:szCs w:val="16"/>
              </w:rPr>
            </w:pPr>
            <w:del w:id="3075" w:author="David Modjeska" w:date="2016-04-25T21:50:00Z">
              <w:r w:rsidRPr="00250876" w:rsidDel="00BA3DC5">
                <w:rPr>
                  <w:rFonts w:eastAsia="Times New Roman"/>
                  <w:sz w:val="16"/>
                  <w:szCs w:val="16"/>
                </w:rPr>
                <w:delText>17958</w:delText>
              </w:r>
            </w:del>
          </w:p>
        </w:tc>
        <w:tc>
          <w:tcPr>
            <w:tcW w:w="943" w:type="dxa"/>
            <w:gridSpan w:val="2"/>
            <w:shd w:val="clear" w:color="auto" w:fill="auto"/>
            <w:noWrap/>
            <w:vAlign w:val="bottom"/>
            <w:hideMark/>
            <w:tcPrChange w:id="3076" w:author="David Modjeska" w:date="2016-04-25T21:56:00Z">
              <w:tcPr>
                <w:tcW w:w="943" w:type="dxa"/>
                <w:gridSpan w:val="2"/>
                <w:shd w:val="clear" w:color="auto" w:fill="auto"/>
                <w:noWrap/>
                <w:vAlign w:val="bottom"/>
                <w:hideMark/>
              </w:tcPr>
            </w:tcPrChange>
          </w:tcPr>
          <w:p w14:paraId="496EC40D" w14:textId="5216A895" w:rsidR="003C4C1E" w:rsidRPr="00250876" w:rsidDel="00BA3DC5" w:rsidRDefault="003C4C1E" w:rsidP="000E3A11">
            <w:pPr>
              <w:contextualSpacing/>
              <w:jc w:val="right"/>
              <w:rPr>
                <w:del w:id="3077" w:author="David Modjeska" w:date="2016-04-25T21:50:00Z"/>
                <w:rFonts w:eastAsia="Times New Roman"/>
                <w:sz w:val="16"/>
                <w:szCs w:val="16"/>
              </w:rPr>
            </w:pPr>
            <w:del w:id="3078" w:author="David Modjeska" w:date="2016-04-25T21:50:00Z">
              <w:r w:rsidRPr="00250876" w:rsidDel="00BA3DC5">
                <w:rPr>
                  <w:rFonts w:eastAsia="Times New Roman"/>
                  <w:sz w:val="16"/>
                  <w:szCs w:val="16"/>
                </w:rPr>
                <w:delText>1615</w:delText>
              </w:r>
            </w:del>
          </w:p>
        </w:tc>
        <w:tc>
          <w:tcPr>
            <w:tcW w:w="1860" w:type="dxa"/>
            <w:gridSpan w:val="3"/>
            <w:shd w:val="clear" w:color="auto" w:fill="auto"/>
            <w:noWrap/>
            <w:vAlign w:val="bottom"/>
            <w:hideMark/>
            <w:tcPrChange w:id="3079" w:author="David Modjeska" w:date="2016-04-25T21:56:00Z">
              <w:tcPr>
                <w:tcW w:w="1860" w:type="dxa"/>
                <w:gridSpan w:val="3"/>
                <w:shd w:val="clear" w:color="auto" w:fill="auto"/>
                <w:noWrap/>
                <w:vAlign w:val="bottom"/>
                <w:hideMark/>
              </w:tcPr>
            </w:tcPrChange>
          </w:tcPr>
          <w:p w14:paraId="39640C8D" w14:textId="4A4E366B" w:rsidR="003C4C1E" w:rsidRPr="00250876" w:rsidDel="00BA3DC5" w:rsidRDefault="003C4C1E" w:rsidP="000E3A11">
            <w:pPr>
              <w:contextualSpacing/>
              <w:jc w:val="right"/>
              <w:rPr>
                <w:del w:id="3080" w:author="David Modjeska" w:date="2016-04-25T21:50:00Z"/>
                <w:rFonts w:eastAsia="Times New Roman"/>
                <w:sz w:val="16"/>
                <w:szCs w:val="16"/>
              </w:rPr>
            </w:pPr>
            <w:del w:id="3081" w:author="David Modjeska" w:date="2016-04-25T21:50:00Z">
              <w:r w:rsidRPr="00250876" w:rsidDel="00BA3DC5">
                <w:rPr>
                  <w:rFonts w:eastAsia="Times New Roman"/>
                  <w:sz w:val="16"/>
                  <w:szCs w:val="16"/>
                </w:rPr>
                <w:delText>0.8763</w:delText>
              </w:r>
            </w:del>
          </w:p>
        </w:tc>
        <w:tc>
          <w:tcPr>
            <w:tcW w:w="1832" w:type="dxa"/>
            <w:gridSpan w:val="3"/>
            <w:shd w:val="clear" w:color="auto" w:fill="auto"/>
            <w:noWrap/>
            <w:vAlign w:val="bottom"/>
            <w:hideMark/>
            <w:tcPrChange w:id="3082" w:author="David Modjeska" w:date="2016-04-25T21:56:00Z">
              <w:tcPr>
                <w:tcW w:w="1832" w:type="dxa"/>
                <w:gridSpan w:val="3"/>
                <w:shd w:val="clear" w:color="auto" w:fill="auto"/>
                <w:noWrap/>
                <w:vAlign w:val="bottom"/>
                <w:hideMark/>
              </w:tcPr>
            </w:tcPrChange>
          </w:tcPr>
          <w:p w14:paraId="4E42514B" w14:textId="358A7BFE" w:rsidR="003C4C1E" w:rsidRPr="00250876" w:rsidDel="00BA3DC5" w:rsidRDefault="003C4C1E" w:rsidP="000E3A11">
            <w:pPr>
              <w:contextualSpacing/>
              <w:jc w:val="right"/>
              <w:rPr>
                <w:del w:id="3083" w:author="David Modjeska" w:date="2016-04-25T21:50:00Z"/>
                <w:rFonts w:eastAsia="Times New Roman"/>
                <w:sz w:val="16"/>
                <w:szCs w:val="16"/>
              </w:rPr>
            </w:pPr>
            <w:del w:id="3084" w:author="David Modjeska" w:date="2016-04-25T21:50:00Z">
              <w:r w:rsidRPr="00250876" w:rsidDel="00BA3DC5">
                <w:rPr>
                  <w:rFonts w:eastAsia="Times New Roman"/>
                  <w:sz w:val="16"/>
                  <w:szCs w:val="16"/>
                </w:rPr>
                <w:delText>0.8763</w:delText>
              </w:r>
            </w:del>
          </w:p>
        </w:tc>
        <w:tc>
          <w:tcPr>
            <w:tcW w:w="1738" w:type="dxa"/>
            <w:gridSpan w:val="2"/>
            <w:shd w:val="clear" w:color="auto" w:fill="auto"/>
            <w:noWrap/>
            <w:vAlign w:val="bottom"/>
            <w:hideMark/>
            <w:tcPrChange w:id="3085" w:author="David Modjeska" w:date="2016-04-25T21:56:00Z">
              <w:tcPr>
                <w:tcW w:w="1738" w:type="dxa"/>
                <w:gridSpan w:val="2"/>
                <w:shd w:val="clear" w:color="auto" w:fill="auto"/>
                <w:noWrap/>
                <w:vAlign w:val="bottom"/>
                <w:hideMark/>
              </w:tcPr>
            </w:tcPrChange>
          </w:tcPr>
          <w:p w14:paraId="61357C71" w14:textId="1CC37FF0" w:rsidR="003C4C1E" w:rsidRPr="00250876" w:rsidDel="00BA3DC5" w:rsidRDefault="003C4C1E" w:rsidP="000E3A11">
            <w:pPr>
              <w:contextualSpacing/>
              <w:jc w:val="right"/>
              <w:rPr>
                <w:del w:id="3086" w:author="David Modjeska" w:date="2016-04-25T21:50:00Z"/>
                <w:rFonts w:eastAsia="Times New Roman"/>
                <w:sz w:val="16"/>
                <w:szCs w:val="16"/>
              </w:rPr>
            </w:pPr>
            <w:del w:id="3087" w:author="David Modjeska" w:date="2016-04-25T21:50:00Z">
              <w:r w:rsidRPr="00250876" w:rsidDel="00BA3DC5">
                <w:rPr>
                  <w:rFonts w:eastAsia="Times New Roman"/>
                  <w:sz w:val="16"/>
                  <w:szCs w:val="16"/>
                </w:rPr>
                <w:delText>0.8711</w:delText>
              </w:r>
            </w:del>
          </w:p>
        </w:tc>
      </w:tr>
      <w:tr w:rsidR="003C4C1E" w:rsidRPr="00250876" w:rsidDel="00BA3DC5" w14:paraId="1094C31B" w14:textId="4C6D0F93" w:rsidTr="003C4C1E">
        <w:trPr>
          <w:gridAfter w:val="2"/>
          <w:wAfter w:w="1019" w:type="dxa"/>
          <w:del w:id="3088" w:author="David Modjeska" w:date="2016-04-25T21:50:00Z"/>
          <w:trPrChange w:id="3089" w:author="David Modjeska" w:date="2016-04-25T21:56:00Z">
            <w:trPr>
              <w:gridAfter w:val="2"/>
            </w:trPr>
          </w:trPrChange>
        </w:trPr>
        <w:tc>
          <w:tcPr>
            <w:tcW w:w="1989" w:type="dxa"/>
            <w:shd w:val="clear" w:color="auto" w:fill="auto"/>
            <w:noWrap/>
            <w:vAlign w:val="bottom"/>
            <w:hideMark/>
            <w:tcPrChange w:id="3090" w:author="David Modjeska" w:date="2016-04-25T21:56:00Z">
              <w:tcPr>
                <w:tcW w:w="1989" w:type="dxa"/>
                <w:gridSpan w:val="2"/>
                <w:shd w:val="clear" w:color="auto" w:fill="auto"/>
                <w:noWrap/>
                <w:vAlign w:val="bottom"/>
                <w:hideMark/>
              </w:tcPr>
            </w:tcPrChange>
          </w:tcPr>
          <w:p w14:paraId="21240B5A" w14:textId="705B9D09" w:rsidR="003C4C1E" w:rsidRPr="00250876" w:rsidDel="00BA3DC5" w:rsidRDefault="003C4C1E" w:rsidP="000E3A11">
            <w:pPr>
              <w:contextualSpacing/>
              <w:rPr>
                <w:del w:id="3091" w:author="David Modjeska" w:date="2016-04-25T21:50:00Z"/>
                <w:rFonts w:eastAsia="Times New Roman"/>
                <w:sz w:val="16"/>
                <w:szCs w:val="16"/>
              </w:rPr>
            </w:pPr>
            <w:del w:id="3092" w:author="David Modjeska" w:date="2016-04-25T21:50:00Z">
              <w:r w:rsidRPr="00250876" w:rsidDel="00BA3DC5">
                <w:rPr>
                  <w:rFonts w:eastAsia="Times New Roman"/>
                  <w:sz w:val="16"/>
                  <w:szCs w:val="16"/>
                </w:rPr>
                <w:delText>NA</w:delText>
              </w:r>
            </w:del>
          </w:p>
        </w:tc>
        <w:tc>
          <w:tcPr>
            <w:tcW w:w="967" w:type="dxa"/>
            <w:gridSpan w:val="3"/>
            <w:shd w:val="clear" w:color="auto" w:fill="auto"/>
            <w:noWrap/>
            <w:vAlign w:val="bottom"/>
            <w:hideMark/>
            <w:tcPrChange w:id="3093" w:author="David Modjeska" w:date="2016-04-25T21:56:00Z">
              <w:tcPr>
                <w:tcW w:w="967" w:type="dxa"/>
                <w:gridSpan w:val="3"/>
                <w:shd w:val="clear" w:color="auto" w:fill="auto"/>
                <w:noWrap/>
                <w:vAlign w:val="bottom"/>
                <w:hideMark/>
              </w:tcPr>
            </w:tcPrChange>
          </w:tcPr>
          <w:p w14:paraId="7ED42F05" w14:textId="05A44E65" w:rsidR="003C4C1E" w:rsidRPr="00250876" w:rsidDel="00BA3DC5" w:rsidRDefault="003C4C1E" w:rsidP="000E3A11">
            <w:pPr>
              <w:contextualSpacing/>
              <w:jc w:val="right"/>
              <w:rPr>
                <w:del w:id="3094" w:author="David Modjeska" w:date="2016-04-25T21:50:00Z"/>
                <w:rFonts w:eastAsia="Times New Roman"/>
                <w:sz w:val="16"/>
                <w:szCs w:val="16"/>
              </w:rPr>
            </w:pPr>
            <w:del w:id="3095" w:author="David Modjeska" w:date="2016-04-25T21:50:00Z">
              <w:r w:rsidRPr="00250876" w:rsidDel="00BA3DC5">
                <w:rPr>
                  <w:rFonts w:eastAsia="Times New Roman"/>
                  <w:sz w:val="16"/>
                  <w:szCs w:val="16"/>
                </w:rPr>
                <w:delText>17958</w:delText>
              </w:r>
            </w:del>
          </w:p>
        </w:tc>
        <w:tc>
          <w:tcPr>
            <w:tcW w:w="943" w:type="dxa"/>
            <w:gridSpan w:val="2"/>
            <w:shd w:val="clear" w:color="auto" w:fill="auto"/>
            <w:noWrap/>
            <w:vAlign w:val="bottom"/>
            <w:hideMark/>
            <w:tcPrChange w:id="3096" w:author="David Modjeska" w:date="2016-04-25T21:56:00Z">
              <w:tcPr>
                <w:tcW w:w="943" w:type="dxa"/>
                <w:gridSpan w:val="2"/>
                <w:shd w:val="clear" w:color="auto" w:fill="auto"/>
                <w:noWrap/>
                <w:vAlign w:val="bottom"/>
                <w:hideMark/>
              </w:tcPr>
            </w:tcPrChange>
          </w:tcPr>
          <w:p w14:paraId="2D1CBCEB" w14:textId="0B60305E" w:rsidR="003C4C1E" w:rsidRPr="00250876" w:rsidDel="00BA3DC5" w:rsidRDefault="003C4C1E" w:rsidP="000E3A11">
            <w:pPr>
              <w:contextualSpacing/>
              <w:jc w:val="right"/>
              <w:rPr>
                <w:del w:id="3097" w:author="David Modjeska" w:date="2016-04-25T21:50:00Z"/>
                <w:rFonts w:eastAsia="Times New Roman"/>
                <w:sz w:val="16"/>
                <w:szCs w:val="16"/>
              </w:rPr>
            </w:pPr>
            <w:del w:id="3098" w:author="David Modjeska" w:date="2016-04-25T21:50:00Z">
              <w:r w:rsidRPr="00250876" w:rsidDel="00BA3DC5">
                <w:rPr>
                  <w:rFonts w:eastAsia="Times New Roman"/>
                  <w:sz w:val="16"/>
                  <w:szCs w:val="16"/>
                </w:rPr>
                <w:delText>1615</w:delText>
              </w:r>
            </w:del>
          </w:p>
        </w:tc>
        <w:tc>
          <w:tcPr>
            <w:tcW w:w="1860" w:type="dxa"/>
            <w:gridSpan w:val="3"/>
            <w:shd w:val="clear" w:color="auto" w:fill="auto"/>
            <w:noWrap/>
            <w:vAlign w:val="bottom"/>
            <w:hideMark/>
            <w:tcPrChange w:id="3099" w:author="David Modjeska" w:date="2016-04-25T21:56:00Z">
              <w:tcPr>
                <w:tcW w:w="1860" w:type="dxa"/>
                <w:gridSpan w:val="3"/>
                <w:shd w:val="clear" w:color="auto" w:fill="auto"/>
                <w:noWrap/>
                <w:vAlign w:val="bottom"/>
                <w:hideMark/>
              </w:tcPr>
            </w:tcPrChange>
          </w:tcPr>
          <w:p w14:paraId="42883EA4" w14:textId="042C380E" w:rsidR="003C4C1E" w:rsidRPr="00250876" w:rsidDel="00BA3DC5" w:rsidRDefault="003C4C1E" w:rsidP="000E3A11">
            <w:pPr>
              <w:contextualSpacing/>
              <w:jc w:val="right"/>
              <w:rPr>
                <w:del w:id="3100" w:author="David Modjeska" w:date="2016-04-25T21:50:00Z"/>
                <w:rFonts w:eastAsia="Times New Roman"/>
                <w:sz w:val="16"/>
                <w:szCs w:val="16"/>
              </w:rPr>
            </w:pPr>
            <w:del w:id="3101" w:author="David Modjeska" w:date="2016-04-25T21:50:00Z">
              <w:r w:rsidRPr="00250876" w:rsidDel="00BA3DC5">
                <w:rPr>
                  <w:rFonts w:eastAsia="Times New Roman"/>
                  <w:sz w:val="16"/>
                  <w:szCs w:val="16"/>
                </w:rPr>
                <w:delText>0.8732</w:delText>
              </w:r>
            </w:del>
          </w:p>
        </w:tc>
        <w:tc>
          <w:tcPr>
            <w:tcW w:w="1832" w:type="dxa"/>
            <w:gridSpan w:val="3"/>
            <w:shd w:val="clear" w:color="auto" w:fill="auto"/>
            <w:noWrap/>
            <w:vAlign w:val="bottom"/>
            <w:hideMark/>
            <w:tcPrChange w:id="3102" w:author="David Modjeska" w:date="2016-04-25T21:56:00Z">
              <w:tcPr>
                <w:tcW w:w="1832" w:type="dxa"/>
                <w:gridSpan w:val="3"/>
                <w:shd w:val="clear" w:color="auto" w:fill="auto"/>
                <w:noWrap/>
                <w:vAlign w:val="bottom"/>
                <w:hideMark/>
              </w:tcPr>
            </w:tcPrChange>
          </w:tcPr>
          <w:p w14:paraId="7FD7E70D" w14:textId="2F6F2384" w:rsidR="003C4C1E" w:rsidRPr="00250876" w:rsidDel="00BA3DC5" w:rsidRDefault="003C4C1E" w:rsidP="000E3A11">
            <w:pPr>
              <w:contextualSpacing/>
              <w:jc w:val="right"/>
              <w:rPr>
                <w:del w:id="3103" w:author="David Modjeska" w:date="2016-04-25T21:50:00Z"/>
                <w:rFonts w:eastAsia="Times New Roman"/>
                <w:sz w:val="16"/>
                <w:szCs w:val="16"/>
              </w:rPr>
            </w:pPr>
            <w:del w:id="3104" w:author="David Modjeska" w:date="2016-04-25T21:50:00Z">
              <w:r w:rsidRPr="00250876" w:rsidDel="00BA3DC5">
                <w:rPr>
                  <w:rFonts w:eastAsia="Times New Roman"/>
                  <w:sz w:val="16"/>
                  <w:szCs w:val="16"/>
                </w:rPr>
                <w:delText>0.878</w:delText>
              </w:r>
            </w:del>
          </w:p>
        </w:tc>
        <w:tc>
          <w:tcPr>
            <w:tcW w:w="1738" w:type="dxa"/>
            <w:gridSpan w:val="2"/>
            <w:shd w:val="clear" w:color="auto" w:fill="auto"/>
            <w:noWrap/>
            <w:vAlign w:val="bottom"/>
            <w:hideMark/>
            <w:tcPrChange w:id="3105" w:author="David Modjeska" w:date="2016-04-25T21:56:00Z">
              <w:tcPr>
                <w:tcW w:w="1738" w:type="dxa"/>
                <w:gridSpan w:val="2"/>
                <w:shd w:val="clear" w:color="auto" w:fill="auto"/>
                <w:noWrap/>
                <w:vAlign w:val="bottom"/>
                <w:hideMark/>
              </w:tcPr>
            </w:tcPrChange>
          </w:tcPr>
          <w:p w14:paraId="18C7D6E2" w14:textId="55B23BCB" w:rsidR="003C4C1E" w:rsidRPr="00250876" w:rsidDel="00BA3DC5" w:rsidRDefault="003C4C1E" w:rsidP="000E3A11">
            <w:pPr>
              <w:contextualSpacing/>
              <w:jc w:val="right"/>
              <w:rPr>
                <w:del w:id="3106" w:author="David Modjeska" w:date="2016-04-25T21:50:00Z"/>
                <w:rFonts w:eastAsia="Times New Roman"/>
                <w:sz w:val="16"/>
                <w:szCs w:val="16"/>
              </w:rPr>
            </w:pPr>
            <w:del w:id="3107" w:author="David Modjeska" w:date="2016-04-25T21:50:00Z">
              <w:r w:rsidRPr="00250876" w:rsidDel="00BA3DC5">
                <w:rPr>
                  <w:rFonts w:eastAsia="Times New Roman"/>
                  <w:sz w:val="16"/>
                  <w:szCs w:val="16"/>
                </w:rPr>
                <w:delText>0.873</w:delText>
              </w:r>
            </w:del>
          </w:p>
        </w:tc>
      </w:tr>
      <w:tr w:rsidR="003C4C1E" w:rsidRPr="00250876" w:rsidDel="00BA3DC5" w14:paraId="2CFE65F1" w14:textId="5FFAD9CB" w:rsidTr="003C4C1E">
        <w:trPr>
          <w:gridAfter w:val="2"/>
          <w:wAfter w:w="1019" w:type="dxa"/>
          <w:del w:id="3108" w:author="David Modjeska" w:date="2016-04-25T21:50:00Z"/>
          <w:trPrChange w:id="3109" w:author="David Modjeska" w:date="2016-04-25T21:56:00Z">
            <w:trPr>
              <w:gridAfter w:val="2"/>
            </w:trPr>
          </w:trPrChange>
        </w:trPr>
        <w:tc>
          <w:tcPr>
            <w:tcW w:w="1989" w:type="dxa"/>
            <w:shd w:val="clear" w:color="auto" w:fill="auto"/>
            <w:noWrap/>
            <w:vAlign w:val="bottom"/>
            <w:hideMark/>
            <w:tcPrChange w:id="3110" w:author="David Modjeska" w:date="2016-04-25T21:56:00Z">
              <w:tcPr>
                <w:tcW w:w="1989" w:type="dxa"/>
                <w:gridSpan w:val="2"/>
                <w:shd w:val="clear" w:color="auto" w:fill="auto"/>
                <w:noWrap/>
                <w:vAlign w:val="bottom"/>
                <w:hideMark/>
              </w:tcPr>
            </w:tcPrChange>
          </w:tcPr>
          <w:p w14:paraId="360DB010" w14:textId="0EFB5119" w:rsidR="003C4C1E" w:rsidRPr="00250876" w:rsidDel="00BA3DC5" w:rsidRDefault="003C4C1E" w:rsidP="000E3A11">
            <w:pPr>
              <w:contextualSpacing/>
              <w:rPr>
                <w:del w:id="3111" w:author="David Modjeska" w:date="2016-04-25T21:50:00Z"/>
                <w:rFonts w:eastAsia="Times New Roman"/>
                <w:sz w:val="16"/>
                <w:szCs w:val="16"/>
              </w:rPr>
            </w:pPr>
            <w:del w:id="3112" w:author="David Modjeska" w:date="2016-04-25T21:50:00Z">
              <w:r w:rsidRPr="00250876" w:rsidDel="00BA3DC5">
                <w:rPr>
                  <w:rFonts w:eastAsia="Times New Roman"/>
                  <w:sz w:val="16"/>
                  <w:szCs w:val="16"/>
                </w:rPr>
                <w:delText>NA</w:delText>
              </w:r>
            </w:del>
          </w:p>
        </w:tc>
        <w:tc>
          <w:tcPr>
            <w:tcW w:w="967" w:type="dxa"/>
            <w:gridSpan w:val="3"/>
            <w:shd w:val="clear" w:color="auto" w:fill="auto"/>
            <w:noWrap/>
            <w:vAlign w:val="bottom"/>
            <w:hideMark/>
            <w:tcPrChange w:id="3113" w:author="David Modjeska" w:date="2016-04-25T21:56:00Z">
              <w:tcPr>
                <w:tcW w:w="967" w:type="dxa"/>
                <w:gridSpan w:val="3"/>
                <w:shd w:val="clear" w:color="auto" w:fill="auto"/>
                <w:noWrap/>
                <w:vAlign w:val="bottom"/>
                <w:hideMark/>
              </w:tcPr>
            </w:tcPrChange>
          </w:tcPr>
          <w:p w14:paraId="462813B4" w14:textId="5A62E5A0" w:rsidR="003C4C1E" w:rsidRPr="00250876" w:rsidDel="00BA3DC5" w:rsidRDefault="003C4C1E" w:rsidP="000E3A11">
            <w:pPr>
              <w:contextualSpacing/>
              <w:jc w:val="right"/>
              <w:rPr>
                <w:del w:id="3114" w:author="David Modjeska" w:date="2016-04-25T21:50:00Z"/>
                <w:rFonts w:eastAsia="Times New Roman"/>
                <w:sz w:val="16"/>
                <w:szCs w:val="16"/>
              </w:rPr>
            </w:pPr>
            <w:del w:id="3115" w:author="David Modjeska" w:date="2016-04-25T21:50:00Z">
              <w:r w:rsidRPr="00250876" w:rsidDel="00BA3DC5">
                <w:rPr>
                  <w:rFonts w:eastAsia="Times New Roman"/>
                  <w:sz w:val="16"/>
                  <w:szCs w:val="16"/>
                </w:rPr>
                <w:delText>17958</w:delText>
              </w:r>
            </w:del>
          </w:p>
        </w:tc>
        <w:tc>
          <w:tcPr>
            <w:tcW w:w="943" w:type="dxa"/>
            <w:gridSpan w:val="2"/>
            <w:shd w:val="clear" w:color="auto" w:fill="auto"/>
            <w:noWrap/>
            <w:vAlign w:val="bottom"/>
            <w:hideMark/>
            <w:tcPrChange w:id="3116" w:author="David Modjeska" w:date="2016-04-25T21:56:00Z">
              <w:tcPr>
                <w:tcW w:w="943" w:type="dxa"/>
                <w:gridSpan w:val="2"/>
                <w:shd w:val="clear" w:color="auto" w:fill="auto"/>
                <w:noWrap/>
                <w:vAlign w:val="bottom"/>
                <w:hideMark/>
              </w:tcPr>
            </w:tcPrChange>
          </w:tcPr>
          <w:p w14:paraId="0A88BB95" w14:textId="1F101826" w:rsidR="003C4C1E" w:rsidRPr="00250876" w:rsidDel="00BA3DC5" w:rsidRDefault="003C4C1E" w:rsidP="000E3A11">
            <w:pPr>
              <w:contextualSpacing/>
              <w:jc w:val="right"/>
              <w:rPr>
                <w:del w:id="3117" w:author="David Modjeska" w:date="2016-04-25T21:50:00Z"/>
                <w:rFonts w:eastAsia="Times New Roman"/>
                <w:sz w:val="16"/>
                <w:szCs w:val="16"/>
              </w:rPr>
            </w:pPr>
            <w:del w:id="3118" w:author="David Modjeska" w:date="2016-04-25T21:50:00Z">
              <w:r w:rsidRPr="00250876" w:rsidDel="00BA3DC5">
                <w:rPr>
                  <w:rFonts w:eastAsia="Times New Roman"/>
                  <w:sz w:val="16"/>
                  <w:szCs w:val="16"/>
                </w:rPr>
                <w:delText>1615</w:delText>
              </w:r>
            </w:del>
          </w:p>
        </w:tc>
        <w:tc>
          <w:tcPr>
            <w:tcW w:w="1860" w:type="dxa"/>
            <w:gridSpan w:val="3"/>
            <w:shd w:val="clear" w:color="auto" w:fill="auto"/>
            <w:noWrap/>
            <w:vAlign w:val="bottom"/>
            <w:hideMark/>
            <w:tcPrChange w:id="3119" w:author="David Modjeska" w:date="2016-04-25T21:56:00Z">
              <w:tcPr>
                <w:tcW w:w="1860" w:type="dxa"/>
                <w:gridSpan w:val="3"/>
                <w:shd w:val="clear" w:color="auto" w:fill="auto"/>
                <w:noWrap/>
                <w:vAlign w:val="bottom"/>
                <w:hideMark/>
              </w:tcPr>
            </w:tcPrChange>
          </w:tcPr>
          <w:p w14:paraId="3A90F8C7" w14:textId="477B284B" w:rsidR="003C4C1E" w:rsidRPr="00250876" w:rsidDel="00BA3DC5" w:rsidRDefault="003C4C1E" w:rsidP="000E3A11">
            <w:pPr>
              <w:contextualSpacing/>
              <w:jc w:val="right"/>
              <w:rPr>
                <w:del w:id="3120" w:author="David Modjeska" w:date="2016-04-25T21:50:00Z"/>
                <w:rFonts w:eastAsia="Times New Roman"/>
                <w:sz w:val="16"/>
                <w:szCs w:val="16"/>
              </w:rPr>
            </w:pPr>
            <w:del w:id="3121" w:author="David Modjeska" w:date="2016-04-25T21:50:00Z">
              <w:r w:rsidRPr="00250876" w:rsidDel="00BA3DC5">
                <w:rPr>
                  <w:rFonts w:eastAsia="Times New Roman"/>
                  <w:sz w:val="16"/>
                  <w:szCs w:val="16"/>
                </w:rPr>
                <w:delText>0.8768</w:delText>
              </w:r>
            </w:del>
          </w:p>
        </w:tc>
        <w:tc>
          <w:tcPr>
            <w:tcW w:w="1832" w:type="dxa"/>
            <w:gridSpan w:val="3"/>
            <w:shd w:val="clear" w:color="auto" w:fill="auto"/>
            <w:noWrap/>
            <w:vAlign w:val="bottom"/>
            <w:hideMark/>
            <w:tcPrChange w:id="3122" w:author="David Modjeska" w:date="2016-04-25T21:56:00Z">
              <w:tcPr>
                <w:tcW w:w="1832" w:type="dxa"/>
                <w:gridSpan w:val="3"/>
                <w:shd w:val="clear" w:color="auto" w:fill="auto"/>
                <w:noWrap/>
                <w:vAlign w:val="bottom"/>
                <w:hideMark/>
              </w:tcPr>
            </w:tcPrChange>
          </w:tcPr>
          <w:p w14:paraId="66A4C63A" w14:textId="5AC5B1D1" w:rsidR="003C4C1E" w:rsidRPr="00250876" w:rsidDel="00BA3DC5" w:rsidRDefault="003C4C1E" w:rsidP="000E3A11">
            <w:pPr>
              <w:contextualSpacing/>
              <w:jc w:val="right"/>
              <w:rPr>
                <w:del w:id="3123" w:author="David Modjeska" w:date="2016-04-25T21:50:00Z"/>
                <w:rFonts w:eastAsia="Times New Roman"/>
                <w:sz w:val="16"/>
                <w:szCs w:val="16"/>
              </w:rPr>
            </w:pPr>
            <w:del w:id="3124" w:author="David Modjeska" w:date="2016-04-25T21:50:00Z">
              <w:r w:rsidRPr="00250876" w:rsidDel="00BA3DC5">
                <w:rPr>
                  <w:rFonts w:eastAsia="Times New Roman"/>
                  <w:sz w:val="16"/>
                  <w:szCs w:val="16"/>
                </w:rPr>
                <w:delText>0.8808</w:delText>
              </w:r>
            </w:del>
          </w:p>
        </w:tc>
        <w:tc>
          <w:tcPr>
            <w:tcW w:w="1738" w:type="dxa"/>
            <w:gridSpan w:val="2"/>
            <w:shd w:val="clear" w:color="auto" w:fill="auto"/>
            <w:noWrap/>
            <w:vAlign w:val="bottom"/>
            <w:hideMark/>
            <w:tcPrChange w:id="3125" w:author="David Modjeska" w:date="2016-04-25T21:56:00Z">
              <w:tcPr>
                <w:tcW w:w="1738" w:type="dxa"/>
                <w:gridSpan w:val="2"/>
                <w:shd w:val="clear" w:color="auto" w:fill="auto"/>
                <w:noWrap/>
                <w:vAlign w:val="bottom"/>
                <w:hideMark/>
              </w:tcPr>
            </w:tcPrChange>
          </w:tcPr>
          <w:p w14:paraId="5A559A67" w14:textId="6D438055" w:rsidR="003C4C1E" w:rsidRPr="00250876" w:rsidDel="00BA3DC5" w:rsidRDefault="003C4C1E" w:rsidP="000E3A11">
            <w:pPr>
              <w:contextualSpacing/>
              <w:jc w:val="right"/>
              <w:rPr>
                <w:del w:id="3126" w:author="David Modjeska" w:date="2016-04-25T21:50:00Z"/>
                <w:rFonts w:eastAsia="Times New Roman"/>
                <w:sz w:val="16"/>
                <w:szCs w:val="16"/>
              </w:rPr>
            </w:pPr>
            <w:del w:id="3127" w:author="David Modjeska" w:date="2016-04-25T21:50:00Z">
              <w:r w:rsidRPr="00250876" w:rsidDel="00BA3DC5">
                <w:rPr>
                  <w:rFonts w:eastAsia="Times New Roman"/>
                  <w:sz w:val="16"/>
                  <w:szCs w:val="16"/>
                </w:rPr>
                <w:delText>0.8766</w:delText>
              </w:r>
            </w:del>
          </w:p>
        </w:tc>
      </w:tr>
      <w:tr w:rsidR="00CF74E3" w:rsidRPr="00250876" w:rsidDel="00BA3DC5" w14:paraId="612301A0" w14:textId="77777777" w:rsidTr="003C4C1E">
        <w:trPr>
          <w:gridAfter w:val="1"/>
          <w:wAfter w:w="978" w:type="dxa"/>
          <w:del w:id="3128" w:author="David Modjeska" w:date="2016-04-25T21:50:00Z"/>
        </w:trPr>
        <w:tc>
          <w:tcPr>
            <w:tcW w:w="2268" w:type="dxa"/>
            <w:gridSpan w:val="3"/>
            <w:shd w:val="clear" w:color="auto" w:fill="auto"/>
            <w:noWrap/>
            <w:vAlign w:val="bottom"/>
            <w:hideMark/>
          </w:tcPr>
          <w:p w14:paraId="7BF87837" w14:textId="35823BC8" w:rsidR="003C4C1E" w:rsidDel="00BA3DC5" w:rsidRDefault="003C4C1E" w:rsidP="000E3A11">
            <w:pPr>
              <w:contextualSpacing/>
              <w:rPr>
                <w:del w:id="3129" w:author="David Modjeska" w:date="2016-04-25T21:50:00Z"/>
                <w:rFonts w:eastAsia="Times New Roman"/>
                <w:b/>
                <w:bCs/>
                <w:sz w:val="16"/>
                <w:szCs w:val="16"/>
              </w:rPr>
            </w:pPr>
          </w:p>
          <w:p w14:paraId="0628D4FD" w14:textId="603C24DF" w:rsidR="003C4C1E" w:rsidDel="00BA3DC5" w:rsidRDefault="003C4C1E" w:rsidP="000E3A11">
            <w:pPr>
              <w:contextualSpacing/>
              <w:rPr>
                <w:del w:id="3130" w:author="David Modjeska" w:date="2016-04-25T21:50:00Z"/>
                <w:rFonts w:eastAsia="Times New Roman"/>
                <w:b/>
                <w:bCs/>
                <w:sz w:val="16"/>
                <w:szCs w:val="16"/>
              </w:rPr>
            </w:pPr>
          </w:p>
          <w:p w14:paraId="09177173" w14:textId="7E5F6835" w:rsidR="003C4C1E" w:rsidRPr="00250876" w:rsidDel="00BA3DC5" w:rsidRDefault="003C4C1E" w:rsidP="000E3A11">
            <w:pPr>
              <w:contextualSpacing/>
              <w:rPr>
                <w:del w:id="3131" w:author="David Modjeska" w:date="2016-04-25T21:50:00Z"/>
                <w:rFonts w:eastAsia="Times New Roman"/>
                <w:b/>
                <w:bCs/>
                <w:sz w:val="16"/>
                <w:szCs w:val="16"/>
              </w:rPr>
            </w:pPr>
            <w:del w:id="3132" w:author="David Modjeska" w:date="2016-04-25T21:50:00Z">
              <w:r w:rsidRPr="00250876" w:rsidDel="00BA3DC5">
                <w:rPr>
                  <w:rFonts w:eastAsia="Times New Roman"/>
                  <w:b/>
                  <w:bCs/>
                  <w:sz w:val="16"/>
                  <w:szCs w:val="16"/>
                </w:rPr>
                <w:delText>CAD_Future_Change</w:delText>
              </w:r>
            </w:del>
          </w:p>
        </w:tc>
        <w:tc>
          <w:tcPr>
            <w:tcW w:w="2160" w:type="dxa"/>
            <w:gridSpan w:val="4"/>
            <w:shd w:val="clear" w:color="auto" w:fill="auto"/>
            <w:noWrap/>
            <w:vAlign w:val="bottom"/>
            <w:hideMark/>
          </w:tcPr>
          <w:p w14:paraId="63680338" w14:textId="2D2DBA5B" w:rsidR="003C4C1E" w:rsidRPr="00250876" w:rsidDel="00BA3DC5" w:rsidRDefault="003C4C1E" w:rsidP="000E3A11">
            <w:pPr>
              <w:contextualSpacing/>
              <w:rPr>
                <w:del w:id="3133" w:author="David Modjeska" w:date="2016-04-25T21:50:00Z"/>
                <w:rFonts w:eastAsia="Times New Roman"/>
                <w:b/>
                <w:bCs/>
                <w:sz w:val="16"/>
                <w:szCs w:val="16"/>
              </w:rPr>
            </w:pPr>
            <w:del w:id="3134" w:author="David Modjeska" w:date="2016-04-25T21:50:00Z">
              <w:r w:rsidRPr="00250876" w:rsidDel="00BA3DC5">
                <w:rPr>
                  <w:rFonts w:eastAsia="Times New Roman"/>
                  <w:b/>
                  <w:bCs/>
                  <w:sz w:val="16"/>
                  <w:szCs w:val="16"/>
                </w:rPr>
                <w:delText>CAD_Future_Settle</w:delText>
              </w:r>
            </w:del>
          </w:p>
        </w:tc>
        <w:tc>
          <w:tcPr>
            <w:tcW w:w="2385" w:type="dxa"/>
            <w:gridSpan w:val="3"/>
            <w:shd w:val="clear" w:color="auto" w:fill="auto"/>
            <w:noWrap/>
            <w:vAlign w:val="bottom"/>
            <w:hideMark/>
          </w:tcPr>
          <w:p w14:paraId="28506F42" w14:textId="4E530DB3" w:rsidR="003C4C1E" w:rsidRPr="00250876" w:rsidDel="00BA3DC5" w:rsidRDefault="003C4C1E" w:rsidP="000E3A11">
            <w:pPr>
              <w:contextualSpacing/>
              <w:rPr>
                <w:del w:id="3135" w:author="David Modjeska" w:date="2016-04-25T21:50:00Z"/>
                <w:rFonts w:eastAsia="Times New Roman"/>
                <w:b/>
                <w:bCs/>
                <w:sz w:val="16"/>
                <w:szCs w:val="16"/>
              </w:rPr>
            </w:pPr>
            <w:del w:id="3136" w:author="David Modjeska" w:date="2016-04-25T21:50:00Z">
              <w:r w:rsidRPr="00250876" w:rsidDel="00BA3DC5">
                <w:rPr>
                  <w:rFonts w:eastAsia="Times New Roman"/>
                  <w:b/>
                  <w:bCs/>
                  <w:sz w:val="16"/>
                  <w:szCs w:val="16"/>
                </w:rPr>
                <w:delText>CAD_Future_Volume</w:delText>
              </w:r>
            </w:del>
          </w:p>
        </w:tc>
        <w:tc>
          <w:tcPr>
            <w:tcW w:w="2557" w:type="dxa"/>
            <w:gridSpan w:val="5"/>
            <w:shd w:val="clear" w:color="auto" w:fill="auto"/>
            <w:noWrap/>
            <w:vAlign w:val="bottom"/>
            <w:hideMark/>
          </w:tcPr>
          <w:p w14:paraId="30C910BE" w14:textId="6341614B" w:rsidR="003C4C1E" w:rsidRPr="00250876" w:rsidDel="00BA3DC5" w:rsidRDefault="003C4C1E" w:rsidP="000E3A11">
            <w:pPr>
              <w:contextualSpacing/>
              <w:rPr>
                <w:del w:id="3137" w:author="David Modjeska" w:date="2016-04-25T21:50:00Z"/>
                <w:rFonts w:eastAsia="Times New Roman"/>
                <w:b/>
                <w:bCs/>
                <w:sz w:val="16"/>
                <w:szCs w:val="16"/>
              </w:rPr>
            </w:pPr>
            <w:del w:id="3138" w:author="David Modjeska" w:date="2016-04-25T21:50:00Z">
              <w:r w:rsidRPr="00250876" w:rsidDel="00BA3DC5">
                <w:rPr>
                  <w:rFonts w:eastAsia="Times New Roman"/>
                  <w:b/>
                  <w:bCs/>
                  <w:sz w:val="16"/>
                  <w:szCs w:val="16"/>
                </w:rPr>
                <w:delText>CAD_Future_Open_Int</w:delText>
              </w:r>
            </w:del>
          </w:p>
        </w:tc>
      </w:tr>
      <w:tr w:rsidR="00CF74E3" w:rsidRPr="00250876" w:rsidDel="00BA3DC5" w14:paraId="170244BF" w14:textId="77777777" w:rsidTr="003C4C1E">
        <w:trPr>
          <w:gridAfter w:val="1"/>
          <w:wAfter w:w="978" w:type="dxa"/>
          <w:del w:id="3139" w:author="David Modjeska" w:date="2016-04-25T21:50:00Z"/>
        </w:trPr>
        <w:tc>
          <w:tcPr>
            <w:tcW w:w="2268" w:type="dxa"/>
            <w:gridSpan w:val="3"/>
            <w:shd w:val="clear" w:color="auto" w:fill="auto"/>
            <w:noWrap/>
            <w:vAlign w:val="bottom"/>
            <w:hideMark/>
          </w:tcPr>
          <w:p w14:paraId="47C5A415" w14:textId="1C3D32DA" w:rsidR="003C4C1E" w:rsidRPr="00250876" w:rsidDel="00BA3DC5" w:rsidRDefault="003C4C1E" w:rsidP="000E3A11">
            <w:pPr>
              <w:contextualSpacing/>
              <w:jc w:val="right"/>
              <w:rPr>
                <w:del w:id="3140" w:author="David Modjeska" w:date="2016-04-25T21:50:00Z"/>
                <w:rFonts w:eastAsia="Times New Roman"/>
                <w:sz w:val="16"/>
                <w:szCs w:val="16"/>
              </w:rPr>
            </w:pPr>
            <w:del w:id="3141" w:author="David Modjeska" w:date="2016-04-25T21:50:00Z">
              <w:r w:rsidRPr="00250876" w:rsidDel="00BA3DC5">
                <w:rPr>
                  <w:rFonts w:eastAsia="Times New Roman"/>
                  <w:sz w:val="16"/>
                  <w:szCs w:val="16"/>
                </w:rPr>
                <w:delText>0</w:delText>
              </w:r>
            </w:del>
          </w:p>
        </w:tc>
        <w:tc>
          <w:tcPr>
            <w:tcW w:w="2160" w:type="dxa"/>
            <w:gridSpan w:val="4"/>
            <w:shd w:val="clear" w:color="auto" w:fill="auto"/>
            <w:noWrap/>
            <w:vAlign w:val="bottom"/>
            <w:hideMark/>
          </w:tcPr>
          <w:p w14:paraId="0434877C" w14:textId="72D48C91" w:rsidR="003C4C1E" w:rsidRPr="00250876" w:rsidDel="00BA3DC5" w:rsidRDefault="003C4C1E" w:rsidP="000E3A11">
            <w:pPr>
              <w:contextualSpacing/>
              <w:jc w:val="right"/>
              <w:rPr>
                <w:del w:id="3142" w:author="David Modjeska" w:date="2016-04-25T21:50:00Z"/>
                <w:rFonts w:eastAsia="Times New Roman"/>
                <w:sz w:val="16"/>
                <w:szCs w:val="16"/>
              </w:rPr>
            </w:pPr>
            <w:del w:id="3143" w:author="David Modjeska" w:date="2016-04-25T21:50:00Z">
              <w:r w:rsidRPr="00250876" w:rsidDel="00BA3DC5">
                <w:rPr>
                  <w:rFonts w:eastAsia="Times New Roman"/>
                  <w:sz w:val="16"/>
                  <w:szCs w:val="16"/>
                </w:rPr>
                <w:delText>0.8712</w:delText>
              </w:r>
            </w:del>
          </w:p>
        </w:tc>
        <w:tc>
          <w:tcPr>
            <w:tcW w:w="2385" w:type="dxa"/>
            <w:gridSpan w:val="3"/>
            <w:shd w:val="clear" w:color="auto" w:fill="auto"/>
            <w:noWrap/>
            <w:vAlign w:val="bottom"/>
            <w:hideMark/>
          </w:tcPr>
          <w:p w14:paraId="6E3E48F5" w14:textId="5F21796E" w:rsidR="003C4C1E" w:rsidRPr="00250876" w:rsidDel="00BA3DC5" w:rsidRDefault="003C4C1E" w:rsidP="000E3A11">
            <w:pPr>
              <w:contextualSpacing/>
              <w:jc w:val="right"/>
              <w:rPr>
                <w:del w:id="3144" w:author="David Modjeska" w:date="2016-04-25T21:50:00Z"/>
                <w:rFonts w:eastAsia="Times New Roman"/>
                <w:sz w:val="16"/>
                <w:szCs w:val="16"/>
              </w:rPr>
            </w:pPr>
            <w:del w:id="3145" w:author="David Modjeska" w:date="2016-04-25T21:50:00Z">
              <w:r w:rsidRPr="00250876" w:rsidDel="00BA3DC5">
                <w:rPr>
                  <w:rFonts w:eastAsia="Times New Roman"/>
                  <w:sz w:val="16"/>
                  <w:szCs w:val="16"/>
                </w:rPr>
                <w:delText>121</w:delText>
              </w:r>
            </w:del>
          </w:p>
        </w:tc>
        <w:tc>
          <w:tcPr>
            <w:tcW w:w="2557" w:type="dxa"/>
            <w:gridSpan w:val="5"/>
            <w:shd w:val="clear" w:color="auto" w:fill="auto"/>
            <w:noWrap/>
            <w:vAlign w:val="bottom"/>
            <w:hideMark/>
          </w:tcPr>
          <w:p w14:paraId="6681BF96" w14:textId="223C5A63" w:rsidR="003C4C1E" w:rsidRPr="00250876" w:rsidDel="00BA3DC5" w:rsidRDefault="003C4C1E" w:rsidP="000E3A11">
            <w:pPr>
              <w:contextualSpacing/>
              <w:jc w:val="right"/>
              <w:rPr>
                <w:del w:id="3146" w:author="David Modjeska" w:date="2016-04-25T21:50:00Z"/>
                <w:rFonts w:eastAsia="Times New Roman"/>
                <w:sz w:val="16"/>
                <w:szCs w:val="16"/>
              </w:rPr>
            </w:pPr>
            <w:del w:id="3147" w:author="David Modjeska" w:date="2016-04-25T21:50:00Z">
              <w:r w:rsidRPr="00250876" w:rsidDel="00BA3DC5">
                <w:rPr>
                  <w:rFonts w:eastAsia="Times New Roman"/>
                  <w:sz w:val="16"/>
                  <w:szCs w:val="16"/>
                </w:rPr>
                <w:delText>2626</w:delText>
              </w:r>
            </w:del>
          </w:p>
        </w:tc>
      </w:tr>
      <w:tr w:rsidR="00CF74E3" w:rsidRPr="00250876" w:rsidDel="00BA3DC5" w14:paraId="4D142343" w14:textId="77777777" w:rsidTr="003C4C1E">
        <w:trPr>
          <w:gridAfter w:val="1"/>
          <w:wAfter w:w="978" w:type="dxa"/>
          <w:del w:id="3148" w:author="David Modjeska" w:date="2016-04-25T21:50:00Z"/>
        </w:trPr>
        <w:tc>
          <w:tcPr>
            <w:tcW w:w="2268" w:type="dxa"/>
            <w:gridSpan w:val="3"/>
            <w:shd w:val="clear" w:color="auto" w:fill="auto"/>
            <w:noWrap/>
            <w:vAlign w:val="bottom"/>
            <w:hideMark/>
          </w:tcPr>
          <w:p w14:paraId="7D12407F" w14:textId="238DAA17" w:rsidR="003C4C1E" w:rsidRPr="00250876" w:rsidDel="00BA3DC5" w:rsidRDefault="003C4C1E" w:rsidP="000E3A11">
            <w:pPr>
              <w:contextualSpacing/>
              <w:jc w:val="right"/>
              <w:rPr>
                <w:del w:id="3149" w:author="David Modjeska" w:date="2016-04-25T21:50:00Z"/>
                <w:rFonts w:eastAsia="Times New Roman"/>
                <w:sz w:val="16"/>
                <w:szCs w:val="16"/>
              </w:rPr>
            </w:pPr>
            <w:del w:id="3150" w:author="David Modjeska" w:date="2016-04-25T21:50:00Z">
              <w:r w:rsidRPr="00250876" w:rsidDel="00BA3DC5">
                <w:rPr>
                  <w:rFonts w:eastAsia="Times New Roman"/>
                  <w:sz w:val="16"/>
                  <w:szCs w:val="16"/>
                </w:rPr>
                <w:delText>0</w:delText>
              </w:r>
            </w:del>
          </w:p>
        </w:tc>
        <w:tc>
          <w:tcPr>
            <w:tcW w:w="2160" w:type="dxa"/>
            <w:gridSpan w:val="4"/>
            <w:shd w:val="clear" w:color="auto" w:fill="auto"/>
            <w:noWrap/>
            <w:vAlign w:val="bottom"/>
            <w:hideMark/>
          </w:tcPr>
          <w:p w14:paraId="404133F5" w14:textId="0CC303C9" w:rsidR="003C4C1E" w:rsidRPr="00250876" w:rsidDel="00BA3DC5" w:rsidRDefault="003C4C1E" w:rsidP="000E3A11">
            <w:pPr>
              <w:contextualSpacing/>
              <w:jc w:val="right"/>
              <w:rPr>
                <w:del w:id="3151" w:author="David Modjeska" w:date="2016-04-25T21:50:00Z"/>
                <w:rFonts w:eastAsia="Times New Roman"/>
                <w:sz w:val="16"/>
                <w:szCs w:val="16"/>
              </w:rPr>
            </w:pPr>
            <w:del w:id="3152" w:author="David Modjeska" w:date="2016-04-25T21:50:00Z">
              <w:r w:rsidRPr="00250876" w:rsidDel="00BA3DC5">
                <w:rPr>
                  <w:rFonts w:eastAsia="Times New Roman"/>
                  <w:sz w:val="16"/>
                  <w:szCs w:val="16"/>
                </w:rPr>
                <w:delText>0.8712</w:delText>
              </w:r>
            </w:del>
          </w:p>
        </w:tc>
        <w:tc>
          <w:tcPr>
            <w:tcW w:w="2385" w:type="dxa"/>
            <w:gridSpan w:val="3"/>
            <w:shd w:val="clear" w:color="auto" w:fill="auto"/>
            <w:noWrap/>
            <w:vAlign w:val="bottom"/>
            <w:hideMark/>
          </w:tcPr>
          <w:p w14:paraId="20732688" w14:textId="3074E633" w:rsidR="003C4C1E" w:rsidRPr="00250876" w:rsidDel="00BA3DC5" w:rsidRDefault="003C4C1E" w:rsidP="000E3A11">
            <w:pPr>
              <w:contextualSpacing/>
              <w:jc w:val="right"/>
              <w:rPr>
                <w:del w:id="3153" w:author="David Modjeska" w:date="2016-04-25T21:50:00Z"/>
                <w:rFonts w:eastAsia="Times New Roman"/>
                <w:sz w:val="16"/>
                <w:szCs w:val="16"/>
              </w:rPr>
            </w:pPr>
            <w:del w:id="3154" w:author="David Modjeska" w:date="2016-04-25T21:50:00Z">
              <w:r w:rsidRPr="00250876" w:rsidDel="00BA3DC5">
                <w:rPr>
                  <w:rFonts w:eastAsia="Times New Roman"/>
                  <w:sz w:val="16"/>
                  <w:szCs w:val="16"/>
                </w:rPr>
                <w:delText>121</w:delText>
              </w:r>
            </w:del>
          </w:p>
        </w:tc>
        <w:tc>
          <w:tcPr>
            <w:tcW w:w="2557" w:type="dxa"/>
            <w:gridSpan w:val="5"/>
            <w:shd w:val="clear" w:color="auto" w:fill="auto"/>
            <w:noWrap/>
            <w:vAlign w:val="bottom"/>
            <w:hideMark/>
          </w:tcPr>
          <w:p w14:paraId="7C99F1CA" w14:textId="0FB00481" w:rsidR="003C4C1E" w:rsidRPr="00250876" w:rsidDel="00BA3DC5" w:rsidRDefault="003C4C1E" w:rsidP="000E3A11">
            <w:pPr>
              <w:contextualSpacing/>
              <w:jc w:val="right"/>
              <w:rPr>
                <w:del w:id="3155" w:author="David Modjeska" w:date="2016-04-25T21:50:00Z"/>
                <w:rFonts w:eastAsia="Times New Roman"/>
                <w:sz w:val="16"/>
                <w:szCs w:val="16"/>
              </w:rPr>
            </w:pPr>
            <w:del w:id="3156" w:author="David Modjeska" w:date="2016-04-25T21:50:00Z">
              <w:r w:rsidRPr="00250876" w:rsidDel="00BA3DC5">
                <w:rPr>
                  <w:rFonts w:eastAsia="Times New Roman"/>
                  <w:sz w:val="16"/>
                  <w:szCs w:val="16"/>
                </w:rPr>
                <w:delText>2626</w:delText>
              </w:r>
            </w:del>
          </w:p>
        </w:tc>
      </w:tr>
      <w:tr w:rsidR="00CF74E3" w:rsidRPr="00250876" w:rsidDel="00BA3DC5" w14:paraId="18998CF2" w14:textId="77777777" w:rsidTr="003C4C1E">
        <w:trPr>
          <w:gridAfter w:val="1"/>
          <w:wAfter w:w="978" w:type="dxa"/>
          <w:del w:id="3157" w:author="David Modjeska" w:date="2016-04-25T21:50:00Z"/>
        </w:trPr>
        <w:tc>
          <w:tcPr>
            <w:tcW w:w="2268" w:type="dxa"/>
            <w:gridSpan w:val="3"/>
            <w:shd w:val="clear" w:color="auto" w:fill="auto"/>
            <w:noWrap/>
            <w:vAlign w:val="bottom"/>
            <w:hideMark/>
          </w:tcPr>
          <w:p w14:paraId="3082DAA3" w14:textId="75703A28" w:rsidR="003C4C1E" w:rsidRPr="00250876" w:rsidDel="00BA3DC5" w:rsidRDefault="003C4C1E" w:rsidP="000E3A11">
            <w:pPr>
              <w:contextualSpacing/>
              <w:jc w:val="right"/>
              <w:rPr>
                <w:del w:id="3158" w:author="David Modjeska" w:date="2016-04-25T21:50:00Z"/>
                <w:rFonts w:eastAsia="Times New Roman"/>
                <w:sz w:val="16"/>
                <w:szCs w:val="16"/>
              </w:rPr>
            </w:pPr>
            <w:del w:id="3159" w:author="David Modjeska" w:date="2016-04-25T21:50:00Z">
              <w:r w:rsidRPr="00250876" w:rsidDel="00BA3DC5">
                <w:rPr>
                  <w:rFonts w:eastAsia="Times New Roman"/>
                  <w:sz w:val="16"/>
                  <w:szCs w:val="16"/>
                </w:rPr>
                <w:delText>0</w:delText>
              </w:r>
            </w:del>
          </w:p>
        </w:tc>
        <w:tc>
          <w:tcPr>
            <w:tcW w:w="2160" w:type="dxa"/>
            <w:gridSpan w:val="4"/>
            <w:shd w:val="clear" w:color="auto" w:fill="auto"/>
            <w:noWrap/>
            <w:vAlign w:val="bottom"/>
            <w:hideMark/>
          </w:tcPr>
          <w:p w14:paraId="270A723D" w14:textId="6D740425" w:rsidR="003C4C1E" w:rsidRPr="00250876" w:rsidDel="00BA3DC5" w:rsidRDefault="003C4C1E" w:rsidP="000E3A11">
            <w:pPr>
              <w:contextualSpacing/>
              <w:jc w:val="right"/>
              <w:rPr>
                <w:del w:id="3160" w:author="David Modjeska" w:date="2016-04-25T21:50:00Z"/>
                <w:rFonts w:eastAsia="Times New Roman"/>
                <w:sz w:val="16"/>
                <w:szCs w:val="16"/>
              </w:rPr>
            </w:pPr>
            <w:del w:id="3161" w:author="David Modjeska" w:date="2016-04-25T21:50:00Z">
              <w:r w:rsidRPr="00250876" w:rsidDel="00BA3DC5">
                <w:rPr>
                  <w:rFonts w:eastAsia="Times New Roman"/>
                  <w:sz w:val="16"/>
                  <w:szCs w:val="16"/>
                </w:rPr>
                <w:delText>0.8712</w:delText>
              </w:r>
            </w:del>
          </w:p>
        </w:tc>
        <w:tc>
          <w:tcPr>
            <w:tcW w:w="2385" w:type="dxa"/>
            <w:gridSpan w:val="3"/>
            <w:shd w:val="clear" w:color="auto" w:fill="auto"/>
            <w:noWrap/>
            <w:vAlign w:val="bottom"/>
            <w:hideMark/>
          </w:tcPr>
          <w:p w14:paraId="56CD4B86" w14:textId="16CFE3C6" w:rsidR="003C4C1E" w:rsidRPr="00250876" w:rsidDel="00BA3DC5" w:rsidRDefault="003C4C1E" w:rsidP="000E3A11">
            <w:pPr>
              <w:contextualSpacing/>
              <w:jc w:val="right"/>
              <w:rPr>
                <w:del w:id="3162" w:author="David Modjeska" w:date="2016-04-25T21:50:00Z"/>
                <w:rFonts w:eastAsia="Times New Roman"/>
                <w:sz w:val="16"/>
                <w:szCs w:val="16"/>
              </w:rPr>
            </w:pPr>
            <w:del w:id="3163" w:author="David Modjeska" w:date="2016-04-25T21:50:00Z">
              <w:r w:rsidRPr="00250876" w:rsidDel="00BA3DC5">
                <w:rPr>
                  <w:rFonts w:eastAsia="Times New Roman"/>
                  <w:sz w:val="16"/>
                  <w:szCs w:val="16"/>
                </w:rPr>
                <w:delText>121</w:delText>
              </w:r>
            </w:del>
          </w:p>
        </w:tc>
        <w:tc>
          <w:tcPr>
            <w:tcW w:w="2557" w:type="dxa"/>
            <w:gridSpan w:val="5"/>
            <w:shd w:val="clear" w:color="auto" w:fill="auto"/>
            <w:noWrap/>
            <w:vAlign w:val="bottom"/>
            <w:hideMark/>
          </w:tcPr>
          <w:p w14:paraId="1CD74AD1" w14:textId="4061DECC" w:rsidR="003C4C1E" w:rsidRPr="00250876" w:rsidDel="00BA3DC5" w:rsidRDefault="003C4C1E" w:rsidP="000E3A11">
            <w:pPr>
              <w:contextualSpacing/>
              <w:jc w:val="right"/>
              <w:rPr>
                <w:del w:id="3164" w:author="David Modjeska" w:date="2016-04-25T21:50:00Z"/>
                <w:rFonts w:eastAsia="Times New Roman"/>
                <w:sz w:val="16"/>
                <w:szCs w:val="16"/>
              </w:rPr>
            </w:pPr>
            <w:del w:id="3165" w:author="David Modjeska" w:date="2016-04-25T21:50:00Z">
              <w:r w:rsidRPr="00250876" w:rsidDel="00BA3DC5">
                <w:rPr>
                  <w:rFonts w:eastAsia="Times New Roman"/>
                  <w:sz w:val="16"/>
                  <w:szCs w:val="16"/>
                </w:rPr>
                <w:delText>2626</w:delText>
              </w:r>
            </w:del>
          </w:p>
        </w:tc>
      </w:tr>
      <w:tr w:rsidR="00CF74E3" w:rsidRPr="00250876" w:rsidDel="00BA3DC5" w14:paraId="55C0DDF4" w14:textId="77777777" w:rsidTr="003C4C1E">
        <w:trPr>
          <w:gridAfter w:val="1"/>
          <w:wAfter w:w="978" w:type="dxa"/>
          <w:del w:id="3166" w:author="David Modjeska" w:date="2016-04-25T21:50:00Z"/>
        </w:trPr>
        <w:tc>
          <w:tcPr>
            <w:tcW w:w="2268" w:type="dxa"/>
            <w:gridSpan w:val="3"/>
            <w:shd w:val="clear" w:color="auto" w:fill="auto"/>
            <w:noWrap/>
            <w:vAlign w:val="bottom"/>
            <w:hideMark/>
          </w:tcPr>
          <w:p w14:paraId="5429368C" w14:textId="5C570048" w:rsidR="003C4C1E" w:rsidRPr="00250876" w:rsidDel="00BA3DC5" w:rsidRDefault="003C4C1E" w:rsidP="000E3A11">
            <w:pPr>
              <w:contextualSpacing/>
              <w:jc w:val="right"/>
              <w:rPr>
                <w:del w:id="3167" w:author="David Modjeska" w:date="2016-04-25T21:50:00Z"/>
                <w:rFonts w:eastAsia="Times New Roman"/>
                <w:sz w:val="16"/>
                <w:szCs w:val="16"/>
              </w:rPr>
            </w:pPr>
            <w:del w:id="3168" w:author="David Modjeska" w:date="2016-04-25T21:50:00Z">
              <w:r w:rsidRPr="00250876" w:rsidDel="00BA3DC5">
                <w:rPr>
                  <w:rFonts w:eastAsia="Times New Roman"/>
                  <w:sz w:val="16"/>
                  <w:szCs w:val="16"/>
                </w:rPr>
                <w:delText>0</w:delText>
              </w:r>
            </w:del>
          </w:p>
        </w:tc>
        <w:tc>
          <w:tcPr>
            <w:tcW w:w="2160" w:type="dxa"/>
            <w:gridSpan w:val="4"/>
            <w:shd w:val="clear" w:color="auto" w:fill="auto"/>
            <w:noWrap/>
            <w:vAlign w:val="bottom"/>
            <w:hideMark/>
          </w:tcPr>
          <w:p w14:paraId="4C1E867B" w14:textId="10B2C258" w:rsidR="003C4C1E" w:rsidRPr="00250876" w:rsidDel="00BA3DC5" w:rsidRDefault="003C4C1E" w:rsidP="000E3A11">
            <w:pPr>
              <w:contextualSpacing/>
              <w:jc w:val="right"/>
              <w:rPr>
                <w:del w:id="3169" w:author="David Modjeska" w:date="2016-04-25T21:50:00Z"/>
                <w:rFonts w:eastAsia="Times New Roman"/>
                <w:sz w:val="16"/>
                <w:szCs w:val="16"/>
              </w:rPr>
            </w:pPr>
            <w:del w:id="3170" w:author="David Modjeska" w:date="2016-04-25T21:50:00Z">
              <w:r w:rsidRPr="00250876" w:rsidDel="00BA3DC5">
                <w:rPr>
                  <w:rFonts w:eastAsia="Times New Roman"/>
                  <w:sz w:val="16"/>
                  <w:szCs w:val="16"/>
                </w:rPr>
                <w:delText>0.8766</w:delText>
              </w:r>
            </w:del>
          </w:p>
        </w:tc>
        <w:tc>
          <w:tcPr>
            <w:tcW w:w="2385" w:type="dxa"/>
            <w:gridSpan w:val="3"/>
            <w:shd w:val="clear" w:color="auto" w:fill="auto"/>
            <w:noWrap/>
            <w:vAlign w:val="bottom"/>
            <w:hideMark/>
          </w:tcPr>
          <w:p w14:paraId="4A19EC8F" w14:textId="34D66AEF" w:rsidR="003C4C1E" w:rsidRPr="00250876" w:rsidDel="00BA3DC5" w:rsidRDefault="003C4C1E" w:rsidP="000E3A11">
            <w:pPr>
              <w:contextualSpacing/>
              <w:jc w:val="right"/>
              <w:rPr>
                <w:del w:id="3171" w:author="David Modjeska" w:date="2016-04-25T21:50:00Z"/>
                <w:rFonts w:eastAsia="Times New Roman"/>
                <w:sz w:val="16"/>
                <w:szCs w:val="16"/>
              </w:rPr>
            </w:pPr>
            <w:del w:id="3172" w:author="David Modjeska" w:date="2016-04-25T21:50:00Z">
              <w:r w:rsidRPr="00250876" w:rsidDel="00BA3DC5">
                <w:rPr>
                  <w:rFonts w:eastAsia="Times New Roman"/>
                  <w:sz w:val="16"/>
                  <w:szCs w:val="16"/>
                </w:rPr>
                <w:delText>110</w:delText>
              </w:r>
            </w:del>
          </w:p>
        </w:tc>
        <w:tc>
          <w:tcPr>
            <w:tcW w:w="2557" w:type="dxa"/>
            <w:gridSpan w:val="5"/>
            <w:shd w:val="clear" w:color="auto" w:fill="auto"/>
            <w:noWrap/>
            <w:vAlign w:val="bottom"/>
            <w:hideMark/>
          </w:tcPr>
          <w:p w14:paraId="5F94F58D" w14:textId="20D118CF" w:rsidR="003C4C1E" w:rsidRPr="00250876" w:rsidDel="00BA3DC5" w:rsidRDefault="003C4C1E" w:rsidP="000E3A11">
            <w:pPr>
              <w:contextualSpacing/>
              <w:jc w:val="right"/>
              <w:rPr>
                <w:del w:id="3173" w:author="David Modjeska" w:date="2016-04-25T21:50:00Z"/>
                <w:rFonts w:eastAsia="Times New Roman"/>
                <w:sz w:val="16"/>
                <w:szCs w:val="16"/>
              </w:rPr>
            </w:pPr>
            <w:del w:id="3174" w:author="David Modjeska" w:date="2016-04-25T21:50:00Z">
              <w:r w:rsidRPr="00250876" w:rsidDel="00BA3DC5">
                <w:rPr>
                  <w:rFonts w:eastAsia="Times New Roman"/>
                  <w:sz w:val="16"/>
                  <w:szCs w:val="16"/>
                </w:rPr>
                <w:delText>2625</w:delText>
              </w:r>
            </w:del>
          </w:p>
        </w:tc>
      </w:tr>
      <w:tr w:rsidR="00CF74E3" w:rsidRPr="00250876" w:rsidDel="00BA3DC5" w14:paraId="630FC2C3" w14:textId="77777777" w:rsidTr="003C4C1E">
        <w:trPr>
          <w:gridAfter w:val="1"/>
          <w:wAfter w:w="978" w:type="dxa"/>
          <w:del w:id="3175" w:author="David Modjeska" w:date="2016-04-25T21:50:00Z"/>
        </w:trPr>
        <w:tc>
          <w:tcPr>
            <w:tcW w:w="2268" w:type="dxa"/>
            <w:gridSpan w:val="3"/>
            <w:shd w:val="clear" w:color="auto" w:fill="auto"/>
            <w:noWrap/>
            <w:vAlign w:val="bottom"/>
            <w:hideMark/>
          </w:tcPr>
          <w:p w14:paraId="53141140" w14:textId="05FC8354" w:rsidR="003C4C1E" w:rsidRPr="00250876" w:rsidDel="00BA3DC5" w:rsidRDefault="003C4C1E" w:rsidP="000E3A11">
            <w:pPr>
              <w:contextualSpacing/>
              <w:jc w:val="right"/>
              <w:rPr>
                <w:del w:id="3176" w:author="David Modjeska" w:date="2016-04-25T21:50:00Z"/>
                <w:rFonts w:eastAsia="Times New Roman"/>
                <w:sz w:val="16"/>
                <w:szCs w:val="16"/>
              </w:rPr>
            </w:pPr>
            <w:del w:id="3177" w:author="David Modjeska" w:date="2016-04-25T21:50:00Z">
              <w:r w:rsidRPr="00250876" w:rsidDel="00BA3DC5">
                <w:rPr>
                  <w:rFonts w:eastAsia="Times New Roman"/>
                  <w:sz w:val="16"/>
                  <w:szCs w:val="16"/>
                </w:rPr>
                <w:delText>0</w:delText>
              </w:r>
            </w:del>
          </w:p>
        </w:tc>
        <w:tc>
          <w:tcPr>
            <w:tcW w:w="2160" w:type="dxa"/>
            <w:gridSpan w:val="4"/>
            <w:shd w:val="clear" w:color="auto" w:fill="auto"/>
            <w:noWrap/>
            <w:vAlign w:val="bottom"/>
            <w:hideMark/>
          </w:tcPr>
          <w:p w14:paraId="43E69818" w14:textId="4346E530" w:rsidR="003C4C1E" w:rsidRPr="00250876" w:rsidDel="00BA3DC5" w:rsidRDefault="003C4C1E" w:rsidP="000E3A11">
            <w:pPr>
              <w:contextualSpacing/>
              <w:jc w:val="right"/>
              <w:rPr>
                <w:del w:id="3178" w:author="David Modjeska" w:date="2016-04-25T21:50:00Z"/>
                <w:rFonts w:eastAsia="Times New Roman"/>
                <w:sz w:val="16"/>
                <w:szCs w:val="16"/>
              </w:rPr>
            </w:pPr>
            <w:del w:id="3179" w:author="David Modjeska" w:date="2016-04-25T21:50:00Z">
              <w:r w:rsidRPr="00250876" w:rsidDel="00BA3DC5">
                <w:rPr>
                  <w:rFonts w:eastAsia="Times New Roman"/>
                  <w:sz w:val="16"/>
                  <w:szCs w:val="16"/>
                </w:rPr>
                <w:delText>0.8804</w:delText>
              </w:r>
            </w:del>
          </w:p>
        </w:tc>
        <w:tc>
          <w:tcPr>
            <w:tcW w:w="2385" w:type="dxa"/>
            <w:gridSpan w:val="3"/>
            <w:shd w:val="clear" w:color="auto" w:fill="auto"/>
            <w:noWrap/>
            <w:vAlign w:val="bottom"/>
            <w:hideMark/>
          </w:tcPr>
          <w:p w14:paraId="0065B461" w14:textId="11D33AB5" w:rsidR="003C4C1E" w:rsidRPr="00250876" w:rsidDel="00BA3DC5" w:rsidRDefault="003C4C1E" w:rsidP="000E3A11">
            <w:pPr>
              <w:contextualSpacing/>
              <w:jc w:val="right"/>
              <w:rPr>
                <w:del w:id="3180" w:author="David Modjeska" w:date="2016-04-25T21:50:00Z"/>
                <w:rFonts w:eastAsia="Times New Roman"/>
                <w:sz w:val="16"/>
                <w:szCs w:val="16"/>
              </w:rPr>
            </w:pPr>
            <w:del w:id="3181" w:author="David Modjeska" w:date="2016-04-25T21:50:00Z">
              <w:r w:rsidRPr="00250876" w:rsidDel="00BA3DC5">
                <w:rPr>
                  <w:rFonts w:eastAsia="Times New Roman"/>
                  <w:sz w:val="16"/>
                  <w:szCs w:val="16"/>
                </w:rPr>
                <w:delText>96</w:delText>
              </w:r>
            </w:del>
          </w:p>
        </w:tc>
        <w:tc>
          <w:tcPr>
            <w:tcW w:w="2557" w:type="dxa"/>
            <w:gridSpan w:val="5"/>
            <w:shd w:val="clear" w:color="auto" w:fill="auto"/>
            <w:noWrap/>
            <w:vAlign w:val="bottom"/>
            <w:hideMark/>
          </w:tcPr>
          <w:p w14:paraId="58C590AE" w14:textId="6F7FE42E" w:rsidR="003C4C1E" w:rsidRPr="00250876" w:rsidDel="00BA3DC5" w:rsidRDefault="003C4C1E" w:rsidP="000E3A11">
            <w:pPr>
              <w:contextualSpacing/>
              <w:jc w:val="right"/>
              <w:rPr>
                <w:del w:id="3182" w:author="David Modjeska" w:date="2016-04-25T21:50:00Z"/>
                <w:rFonts w:eastAsia="Times New Roman"/>
                <w:sz w:val="16"/>
                <w:szCs w:val="16"/>
              </w:rPr>
            </w:pPr>
            <w:del w:id="3183" w:author="David Modjeska" w:date="2016-04-25T21:50:00Z">
              <w:r w:rsidRPr="00250876" w:rsidDel="00BA3DC5">
                <w:rPr>
                  <w:rFonts w:eastAsia="Times New Roman"/>
                  <w:sz w:val="16"/>
                  <w:szCs w:val="16"/>
                </w:rPr>
                <w:delText>2649</w:delText>
              </w:r>
            </w:del>
          </w:p>
        </w:tc>
      </w:tr>
      <w:tr w:rsidR="003C4C1E" w:rsidRPr="006926C8" w14:paraId="06E1A247" w14:textId="77777777" w:rsidTr="006926C8">
        <w:trPr>
          <w:trHeight w:val="320"/>
          <w:ins w:id="3184" w:author="David Modjeska" w:date="2016-04-25T21:54:00Z"/>
          <w:trPrChange w:id="3185" w:author="David Modjeska" w:date="2016-04-25T21:56:00Z">
            <w:trPr>
              <w:trHeight w:val="320"/>
            </w:trPr>
          </w:trPrChange>
        </w:trPr>
        <w:tc>
          <w:tcPr>
            <w:tcW w:w="2127" w:type="dxa"/>
            <w:gridSpan w:val="2"/>
            <w:shd w:val="clear" w:color="auto" w:fill="F2F2F2" w:themeFill="background1" w:themeFillShade="F2"/>
            <w:noWrap/>
            <w:vAlign w:val="bottom"/>
            <w:hideMark/>
            <w:tcPrChange w:id="3186" w:author="David Modjeska" w:date="2016-04-25T21:56:00Z">
              <w:tcPr>
                <w:tcW w:w="2127" w:type="dxa"/>
                <w:gridSpan w:val="3"/>
                <w:shd w:val="clear" w:color="auto" w:fill="auto"/>
                <w:noWrap/>
                <w:vAlign w:val="bottom"/>
                <w:hideMark/>
              </w:tcPr>
            </w:tcPrChange>
          </w:tcPr>
          <w:p w14:paraId="204E4838" w14:textId="77777777" w:rsidR="003C4C1E" w:rsidRPr="006926C8" w:rsidRDefault="003C4C1E">
            <w:pPr>
              <w:rPr>
                <w:ins w:id="3187" w:author="David Modjeska" w:date="2016-04-25T21:54:00Z"/>
                <w:rFonts w:ascii="Arial Unicode MS" w:eastAsia="Arial Unicode MS" w:hAnsi="Arial Unicode MS" w:cs="Arial Unicode MS"/>
                <w:b/>
                <w:sz w:val="16"/>
                <w:szCs w:val="16"/>
                <w:rPrChange w:id="3188" w:author="David Modjeska" w:date="2016-04-25T21:55:00Z">
                  <w:rPr>
                    <w:ins w:id="3189" w:author="David Modjeska" w:date="2016-04-25T21:54:00Z"/>
                    <w:rFonts w:ascii="Calibri" w:eastAsia="Times New Roman" w:hAnsi="Calibri"/>
                  </w:rPr>
                </w:rPrChange>
              </w:rPr>
            </w:pPr>
            <w:proofErr w:type="spellStart"/>
            <w:ins w:id="3190" w:author="David Modjeska" w:date="2016-04-25T21:54:00Z">
              <w:r w:rsidRPr="006926C8">
                <w:rPr>
                  <w:rFonts w:ascii="Arial Unicode MS" w:eastAsia="Arial Unicode MS" w:hAnsi="Arial Unicode MS" w:cs="Arial Unicode MS"/>
                  <w:b/>
                  <w:sz w:val="16"/>
                  <w:szCs w:val="16"/>
                  <w:rPrChange w:id="3191" w:author="David Modjeska" w:date="2016-04-25T21:55:00Z">
                    <w:rPr>
                      <w:rFonts w:ascii="Calibri" w:eastAsia="Times New Roman" w:hAnsi="Calibri"/>
                    </w:rPr>
                  </w:rPrChange>
                </w:rPr>
                <w:t>OilAndGasPercentOfGDP</w:t>
              </w:r>
              <w:proofErr w:type="spellEnd"/>
            </w:ins>
          </w:p>
        </w:tc>
        <w:tc>
          <w:tcPr>
            <w:tcW w:w="1559" w:type="dxa"/>
            <w:gridSpan w:val="3"/>
            <w:shd w:val="clear" w:color="auto" w:fill="F2F2F2" w:themeFill="background1" w:themeFillShade="F2"/>
            <w:noWrap/>
            <w:vAlign w:val="bottom"/>
            <w:hideMark/>
            <w:tcPrChange w:id="3192" w:author="David Modjeska" w:date="2016-04-25T21:56:00Z">
              <w:tcPr>
                <w:tcW w:w="1559" w:type="dxa"/>
                <w:gridSpan w:val="3"/>
                <w:shd w:val="clear" w:color="auto" w:fill="auto"/>
                <w:noWrap/>
                <w:vAlign w:val="bottom"/>
                <w:hideMark/>
              </w:tcPr>
            </w:tcPrChange>
          </w:tcPr>
          <w:p w14:paraId="76354476" w14:textId="77777777" w:rsidR="003C4C1E" w:rsidRPr="006926C8" w:rsidRDefault="003C4C1E">
            <w:pPr>
              <w:rPr>
                <w:ins w:id="3193" w:author="David Modjeska" w:date="2016-04-25T21:54:00Z"/>
                <w:rFonts w:ascii="Arial Unicode MS" w:eastAsia="Arial Unicode MS" w:hAnsi="Arial Unicode MS" w:cs="Arial Unicode MS"/>
                <w:b/>
                <w:sz w:val="16"/>
                <w:szCs w:val="16"/>
                <w:rPrChange w:id="3194" w:author="David Modjeska" w:date="2016-04-25T21:55:00Z">
                  <w:rPr>
                    <w:ins w:id="3195" w:author="David Modjeska" w:date="2016-04-25T21:54:00Z"/>
                    <w:rFonts w:ascii="Calibri" w:eastAsia="Times New Roman" w:hAnsi="Calibri"/>
                  </w:rPr>
                </w:rPrChange>
              </w:rPr>
            </w:pPr>
            <w:proofErr w:type="spellStart"/>
            <w:ins w:id="3196" w:author="David Modjeska" w:date="2016-04-25T21:54:00Z">
              <w:r w:rsidRPr="006926C8">
                <w:rPr>
                  <w:rFonts w:ascii="Arial Unicode MS" w:eastAsia="Arial Unicode MS" w:hAnsi="Arial Unicode MS" w:cs="Arial Unicode MS"/>
                  <w:b/>
                  <w:sz w:val="16"/>
                  <w:szCs w:val="16"/>
                  <w:rPrChange w:id="3197" w:author="David Modjeska" w:date="2016-04-25T21:55:00Z">
                    <w:rPr>
                      <w:rFonts w:ascii="Calibri" w:eastAsia="Times New Roman" w:hAnsi="Calibri"/>
                    </w:rPr>
                  </w:rPrChange>
                </w:rPr>
                <w:t>CA_GDP_Growth</w:t>
              </w:r>
              <w:proofErr w:type="spellEnd"/>
            </w:ins>
          </w:p>
        </w:tc>
        <w:tc>
          <w:tcPr>
            <w:tcW w:w="1559" w:type="dxa"/>
            <w:gridSpan w:val="3"/>
            <w:shd w:val="clear" w:color="auto" w:fill="F2F2F2" w:themeFill="background1" w:themeFillShade="F2"/>
            <w:noWrap/>
            <w:vAlign w:val="bottom"/>
            <w:hideMark/>
            <w:tcPrChange w:id="3198" w:author="David Modjeska" w:date="2016-04-25T21:56:00Z">
              <w:tcPr>
                <w:tcW w:w="1559" w:type="dxa"/>
                <w:gridSpan w:val="3"/>
                <w:shd w:val="clear" w:color="auto" w:fill="auto"/>
                <w:noWrap/>
                <w:vAlign w:val="bottom"/>
                <w:hideMark/>
              </w:tcPr>
            </w:tcPrChange>
          </w:tcPr>
          <w:p w14:paraId="749064F1" w14:textId="77777777" w:rsidR="003C4C1E" w:rsidRPr="006926C8" w:rsidRDefault="003C4C1E">
            <w:pPr>
              <w:rPr>
                <w:ins w:id="3199" w:author="David Modjeska" w:date="2016-04-25T21:54:00Z"/>
                <w:rFonts w:ascii="Arial Unicode MS" w:eastAsia="Arial Unicode MS" w:hAnsi="Arial Unicode MS" w:cs="Arial Unicode MS"/>
                <w:b/>
                <w:sz w:val="16"/>
                <w:szCs w:val="16"/>
                <w:rPrChange w:id="3200" w:author="David Modjeska" w:date="2016-04-25T21:55:00Z">
                  <w:rPr>
                    <w:ins w:id="3201" w:author="David Modjeska" w:date="2016-04-25T21:54:00Z"/>
                    <w:rFonts w:ascii="Calibri" w:eastAsia="Times New Roman" w:hAnsi="Calibri"/>
                  </w:rPr>
                </w:rPrChange>
              </w:rPr>
            </w:pPr>
            <w:proofErr w:type="spellStart"/>
            <w:ins w:id="3202" w:author="David Modjeska" w:date="2016-04-25T21:54:00Z">
              <w:r w:rsidRPr="006926C8">
                <w:rPr>
                  <w:rFonts w:ascii="Arial Unicode MS" w:eastAsia="Arial Unicode MS" w:hAnsi="Arial Unicode MS" w:cs="Arial Unicode MS"/>
                  <w:b/>
                  <w:sz w:val="16"/>
                  <w:szCs w:val="16"/>
                  <w:rPrChange w:id="3203" w:author="David Modjeska" w:date="2016-04-25T21:55:00Z">
                    <w:rPr>
                      <w:rFonts w:ascii="Calibri" w:eastAsia="Times New Roman" w:hAnsi="Calibri"/>
                    </w:rPr>
                  </w:rPrChange>
                </w:rPr>
                <w:t>US_GDP_Growth</w:t>
              </w:r>
              <w:proofErr w:type="spellEnd"/>
            </w:ins>
          </w:p>
        </w:tc>
        <w:tc>
          <w:tcPr>
            <w:tcW w:w="1701" w:type="dxa"/>
            <w:gridSpan w:val="3"/>
            <w:shd w:val="clear" w:color="auto" w:fill="F2F2F2" w:themeFill="background1" w:themeFillShade="F2"/>
            <w:noWrap/>
            <w:vAlign w:val="bottom"/>
            <w:hideMark/>
            <w:tcPrChange w:id="3204" w:author="David Modjeska" w:date="2016-04-25T21:56:00Z">
              <w:tcPr>
                <w:tcW w:w="1701" w:type="dxa"/>
                <w:gridSpan w:val="3"/>
                <w:shd w:val="clear" w:color="auto" w:fill="auto"/>
                <w:noWrap/>
                <w:vAlign w:val="bottom"/>
                <w:hideMark/>
              </w:tcPr>
            </w:tcPrChange>
          </w:tcPr>
          <w:p w14:paraId="627D57FA" w14:textId="77777777" w:rsidR="003C4C1E" w:rsidRPr="006926C8" w:rsidRDefault="003C4C1E">
            <w:pPr>
              <w:rPr>
                <w:ins w:id="3205" w:author="David Modjeska" w:date="2016-04-25T21:54:00Z"/>
                <w:rFonts w:ascii="Arial Unicode MS" w:eastAsia="Arial Unicode MS" w:hAnsi="Arial Unicode MS" w:cs="Arial Unicode MS"/>
                <w:b/>
                <w:sz w:val="16"/>
                <w:szCs w:val="16"/>
                <w:rPrChange w:id="3206" w:author="David Modjeska" w:date="2016-04-25T21:55:00Z">
                  <w:rPr>
                    <w:ins w:id="3207" w:author="David Modjeska" w:date="2016-04-25T21:54:00Z"/>
                    <w:rFonts w:ascii="Calibri" w:eastAsia="Times New Roman" w:hAnsi="Calibri"/>
                  </w:rPr>
                </w:rPrChange>
              </w:rPr>
            </w:pPr>
            <w:proofErr w:type="spellStart"/>
            <w:ins w:id="3208" w:author="David Modjeska" w:date="2016-04-25T21:54:00Z">
              <w:r w:rsidRPr="006926C8">
                <w:rPr>
                  <w:rFonts w:ascii="Arial Unicode MS" w:eastAsia="Arial Unicode MS" w:hAnsi="Arial Unicode MS" w:cs="Arial Unicode MS"/>
                  <w:b/>
                  <w:sz w:val="16"/>
                  <w:szCs w:val="16"/>
                  <w:rPrChange w:id="3209" w:author="David Modjeska" w:date="2016-04-25T21:55:00Z">
                    <w:rPr>
                      <w:rFonts w:ascii="Calibri" w:eastAsia="Times New Roman" w:hAnsi="Calibri"/>
                    </w:rPr>
                  </w:rPrChange>
                </w:rPr>
                <w:t>FX_USD_Per_AUD</w:t>
              </w:r>
              <w:proofErr w:type="spellEnd"/>
            </w:ins>
          </w:p>
        </w:tc>
        <w:tc>
          <w:tcPr>
            <w:tcW w:w="1701" w:type="dxa"/>
            <w:gridSpan w:val="2"/>
            <w:shd w:val="clear" w:color="auto" w:fill="F2F2F2" w:themeFill="background1" w:themeFillShade="F2"/>
            <w:noWrap/>
            <w:vAlign w:val="bottom"/>
            <w:hideMark/>
            <w:tcPrChange w:id="3210" w:author="David Modjeska" w:date="2016-04-25T21:56:00Z">
              <w:tcPr>
                <w:tcW w:w="1701" w:type="dxa"/>
                <w:gridSpan w:val="2"/>
                <w:shd w:val="clear" w:color="auto" w:fill="auto"/>
                <w:noWrap/>
                <w:vAlign w:val="bottom"/>
                <w:hideMark/>
              </w:tcPr>
            </w:tcPrChange>
          </w:tcPr>
          <w:p w14:paraId="7DA4F758" w14:textId="77777777" w:rsidR="003C4C1E" w:rsidRPr="006926C8" w:rsidRDefault="003C4C1E">
            <w:pPr>
              <w:rPr>
                <w:ins w:id="3211" w:author="David Modjeska" w:date="2016-04-25T21:54:00Z"/>
                <w:rFonts w:ascii="Arial Unicode MS" w:eastAsia="Arial Unicode MS" w:hAnsi="Arial Unicode MS" w:cs="Arial Unicode MS"/>
                <w:b/>
                <w:sz w:val="16"/>
                <w:szCs w:val="16"/>
                <w:rPrChange w:id="3212" w:author="David Modjeska" w:date="2016-04-25T21:55:00Z">
                  <w:rPr>
                    <w:ins w:id="3213" w:author="David Modjeska" w:date="2016-04-25T21:54:00Z"/>
                    <w:rFonts w:ascii="Calibri" w:eastAsia="Times New Roman" w:hAnsi="Calibri"/>
                  </w:rPr>
                </w:rPrChange>
              </w:rPr>
            </w:pPr>
            <w:proofErr w:type="spellStart"/>
            <w:ins w:id="3214" w:author="David Modjeska" w:date="2016-04-25T21:54:00Z">
              <w:r w:rsidRPr="006926C8">
                <w:rPr>
                  <w:rFonts w:ascii="Arial Unicode MS" w:eastAsia="Arial Unicode MS" w:hAnsi="Arial Unicode MS" w:cs="Arial Unicode MS"/>
                  <w:b/>
                  <w:sz w:val="16"/>
                  <w:szCs w:val="16"/>
                  <w:rPrChange w:id="3215" w:author="David Modjeska" w:date="2016-04-25T21:55:00Z">
                    <w:rPr>
                      <w:rFonts w:ascii="Calibri" w:eastAsia="Times New Roman" w:hAnsi="Calibri"/>
                    </w:rPr>
                  </w:rPrChange>
                </w:rPr>
                <w:t>FX_USD_Per_EUR</w:t>
              </w:r>
              <w:proofErr w:type="spellEnd"/>
            </w:ins>
          </w:p>
        </w:tc>
        <w:tc>
          <w:tcPr>
            <w:tcW w:w="1701" w:type="dxa"/>
            <w:gridSpan w:val="3"/>
            <w:shd w:val="clear" w:color="auto" w:fill="F2F2F2" w:themeFill="background1" w:themeFillShade="F2"/>
            <w:noWrap/>
            <w:vAlign w:val="bottom"/>
            <w:hideMark/>
            <w:tcPrChange w:id="3216" w:author="David Modjeska" w:date="2016-04-25T21:56:00Z">
              <w:tcPr>
                <w:tcW w:w="1701" w:type="dxa"/>
                <w:gridSpan w:val="3"/>
                <w:shd w:val="clear" w:color="auto" w:fill="auto"/>
                <w:noWrap/>
                <w:vAlign w:val="bottom"/>
                <w:hideMark/>
              </w:tcPr>
            </w:tcPrChange>
          </w:tcPr>
          <w:p w14:paraId="3CB1EFE4" w14:textId="77777777" w:rsidR="003C4C1E" w:rsidRPr="006926C8" w:rsidRDefault="003C4C1E">
            <w:pPr>
              <w:rPr>
                <w:ins w:id="3217" w:author="David Modjeska" w:date="2016-04-25T21:54:00Z"/>
                <w:rFonts w:ascii="Arial Unicode MS" w:eastAsia="Arial Unicode MS" w:hAnsi="Arial Unicode MS" w:cs="Arial Unicode MS"/>
                <w:b/>
                <w:sz w:val="16"/>
                <w:szCs w:val="16"/>
                <w:rPrChange w:id="3218" w:author="David Modjeska" w:date="2016-04-25T21:55:00Z">
                  <w:rPr>
                    <w:ins w:id="3219" w:author="David Modjeska" w:date="2016-04-25T21:54:00Z"/>
                    <w:rFonts w:ascii="Calibri" w:eastAsia="Times New Roman" w:hAnsi="Calibri"/>
                  </w:rPr>
                </w:rPrChange>
              </w:rPr>
            </w:pPr>
            <w:proofErr w:type="spellStart"/>
            <w:ins w:id="3220" w:author="David Modjeska" w:date="2016-04-25T21:54:00Z">
              <w:r w:rsidRPr="006926C8">
                <w:rPr>
                  <w:rFonts w:ascii="Arial Unicode MS" w:eastAsia="Arial Unicode MS" w:hAnsi="Arial Unicode MS" w:cs="Arial Unicode MS"/>
                  <w:b/>
                  <w:sz w:val="16"/>
                  <w:szCs w:val="16"/>
                  <w:rPrChange w:id="3221" w:author="David Modjeska" w:date="2016-04-25T21:55:00Z">
                    <w:rPr>
                      <w:rFonts w:ascii="Calibri" w:eastAsia="Times New Roman" w:hAnsi="Calibri"/>
                    </w:rPr>
                  </w:rPrChange>
                </w:rPr>
                <w:t>FX_USD_Per_GBP</w:t>
              </w:r>
              <w:proofErr w:type="spellEnd"/>
            </w:ins>
          </w:p>
        </w:tc>
      </w:tr>
      <w:tr w:rsidR="003C4C1E" w:rsidRPr="003C4C1E" w14:paraId="1014CE31" w14:textId="77777777" w:rsidTr="003C4C1E">
        <w:trPr>
          <w:trHeight w:val="320"/>
          <w:ins w:id="3222" w:author="David Modjeska" w:date="2016-04-25T21:54:00Z"/>
          <w:trPrChange w:id="3223" w:author="David Modjeska" w:date="2016-04-25T21:56:00Z">
            <w:trPr>
              <w:trHeight w:val="320"/>
            </w:trPr>
          </w:trPrChange>
        </w:trPr>
        <w:tc>
          <w:tcPr>
            <w:tcW w:w="2127" w:type="dxa"/>
            <w:gridSpan w:val="2"/>
            <w:shd w:val="clear" w:color="auto" w:fill="auto"/>
            <w:noWrap/>
            <w:vAlign w:val="bottom"/>
            <w:hideMark/>
            <w:tcPrChange w:id="3224" w:author="David Modjeska" w:date="2016-04-25T21:56:00Z">
              <w:tcPr>
                <w:tcW w:w="2127" w:type="dxa"/>
                <w:gridSpan w:val="3"/>
                <w:shd w:val="clear" w:color="auto" w:fill="auto"/>
                <w:noWrap/>
                <w:vAlign w:val="bottom"/>
                <w:hideMark/>
              </w:tcPr>
            </w:tcPrChange>
          </w:tcPr>
          <w:p w14:paraId="191B2296" w14:textId="77777777" w:rsidR="003C4C1E" w:rsidRPr="003C4C1E" w:rsidRDefault="003C4C1E">
            <w:pPr>
              <w:rPr>
                <w:ins w:id="3225" w:author="David Modjeska" w:date="2016-04-25T21:54:00Z"/>
                <w:rFonts w:ascii="Arial Unicode MS" w:eastAsia="Arial Unicode MS" w:hAnsi="Arial Unicode MS" w:cs="Arial Unicode MS"/>
                <w:sz w:val="16"/>
                <w:szCs w:val="16"/>
                <w:rPrChange w:id="3226" w:author="David Modjeska" w:date="2016-04-25T21:55:00Z">
                  <w:rPr>
                    <w:ins w:id="3227" w:author="David Modjeska" w:date="2016-04-25T21:54:00Z"/>
                    <w:rFonts w:ascii="Calibri" w:eastAsia="Times New Roman" w:hAnsi="Calibri"/>
                  </w:rPr>
                </w:rPrChange>
              </w:rPr>
            </w:pPr>
            <w:ins w:id="3228" w:author="David Modjeska" w:date="2016-04-25T21:54:00Z">
              <w:r w:rsidRPr="003C4C1E">
                <w:rPr>
                  <w:rFonts w:ascii="Arial Unicode MS" w:eastAsia="Arial Unicode MS" w:hAnsi="Arial Unicode MS" w:cs="Arial Unicode MS"/>
                  <w:sz w:val="16"/>
                  <w:szCs w:val="16"/>
                  <w:rPrChange w:id="3229" w:author="David Modjeska" w:date="2016-04-25T21:55:00Z">
                    <w:rPr>
                      <w:rFonts w:ascii="Calibri" w:eastAsia="Times New Roman" w:hAnsi="Calibri"/>
                    </w:rPr>
                  </w:rPrChange>
                </w:rPr>
                <w:t>NA</w:t>
              </w:r>
            </w:ins>
          </w:p>
        </w:tc>
        <w:tc>
          <w:tcPr>
            <w:tcW w:w="1559" w:type="dxa"/>
            <w:gridSpan w:val="3"/>
            <w:shd w:val="clear" w:color="auto" w:fill="auto"/>
            <w:noWrap/>
            <w:vAlign w:val="bottom"/>
            <w:hideMark/>
            <w:tcPrChange w:id="3230" w:author="David Modjeska" w:date="2016-04-25T21:56:00Z">
              <w:tcPr>
                <w:tcW w:w="1559" w:type="dxa"/>
                <w:gridSpan w:val="3"/>
                <w:shd w:val="clear" w:color="auto" w:fill="auto"/>
                <w:noWrap/>
                <w:vAlign w:val="bottom"/>
                <w:hideMark/>
              </w:tcPr>
            </w:tcPrChange>
          </w:tcPr>
          <w:p w14:paraId="410A8F16" w14:textId="77777777" w:rsidR="003C4C1E" w:rsidRPr="003C4C1E" w:rsidRDefault="003C4C1E">
            <w:pPr>
              <w:rPr>
                <w:ins w:id="3231" w:author="David Modjeska" w:date="2016-04-25T21:54:00Z"/>
                <w:rFonts w:ascii="Arial Unicode MS" w:eastAsia="Arial Unicode MS" w:hAnsi="Arial Unicode MS" w:cs="Arial Unicode MS"/>
                <w:sz w:val="16"/>
                <w:szCs w:val="16"/>
                <w:rPrChange w:id="3232" w:author="David Modjeska" w:date="2016-04-25T21:55:00Z">
                  <w:rPr>
                    <w:ins w:id="3233" w:author="David Modjeska" w:date="2016-04-25T21:54:00Z"/>
                    <w:rFonts w:ascii="Calibri" w:eastAsia="Times New Roman" w:hAnsi="Calibri"/>
                  </w:rPr>
                </w:rPrChange>
              </w:rPr>
            </w:pPr>
            <w:ins w:id="3234" w:author="David Modjeska" w:date="2016-04-25T21:54:00Z">
              <w:r w:rsidRPr="003C4C1E">
                <w:rPr>
                  <w:rFonts w:ascii="Arial Unicode MS" w:eastAsia="Arial Unicode MS" w:hAnsi="Arial Unicode MS" w:cs="Arial Unicode MS"/>
                  <w:sz w:val="16"/>
                  <w:szCs w:val="16"/>
                  <w:rPrChange w:id="3235" w:author="David Modjeska" w:date="2016-04-25T21:55:00Z">
                    <w:rPr>
                      <w:rFonts w:ascii="Calibri" w:eastAsia="Times New Roman" w:hAnsi="Calibri"/>
                    </w:rPr>
                  </w:rPrChange>
                </w:rPr>
                <w:t>NA</w:t>
              </w:r>
            </w:ins>
          </w:p>
        </w:tc>
        <w:tc>
          <w:tcPr>
            <w:tcW w:w="1559" w:type="dxa"/>
            <w:gridSpan w:val="3"/>
            <w:shd w:val="clear" w:color="auto" w:fill="auto"/>
            <w:noWrap/>
            <w:vAlign w:val="bottom"/>
            <w:hideMark/>
            <w:tcPrChange w:id="3236" w:author="David Modjeska" w:date="2016-04-25T21:56:00Z">
              <w:tcPr>
                <w:tcW w:w="1559" w:type="dxa"/>
                <w:gridSpan w:val="3"/>
                <w:shd w:val="clear" w:color="auto" w:fill="auto"/>
                <w:noWrap/>
                <w:vAlign w:val="bottom"/>
                <w:hideMark/>
              </w:tcPr>
            </w:tcPrChange>
          </w:tcPr>
          <w:p w14:paraId="4D201A7B" w14:textId="77777777" w:rsidR="003C4C1E" w:rsidRPr="003C4C1E" w:rsidRDefault="003C4C1E">
            <w:pPr>
              <w:jc w:val="right"/>
              <w:rPr>
                <w:ins w:id="3237" w:author="David Modjeska" w:date="2016-04-25T21:54:00Z"/>
                <w:rFonts w:ascii="Arial Unicode MS" w:eastAsia="Arial Unicode MS" w:hAnsi="Arial Unicode MS" w:cs="Arial Unicode MS"/>
                <w:sz w:val="16"/>
                <w:szCs w:val="16"/>
                <w:rPrChange w:id="3238" w:author="David Modjeska" w:date="2016-04-25T21:55:00Z">
                  <w:rPr>
                    <w:ins w:id="3239" w:author="David Modjeska" w:date="2016-04-25T21:54:00Z"/>
                    <w:rFonts w:ascii="Calibri" w:eastAsia="Times New Roman" w:hAnsi="Calibri"/>
                  </w:rPr>
                </w:rPrChange>
              </w:rPr>
            </w:pPr>
            <w:ins w:id="3240" w:author="David Modjeska" w:date="2016-04-25T21:54:00Z">
              <w:r w:rsidRPr="003C4C1E">
                <w:rPr>
                  <w:rFonts w:ascii="Arial Unicode MS" w:eastAsia="Arial Unicode MS" w:hAnsi="Arial Unicode MS" w:cs="Arial Unicode MS"/>
                  <w:sz w:val="16"/>
                  <w:szCs w:val="16"/>
                  <w:rPrChange w:id="3241" w:author="David Modjeska" w:date="2016-04-25T21:55:00Z">
                    <w:rPr>
                      <w:rFonts w:ascii="Calibri" w:eastAsia="Times New Roman" w:hAnsi="Calibri"/>
                    </w:rPr>
                  </w:rPrChange>
                </w:rPr>
                <w:t>6.36422</w:t>
              </w:r>
            </w:ins>
          </w:p>
        </w:tc>
        <w:tc>
          <w:tcPr>
            <w:tcW w:w="1701" w:type="dxa"/>
            <w:gridSpan w:val="3"/>
            <w:shd w:val="clear" w:color="auto" w:fill="auto"/>
            <w:noWrap/>
            <w:vAlign w:val="bottom"/>
            <w:hideMark/>
            <w:tcPrChange w:id="3242" w:author="David Modjeska" w:date="2016-04-25T21:56:00Z">
              <w:tcPr>
                <w:tcW w:w="1701" w:type="dxa"/>
                <w:gridSpan w:val="3"/>
                <w:shd w:val="clear" w:color="auto" w:fill="auto"/>
                <w:noWrap/>
                <w:vAlign w:val="bottom"/>
                <w:hideMark/>
              </w:tcPr>
            </w:tcPrChange>
          </w:tcPr>
          <w:p w14:paraId="63A4B234" w14:textId="77777777" w:rsidR="003C4C1E" w:rsidRPr="003C4C1E" w:rsidRDefault="003C4C1E">
            <w:pPr>
              <w:jc w:val="right"/>
              <w:rPr>
                <w:ins w:id="3243" w:author="David Modjeska" w:date="2016-04-25T21:54:00Z"/>
                <w:rFonts w:ascii="Arial Unicode MS" w:eastAsia="Arial Unicode MS" w:hAnsi="Arial Unicode MS" w:cs="Arial Unicode MS"/>
                <w:sz w:val="16"/>
                <w:szCs w:val="16"/>
                <w:rPrChange w:id="3244" w:author="David Modjeska" w:date="2016-04-25T21:55:00Z">
                  <w:rPr>
                    <w:ins w:id="3245" w:author="David Modjeska" w:date="2016-04-25T21:54:00Z"/>
                    <w:rFonts w:ascii="Calibri" w:eastAsia="Times New Roman" w:hAnsi="Calibri"/>
                  </w:rPr>
                </w:rPrChange>
              </w:rPr>
            </w:pPr>
            <w:ins w:id="3246" w:author="David Modjeska" w:date="2016-04-25T21:54:00Z">
              <w:r w:rsidRPr="003C4C1E">
                <w:rPr>
                  <w:rFonts w:ascii="Arial Unicode MS" w:eastAsia="Arial Unicode MS" w:hAnsi="Arial Unicode MS" w:cs="Arial Unicode MS"/>
                  <w:sz w:val="16"/>
                  <w:szCs w:val="16"/>
                  <w:rPrChange w:id="3247" w:author="David Modjeska" w:date="2016-04-25T21:55:00Z">
                    <w:rPr>
                      <w:rFonts w:ascii="Calibri" w:eastAsia="Times New Roman" w:hAnsi="Calibri"/>
                    </w:rPr>
                  </w:rPrChange>
                </w:rPr>
                <w:t>0.7289</w:t>
              </w:r>
            </w:ins>
          </w:p>
        </w:tc>
        <w:tc>
          <w:tcPr>
            <w:tcW w:w="1701" w:type="dxa"/>
            <w:gridSpan w:val="2"/>
            <w:shd w:val="clear" w:color="auto" w:fill="auto"/>
            <w:noWrap/>
            <w:vAlign w:val="bottom"/>
            <w:hideMark/>
            <w:tcPrChange w:id="3248" w:author="David Modjeska" w:date="2016-04-25T21:56:00Z">
              <w:tcPr>
                <w:tcW w:w="1701" w:type="dxa"/>
                <w:gridSpan w:val="2"/>
                <w:shd w:val="clear" w:color="auto" w:fill="auto"/>
                <w:noWrap/>
                <w:vAlign w:val="bottom"/>
                <w:hideMark/>
              </w:tcPr>
            </w:tcPrChange>
          </w:tcPr>
          <w:p w14:paraId="405566B5" w14:textId="77777777" w:rsidR="003C4C1E" w:rsidRPr="003C4C1E" w:rsidRDefault="003C4C1E">
            <w:pPr>
              <w:jc w:val="right"/>
              <w:rPr>
                <w:ins w:id="3249" w:author="David Modjeska" w:date="2016-04-25T21:54:00Z"/>
                <w:rFonts w:ascii="Arial Unicode MS" w:eastAsia="Arial Unicode MS" w:hAnsi="Arial Unicode MS" w:cs="Arial Unicode MS"/>
                <w:sz w:val="16"/>
                <w:szCs w:val="16"/>
                <w:rPrChange w:id="3250" w:author="David Modjeska" w:date="2016-04-25T21:55:00Z">
                  <w:rPr>
                    <w:ins w:id="3251" w:author="David Modjeska" w:date="2016-04-25T21:54:00Z"/>
                    <w:rFonts w:ascii="Calibri" w:eastAsia="Times New Roman" w:hAnsi="Calibri"/>
                  </w:rPr>
                </w:rPrChange>
              </w:rPr>
            </w:pPr>
            <w:ins w:id="3252" w:author="David Modjeska" w:date="2016-04-25T21:54:00Z">
              <w:r w:rsidRPr="003C4C1E">
                <w:rPr>
                  <w:rFonts w:ascii="Arial Unicode MS" w:eastAsia="Arial Unicode MS" w:hAnsi="Arial Unicode MS" w:cs="Arial Unicode MS"/>
                  <w:sz w:val="16"/>
                  <w:szCs w:val="16"/>
                  <w:rPrChange w:id="3253" w:author="David Modjeska" w:date="2016-04-25T21:55:00Z">
                    <w:rPr>
                      <w:rFonts w:ascii="Calibri" w:eastAsia="Times New Roman" w:hAnsi="Calibri"/>
                    </w:rPr>
                  </w:rPrChange>
                </w:rPr>
                <w:t>1.2106</w:t>
              </w:r>
            </w:ins>
          </w:p>
        </w:tc>
        <w:tc>
          <w:tcPr>
            <w:tcW w:w="1701" w:type="dxa"/>
            <w:gridSpan w:val="3"/>
            <w:shd w:val="clear" w:color="auto" w:fill="auto"/>
            <w:noWrap/>
            <w:vAlign w:val="bottom"/>
            <w:hideMark/>
            <w:tcPrChange w:id="3254" w:author="David Modjeska" w:date="2016-04-25T21:56:00Z">
              <w:tcPr>
                <w:tcW w:w="1701" w:type="dxa"/>
                <w:gridSpan w:val="3"/>
                <w:shd w:val="clear" w:color="auto" w:fill="auto"/>
                <w:noWrap/>
                <w:vAlign w:val="bottom"/>
                <w:hideMark/>
              </w:tcPr>
            </w:tcPrChange>
          </w:tcPr>
          <w:p w14:paraId="27520439" w14:textId="77777777" w:rsidR="003C4C1E" w:rsidRPr="003C4C1E" w:rsidRDefault="003C4C1E">
            <w:pPr>
              <w:jc w:val="right"/>
              <w:rPr>
                <w:ins w:id="3255" w:author="David Modjeska" w:date="2016-04-25T21:54:00Z"/>
                <w:rFonts w:ascii="Arial Unicode MS" w:eastAsia="Arial Unicode MS" w:hAnsi="Arial Unicode MS" w:cs="Arial Unicode MS"/>
                <w:sz w:val="16"/>
                <w:szCs w:val="16"/>
                <w:rPrChange w:id="3256" w:author="David Modjeska" w:date="2016-04-25T21:55:00Z">
                  <w:rPr>
                    <w:ins w:id="3257" w:author="David Modjeska" w:date="2016-04-25T21:54:00Z"/>
                    <w:rFonts w:ascii="Calibri" w:eastAsia="Times New Roman" w:hAnsi="Calibri"/>
                  </w:rPr>
                </w:rPrChange>
              </w:rPr>
            </w:pPr>
            <w:ins w:id="3258" w:author="David Modjeska" w:date="2016-04-25T21:54:00Z">
              <w:r w:rsidRPr="003C4C1E">
                <w:rPr>
                  <w:rFonts w:ascii="Arial Unicode MS" w:eastAsia="Arial Unicode MS" w:hAnsi="Arial Unicode MS" w:cs="Arial Unicode MS"/>
                  <w:sz w:val="16"/>
                  <w:szCs w:val="16"/>
                  <w:rPrChange w:id="3259" w:author="David Modjeska" w:date="2016-04-25T21:55:00Z">
                    <w:rPr>
                      <w:rFonts w:ascii="Calibri" w:eastAsia="Times New Roman" w:hAnsi="Calibri"/>
                    </w:rPr>
                  </w:rPrChange>
                </w:rPr>
                <w:t>1.751</w:t>
              </w:r>
            </w:ins>
          </w:p>
        </w:tc>
      </w:tr>
      <w:tr w:rsidR="003C4C1E" w:rsidRPr="003C4C1E" w14:paraId="438CCEB4" w14:textId="77777777" w:rsidTr="003C4C1E">
        <w:trPr>
          <w:trHeight w:val="320"/>
          <w:ins w:id="3260" w:author="David Modjeska" w:date="2016-04-25T21:54:00Z"/>
          <w:trPrChange w:id="3261" w:author="David Modjeska" w:date="2016-04-25T21:56:00Z">
            <w:trPr>
              <w:trHeight w:val="320"/>
            </w:trPr>
          </w:trPrChange>
        </w:trPr>
        <w:tc>
          <w:tcPr>
            <w:tcW w:w="2127" w:type="dxa"/>
            <w:gridSpan w:val="2"/>
            <w:shd w:val="clear" w:color="auto" w:fill="auto"/>
            <w:noWrap/>
            <w:vAlign w:val="bottom"/>
            <w:hideMark/>
            <w:tcPrChange w:id="3262" w:author="David Modjeska" w:date="2016-04-25T21:56:00Z">
              <w:tcPr>
                <w:tcW w:w="2127" w:type="dxa"/>
                <w:gridSpan w:val="3"/>
                <w:shd w:val="clear" w:color="auto" w:fill="auto"/>
                <w:noWrap/>
                <w:vAlign w:val="bottom"/>
                <w:hideMark/>
              </w:tcPr>
            </w:tcPrChange>
          </w:tcPr>
          <w:p w14:paraId="0936DA16" w14:textId="77777777" w:rsidR="003C4C1E" w:rsidRPr="003C4C1E" w:rsidRDefault="003C4C1E">
            <w:pPr>
              <w:rPr>
                <w:ins w:id="3263" w:author="David Modjeska" w:date="2016-04-25T21:54:00Z"/>
                <w:rFonts w:ascii="Arial Unicode MS" w:eastAsia="Arial Unicode MS" w:hAnsi="Arial Unicode MS" w:cs="Arial Unicode MS"/>
                <w:sz w:val="16"/>
                <w:szCs w:val="16"/>
                <w:rPrChange w:id="3264" w:author="David Modjeska" w:date="2016-04-25T21:55:00Z">
                  <w:rPr>
                    <w:ins w:id="3265" w:author="David Modjeska" w:date="2016-04-25T21:54:00Z"/>
                    <w:rFonts w:ascii="Calibri" w:eastAsia="Times New Roman" w:hAnsi="Calibri"/>
                  </w:rPr>
                </w:rPrChange>
              </w:rPr>
            </w:pPr>
            <w:ins w:id="3266" w:author="David Modjeska" w:date="2016-04-25T21:54:00Z">
              <w:r w:rsidRPr="003C4C1E">
                <w:rPr>
                  <w:rFonts w:ascii="Arial Unicode MS" w:eastAsia="Arial Unicode MS" w:hAnsi="Arial Unicode MS" w:cs="Arial Unicode MS"/>
                  <w:sz w:val="16"/>
                  <w:szCs w:val="16"/>
                  <w:rPrChange w:id="3267" w:author="David Modjeska" w:date="2016-04-25T21:55:00Z">
                    <w:rPr>
                      <w:rFonts w:ascii="Calibri" w:eastAsia="Times New Roman" w:hAnsi="Calibri"/>
                    </w:rPr>
                  </w:rPrChange>
                </w:rPr>
                <w:t>NA</w:t>
              </w:r>
            </w:ins>
          </w:p>
        </w:tc>
        <w:tc>
          <w:tcPr>
            <w:tcW w:w="1559" w:type="dxa"/>
            <w:gridSpan w:val="3"/>
            <w:shd w:val="clear" w:color="auto" w:fill="auto"/>
            <w:noWrap/>
            <w:vAlign w:val="bottom"/>
            <w:hideMark/>
            <w:tcPrChange w:id="3268" w:author="David Modjeska" w:date="2016-04-25T21:56:00Z">
              <w:tcPr>
                <w:tcW w:w="1559" w:type="dxa"/>
                <w:gridSpan w:val="3"/>
                <w:shd w:val="clear" w:color="auto" w:fill="auto"/>
                <w:noWrap/>
                <w:vAlign w:val="bottom"/>
                <w:hideMark/>
              </w:tcPr>
            </w:tcPrChange>
          </w:tcPr>
          <w:p w14:paraId="18593EE2" w14:textId="77777777" w:rsidR="003C4C1E" w:rsidRPr="003C4C1E" w:rsidRDefault="003C4C1E">
            <w:pPr>
              <w:rPr>
                <w:ins w:id="3269" w:author="David Modjeska" w:date="2016-04-25T21:54:00Z"/>
                <w:rFonts w:ascii="Arial Unicode MS" w:eastAsia="Arial Unicode MS" w:hAnsi="Arial Unicode MS" w:cs="Arial Unicode MS"/>
                <w:sz w:val="16"/>
                <w:szCs w:val="16"/>
                <w:rPrChange w:id="3270" w:author="David Modjeska" w:date="2016-04-25T21:55:00Z">
                  <w:rPr>
                    <w:ins w:id="3271" w:author="David Modjeska" w:date="2016-04-25T21:54:00Z"/>
                    <w:rFonts w:ascii="Calibri" w:eastAsia="Times New Roman" w:hAnsi="Calibri"/>
                  </w:rPr>
                </w:rPrChange>
              </w:rPr>
            </w:pPr>
            <w:ins w:id="3272" w:author="David Modjeska" w:date="2016-04-25T21:54:00Z">
              <w:r w:rsidRPr="003C4C1E">
                <w:rPr>
                  <w:rFonts w:ascii="Arial Unicode MS" w:eastAsia="Arial Unicode MS" w:hAnsi="Arial Unicode MS" w:cs="Arial Unicode MS"/>
                  <w:sz w:val="16"/>
                  <w:szCs w:val="16"/>
                  <w:rPrChange w:id="3273" w:author="David Modjeska" w:date="2016-04-25T21:55:00Z">
                    <w:rPr>
                      <w:rFonts w:ascii="Calibri" w:eastAsia="Times New Roman" w:hAnsi="Calibri"/>
                    </w:rPr>
                  </w:rPrChange>
                </w:rPr>
                <w:t>NA</w:t>
              </w:r>
            </w:ins>
          </w:p>
        </w:tc>
        <w:tc>
          <w:tcPr>
            <w:tcW w:w="1559" w:type="dxa"/>
            <w:gridSpan w:val="3"/>
            <w:shd w:val="clear" w:color="auto" w:fill="auto"/>
            <w:noWrap/>
            <w:vAlign w:val="bottom"/>
            <w:hideMark/>
            <w:tcPrChange w:id="3274" w:author="David Modjeska" w:date="2016-04-25T21:56:00Z">
              <w:tcPr>
                <w:tcW w:w="1559" w:type="dxa"/>
                <w:gridSpan w:val="3"/>
                <w:shd w:val="clear" w:color="auto" w:fill="auto"/>
                <w:noWrap/>
                <w:vAlign w:val="bottom"/>
                <w:hideMark/>
              </w:tcPr>
            </w:tcPrChange>
          </w:tcPr>
          <w:p w14:paraId="32CE231E" w14:textId="77777777" w:rsidR="003C4C1E" w:rsidRPr="003C4C1E" w:rsidRDefault="003C4C1E">
            <w:pPr>
              <w:jc w:val="right"/>
              <w:rPr>
                <w:ins w:id="3275" w:author="David Modjeska" w:date="2016-04-25T21:54:00Z"/>
                <w:rFonts w:ascii="Arial Unicode MS" w:eastAsia="Arial Unicode MS" w:hAnsi="Arial Unicode MS" w:cs="Arial Unicode MS"/>
                <w:sz w:val="16"/>
                <w:szCs w:val="16"/>
                <w:rPrChange w:id="3276" w:author="David Modjeska" w:date="2016-04-25T21:55:00Z">
                  <w:rPr>
                    <w:ins w:id="3277" w:author="David Modjeska" w:date="2016-04-25T21:54:00Z"/>
                    <w:rFonts w:ascii="Calibri" w:eastAsia="Times New Roman" w:hAnsi="Calibri"/>
                  </w:rPr>
                </w:rPrChange>
              </w:rPr>
            </w:pPr>
            <w:ins w:id="3278" w:author="David Modjeska" w:date="2016-04-25T21:54:00Z">
              <w:r w:rsidRPr="003C4C1E">
                <w:rPr>
                  <w:rFonts w:ascii="Arial Unicode MS" w:eastAsia="Arial Unicode MS" w:hAnsi="Arial Unicode MS" w:cs="Arial Unicode MS"/>
                  <w:sz w:val="16"/>
                  <w:szCs w:val="16"/>
                  <w:rPrChange w:id="3279" w:author="David Modjeska" w:date="2016-04-25T21:55:00Z">
                    <w:rPr>
                      <w:rFonts w:ascii="Calibri" w:eastAsia="Times New Roman" w:hAnsi="Calibri"/>
                    </w:rPr>
                  </w:rPrChange>
                </w:rPr>
                <w:t>6.36422</w:t>
              </w:r>
            </w:ins>
          </w:p>
        </w:tc>
        <w:tc>
          <w:tcPr>
            <w:tcW w:w="1701" w:type="dxa"/>
            <w:gridSpan w:val="3"/>
            <w:shd w:val="clear" w:color="auto" w:fill="auto"/>
            <w:noWrap/>
            <w:vAlign w:val="bottom"/>
            <w:hideMark/>
            <w:tcPrChange w:id="3280" w:author="David Modjeska" w:date="2016-04-25T21:56:00Z">
              <w:tcPr>
                <w:tcW w:w="1701" w:type="dxa"/>
                <w:gridSpan w:val="3"/>
                <w:shd w:val="clear" w:color="auto" w:fill="auto"/>
                <w:noWrap/>
                <w:vAlign w:val="bottom"/>
                <w:hideMark/>
              </w:tcPr>
            </w:tcPrChange>
          </w:tcPr>
          <w:p w14:paraId="29260686" w14:textId="77777777" w:rsidR="003C4C1E" w:rsidRPr="003C4C1E" w:rsidRDefault="003C4C1E">
            <w:pPr>
              <w:jc w:val="right"/>
              <w:rPr>
                <w:ins w:id="3281" w:author="David Modjeska" w:date="2016-04-25T21:54:00Z"/>
                <w:rFonts w:ascii="Arial Unicode MS" w:eastAsia="Arial Unicode MS" w:hAnsi="Arial Unicode MS" w:cs="Arial Unicode MS"/>
                <w:sz w:val="16"/>
                <w:szCs w:val="16"/>
                <w:rPrChange w:id="3282" w:author="David Modjeska" w:date="2016-04-25T21:55:00Z">
                  <w:rPr>
                    <w:ins w:id="3283" w:author="David Modjeska" w:date="2016-04-25T21:54:00Z"/>
                    <w:rFonts w:ascii="Calibri" w:eastAsia="Times New Roman" w:hAnsi="Calibri"/>
                  </w:rPr>
                </w:rPrChange>
              </w:rPr>
            </w:pPr>
            <w:ins w:id="3284" w:author="David Modjeska" w:date="2016-04-25T21:54:00Z">
              <w:r w:rsidRPr="003C4C1E">
                <w:rPr>
                  <w:rFonts w:ascii="Arial Unicode MS" w:eastAsia="Arial Unicode MS" w:hAnsi="Arial Unicode MS" w:cs="Arial Unicode MS"/>
                  <w:sz w:val="16"/>
                  <w:szCs w:val="16"/>
                  <w:rPrChange w:id="3285" w:author="David Modjeska" w:date="2016-04-25T21:55:00Z">
                    <w:rPr>
                      <w:rFonts w:ascii="Calibri" w:eastAsia="Times New Roman" w:hAnsi="Calibri"/>
                    </w:rPr>
                  </w:rPrChange>
                </w:rPr>
                <w:t>0.7289</w:t>
              </w:r>
            </w:ins>
          </w:p>
        </w:tc>
        <w:tc>
          <w:tcPr>
            <w:tcW w:w="1701" w:type="dxa"/>
            <w:gridSpan w:val="2"/>
            <w:shd w:val="clear" w:color="auto" w:fill="auto"/>
            <w:noWrap/>
            <w:vAlign w:val="bottom"/>
            <w:hideMark/>
            <w:tcPrChange w:id="3286" w:author="David Modjeska" w:date="2016-04-25T21:56:00Z">
              <w:tcPr>
                <w:tcW w:w="1701" w:type="dxa"/>
                <w:gridSpan w:val="2"/>
                <w:shd w:val="clear" w:color="auto" w:fill="auto"/>
                <w:noWrap/>
                <w:vAlign w:val="bottom"/>
                <w:hideMark/>
              </w:tcPr>
            </w:tcPrChange>
          </w:tcPr>
          <w:p w14:paraId="32D5073D" w14:textId="77777777" w:rsidR="003C4C1E" w:rsidRPr="003C4C1E" w:rsidRDefault="003C4C1E">
            <w:pPr>
              <w:jc w:val="right"/>
              <w:rPr>
                <w:ins w:id="3287" w:author="David Modjeska" w:date="2016-04-25T21:54:00Z"/>
                <w:rFonts w:ascii="Arial Unicode MS" w:eastAsia="Arial Unicode MS" w:hAnsi="Arial Unicode MS" w:cs="Arial Unicode MS"/>
                <w:sz w:val="16"/>
                <w:szCs w:val="16"/>
                <w:rPrChange w:id="3288" w:author="David Modjeska" w:date="2016-04-25T21:55:00Z">
                  <w:rPr>
                    <w:ins w:id="3289" w:author="David Modjeska" w:date="2016-04-25T21:54:00Z"/>
                    <w:rFonts w:ascii="Calibri" w:eastAsia="Times New Roman" w:hAnsi="Calibri"/>
                  </w:rPr>
                </w:rPrChange>
              </w:rPr>
            </w:pPr>
            <w:ins w:id="3290" w:author="David Modjeska" w:date="2016-04-25T21:54:00Z">
              <w:r w:rsidRPr="003C4C1E">
                <w:rPr>
                  <w:rFonts w:ascii="Arial Unicode MS" w:eastAsia="Arial Unicode MS" w:hAnsi="Arial Unicode MS" w:cs="Arial Unicode MS"/>
                  <w:sz w:val="16"/>
                  <w:szCs w:val="16"/>
                  <w:rPrChange w:id="3291" w:author="David Modjeska" w:date="2016-04-25T21:55:00Z">
                    <w:rPr>
                      <w:rFonts w:ascii="Calibri" w:eastAsia="Times New Roman" w:hAnsi="Calibri"/>
                    </w:rPr>
                  </w:rPrChange>
                </w:rPr>
                <w:t>1.2106</w:t>
              </w:r>
            </w:ins>
          </w:p>
        </w:tc>
        <w:tc>
          <w:tcPr>
            <w:tcW w:w="1701" w:type="dxa"/>
            <w:gridSpan w:val="3"/>
            <w:shd w:val="clear" w:color="auto" w:fill="auto"/>
            <w:noWrap/>
            <w:vAlign w:val="bottom"/>
            <w:hideMark/>
            <w:tcPrChange w:id="3292" w:author="David Modjeska" w:date="2016-04-25T21:56:00Z">
              <w:tcPr>
                <w:tcW w:w="1701" w:type="dxa"/>
                <w:gridSpan w:val="3"/>
                <w:shd w:val="clear" w:color="auto" w:fill="auto"/>
                <w:noWrap/>
                <w:vAlign w:val="bottom"/>
                <w:hideMark/>
              </w:tcPr>
            </w:tcPrChange>
          </w:tcPr>
          <w:p w14:paraId="318390B8" w14:textId="77777777" w:rsidR="003C4C1E" w:rsidRPr="003C4C1E" w:rsidRDefault="003C4C1E">
            <w:pPr>
              <w:jc w:val="right"/>
              <w:rPr>
                <w:ins w:id="3293" w:author="David Modjeska" w:date="2016-04-25T21:54:00Z"/>
                <w:rFonts w:ascii="Arial Unicode MS" w:eastAsia="Arial Unicode MS" w:hAnsi="Arial Unicode MS" w:cs="Arial Unicode MS"/>
                <w:sz w:val="16"/>
                <w:szCs w:val="16"/>
                <w:rPrChange w:id="3294" w:author="David Modjeska" w:date="2016-04-25T21:55:00Z">
                  <w:rPr>
                    <w:ins w:id="3295" w:author="David Modjeska" w:date="2016-04-25T21:54:00Z"/>
                    <w:rFonts w:ascii="Calibri" w:eastAsia="Times New Roman" w:hAnsi="Calibri"/>
                  </w:rPr>
                </w:rPrChange>
              </w:rPr>
            </w:pPr>
            <w:ins w:id="3296" w:author="David Modjeska" w:date="2016-04-25T21:54:00Z">
              <w:r w:rsidRPr="003C4C1E">
                <w:rPr>
                  <w:rFonts w:ascii="Arial Unicode MS" w:eastAsia="Arial Unicode MS" w:hAnsi="Arial Unicode MS" w:cs="Arial Unicode MS"/>
                  <w:sz w:val="16"/>
                  <w:szCs w:val="16"/>
                  <w:rPrChange w:id="3297" w:author="David Modjeska" w:date="2016-04-25T21:55:00Z">
                    <w:rPr>
                      <w:rFonts w:ascii="Calibri" w:eastAsia="Times New Roman" w:hAnsi="Calibri"/>
                    </w:rPr>
                  </w:rPrChange>
                </w:rPr>
                <w:t>1.751</w:t>
              </w:r>
            </w:ins>
          </w:p>
        </w:tc>
      </w:tr>
      <w:tr w:rsidR="003C4C1E" w:rsidRPr="003C4C1E" w14:paraId="1CC73ADF" w14:textId="77777777" w:rsidTr="003C4C1E">
        <w:trPr>
          <w:trHeight w:val="320"/>
          <w:ins w:id="3298" w:author="David Modjeska" w:date="2016-04-25T21:54:00Z"/>
          <w:trPrChange w:id="3299" w:author="David Modjeska" w:date="2016-04-25T21:56:00Z">
            <w:trPr>
              <w:trHeight w:val="320"/>
            </w:trPr>
          </w:trPrChange>
        </w:trPr>
        <w:tc>
          <w:tcPr>
            <w:tcW w:w="2127" w:type="dxa"/>
            <w:gridSpan w:val="2"/>
            <w:shd w:val="clear" w:color="auto" w:fill="auto"/>
            <w:noWrap/>
            <w:vAlign w:val="bottom"/>
            <w:hideMark/>
            <w:tcPrChange w:id="3300" w:author="David Modjeska" w:date="2016-04-25T21:56:00Z">
              <w:tcPr>
                <w:tcW w:w="2127" w:type="dxa"/>
                <w:gridSpan w:val="3"/>
                <w:shd w:val="clear" w:color="auto" w:fill="auto"/>
                <w:noWrap/>
                <w:vAlign w:val="bottom"/>
                <w:hideMark/>
              </w:tcPr>
            </w:tcPrChange>
          </w:tcPr>
          <w:p w14:paraId="0BE2B55F" w14:textId="77777777" w:rsidR="003C4C1E" w:rsidRPr="003C4C1E" w:rsidRDefault="003C4C1E">
            <w:pPr>
              <w:rPr>
                <w:ins w:id="3301" w:author="David Modjeska" w:date="2016-04-25T21:54:00Z"/>
                <w:rFonts w:ascii="Arial Unicode MS" w:eastAsia="Arial Unicode MS" w:hAnsi="Arial Unicode MS" w:cs="Arial Unicode MS"/>
                <w:sz w:val="16"/>
                <w:szCs w:val="16"/>
                <w:rPrChange w:id="3302" w:author="David Modjeska" w:date="2016-04-25T21:55:00Z">
                  <w:rPr>
                    <w:ins w:id="3303" w:author="David Modjeska" w:date="2016-04-25T21:54:00Z"/>
                    <w:rFonts w:ascii="Calibri" w:eastAsia="Times New Roman" w:hAnsi="Calibri"/>
                  </w:rPr>
                </w:rPrChange>
              </w:rPr>
            </w:pPr>
            <w:ins w:id="3304" w:author="David Modjeska" w:date="2016-04-25T21:54:00Z">
              <w:r w:rsidRPr="003C4C1E">
                <w:rPr>
                  <w:rFonts w:ascii="Arial Unicode MS" w:eastAsia="Arial Unicode MS" w:hAnsi="Arial Unicode MS" w:cs="Arial Unicode MS"/>
                  <w:sz w:val="16"/>
                  <w:szCs w:val="16"/>
                  <w:rPrChange w:id="3305" w:author="David Modjeska" w:date="2016-04-25T21:55:00Z">
                    <w:rPr>
                      <w:rFonts w:ascii="Calibri" w:eastAsia="Times New Roman" w:hAnsi="Calibri"/>
                    </w:rPr>
                  </w:rPrChange>
                </w:rPr>
                <w:t>NA</w:t>
              </w:r>
            </w:ins>
          </w:p>
        </w:tc>
        <w:tc>
          <w:tcPr>
            <w:tcW w:w="1559" w:type="dxa"/>
            <w:gridSpan w:val="3"/>
            <w:shd w:val="clear" w:color="auto" w:fill="auto"/>
            <w:noWrap/>
            <w:vAlign w:val="bottom"/>
            <w:hideMark/>
            <w:tcPrChange w:id="3306" w:author="David Modjeska" w:date="2016-04-25T21:56:00Z">
              <w:tcPr>
                <w:tcW w:w="1559" w:type="dxa"/>
                <w:gridSpan w:val="3"/>
                <w:shd w:val="clear" w:color="auto" w:fill="auto"/>
                <w:noWrap/>
                <w:vAlign w:val="bottom"/>
                <w:hideMark/>
              </w:tcPr>
            </w:tcPrChange>
          </w:tcPr>
          <w:p w14:paraId="1354B928" w14:textId="77777777" w:rsidR="003C4C1E" w:rsidRPr="003C4C1E" w:rsidRDefault="003C4C1E">
            <w:pPr>
              <w:rPr>
                <w:ins w:id="3307" w:author="David Modjeska" w:date="2016-04-25T21:54:00Z"/>
                <w:rFonts w:ascii="Arial Unicode MS" w:eastAsia="Arial Unicode MS" w:hAnsi="Arial Unicode MS" w:cs="Arial Unicode MS"/>
                <w:sz w:val="16"/>
                <w:szCs w:val="16"/>
                <w:rPrChange w:id="3308" w:author="David Modjeska" w:date="2016-04-25T21:55:00Z">
                  <w:rPr>
                    <w:ins w:id="3309" w:author="David Modjeska" w:date="2016-04-25T21:54:00Z"/>
                    <w:rFonts w:ascii="Calibri" w:eastAsia="Times New Roman" w:hAnsi="Calibri"/>
                  </w:rPr>
                </w:rPrChange>
              </w:rPr>
            </w:pPr>
            <w:ins w:id="3310" w:author="David Modjeska" w:date="2016-04-25T21:54:00Z">
              <w:r w:rsidRPr="003C4C1E">
                <w:rPr>
                  <w:rFonts w:ascii="Arial Unicode MS" w:eastAsia="Arial Unicode MS" w:hAnsi="Arial Unicode MS" w:cs="Arial Unicode MS"/>
                  <w:sz w:val="16"/>
                  <w:szCs w:val="16"/>
                  <w:rPrChange w:id="3311" w:author="David Modjeska" w:date="2016-04-25T21:55:00Z">
                    <w:rPr>
                      <w:rFonts w:ascii="Calibri" w:eastAsia="Times New Roman" w:hAnsi="Calibri"/>
                    </w:rPr>
                  </w:rPrChange>
                </w:rPr>
                <w:t>NA</w:t>
              </w:r>
            </w:ins>
          </w:p>
        </w:tc>
        <w:tc>
          <w:tcPr>
            <w:tcW w:w="1559" w:type="dxa"/>
            <w:gridSpan w:val="3"/>
            <w:shd w:val="clear" w:color="auto" w:fill="auto"/>
            <w:noWrap/>
            <w:vAlign w:val="bottom"/>
            <w:hideMark/>
            <w:tcPrChange w:id="3312" w:author="David Modjeska" w:date="2016-04-25T21:56:00Z">
              <w:tcPr>
                <w:tcW w:w="1559" w:type="dxa"/>
                <w:gridSpan w:val="3"/>
                <w:shd w:val="clear" w:color="auto" w:fill="auto"/>
                <w:noWrap/>
                <w:vAlign w:val="bottom"/>
                <w:hideMark/>
              </w:tcPr>
            </w:tcPrChange>
          </w:tcPr>
          <w:p w14:paraId="344FFD7D" w14:textId="77777777" w:rsidR="003C4C1E" w:rsidRPr="003C4C1E" w:rsidRDefault="003C4C1E">
            <w:pPr>
              <w:jc w:val="right"/>
              <w:rPr>
                <w:ins w:id="3313" w:author="David Modjeska" w:date="2016-04-25T21:54:00Z"/>
                <w:rFonts w:ascii="Arial Unicode MS" w:eastAsia="Arial Unicode MS" w:hAnsi="Arial Unicode MS" w:cs="Arial Unicode MS"/>
                <w:sz w:val="16"/>
                <w:szCs w:val="16"/>
                <w:rPrChange w:id="3314" w:author="David Modjeska" w:date="2016-04-25T21:55:00Z">
                  <w:rPr>
                    <w:ins w:id="3315" w:author="David Modjeska" w:date="2016-04-25T21:54:00Z"/>
                    <w:rFonts w:ascii="Calibri" w:eastAsia="Times New Roman" w:hAnsi="Calibri"/>
                  </w:rPr>
                </w:rPrChange>
              </w:rPr>
            </w:pPr>
            <w:ins w:id="3316" w:author="David Modjeska" w:date="2016-04-25T21:54:00Z">
              <w:r w:rsidRPr="003C4C1E">
                <w:rPr>
                  <w:rFonts w:ascii="Arial Unicode MS" w:eastAsia="Arial Unicode MS" w:hAnsi="Arial Unicode MS" w:cs="Arial Unicode MS"/>
                  <w:sz w:val="16"/>
                  <w:szCs w:val="16"/>
                  <w:rPrChange w:id="3317" w:author="David Modjeska" w:date="2016-04-25T21:55:00Z">
                    <w:rPr>
                      <w:rFonts w:ascii="Calibri" w:eastAsia="Times New Roman" w:hAnsi="Calibri"/>
                    </w:rPr>
                  </w:rPrChange>
                </w:rPr>
                <w:t>6.36422</w:t>
              </w:r>
            </w:ins>
          </w:p>
        </w:tc>
        <w:tc>
          <w:tcPr>
            <w:tcW w:w="1701" w:type="dxa"/>
            <w:gridSpan w:val="3"/>
            <w:shd w:val="clear" w:color="auto" w:fill="auto"/>
            <w:noWrap/>
            <w:vAlign w:val="bottom"/>
            <w:hideMark/>
            <w:tcPrChange w:id="3318" w:author="David Modjeska" w:date="2016-04-25T21:56:00Z">
              <w:tcPr>
                <w:tcW w:w="1701" w:type="dxa"/>
                <w:gridSpan w:val="3"/>
                <w:shd w:val="clear" w:color="auto" w:fill="auto"/>
                <w:noWrap/>
                <w:vAlign w:val="bottom"/>
                <w:hideMark/>
              </w:tcPr>
            </w:tcPrChange>
          </w:tcPr>
          <w:p w14:paraId="7BBC6299" w14:textId="77777777" w:rsidR="003C4C1E" w:rsidRPr="003C4C1E" w:rsidRDefault="003C4C1E">
            <w:pPr>
              <w:jc w:val="right"/>
              <w:rPr>
                <w:ins w:id="3319" w:author="David Modjeska" w:date="2016-04-25T21:54:00Z"/>
                <w:rFonts w:ascii="Arial Unicode MS" w:eastAsia="Arial Unicode MS" w:hAnsi="Arial Unicode MS" w:cs="Arial Unicode MS"/>
                <w:sz w:val="16"/>
                <w:szCs w:val="16"/>
                <w:rPrChange w:id="3320" w:author="David Modjeska" w:date="2016-04-25T21:55:00Z">
                  <w:rPr>
                    <w:ins w:id="3321" w:author="David Modjeska" w:date="2016-04-25T21:54:00Z"/>
                    <w:rFonts w:ascii="Calibri" w:eastAsia="Times New Roman" w:hAnsi="Calibri"/>
                  </w:rPr>
                </w:rPrChange>
              </w:rPr>
            </w:pPr>
            <w:ins w:id="3322" w:author="David Modjeska" w:date="2016-04-25T21:54:00Z">
              <w:r w:rsidRPr="003C4C1E">
                <w:rPr>
                  <w:rFonts w:ascii="Arial Unicode MS" w:eastAsia="Arial Unicode MS" w:hAnsi="Arial Unicode MS" w:cs="Arial Unicode MS"/>
                  <w:sz w:val="16"/>
                  <w:szCs w:val="16"/>
                  <w:rPrChange w:id="3323" w:author="David Modjeska" w:date="2016-04-25T21:55:00Z">
                    <w:rPr>
                      <w:rFonts w:ascii="Calibri" w:eastAsia="Times New Roman" w:hAnsi="Calibri"/>
                    </w:rPr>
                  </w:rPrChange>
                </w:rPr>
                <w:t>0.7289</w:t>
              </w:r>
            </w:ins>
          </w:p>
        </w:tc>
        <w:tc>
          <w:tcPr>
            <w:tcW w:w="1701" w:type="dxa"/>
            <w:gridSpan w:val="2"/>
            <w:shd w:val="clear" w:color="auto" w:fill="auto"/>
            <w:noWrap/>
            <w:vAlign w:val="bottom"/>
            <w:hideMark/>
            <w:tcPrChange w:id="3324" w:author="David Modjeska" w:date="2016-04-25T21:56:00Z">
              <w:tcPr>
                <w:tcW w:w="1701" w:type="dxa"/>
                <w:gridSpan w:val="2"/>
                <w:shd w:val="clear" w:color="auto" w:fill="auto"/>
                <w:noWrap/>
                <w:vAlign w:val="bottom"/>
                <w:hideMark/>
              </w:tcPr>
            </w:tcPrChange>
          </w:tcPr>
          <w:p w14:paraId="051F7EA6" w14:textId="77777777" w:rsidR="003C4C1E" w:rsidRPr="003C4C1E" w:rsidRDefault="003C4C1E">
            <w:pPr>
              <w:jc w:val="right"/>
              <w:rPr>
                <w:ins w:id="3325" w:author="David Modjeska" w:date="2016-04-25T21:54:00Z"/>
                <w:rFonts w:ascii="Arial Unicode MS" w:eastAsia="Arial Unicode MS" w:hAnsi="Arial Unicode MS" w:cs="Arial Unicode MS"/>
                <w:sz w:val="16"/>
                <w:szCs w:val="16"/>
                <w:rPrChange w:id="3326" w:author="David Modjeska" w:date="2016-04-25T21:55:00Z">
                  <w:rPr>
                    <w:ins w:id="3327" w:author="David Modjeska" w:date="2016-04-25T21:54:00Z"/>
                    <w:rFonts w:ascii="Calibri" w:eastAsia="Times New Roman" w:hAnsi="Calibri"/>
                  </w:rPr>
                </w:rPrChange>
              </w:rPr>
            </w:pPr>
            <w:ins w:id="3328" w:author="David Modjeska" w:date="2016-04-25T21:54:00Z">
              <w:r w:rsidRPr="003C4C1E">
                <w:rPr>
                  <w:rFonts w:ascii="Arial Unicode MS" w:eastAsia="Arial Unicode MS" w:hAnsi="Arial Unicode MS" w:cs="Arial Unicode MS"/>
                  <w:sz w:val="16"/>
                  <w:szCs w:val="16"/>
                  <w:rPrChange w:id="3329" w:author="David Modjeska" w:date="2016-04-25T21:55:00Z">
                    <w:rPr>
                      <w:rFonts w:ascii="Calibri" w:eastAsia="Times New Roman" w:hAnsi="Calibri"/>
                    </w:rPr>
                  </w:rPrChange>
                </w:rPr>
                <w:t>1.2106</w:t>
              </w:r>
            </w:ins>
          </w:p>
        </w:tc>
        <w:tc>
          <w:tcPr>
            <w:tcW w:w="1701" w:type="dxa"/>
            <w:gridSpan w:val="3"/>
            <w:shd w:val="clear" w:color="auto" w:fill="auto"/>
            <w:noWrap/>
            <w:vAlign w:val="bottom"/>
            <w:hideMark/>
            <w:tcPrChange w:id="3330" w:author="David Modjeska" w:date="2016-04-25T21:56:00Z">
              <w:tcPr>
                <w:tcW w:w="1701" w:type="dxa"/>
                <w:gridSpan w:val="3"/>
                <w:shd w:val="clear" w:color="auto" w:fill="auto"/>
                <w:noWrap/>
                <w:vAlign w:val="bottom"/>
                <w:hideMark/>
              </w:tcPr>
            </w:tcPrChange>
          </w:tcPr>
          <w:p w14:paraId="244A4B8C" w14:textId="77777777" w:rsidR="003C4C1E" w:rsidRPr="003C4C1E" w:rsidRDefault="003C4C1E">
            <w:pPr>
              <w:jc w:val="right"/>
              <w:rPr>
                <w:ins w:id="3331" w:author="David Modjeska" w:date="2016-04-25T21:54:00Z"/>
                <w:rFonts w:ascii="Arial Unicode MS" w:eastAsia="Arial Unicode MS" w:hAnsi="Arial Unicode MS" w:cs="Arial Unicode MS"/>
                <w:sz w:val="16"/>
                <w:szCs w:val="16"/>
                <w:rPrChange w:id="3332" w:author="David Modjeska" w:date="2016-04-25T21:55:00Z">
                  <w:rPr>
                    <w:ins w:id="3333" w:author="David Modjeska" w:date="2016-04-25T21:54:00Z"/>
                    <w:rFonts w:ascii="Calibri" w:eastAsia="Times New Roman" w:hAnsi="Calibri"/>
                  </w:rPr>
                </w:rPrChange>
              </w:rPr>
            </w:pPr>
            <w:ins w:id="3334" w:author="David Modjeska" w:date="2016-04-25T21:54:00Z">
              <w:r w:rsidRPr="003C4C1E">
                <w:rPr>
                  <w:rFonts w:ascii="Arial Unicode MS" w:eastAsia="Arial Unicode MS" w:hAnsi="Arial Unicode MS" w:cs="Arial Unicode MS"/>
                  <w:sz w:val="16"/>
                  <w:szCs w:val="16"/>
                  <w:rPrChange w:id="3335" w:author="David Modjeska" w:date="2016-04-25T21:55:00Z">
                    <w:rPr>
                      <w:rFonts w:ascii="Calibri" w:eastAsia="Times New Roman" w:hAnsi="Calibri"/>
                    </w:rPr>
                  </w:rPrChange>
                </w:rPr>
                <w:t>1.751</w:t>
              </w:r>
            </w:ins>
          </w:p>
        </w:tc>
      </w:tr>
      <w:tr w:rsidR="003C4C1E" w:rsidRPr="003C4C1E" w14:paraId="6DD43CCC" w14:textId="77777777" w:rsidTr="003C4C1E">
        <w:trPr>
          <w:trHeight w:val="320"/>
          <w:ins w:id="3336" w:author="David Modjeska" w:date="2016-04-25T21:54:00Z"/>
          <w:trPrChange w:id="3337" w:author="David Modjeska" w:date="2016-04-25T21:56:00Z">
            <w:trPr>
              <w:trHeight w:val="320"/>
            </w:trPr>
          </w:trPrChange>
        </w:trPr>
        <w:tc>
          <w:tcPr>
            <w:tcW w:w="2127" w:type="dxa"/>
            <w:gridSpan w:val="2"/>
            <w:shd w:val="clear" w:color="auto" w:fill="auto"/>
            <w:noWrap/>
            <w:vAlign w:val="bottom"/>
            <w:hideMark/>
            <w:tcPrChange w:id="3338" w:author="David Modjeska" w:date="2016-04-25T21:56:00Z">
              <w:tcPr>
                <w:tcW w:w="2127" w:type="dxa"/>
                <w:gridSpan w:val="3"/>
                <w:shd w:val="clear" w:color="auto" w:fill="auto"/>
                <w:noWrap/>
                <w:vAlign w:val="bottom"/>
                <w:hideMark/>
              </w:tcPr>
            </w:tcPrChange>
          </w:tcPr>
          <w:p w14:paraId="222A4AF0" w14:textId="77777777" w:rsidR="003C4C1E" w:rsidRPr="003C4C1E" w:rsidRDefault="003C4C1E">
            <w:pPr>
              <w:rPr>
                <w:ins w:id="3339" w:author="David Modjeska" w:date="2016-04-25T21:54:00Z"/>
                <w:rFonts w:ascii="Arial Unicode MS" w:eastAsia="Arial Unicode MS" w:hAnsi="Arial Unicode MS" w:cs="Arial Unicode MS"/>
                <w:sz w:val="16"/>
                <w:szCs w:val="16"/>
                <w:rPrChange w:id="3340" w:author="David Modjeska" w:date="2016-04-25T21:55:00Z">
                  <w:rPr>
                    <w:ins w:id="3341" w:author="David Modjeska" w:date="2016-04-25T21:54:00Z"/>
                    <w:rFonts w:ascii="Calibri" w:eastAsia="Times New Roman" w:hAnsi="Calibri"/>
                  </w:rPr>
                </w:rPrChange>
              </w:rPr>
            </w:pPr>
            <w:ins w:id="3342" w:author="David Modjeska" w:date="2016-04-25T21:54:00Z">
              <w:r w:rsidRPr="003C4C1E">
                <w:rPr>
                  <w:rFonts w:ascii="Arial Unicode MS" w:eastAsia="Arial Unicode MS" w:hAnsi="Arial Unicode MS" w:cs="Arial Unicode MS"/>
                  <w:sz w:val="16"/>
                  <w:szCs w:val="16"/>
                  <w:rPrChange w:id="3343" w:author="David Modjeska" w:date="2016-04-25T21:55:00Z">
                    <w:rPr>
                      <w:rFonts w:ascii="Calibri" w:eastAsia="Times New Roman" w:hAnsi="Calibri"/>
                    </w:rPr>
                  </w:rPrChange>
                </w:rPr>
                <w:t>NA</w:t>
              </w:r>
            </w:ins>
          </w:p>
        </w:tc>
        <w:tc>
          <w:tcPr>
            <w:tcW w:w="1559" w:type="dxa"/>
            <w:gridSpan w:val="3"/>
            <w:shd w:val="clear" w:color="auto" w:fill="auto"/>
            <w:noWrap/>
            <w:vAlign w:val="bottom"/>
            <w:hideMark/>
            <w:tcPrChange w:id="3344" w:author="David Modjeska" w:date="2016-04-25T21:56:00Z">
              <w:tcPr>
                <w:tcW w:w="1559" w:type="dxa"/>
                <w:gridSpan w:val="3"/>
                <w:shd w:val="clear" w:color="auto" w:fill="auto"/>
                <w:noWrap/>
                <w:vAlign w:val="bottom"/>
                <w:hideMark/>
              </w:tcPr>
            </w:tcPrChange>
          </w:tcPr>
          <w:p w14:paraId="4B89AF6E" w14:textId="77777777" w:rsidR="003C4C1E" w:rsidRPr="003C4C1E" w:rsidRDefault="003C4C1E">
            <w:pPr>
              <w:rPr>
                <w:ins w:id="3345" w:author="David Modjeska" w:date="2016-04-25T21:54:00Z"/>
                <w:rFonts w:ascii="Arial Unicode MS" w:eastAsia="Arial Unicode MS" w:hAnsi="Arial Unicode MS" w:cs="Arial Unicode MS"/>
                <w:sz w:val="16"/>
                <w:szCs w:val="16"/>
                <w:rPrChange w:id="3346" w:author="David Modjeska" w:date="2016-04-25T21:55:00Z">
                  <w:rPr>
                    <w:ins w:id="3347" w:author="David Modjeska" w:date="2016-04-25T21:54:00Z"/>
                    <w:rFonts w:ascii="Calibri" w:eastAsia="Times New Roman" w:hAnsi="Calibri"/>
                  </w:rPr>
                </w:rPrChange>
              </w:rPr>
            </w:pPr>
            <w:ins w:id="3348" w:author="David Modjeska" w:date="2016-04-25T21:54:00Z">
              <w:r w:rsidRPr="003C4C1E">
                <w:rPr>
                  <w:rFonts w:ascii="Arial Unicode MS" w:eastAsia="Arial Unicode MS" w:hAnsi="Arial Unicode MS" w:cs="Arial Unicode MS"/>
                  <w:sz w:val="16"/>
                  <w:szCs w:val="16"/>
                  <w:rPrChange w:id="3349" w:author="David Modjeska" w:date="2016-04-25T21:55:00Z">
                    <w:rPr>
                      <w:rFonts w:ascii="Calibri" w:eastAsia="Times New Roman" w:hAnsi="Calibri"/>
                    </w:rPr>
                  </w:rPrChange>
                </w:rPr>
                <w:t>NA</w:t>
              </w:r>
            </w:ins>
          </w:p>
        </w:tc>
        <w:tc>
          <w:tcPr>
            <w:tcW w:w="1559" w:type="dxa"/>
            <w:gridSpan w:val="3"/>
            <w:shd w:val="clear" w:color="auto" w:fill="auto"/>
            <w:noWrap/>
            <w:vAlign w:val="bottom"/>
            <w:hideMark/>
            <w:tcPrChange w:id="3350" w:author="David Modjeska" w:date="2016-04-25T21:56:00Z">
              <w:tcPr>
                <w:tcW w:w="1559" w:type="dxa"/>
                <w:gridSpan w:val="3"/>
                <w:shd w:val="clear" w:color="auto" w:fill="auto"/>
                <w:noWrap/>
                <w:vAlign w:val="bottom"/>
                <w:hideMark/>
              </w:tcPr>
            </w:tcPrChange>
          </w:tcPr>
          <w:p w14:paraId="7C1BEB6B" w14:textId="77777777" w:rsidR="003C4C1E" w:rsidRPr="003C4C1E" w:rsidRDefault="003C4C1E">
            <w:pPr>
              <w:jc w:val="right"/>
              <w:rPr>
                <w:ins w:id="3351" w:author="David Modjeska" w:date="2016-04-25T21:54:00Z"/>
                <w:rFonts w:ascii="Arial Unicode MS" w:eastAsia="Arial Unicode MS" w:hAnsi="Arial Unicode MS" w:cs="Arial Unicode MS"/>
                <w:sz w:val="16"/>
                <w:szCs w:val="16"/>
                <w:rPrChange w:id="3352" w:author="David Modjeska" w:date="2016-04-25T21:55:00Z">
                  <w:rPr>
                    <w:ins w:id="3353" w:author="David Modjeska" w:date="2016-04-25T21:54:00Z"/>
                    <w:rFonts w:ascii="Calibri" w:eastAsia="Times New Roman" w:hAnsi="Calibri"/>
                  </w:rPr>
                </w:rPrChange>
              </w:rPr>
            </w:pPr>
            <w:ins w:id="3354" w:author="David Modjeska" w:date="2016-04-25T21:54:00Z">
              <w:r w:rsidRPr="003C4C1E">
                <w:rPr>
                  <w:rFonts w:ascii="Arial Unicode MS" w:eastAsia="Arial Unicode MS" w:hAnsi="Arial Unicode MS" w:cs="Arial Unicode MS"/>
                  <w:sz w:val="16"/>
                  <w:szCs w:val="16"/>
                  <w:rPrChange w:id="3355" w:author="David Modjeska" w:date="2016-04-25T21:55:00Z">
                    <w:rPr>
                      <w:rFonts w:ascii="Calibri" w:eastAsia="Times New Roman" w:hAnsi="Calibri"/>
                    </w:rPr>
                  </w:rPrChange>
                </w:rPr>
                <w:t>6.36422</w:t>
              </w:r>
            </w:ins>
          </w:p>
        </w:tc>
        <w:tc>
          <w:tcPr>
            <w:tcW w:w="1701" w:type="dxa"/>
            <w:gridSpan w:val="3"/>
            <w:shd w:val="clear" w:color="auto" w:fill="auto"/>
            <w:noWrap/>
            <w:vAlign w:val="bottom"/>
            <w:hideMark/>
            <w:tcPrChange w:id="3356" w:author="David Modjeska" w:date="2016-04-25T21:56:00Z">
              <w:tcPr>
                <w:tcW w:w="1701" w:type="dxa"/>
                <w:gridSpan w:val="3"/>
                <w:shd w:val="clear" w:color="auto" w:fill="auto"/>
                <w:noWrap/>
                <w:vAlign w:val="bottom"/>
                <w:hideMark/>
              </w:tcPr>
            </w:tcPrChange>
          </w:tcPr>
          <w:p w14:paraId="56236D9E" w14:textId="77777777" w:rsidR="003C4C1E" w:rsidRPr="003C4C1E" w:rsidRDefault="003C4C1E">
            <w:pPr>
              <w:jc w:val="right"/>
              <w:rPr>
                <w:ins w:id="3357" w:author="David Modjeska" w:date="2016-04-25T21:54:00Z"/>
                <w:rFonts w:ascii="Arial Unicode MS" w:eastAsia="Arial Unicode MS" w:hAnsi="Arial Unicode MS" w:cs="Arial Unicode MS"/>
                <w:sz w:val="16"/>
                <w:szCs w:val="16"/>
                <w:rPrChange w:id="3358" w:author="David Modjeska" w:date="2016-04-25T21:55:00Z">
                  <w:rPr>
                    <w:ins w:id="3359" w:author="David Modjeska" w:date="2016-04-25T21:54:00Z"/>
                    <w:rFonts w:ascii="Calibri" w:eastAsia="Times New Roman" w:hAnsi="Calibri"/>
                  </w:rPr>
                </w:rPrChange>
              </w:rPr>
            </w:pPr>
            <w:ins w:id="3360" w:author="David Modjeska" w:date="2016-04-25T21:54:00Z">
              <w:r w:rsidRPr="003C4C1E">
                <w:rPr>
                  <w:rFonts w:ascii="Arial Unicode MS" w:eastAsia="Arial Unicode MS" w:hAnsi="Arial Unicode MS" w:cs="Arial Unicode MS"/>
                  <w:sz w:val="16"/>
                  <w:szCs w:val="16"/>
                  <w:rPrChange w:id="3361" w:author="David Modjeska" w:date="2016-04-25T21:55:00Z">
                    <w:rPr>
                      <w:rFonts w:ascii="Calibri" w:eastAsia="Times New Roman" w:hAnsi="Calibri"/>
                    </w:rPr>
                  </w:rPrChange>
                </w:rPr>
                <w:t>0.7375</w:t>
              </w:r>
            </w:ins>
          </w:p>
        </w:tc>
        <w:tc>
          <w:tcPr>
            <w:tcW w:w="1701" w:type="dxa"/>
            <w:gridSpan w:val="2"/>
            <w:shd w:val="clear" w:color="auto" w:fill="auto"/>
            <w:noWrap/>
            <w:vAlign w:val="bottom"/>
            <w:hideMark/>
            <w:tcPrChange w:id="3362" w:author="David Modjeska" w:date="2016-04-25T21:56:00Z">
              <w:tcPr>
                <w:tcW w:w="1701" w:type="dxa"/>
                <w:gridSpan w:val="2"/>
                <w:shd w:val="clear" w:color="auto" w:fill="auto"/>
                <w:noWrap/>
                <w:vAlign w:val="bottom"/>
                <w:hideMark/>
              </w:tcPr>
            </w:tcPrChange>
          </w:tcPr>
          <w:p w14:paraId="28312915" w14:textId="77777777" w:rsidR="003C4C1E" w:rsidRPr="003C4C1E" w:rsidRDefault="003C4C1E">
            <w:pPr>
              <w:jc w:val="right"/>
              <w:rPr>
                <w:ins w:id="3363" w:author="David Modjeska" w:date="2016-04-25T21:54:00Z"/>
                <w:rFonts w:ascii="Arial Unicode MS" w:eastAsia="Arial Unicode MS" w:hAnsi="Arial Unicode MS" w:cs="Arial Unicode MS"/>
                <w:sz w:val="16"/>
                <w:szCs w:val="16"/>
                <w:rPrChange w:id="3364" w:author="David Modjeska" w:date="2016-04-25T21:55:00Z">
                  <w:rPr>
                    <w:ins w:id="3365" w:author="David Modjeska" w:date="2016-04-25T21:54:00Z"/>
                    <w:rFonts w:ascii="Calibri" w:eastAsia="Times New Roman" w:hAnsi="Calibri"/>
                  </w:rPr>
                </w:rPrChange>
              </w:rPr>
            </w:pPr>
            <w:ins w:id="3366" w:author="David Modjeska" w:date="2016-04-25T21:54:00Z">
              <w:r w:rsidRPr="003C4C1E">
                <w:rPr>
                  <w:rFonts w:ascii="Arial Unicode MS" w:eastAsia="Arial Unicode MS" w:hAnsi="Arial Unicode MS" w:cs="Arial Unicode MS"/>
                  <w:sz w:val="16"/>
                  <w:szCs w:val="16"/>
                  <w:rPrChange w:id="3367" w:author="David Modjeska" w:date="2016-04-25T21:55:00Z">
                    <w:rPr>
                      <w:rFonts w:ascii="Calibri" w:eastAsia="Times New Roman" w:hAnsi="Calibri"/>
                    </w:rPr>
                  </w:rPrChange>
                </w:rPr>
                <w:t>1.2267</w:t>
              </w:r>
            </w:ins>
          </w:p>
        </w:tc>
        <w:tc>
          <w:tcPr>
            <w:tcW w:w="1701" w:type="dxa"/>
            <w:gridSpan w:val="3"/>
            <w:shd w:val="clear" w:color="auto" w:fill="auto"/>
            <w:noWrap/>
            <w:vAlign w:val="bottom"/>
            <w:hideMark/>
            <w:tcPrChange w:id="3368" w:author="David Modjeska" w:date="2016-04-25T21:56:00Z">
              <w:tcPr>
                <w:tcW w:w="1701" w:type="dxa"/>
                <w:gridSpan w:val="3"/>
                <w:shd w:val="clear" w:color="auto" w:fill="auto"/>
                <w:noWrap/>
                <w:vAlign w:val="bottom"/>
                <w:hideMark/>
              </w:tcPr>
            </w:tcPrChange>
          </w:tcPr>
          <w:p w14:paraId="0101C693" w14:textId="77777777" w:rsidR="003C4C1E" w:rsidRPr="003C4C1E" w:rsidRDefault="003C4C1E">
            <w:pPr>
              <w:jc w:val="right"/>
              <w:rPr>
                <w:ins w:id="3369" w:author="David Modjeska" w:date="2016-04-25T21:54:00Z"/>
                <w:rFonts w:ascii="Arial Unicode MS" w:eastAsia="Arial Unicode MS" w:hAnsi="Arial Unicode MS" w:cs="Arial Unicode MS"/>
                <w:sz w:val="16"/>
                <w:szCs w:val="16"/>
                <w:rPrChange w:id="3370" w:author="David Modjeska" w:date="2016-04-25T21:55:00Z">
                  <w:rPr>
                    <w:ins w:id="3371" w:author="David Modjeska" w:date="2016-04-25T21:54:00Z"/>
                    <w:rFonts w:ascii="Calibri" w:eastAsia="Times New Roman" w:hAnsi="Calibri"/>
                  </w:rPr>
                </w:rPrChange>
              </w:rPr>
            </w:pPr>
            <w:ins w:id="3372" w:author="David Modjeska" w:date="2016-04-25T21:54:00Z">
              <w:r w:rsidRPr="003C4C1E">
                <w:rPr>
                  <w:rFonts w:ascii="Arial Unicode MS" w:eastAsia="Arial Unicode MS" w:hAnsi="Arial Unicode MS" w:cs="Arial Unicode MS"/>
                  <w:sz w:val="16"/>
                  <w:szCs w:val="16"/>
                  <w:rPrChange w:id="3373" w:author="David Modjeska" w:date="2016-04-25T21:55:00Z">
                    <w:rPr>
                      <w:rFonts w:ascii="Calibri" w:eastAsia="Times New Roman" w:hAnsi="Calibri"/>
                    </w:rPr>
                  </w:rPrChange>
                </w:rPr>
                <w:t>1.7716</w:t>
              </w:r>
            </w:ins>
          </w:p>
        </w:tc>
      </w:tr>
      <w:tr w:rsidR="003C4C1E" w:rsidRPr="003C4C1E" w14:paraId="7E1AD241" w14:textId="77777777" w:rsidTr="003C4C1E">
        <w:trPr>
          <w:trHeight w:val="320"/>
          <w:ins w:id="3374" w:author="David Modjeska" w:date="2016-04-25T21:54:00Z"/>
          <w:trPrChange w:id="3375" w:author="David Modjeska" w:date="2016-04-25T21:56:00Z">
            <w:trPr>
              <w:trHeight w:val="320"/>
            </w:trPr>
          </w:trPrChange>
        </w:trPr>
        <w:tc>
          <w:tcPr>
            <w:tcW w:w="2127" w:type="dxa"/>
            <w:gridSpan w:val="2"/>
            <w:shd w:val="clear" w:color="auto" w:fill="auto"/>
            <w:noWrap/>
            <w:vAlign w:val="bottom"/>
            <w:hideMark/>
            <w:tcPrChange w:id="3376" w:author="David Modjeska" w:date="2016-04-25T21:56:00Z">
              <w:tcPr>
                <w:tcW w:w="2127" w:type="dxa"/>
                <w:gridSpan w:val="3"/>
                <w:shd w:val="clear" w:color="auto" w:fill="auto"/>
                <w:noWrap/>
                <w:vAlign w:val="bottom"/>
                <w:hideMark/>
              </w:tcPr>
            </w:tcPrChange>
          </w:tcPr>
          <w:p w14:paraId="022D5972" w14:textId="77777777" w:rsidR="003C4C1E" w:rsidRPr="003C4C1E" w:rsidRDefault="003C4C1E">
            <w:pPr>
              <w:rPr>
                <w:ins w:id="3377" w:author="David Modjeska" w:date="2016-04-25T21:54:00Z"/>
                <w:rFonts w:ascii="Arial Unicode MS" w:eastAsia="Arial Unicode MS" w:hAnsi="Arial Unicode MS" w:cs="Arial Unicode MS"/>
                <w:sz w:val="16"/>
                <w:szCs w:val="16"/>
                <w:rPrChange w:id="3378" w:author="David Modjeska" w:date="2016-04-25T21:55:00Z">
                  <w:rPr>
                    <w:ins w:id="3379" w:author="David Modjeska" w:date="2016-04-25T21:54:00Z"/>
                    <w:rFonts w:ascii="Calibri" w:eastAsia="Times New Roman" w:hAnsi="Calibri"/>
                  </w:rPr>
                </w:rPrChange>
              </w:rPr>
            </w:pPr>
            <w:ins w:id="3380" w:author="David Modjeska" w:date="2016-04-25T21:54:00Z">
              <w:r w:rsidRPr="003C4C1E">
                <w:rPr>
                  <w:rFonts w:ascii="Arial Unicode MS" w:eastAsia="Arial Unicode MS" w:hAnsi="Arial Unicode MS" w:cs="Arial Unicode MS"/>
                  <w:sz w:val="16"/>
                  <w:szCs w:val="16"/>
                  <w:rPrChange w:id="3381" w:author="David Modjeska" w:date="2016-04-25T21:55:00Z">
                    <w:rPr>
                      <w:rFonts w:ascii="Calibri" w:eastAsia="Times New Roman" w:hAnsi="Calibri"/>
                    </w:rPr>
                  </w:rPrChange>
                </w:rPr>
                <w:t>NA</w:t>
              </w:r>
            </w:ins>
          </w:p>
        </w:tc>
        <w:tc>
          <w:tcPr>
            <w:tcW w:w="1559" w:type="dxa"/>
            <w:gridSpan w:val="3"/>
            <w:shd w:val="clear" w:color="auto" w:fill="auto"/>
            <w:noWrap/>
            <w:vAlign w:val="bottom"/>
            <w:hideMark/>
            <w:tcPrChange w:id="3382" w:author="David Modjeska" w:date="2016-04-25T21:56:00Z">
              <w:tcPr>
                <w:tcW w:w="1559" w:type="dxa"/>
                <w:gridSpan w:val="3"/>
                <w:shd w:val="clear" w:color="auto" w:fill="auto"/>
                <w:noWrap/>
                <w:vAlign w:val="bottom"/>
                <w:hideMark/>
              </w:tcPr>
            </w:tcPrChange>
          </w:tcPr>
          <w:p w14:paraId="20CD1D4B" w14:textId="77777777" w:rsidR="003C4C1E" w:rsidRPr="003C4C1E" w:rsidRDefault="003C4C1E">
            <w:pPr>
              <w:rPr>
                <w:ins w:id="3383" w:author="David Modjeska" w:date="2016-04-25T21:54:00Z"/>
                <w:rFonts w:ascii="Arial Unicode MS" w:eastAsia="Arial Unicode MS" w:hAnsi="Arial Unicode MS" w:cs="Arial Unicode MS"/>
                <w:sz w:val="16"/>
                <w:szCs w:val="16"/>
                <w:rPrChange w:id="3384" w:author="David Modjeska" w:date="2016-04-25T21:55:00Z">
                  <w:rPr>
                    <w:ins w:id="3385" w:author="David Modjeska" w:date="2016-04-25T21:54:00Z"/>
                    <w:rFonts w:ascii="Calibri" w:eastAsia="Times New Roman" w:hAnsi="Calibri"/>
                  </w:rPr>
                </w:rPrChange>
              </w:rPr>
            </w:pPr>
            <w:ins w:id="3386" w:author="David Modjeska" w:date="2016-04-25T21:54:00Z">
              <w:r w:rsidRPr="003C4C1E">
                <w:rPr>
                  <w:rFonts w:ascii="Arial Unicode MS" w:eastAsia="Arial Unicode MS" w:hAnsi="Arial Unicode MS" w:cs="Arial Unicode MS"/>
                  <w:sz w:val="16"/>
                  <w:szCs w:val="16"/>
                  <w:rPrChange w:id="3387" w:author="David Modjeska" w:date="2016-04-25T21:55:00Z">
                    <w:rPr>
                      <w:rFonts w:ascii="Calibri" w:eastAsia="Times New Roman" w:hAnsi="Calibri"/>
                    </w:rPr>
                  </w:rPrChange>
                </w:rPr>
                <w:t>NA</w:t>
              </w:r>
            </w:ins>
          </w:p>
        </w:tc>
        <w:tc>
          <w:tcPr>
            <w:tcW w:w="1559" w:type="dxa"/>
            <w:gridSpan w:val="3"/>
            <w:shd w:val="clear" w:color="auto" w:fill="auto"/>
            <w:noWrap/>
            <w:vAlign w:val="bottom"/>
            <w:hideMark/>
            <w:tcPrChange w:id="3388" w:author="David Modjeska" w:date="2016-04-25T21:56:00Z">
              <w:tcPr>
                <w:tcW w:w="1559" w:type="dxa"/>
                <w:gridSpan w:val="3"/>
                <w:shd w:val="clear" w:color="auto" w:fill="auto"/>
                <w:noWrap/>
                <w:vAlign w:val="bottom"/>
                <w:hideMark/>
              </w:tcPr>
            </w:tcPrChange>
          </w:tcPr>
          <w:p w14:paraId="77E98689" w14:textId="77777777" w:rsidR="003C4C1E" w:rsidRPr="003C4C1E" w:rsidRDefault="003C4C1E">
            <w:pPr>
              <w:jc w:val="right"/>
              <w:rPr>
                <w:ins w:id="3389" w:author="David Modjeska" w:date="2016-04-25T21:54:00Z"/>
                <w:rFonts w:ascii="Arial Unicode MS" w:eastAsia="Arial Unicode MS" w:hAnsi="Arial Unicode MS" w:cs="Arial Unicode MS"/>
                <w:sz w:val="16"/>
                <w:szCs w:val="16"/>
                <w:rPrChange w:id="3390" w:author="David Modjeska" w:date="2016-04-25T21:55:00Z">
                  <w:rPr>
                    <w:ins w:id="3391" w:author="David Modjeska" w:date="2016-04-25T21:54:00Z"/>
                    <w:rFonts w:ascii="Calibri" w:eastAsia="Times New Roman" w:hAnsi="Calibri"/>
                  </w:rPr>
                </w:rPrChange>
              </w:rPr>
            </w:pPr>
            <w:ins w:id="3392" w:author="David Modjeska" w:date="2016-04-25T21:54:00Z">
              <w:r w:rsidRPr="003C4C1E">
                <w:rPr>
                  <w:rFonts w:ascii="Arial Unicode MS" w:eastAsia="Arial Unicode MS" w:hAnsi="Arial Unicode MS" w:cs="Arial Unicode MS"/>
                  <w:sz w:val="16"/>
                  <w:szCs w:val="16"/>
                  <w:rPrChange w:id="3393" w:author="David Modjeska" w:date="2016-04-25T21:55:00Z">
                    <w:rPr>
                      <w:rFonts w:ascii="Calibri" w:eastAsia="Times New Roman" w:hAnsi="Calibri"/>
                    </w:rPr>
                  </w:rPrChange>
                </w:rPr>
                <w:t>6.36422</w:t>
              </w:r>
            </w:ins>
          </w:p>
        </w:tc>
        <w:tc>
          <w:tcPr>
            <w:tcW w:w="1701" w:type="dxa"/>
            <w:gridSpan w:val="3"/>
            <w:shd w:val="clear" w:color="auto" w:fill="auto"/>
            <w:noWrap/>
            <w:vAlign w:val="bottom"/>
            <w:hideMark/>
            <w:tcPrChange w:id="3394" w:author="David Modjeska" w:date="2016-04-25T21:56:00Z">
              <w:tcPr>
                <w:tcW w:w="1701" w:type="dxa"/>
                <w:gridSpan w:val="3"/>
                <w:shd w:val="clear" w:color="auto" w:fill="auto"/>
                <w:noWrap/>
                <w:vAlign w:val="bottom"/>
                <w:hideMark/>
              </w:tcPr>
            </w:tcPrChange>
          </w:tcPr>
          <w:p w14:paraId="54DB20C4" w14:textId="77777777" w:rsidR="003C4C1E" w:rsidRPr="003C4C1E" w:rsidRDefault="003C4C1E">
            <w:pPr>
              <w:jc w:val="right"/>
              <w:rPr>
                <w:ins w:id="3395" w:author="David Modjeska" w:date="2016-04-25T21:54:00Z"/>
                <w:rFonts w:ascii="Arial Unicode MS" w:eastAsia="Arial Unicode MS" w:hAnsi="Arial Unicode MS" w:cs="Arial Unicode MS"/>
                <w:sz w:val="16"/>
                <w:szCs w:val="16"/>
                <w:rPrChange w:id="3396" w:author="David Modjeska" w:date="2016-04-25T21:55:00Z">
                  <w:rPr>
                    <w:ins w:id="3397" w:author="David Modjeska" w:date="2016-04-25T21:54:00Z"/>
                    <w:rFonts w:ascii="Calibri" w:eastAsia="Times New Roman" w:hAnsi="Calibri"/>
                  </w:rPr>
                </w:rPrChange>
              </w:rPr>
            </w:pPr>
            <w:ins w:id="3398" w:author="David Modjeska" w:date="2016-04-25T21:54:00Z">
              <w:r w:rsidRPr="003C4C1E">
                <w:rPr>
                  <w:rFonts w:ascii="Arial Unicode MS" w:eastAsia="Arial Unicode MS" w:hAnsi="Arial Unicode MS" w:cs="Arial Unicode MS"/>
                  <w:sz w:val="16"/>
                  <w:szCs w:val="16"/>
                  <w:rPrChange w:id="3399" w:author="David Modjeska" w:date="2016-04-25T21:55:00Z">
                    <w:rPr>
                      <w:rFonts w:ascii="Calibri" w:eastAsia="Times New Roman" w:hAnsi="Calibri"/>
                    </w:rPr>
                  </w:rPrChange>
                </w:rPr>
                <w:t>0.7385</w:t>
              </w:r>
            </w:ins>
          </w:p>
        </w:tc>
        <w:tc>
          <w:tcPr>
            <w:tcW w:w="1701" w:type="dxa"/>
            <w:gridSpan w:val="2"/>
            <w:shd w:val="clear" w:color="auto" w:fill="auto"/>
            <w:noWrap/>
            <w:vAlign w:val="bottom"/>
            <w:hideMark/>
            <w:tcPrChange w:id="3400" w:author="David Modjeska" w:date="2016-04-25T21:56:00Z">
              <w:tcPr>
                <w:tcW w:w="1701" w:type="dxa"/>
                <w:gridSpan w:val="2"/>
                <w:shd w:val="clear" w:color="auto" w:fill="auto"/>
                <w:noWrap/>
                <w:vAlign w:val="bottom"/>
                <w:hideMark/>
              </w:tcPr>
            </w:tcPrChange>
          </w:tcPr>
          <w:p w14:paraId="7584E7BA" w14:textId="77777777" w:rsidR="003C4C1E" w:rsidRPr="003C4C1E" w:rsidRDefault="003C4C1E">
            <w:pPr>
              <w:jc w:val="right"/>
              <w:rPr>
                <w:ins w:id="3401" w:author="David Modjeska" w:date="2016-04-25T21:54:00Z"/>
                <w:rFonts w:ascii="Arial Unicode MS" w:eastAsia="Arial Unicode MS" w:hAnsi="Arial Unicode MS" w:cs="Arial Unicode MS"/>
                <w:sz w:val="16"/>
                <w:szCs w:val="16"/>
                <w:rPrChange w:id="3402" w:author="David Modjeska" w:date="2016-04-25T21:55:00Z">
                  <w:rPr>
                    <w:ins w:id="3403" w:author="David Modjeska" w:date="2016-04-25T21:54:00Z"/>
                    <w:rFonts w:ascii="Calibri" w:eastAsia="Times New Roman" w:hAnsi="Calibri"/>
                  </w:rPr>
                </w:rPrChange>
              </w:rPr>
            </w:pPr>
            <w:ins w:id="3404" w:author="David Modjeska" w:date="2016-04-25T21:54:00Z">
              <w:r w:rsidRPr="003C4C1E">
                <w:rPr>
                  <w:rFonts w:ascii="Arial Unicode MS" w:eastAsia="Arial Unicode MS" w:hAnsi="Arial Unicode MS" w:cs="Arial Unicode MS"/>
                  <w:sz w:val="16"/>
                  <w:szCs w:val="16"/>
                  <w:rPrChange w:id="3405" w:author="David Modjeska" w:date="2016-04-25T21:55:00Z">
                    <w:rPr>
                      <w:rFonts w:ascii="Calibri" w:eastAsia="Times New Roman" w:hAnsi="Calibri"/>
                    </w:rPr>
                  </w:rPrChange>
                </w:rPr>
                <w:t>1.2274</w:t>
              </w:r>
            </w:ins>
          </w:p>
        </w:tc>
        <w:tc>
          <w:tcPr>
            <w:tcW w:w="1701" w:type="dxa"/>
            <w:gridSpan w:val="3"/>
            <w:shd w:val="clear" w:color="auto" w:fill="auto"/>
            <w:noWrap/>
            <w:vAlign w:val="bottom"/>
            <w:hideMark/>
            <w:tcPrChange w:id="3406" w:author="David Modjeska" w:date="2016-04-25T21:56:00Z">
              <w:tcPr>
                <w:tcW w:w="1701" w:type="dxa"/>
                <w:gridSpan w:val="3"/>
                <w:shd w:val="clear" w:color="auto" w:fill="auto"/>
                <w:noWrap/>
                <w:vAlign w:val="bottom"/>
                <w:hideMark/>
              </w:tcPr>
            </w:tcPrChange>
          </w:tcPr>
          <w:p w14:paraId="06BAB353" w14:textId="77777777" w:rsidR="003C4C1E" w:rsidRPr="003C4C1E" w:rsidRDefault="003C4C1E">
            <w:pPr>
              <w:jc w:val="right"/>
              <w:rPr>
                <w:ins w:id="3407" w:author="David Modjeska" w:date="2016-04-25T21:54:00Z"/>
                <w:rFonts w:ascii="Arial Unicode MS" w:eastAsia="Arial Unicode MS" w:hAnsi="Arial Unicode MS" w:cs="Arial Unicode MS"/>
                <w:sz w:val="16"/>
                <w:szCs w:val="16"/>
                <w:rPrChange w:id="3408" w:author="David Modjeska" w:date="2016-04-25T21:55:00Z">
                  <w:rPr>
                    <w:ins w:id="3409" w:author="David Modjeska" w:date="2016-04-25T21:54:00Z"/>
                    <w:rFonts w:ascii="Calibri" w:eastAsia="Times New Roman" w:hAnsi="Calibri"/>
                  </w:rPr>
                </w:rPrChange>
              </w:rPr>
            </w:pPr>
            <w:ins w:id="3410" w:author="David Modjeska" w:date="2016-04-25T21:54:00Z">
              <w:r w:rsidRPr="003C4C1E">
                <w:rPr>
                  <w:rFonts w:ascii="Arial Unicode MS" w:eastAsia="Arial Unicode MS" w:hAnsi="Arial Unicode MS" w:cs="Arial Unicode MS"/>
                  <w:sz w:val="16"/>
                  <w:szCs w:val="16"/>
                  <w:rPrChange w:id="3411" w:author="David Modjeska" w:date="2016-04-25T21:55:00Z">
                    <w:rPr>
                      <w:rFonts w:ascii="Calibri" w:eastAsia="Times New Roman" w:hAnsi="Calibri"/>
                    </w:rPr>
                  </w:rPrChange>
                </w:rPr>
                <w:t>1.7762</w:t>
              </w:r>
            </w:ins>
          </w:p>
        </w:tc>
      </w:tr>
    </w:tbl>
    <w:p w14:paraId="1272C549" w14:textId="3629BBFC" w:rsidR="00AF2B9C" w:rsidRPr="006E7427" w:rsidRDefault="00AF2B9C">
      <w:pPr>
        <w:rPr>
          <w:ins w:id="3412" w:author="David Modjeska" w:date="2016-04-25T22:00:00Z"/>
          <w:rFonts w:asciiTheme="majorHAnsi" w:hAnsiTheme="majorHAnsi"/>
          <w:sz w:val="16"/>
          <w:rPrChange w:id="3413" w:author="David Modjeska" w:date="2016-04-25T22:16:00Z">
            <w:rPr>
              <w:ins w:id="3414" w:author="David Modjeska" w:date="2016-04-25T22:00:00Z"/>
              <w:rFonts w:asciiTheme="majorHAnsi" w:hAnsiTheme="majorHAnsi"/>
              <w:sz w:val="20"/>
            </w:rPr>
          </w:rPrChange>
        </w:rPr>
        <w:pPrChange w:id="3415" w:author="David Modjeska" w:date="2016-04-25T22:15:00Z">
          <w:pPr>
            <w:spacing w:line="480" w:lineRule="auto"/>
          </w:pPr>
        </w:pPrChange>
      </w:pPr>
    </w:p>
    <w:p w14:paraId="6779E9C8" w14:textId="50905154" w:rsidR="004E2B82" w:rsidRPr="00985EC9" w:rsidRDefault="004E2B82">
      <w:pPr>
        <w:spacing w:line="276" w:lineRule="auto"/>
        <w:outlineLvl w:val="0"/>
        <w:rPr>
          <w:ins w:id="3416" w:author="David Modjeska" w:date="2016-04-25T22:00:00Z"/>
          <w:rFonts w:asciiTheme="majorHAnsi" w:hAnsiTheme="majorHAnsi"/>
          <w:b/>
          <w:i/>
          <w:sz w:val="16"/>
          <w:szCs w:val="16"/>
          <w:rPrChange w:id="3417" w:author="David Modjeska" w:date="2016-04-25T22:17:00Z">
            <w:rPr>
              <w:ins w:id="3418" w:author="David Modjeska" w:date="2016-04-25T22:00:00Z"/>
              <w:rFonts w:asciiTheme="majorHAnsi" w:hAnsiTheme="majorHAnsi"/>
              <w:i/>
              <w:sz w:val="16"/>
              <w:szCs w:val="16"/>
            </w:rPr>
          </w:rPrChange>
        </w:rPr>
        <w:pPrChange w:id="3419" w:author="David Modjeska" w:date="2016-04-25T22:01:00Z">
          <w:pPr>
            <w:spacing w:after="200" w:line="276" w:lineRule="auto"/>
          </w:pPr>
        </w:pPrChange>
      </w:pPr>
      <w:ins w:id="3420" w:author="David Modjeska" w:date="2016-04-25T22:00:00Z">
        <w:r w:rsidRPr="00985EC9">
          <w:rPr>
            <w:rFonts w:asciiTheme="majorHAnsi" w:hAnsiTheme="majorHAnsi"/>
            <w:b/>
            <w:i/>
            <w:sz w:val="16"/>
            <w:szCs w:val="16"/>
            <w:rPrChange w:id="3421" w:author="David Modjeska" w:date="2016-04-25T22:17:00Z">
              <w:rPr>
                <w:rFonts w:asciiTheme="majorHAnsi" w:hAnsiTheme="majorHAnsi"/>
                <w:i/>
                <w:sz w:val="16"/>
                <w:szCs w:val="16"/>
              </w:rPr>
            </w:rPrChange>
          </w:rPr>
          <w:t>Columns 16-22</w:t>
        </w:r>
      </w:ins>
    </w:p>
    <w:p w14:paraId="18FFC07B" w14:textId="4B0A9085" w:rsidR="004E2B82" w:rsidDel="004E2B82" w:rsidRDefault="004E2B82" w:rsidP="009243B3">
      <w:pPr>
        <w:spacing w:line="480" w:lineRule="auto"/>
        <w:rPr>
          <w:del w:id="3422" w:author="David Modjeska" w:date="2016-04-25T22:00:00Z"/>
          <w:rFonts w:asciiTheme="majorHAnsi" w:hAnsiTheme="majorHAnsi"/>
          <w:sz w:val="20"/>
        </w:rPr>
      </w:pPr>
    </w:p>
    <w:tbl>
      <w:tblPr>
        <w:tblW w:w="10773"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560"/>
        <w:gridCol w:w="1598"/>
        <w:gridCol w:w="1585"/>
        <w:gridCol w:w="1817"/>
        <w:gridCol w:w="1426"/>
        <w:gridCol w:w="1364"/>
        <w:gridCol w:w="1423"/>
      </w:tblGrid>
      <w:tr w:rsidR="00CF74E3" w:rsidRPr="006926C8" w14:paraId="4BFD100C" w14:textId="77777777" w:rsidTr="006926C8">
        <w:trPr>
          <w:trHeight w:val="320"/>
          <w:ins w:id="3423" w:author="David Modjeska" w:date="2016-04-25T21:59:00Z"/>
        </w:trPr>
        <w:tc>
          <w:tcPr>
            <w:tcW w:w="1560" w:type="dxa"/>
            <w:shd w:val="clear" w:color="auto" w:fill="F2F2F2" w:themeFill="background1" w:themeFillShade="F2"/>
            <w:noWrap/>
            <w:vAlign w:val="bottom"/>
            <w:hideMark/>
          </w:tcPr>
          <w:p w14:paraId="3C5ACA70" w14:textId="77777777" w:rsidR="004E2B82" w:rsidRPr="006926C8" w:rsidRDefault="004E2B82">
            <w:pPr>
              <w:rPr>
                <w:ins w:id="3424" w:author="David Modjeska" w:date="2016-04-25T21:59:00Z"/>
                <w:rFonts w:ascii="Arial Unicode MS" w:eastAsia="Arial Unicode MS" w:hAnsi="Arial Unicode MS" w:cs="Arial Unicode MS"/>
                <w:b/>
                <w:color w:val="000000"/>
                <w:sz w:val="16"/>
                <w:szCs w:val="16"/>
                <w:rPrChange w:id="3425" w:author="David Modjeska" w:date="2016-04-25T21:59:00Z">
                  <w:rPr>
                    <w:ins w:id="3426" w:author="David Modjeska" w:date="2016-04-25T21:59:00Z"/>
                    <w:rFonts w:ascii="Calibri" w:eastAsia="Times New Roman" w:hAnsi="Calibri"/>
                    <w:color w:val="000000"/>
                  </w:rPr>
                </w:rPrChange>
              </w:rPr>
            </w:pPr>
            <w:proofErr w:type="spellStart"/>
            <w:ins w:id="3427" w:author="David Modjeska" w:date="2016-04-25T21:59:00Z">
              <w:r w:rsidRPr="006926C8">
                <w:rPr>
                  <w:rFonts w:ascii="Arial Unicode MS" w:eastAsia="Arial Unicode MS" w:hAnsi="Arial Unicode MS" w:cs="Arial Unicode MS"/>
                  <w:b/>
                  <w:color w:val="000000"/>
                  <w:sz w:val="16"/>
                  <w:szCs w:val="16"/>
                  <w:rPrChange w:id="3428" w:author="David Modjeska" w:date="2016-04-25T21:59:00Z">
                    <w:rPr>
                      <w:rFonts w:ascii="Calibri" w:eastAsia="Times New Roman" w:hAnsi="Calibri"/>
                      <w:color w:val="000000"/>
                    </w:rPr>
                  </w:rPrChange>
                </w:rPr>
                <w:t>FX_USD_Per_JPY</w:t>
              </w:r>
              <w:proofErr w:type="spellEnd"/>
            </w:ins>
          </w:p>
        </w:tc>
        <w:tc>
          <w:tcPr>
            <w:tcW w:w="1598" w:type="dxa"/>
            <w:shd w:val="clear" w:color="auto" w:fill="F2F2F2" w:themeFill="background1" w:themeFillShade="F2"/>
            <w:noWrap/>
            <w:vAlign w:val="bottom"/>
            <w:hideMark/>
          </w:tcPr>
          <w:p w14:paraId="0214F6F8" w14:textId="77777777" w:rsidR="004E2B82" w:rsidRPr="006926C8" w:rsidRDefault="004E2B82">
            <w:pPr>
              <w:rPr>
                <w:ins w:id="3429" w:author="David Modjeska" w:date="2016-04-25T21:59:00Z"/>
                <w:rFonts w:ascii="Arial Unicode MS" w:eastAsia="Arial Unicode MS" w:hAnsi="Arial Unicode MS" w:cs="Arial Unicode MS"/>
                <w:b/>
                <w:color w:val="000000"/>
                <w:sz w:val="16"/>
                <w:szCs w:val="16"/>
                <w:rPrChange w:id="3430" w:author="David Modjeska" w:date="2016-04-25T21:59:00Z">
                  <w:rPr>
                    <w:ins w:id="3431" w:author="David Modjeska" w:date="2016-04-25T21:59:00Z"/>
                    <w:rFonts w:ascii="Calibri" w:eastAsia="Times New Roman" w:hAnsi="Calibri"/>
                    <w:color w:val="000000"/>
                  </w:rPr>
                </w:rPrChange>
              </w:rPr>
            </w:pPr>
            <w:proofErr w:type="spellStart"/>
            <w:ins w:id="3432" w:author="David Modjeska" w:date="2016-04-25T21:59:00Z">
              <w:r w:rsidRPr="006926C8">
                <w:rPr>
                  <w:rFonts w:ascii="Arial Unicode MS" w:eastAsia="Arial Unicode MS" w:hAnsi="Arial Unicode MS" w:cs="Arial Unicode MS"/>
                  <w:b/>
                  <w:color w:val="000000"/>
                  <w:sz w:val="16"/>
                  <w:szCs w:val="16"/>
                  <w:rPrChange w:id="3433" w:author="David Modjeska" w:date="2016-04-25T21:59:00Z">
                    <w:rPr>
                      <w:rFonts w:ascii="Calibri" w:eastAsia="Times New Roman" w:hAnsi="Calibri"/>
                      <w:color w:val="000000"/>
                    </w:rPr>
                  </w:rPrChange>
                </w:rPr>
                <w:t>FX_USD_Per_SEK</w:t>
              </w:r>
              <w:proofErr w:type="spellEnd"/>
            </w:ins>
          </w:p>
        </w:tc>
        <w:tc>
          <w:tcPr>
            <w:tcW w:w="1585" w:type="dxa"/>
            <w:shd w:val="clear" w:color="auto" w:fill="F2F2F2" w:themeFill="background1" w:themeFillShade="F2"/>
            <w:noWrap/>
            <w:vAlign w:val="bottom"/>
            <w:hideMark/>
          </w:tcPr>
          <w:p w14:paraId="7953381F" w14:textId="77777777" w:rsidR="004E2B82" w:rsidRPr="006926C8" w:rsidRDefault="004E2B82">
            <w:pPr>
              <w:rPr>
                <w:ins w:id="3434" w:author="David Modjeska" w:date="2016-04-25T21:59:00Z"/>
                <w:rFonts w:ascii="Arial Unicode MS" w:eastAsia="Arial Unicode MS" w:hAnsi="Arial Unicode MS" w:cs="Arial Unicode MS"/>
                <w:b/>
                <w:color w:val="000000"/>
                <w:sz w:val="16"/>
                <w:szCs w:val="16"/>
                <w:rPrChange w:id="3435" w:author="David Modjeska" w:date="2016-04-25T21:59:00Z">
                  <w:rPr>
                    <w:ins w:id="3436" w:author="David Modjeska" w:date="2016-04-25T21:59:00Z"/>
                    <w:rFonts w:ascii="Calibri" w:eastAsia="Times New Roman" w:hAnsi="Calibri"/>
                    <w:color w:val="000000"/>
                  </w:rPr>
                </w:rPrChange>
              </w:rPr>
            </w:pPr>
            <w:proofErr w:type="spellStart"/>
            <w:ins w:id="3437" w:author="David Modjeska" w:date="2016-04-25T21:59:00Z">
              <w:r w:rsidRPr="006926C8">
                <w:rPr>
                  <w:rFonts w:ascii="Arial Unicode MS" w:eastAsia="Arial Unicode MS" w:hAnsi="Arial Unicode MS" w:cs="Arial Unicode MS"/>
                  <w:b/>
                  <w:color w:val="000000"/>
                  <w:sz w:val="16"/>
                  <w:szCs w:val="16"/>
                  <w:rPrChange w:id="3438" w:author="David Modjeska" w:date="2016-04-25T21:59:00Z">
                    <w:rPr>
                      <w:rFonts w:ascii="Calibri" w:eastAsia="Times New Roman" w:hAnsi="Calibri"/>
                      <w:color w:val="000000"/>
                    </w:rPr>
                  </w:rPrChange>
                </w:rPr>
                <w:t>FX_USD_Per_CHF</w:t>
              </w:r>
              <w:proofErr w:type="spellEnd"/>
            </w:ins>
          </w:p>
        </w:tc>
        <w:tc>
          <w:tcPr>
            <w:tcW w:w="1817" w:type="dxa"/>
            <w:shd w:val="clear" w:color="auto" w:fill="F2F2F2" w:themeFill="background1" w:themeFillShade="F2"/>
            <w:noWrap/>
            <w:vAlign w:val="bottom"/>
            <w:hideMark/>
          </w:tcPr>
          <w:p w14:paraId="089CE7AA" w14:textId="77777777" w:rsidR="004E2B82" w:rsidRPr="006926C8" w:rsidRDefault="004E2B82">
            <w:pPr>
              <w:rPr>
                <w:ins w:id="3439" w:author="David Modjeska" w:date="2016-04-25T21:59:00Z"/>
                <w:rFonts w:ascii="Arial Unicode MS" w:eastAsia="Arial Unicode MS" w:hAnsi="Arial Unicode MS" w:cs="Arial Unicode MS"/>
                <w:b/>
                <w:color w:val="000000"/>
                <w:sz w:val="16"/>
                <w:szCs w:val="16"/>
                <w:rPrChange w:id="3440" w:author="David Modjeska" w:date="2016-04-25T21:59:00Z">
                  <w:rPr>
                    <w:ins w:id="3441" w:author="David Modjeska" w:date="2016-04-25T21:59:00Z"/>
                    <w:rFonts w:ascii="Calibri" w:eastAsia="Times New Roman" w:hAnsi="Calibri"/>
                    <w:color w:val="000000"/>
                  </w:rPr>
                </w:rPrChange>
              </w:rPr>
            </w:pPr>
            <w:proofErr w:type="spellStart"/>
            <w:ins w:id="3442" w:author="David Modjeska" w:date="2016-04-25T21:59:00Z">
              <w:r w:rsidRPr="006926C8">
                <w:rPr>
                  <w:rFonts w:ascii="Arial Unicode MS" w:eastAsia="Arial Unicode MS" w:hAnsi="Arial Unicode MS" w:cs="Arial Unicode MS"/>
                  <w:b/>
                  <w:color w:val="000000"/>
                  <w:sz w:val="16"/>
                  <w:szCs w:val="16"/>
                  <w:rPrChange w:id="3443" w:author="David Modjeska" w:date="2016-04-25T21:59:00Z">
                    <w:rPr>
                      <w:rFonts w:ascii="Calibri" w:eastAsia="Times New Roman" w:hAnsi="Calibri"/>
                      <w:color w:val="000000"/>
                    </w:rPr>
                  </w:rPrChange>
                </w:rPr>
                <w:t>FX_USD_Per_Basket</w:t>
              </w:r>
              <w:proofErr w:type="spellEnd"/>
            </w:ins>
          </w:p>
        </w:tc>
        <w:tc>
          <w:tcPr>
            <w:tcW w:w="1426" w:type="dxa"/>
            <w:shd w:val="clear" w:color="auto" w:fill="F2F2F2" w:themeFill="background1" w:themeFillShade="F2"/>
            <w:noWrap/>
            <w:vAlign w:val="bottom"/>
            <w:hideMark/>
          </w:tcPr>
          <w:p w14:paraId="06702C9E" w14:textId="77777777" w:rsidR="004E2B82" w:rsidRPr="006926C8" w:rsidRDefault="004E2B82">
            <w:pPr>
              <w:rPr>
                <w:ins w:id="3444" w:author="David Modjeska" w:date="2016-04-25T21:59:00Z"/>
                <w:rFonts w:ascii="Arial Unicode MS" w:eastAsia="Arial Unicode MS" w:hAnsi="Arial Unicode MS" w:cs="Arial Unicode MS"/>
                <w:b/>
                <w:color w:val="000000"/>
                <w:sz w:val="16"/>
                <w:szCs w:val="16"/>
                <w:rPrChange w:id="3445" w:author="David Modjeska" w:date="2016-04-25T21:59:00Z">
                  <w:rPr>
                    <w:ins w:id="3446" w:author="David Modjeska" w:date="2016-04-25T21:59:00Z"/>
                    <w:rFonts w:ascii="Calibri" w:eastAsia="Times New Roman" w:hAnsi="Calibri"/>
                    <w:color w:val="000000"/>
                  </w:rPr>
                </w:rPrChange>
              </w:rPr>
            </w:pPr>
            <w:proofErr w:type="spellStart"/>
            <w:ins w:id="3447" w:author="David Modjeska" w:date="2016-04-25T21:59:00Z">
              <w:r w:rsidRPr="006926C8">
                <w:rPr>
                  <w:rFonts w:ascii="Arial Unicode MS" w:eastAsia="Arial Unicode MS" w:hAnsi="Arial Unicode MS" w:cs="Arial Unicode MS"/>
                  <w:b/>
                  <w:color w:val="000000"/>
                  <w:sz w:val="16"/>
                  <w:szCs w:val="16"/>
                  <w:rPrChange w:id="3448" w:author="David Modjeska" w:date="2016-04-25T21:59:00Z">
                    <w:rPr>
                      <w:rFonts w:ascii="Calibri" w:eastAsia="Times New Roman" w:hAnsi="Calibri"/>
                      <w:color w:val="000000"/>
                    </w:rPr>
                  </w:rPrChange>
                </w:rPr>
                <w:t>Oil_Future_Open</w:t>
              </w:r>
              <w:proofErr w:type="spellEnd"/>
            </w:ins>
          </w:p>
        </w:tc>
        <w:tc>
          <w:tcPr>
            <w:tcW w:w="1364" w:type="dxa"/>
            <w:shd w:val="clear" w:color="auto" w:fill="F2F2F2" w:themeFill="background1" w:themeFillShade="F2"/>
            <w:noWrap/>
            <w:vAlign w:val="bottom"/>
            <w:hideMark/>
          </w:tcPr>
          <w:p w14:paraId="186C644B" w14:textId="77777777" w:rsidR="004E2B82" w:rsidRPr="006926C8" w:rsidRDefault="004E2B82">
            <w:pPr>
              <w:rPr>
                <w:ins w:id="3449" w:author="David Modjeska" w:date="2016-04-25T21:59:00Z"/>
                <w:rFonts w:ascii="Arial Unicode MS" w:eastAsia="Arial Unicode MS" w:hAnsi="Arial Unicode MS" w:cs="Arial Unicode MS"/>
                <w:b/>
                <w:color w:val="000000"/>
                <w:sz w:val="16"/>
                <w:szCs w:val="16"/>
                <w:rPrChange w:id="3450" w:author="David Modjeska" w:date="2016-04-25T21:59:00Z">
                  <w:rPr>
                    <w:ins w:id="3451" w:author="David Modjeska" w:date="2016-04-25T21:59:00Z"/>
                    <w:rFonts w:ascii="Calibri" w:eastAsia="Times New Roman" w:hAnsi="Calibri"/>
                    <w:color w:val="000000"/>
                  </w:rPr>
                </w:rPrChange>
              </w:rPr>
            </w:pPr>
            <w:proofErr w:type="spellStart"/>
            <w:ins w:id="3452" w:author="David Modjeska" w:date="2016-04-25T21:59:00Z">
              <w:r w:rsidRPr="006926C8">
                <w:rPr>
                  <w:rFonts w:ascii="Arial Unicode MS" w:eastAsia="Arial Unicode MS" w:hAnsi="Arial Unicode MS" w:cs="Arial Unicode MS"/>
                  <w:b/>
                  <w:color w:val="000000"/>
                  <w:sz w:val="16"/>
                  <w:szCs w:val="16"/>
                  <w:rPrChange w:id="3453" w:author="David Modjeska" w:date="2016-04-25T21:59:00Z">
                    <w:rPr>
                      <w:rFonts w:ascii="Calibri" w:eastAsia="Times New Roman" w:hAnsi="Calibri"/>
                      <w:color w:val="000000"/>
                    </w:rPr>
                  </w:rPrChange>
                </w:rPr>
                <w:t>Oil_Future_High</w:t>
              </w:r>
              <w:proofErr w:type="spellEnd"/>
            </w:ins>
          </w:p>
        </w:tc>
        <w:tc>
          <w:tcPr>
            <w:tcW w:w="1423" w:type="dxa"/>
            <w:shd w:val="clear" w:color="auto" w:fill="F2F2F2" w:themeFill="background1" w:themeFillShade="F2"/>
            <w:noWrap/>
            <w:vAlign w:val="bottom"/>
            <w:hideMark/>
          </w:tcPr>
          <w:p w14:paraId="1150623F" w14:textId="77777777" w:rsidR="004E2B82" w:rsidRPr="006926C8" w:rsidRDefault="004E2B82">
            <w:pPr>
              <w:rPr>
                <w:ins w:id="3454" w:author="David Modjeska" w:date="2016-04-25T21:59:00Z"/>
                <w:rFonts w:ascii="Arial Unicode MS" w:eastAsia="Arial Unicode MS" w:hAnsi="Arial Unicode MS" w:cs="Arial Unicode MS"/>
                <w:b/>
                <w:color w:val="000000"/>
                <w:sz w:val="16"/>
                <w:szCs w:val="16"/>
                <w:rPrChange w:id="3455" w:author="David Modjeska" w:date="2016-04-25T21:59:00Z">
                  <w:rPr>
                    <w:ins w:id="3456" w:author="David Modjeska" w:date="2016-04-25T21:59:00Z"/>
                    <w:rFonts w:ascii="Calibri" w:eastAsia="Times New Roman" w:hAnsi="Calibri"/>
                    <w:color w:val="000000"/>
                  </w:rPr>
                </w:rPrChange>
              </w:rPr>
            </w:pPr>
            <w:proofErr w:type="spellStart"/>
            <w:ins w:id="3457" w:author="David Modjeska" w:date="2016-04-25T21:59:00Z">
              <w:r w:rsidRPr="006926C8">
                <w:rPr>
                  <w:rFonts w:ascii="Arial Unicode MS" w:eastAsia="Arial Unicode MS" w:hAnsi="Arial Unicode MS" w:cs="Arial Unicode MS"/>
                  <w:b/>
                  <w:color w:val="000000"/>
                  <w:sz w:val="16"/>
                  <w:szCs w:val="16"/>
                  <w:rPrChange w:id="3458" w:author="David Modjeska" w:date="2016-04-25T21:59:00Z">
                    <w:rPr>
                      <w:rFonts w:ascii="Calibri" w:eastAsia="Times New Roman" w:hAnsi="Calibri"/>
                      <w:color w:val="000000"/>
                    </w:rPr>
                  </w:rPrChange>
                </w:rPr>
                <w:t>Oil_Future_Low</w:t>
              </w:r>
              <w:proofErr w:type="spellEnd"/>
            </w:ins>
          </w:p>
        </w:tc>
      </w:tr>
      <w:tr w:rsidR="00CF74E3" w:rsidRPr="004E2B82" w14:paraId="63276B76" w14:textId="77777777" w:rsidTr="00CF74E3">
        <w:trPr>
          <w:trHeight w:val="320"/>
          <w:ins w:id="3459" w:author="David Modjeska" w:date="2016-04-25T21:59:00Z"/>
        </w:trPr>
        <w:tc>
          <w:tcPr>
            <w:tcW w:w="1560" w:type="dxa"/>
            <w:shd w:val="clear" w:color="auto" w:fill="auto"/>
            <w:noWrap/>
            <w:vAlign w:val="bottom"/>
            <w:hideMark/>
          </w:tcPr>
          <w:p w14:paraId="465D8B1A" w14:textId="77777777" w:rsidR="004E2B82" w:rsidRPr="004E2B82" w:rsidRDefault="004E2B82">
            <w:pPr>
              <w:jc w:val="right"/>
              <w:rPr>
                <w:ins w:id="3460" w:author="David Modjeska" w:date="2016-04-25T21:59:00Z"/>
                <w:rFonts w:ascii="Arial Unicode MS" w:eastAsia="Arial Unicode MS" w:hAnsi="Arial Unicode MS" w:cs="Arial Unicode MS"/>
                <w:color w:val="000000"/>
                <w:sz w:val="16"/>
                <w:szCs w:val="16"/>
                <w:rPrChange w:id="3461" w:author="David Modjeska" w:date="2016-04-25T21:59:00Z">
                  <w:rPr>
                    <w:ins w:id="3462" w:author="David Modjeska" w:date="2016-04-25T21:59:00Z"/>
                    <w:rFonts w:ascii="Calibri" w:eastAsia="Times New Roman" w:hAnsi="Calibri"/>
                    <w:color w:val="000000"/>
                  </w:rPr>
                </w:rPrChange>
              </w:rPr>
            </w:pPr>
            <w:ins w:id="3463" w:author="David Modjeska" w:date="2016-04-25T21:59:00Z">
              <w:r w:rsidRPr="004E2B82">
                <w:rPr>
                  <w:rFonts w:ascii="Arial Unicode MS" w:eastAsia="Arial Unicode MS" w:hAnsi="Arial Unicode MS" w:cs="Arial Unicode MS"/>
                  <w:color w:val="000000"/>
                  <w:sz w:val="16"/>
                  <w:szCs w:val="16"/>
                  <w:rPrChange w:id="3464" w:author="David Modjeska" w:date="2016-04-25T21:59:00Z">
                    <w:rPr>
                      <w:rFonts w:ascii="Calibri" w:eastAsia="Times New Roman" w:hAnsi="Calibri"/>
                      <w:color w:val="000000"/>
                    </w:rPr>
                  </w:rPrChange>
                </w:rPr>
                <w:t>118.65</w:t>
              </w:r>
            </w:ins>
          </w:p>
        </w:tc>
        <w:tc>
          <w:tcPr>
            <w:tcW w:w="1598" w:type="dxa"/>
            <w:shd w:val="clear" w:color="auto" w:fill="auto"/>
            <w:noWrap/>
            <w:vAlign w:val="bottom"/>
            <w:hideMark/>
          </w:tcPr>
          <w:p w14:paraId="0DAE501F" w14:textId="77777777" w:rsidR="004E2B82" w:rsidRPr="004E2B82" w:rsidRDefault="004E2B82">
            <w:pPr>
              <w:jc w:val="right"/>
              <w:rPr>
                <w:ins w:id="3465" w:author="David Modjeska" w:date="2016-04-25T21:59:00Z"/>
                <w:rFonts w:ascii="Arial Unicode MS" w:eastAsia="Arial Unicode MS" w:hAnsi="Arial Unicode MS" w:cs="Arial Unicode MS"/>
                <w:color w:val="000000"/>
                <w:sz w:val="16"/>
                <w:szCs w:val="16"/>
                <w:rPrChange w:id="3466" w:author="David Modjeska" w:date="2016-04-25T21:59:00Z">
                  <w:rPr>
                    <w:ins w:id="3467" w:author="David Modjeska" w:date="2016-04-25T21:59:00Z"/>
                    <w:rFonts w:ascii="Calibri" w:eastAsia="Times New Roman" w:hAnsi="Calibri"/>
                    <w:color w:val="000000"/>
                  </w:rPr>
                </w:rPrChange>
              </w:rPr>
            </w:pPr>
            <w:ins w:id="3468" w:author="David Modjeska" w:date="2016-04-25T21:59:00Z">
              <w:r w:rsidRPr="004E2B82">
                <w:rPr>
                  <w:rFonts w:ascii="Arial Unicode MS" w:eastAsia="Arial Unicode MS" w:hAnsi="Arial Unicode MS" w:cs="Arial Unicode MS"/>
                  <w:color w:val="000000"/>
                  <w:sz w:val="16"/>
                  <w:szCs w:val="16"/>
                  <w:rPrChange w:id="3469" w:author="David Modjeska" w:date="2016-04-25T21:59:00Z">
                    <w:rPr>
                      <w:rFonts w:ascii="Calibri" w:eastAsia="Times New Roman" w:hAnsi="Calibri"/>
                      <w:color w:val="000000"/>
                    </w:rPr>
                  </w:rPrChange>
                </w:rPr>
                <w:t>7.6934</w:t>
              </w:r>
            </w:ins>
          </w:p>
        </w:tc>
        <w:tc>
          <w:tcPr>
            <w:tcW w:w="1585" w:type="dxa"/>
            <w:shd w:val="clear" w:color="auto" w:fill="auto"/>
            <w:noWrap/>
            <w:vAlign w:val="bottom"/>
            <w:hideMark/>
          </w:tcPr>
          <w:p w14:paraId="73446969" w14:textId="77777777" w:rsidR="004E2B82" w:rsidRPr="004E2B82" w:rsidRDefault="004E2B82">
            <w:pPr>
              <w:jc w:val="right"/>
              <w:rPr>
                <w:ins w:id="3470" w:author="David Modjeska" w:date="2016-04-25T21:59:00Z"/>
                <w:rFonts w:ascii="Arial Unicode MS" w:eastAsia="Arial Unicode MS" w:hAnsi="Arial Unicode MS" w:cs="Arial Unicode MS"/>
                <w:color w:val="000000"/>
                <w:sz w:val="16"/>
                <w:szCs w:val="16"/>
                <w:rPrChange w:id="3471" w:author="David Modjeska" w:date="2016-04-25T21:59:00Z">
                  <w:rPr>
                    <w:ins w:id="3472" w:author="David Modjeska" w:date="2016-04-25T21:59:00Z"/>
                    <w:rFonts w:ascii="Calibri" w:eastAsia="Times New Roman" w:hAnsi="Calibri"/>
                    <w:color w:val="000000"/>
                  </w:rPr>
                </w:rPrChange>
              </w:rPr>
            </w:pPr>
            <w:ins w:id="3473" w:author="David Modjeska" w:date="2016-04-25T21:59:00Z">
              <w:r w:rsidRPr="004E2B82">
                <w:rPr>
                  <w:rFonts w:ascii="Arial Unicode MS" w:eastAsia="Arial Unicode MS" w:hAnsi="Arial Unicode MS" w:cs="Arial Unicode MS"/>
                  <w:color w:val="000000"/>
                  <w:sz w:val="16"/>
                  <w:szCs w:val="16"/>
                  <w:rPrChange w:id="3474" w:author="David Modjeska" w:date="2016-04-25T21:59:00Z">
                    <w:rPr>
                      <w:rFonts w:ascii="Calibri" w:eastAsia="Times New Roman" w:hAnsi="Calibri"/>
                      <w:color w:val="000000"/>
                    </w:rPr>
                  </w:rPrChange>
                </w:rPr>
                <w:t>1.299</w:t>
              </w:r>
            </w:ins>
          </w:p>
        </w:tc>
        <w:tc>
          <w:tcPr>
            <w:tcW w:w="1817" w:type="dxa"/>
            <w:shd w:val="clear" w:color="auto" w:fill="auto"/>
            <w:noWrap/>
            <w:vAlign w:val="bottom"/>
            <w:hideMark/>
          </w:tcPr>
          <w:p w14:paraId="228CCB2C" w14:textId="77777777" w:rsidR="004E2B82" w:rsidRPr="004E2B82" w:rsidRDefault="004E2B82">
            <w:pPr>
              <w:jc w:val="right"/>
              <w:rPr>
                <w:ins w:id="3475" w:author="David Modjeska" w:date="2016-04-25T21:59:00Z"/>
                <w:rFonts w:ascii="Arial Unicode MS" w:eastAsia="Arial Unicode MS" w:hAnsi="Arial Unicode MS" w:cs="Arial Unicode MS"/>
                <w:color w:val="000000"/>
                <w:sz w:val="16"/>
                <w:szCs w:val="16"/>
                <w:rPrChange w:id="3476" w:author="David Modjeska" w:date="2016-04-25T21:59:00Z">
                  <w:rPr>
                    <w:ins w:id="3477" w:author="David Modjeska" w:date="2016-04-25T21:59:00Z"/>
                    <w:rFonts w:ascii="Calibri" w:eastAsia="Times New Roman" w:hAnsi="Calibri"/>
                    <w:color w:val="000000"/>
                  </w:rPr>
                </w:rPrChange>
              </w:rPr>
            </w:pPr>
            <w:ins w:id="3478" w:author="David Modjeska" w:date="2016-04-25T21:59:00Z">
              <w:r w:rsidRPr="004E2B82">
                <w:rPr>
                  <w:rFonts w:ascii="Arial Unicode MS" w:eastAsia="Arial Unicode MS" w:hAnsi="Arial Unicode MS" w:cs="Arial Unicode MS"/>
                  <w:color w:val="000000"/>
                  <w:sz w:val="16"/>
                  <w:szCs w:val="16"/>
                  <w:rPrChange w:id="3479" w:author="David Modjeska" w:date="2016-04-25T21:59:00Z">
                    <w:rPr>
                      <w:rFonts w:ascii="Calibri" w:eastAsia="Times New Roman" w:hAnsi="Calibri"/>
                      <w:color w:val="000000"/>
                    </w:rPr>
                  </w:rPrChange>
                </w:rPr>
                <w:t>2.75567151</w:t>
              </w:r>
            </w:ins>
          </w:p>
        </w:tc>
        <w:tc>
          <w:tcPr>
            <w:tcW w:w="1426" w:type="dxa"/>
            <w:shd w:val="clear" w:color="auto" w:fill="auto"/>
            <w:noWrap/>
            <w:vAlign w:val="bottom"/>
            <w:hideMark/>
          </w:tcPr>
          <w:p w14:paraId="0E5B0B5D" w14:textId="77777777" w:rsidR="004E2B82" w:rsidRPr="004E2B82" w:rsidRDefault="004E2B82">
            <w:pPr>
              <w:jc w:val="right"/>
              <w:rPr>
                <w:ins w:id="3480" w:author="David Modjeska" w:date="2016-04-25T21:59:00Z"/>
                <w:rFonts w:ascii="Arial Unicode MS" w:eastAsia="Arial Unicode MS" w:hAnsi="Arial Unicode MS" w:cs="Arial Unicode MS"/>
                <w:color w:val="000000"/>
                <w:sz w:val="16"/>
                <w:szCs w:val="16"/>
                <w:rPrChange w:id="3481" w:author="David Modjeska" w:date="2016-04-25T21:59:00Z">
                  <w:rPr>
                    <w:ins w:id="3482" w:author="David Modjeska" w:date="2016-04-25T21:59:00Z"/>
                    <w:rFonts w:ascii="Calibri" w:eastAsia="Times New Roman" w:hAnsi="Calibri"/>
                    <w:color w:val="000000"/>
                  </w:rPr>
                </w:rPrChange>
              </w:rPr>
            </w:pPr>
            <w:ins w:id="3483" w:author="David Modjeska" w:date="2016-04-25T21:59:00Z">
              <w:r w:rsidRPr="004E2B82">
                <w:rPr>
                  <w:rFonts w:ascii="Arial Unicode MS" w:eastAsia="Arial Unicode MS" w:hAnsi="Arial Unicode MS" w:cs="Arial Unicode MS"/>
                  <w:color w:val="000000"/>
                  <w:sz w:val="16"/>
                  <w:szCs w:val="16"/>
                  <w:rPrChange w:id="3484" w:author="David Modjeska" w:date="2016-04-25T21:59:00Z">
                    <w:rPr>
                      <w:rFonts w:ascii="Calibri" w:eastAsia="Times New Roman" w:hAnsi="Calibri"/>
                      <w:color w:val="000000"/>
                    </w:rPr>
                  </w:rPrChange>
                </w:rPr>
                <w:t>71.15</w:t>
              </w:r>
            </w:ins>
          </w:p>
        </w:tc>
        <w:tc>
          <w:tcPr>
            <w:tcW w:w="1364" w:type="dxa"/>
            <w:shd w:val="clear" w:color="auto" w:fill="auto"/>
            <w:noWrap/>
            <w:vAlign w:val="bottom"/>
            <w:hideMark/>
          </w:tcPr>
          <w:p w14:paraId="55CFA0FC" w14:textId="77777777" w:rsidR="004E2B82" w:rsidRPr="004E2B82" w:rsidRDefault="004E2B82">
            <w:pPr>
              <w:jc w:val="right"/>
              <w:rPr>
                <w:ins w:id="3485" w:author="David Modjeska" w:date="2016-04-25T21:59:00Z"/>
                <w:rFonts w:ascii="Arial Unicode MS" w:eastAsia="Arial Unicode MS" w:hAnsi="Arial Unicode MS" w:cs="Arial Unicode MS"/>
                <w:color w:val="000000"/>
                <w:sz w:val="16"/>
                <w:szCs w:val="16"/>
                <w:rPrChange w:id="3486" w:author="David Modjeska" w:date="2016-04-25T21:59:00Z">
                  <w:rPr>
                    <w:ins w:id="3487" w:author="David Modjeska" w:date="2016-04-25T21:59:00Z"/>
                    <w:rFonts w:ascii="Calibri" w:eastAsia="Times New Roman" w:hAnsi="Calibri"/>
                    <w:color w:val="000000"/>
                  </w:rPr>
                </w:rPrChange>
              </w:rPr>
            </w:pPr>
            <w:ins w:id="3488" w:author="David Modjeska" w:date="2016-04-25T21:59:00Z">
              <w:r w:rsidRPr="004E2B82">
                <w:rPr>
                  <w:rFonts w:ascii="Arial Unicode MS" w:eastAsia="Arial Unicode MS" w:hAnsi="Arial Unicode MS" w:cs="Arial Unicode MS"/>
                  <w:color w:val="000000"/>
                  <w:sz w:val="16"/>
                  <w:szCs w:val="16"/>
                  <w:rPrChange w:id="3489" w:author="David Modjeska" w:date="2016-04-25T21:59:00Z">
                    <w:rPr>
                      <w:rFonts w:ascii="Calibri" w:eastAsia="Times New Roman" w:hAnsi="Calibri"/>
                      <w:color w:val="000000"/>
                    </w:rPr>
                  </w:rPrChange>
                </w:rPr>
                <w:t>72.29</w:t>
              </w:r>
            </w:ins>
          </w:p>
        </w:tc>
        <w:tc>
          <w:tcPr>
            <w:tcW w:w="1423" w:type="dxa"/>
            <w:shd w:val="clear" w:color="auto" w:fill="auto"/>
            <w:noWrap/>
            <w:vAlign w:val="bottom"/>
            <w:hideMark/>
          </w:tcPr>
          <w:p w14:paraId="195FD837" w14:textId="77777777" w:rsidR="004E2B82" w:rsidRPr="004E2B82" w:rsidRDefault="004E2B82">
            <w:pPr>
              <w:jc w:val="right"/>
              <w:rPr>
                <w:ins w:id="3490" w:author="David Modjeska" w:date="2016-04-25T21:59:00Z"/>
                <w:rFonts w:ascii="Arial Unicode MS" w:eastAsia="Arial Unicode MS" w:hAnsi="Arial Unicode MS" w:cs="Arial Unicode MS"/>
                <w:color w:val="000000"/>
                <w:sz w:val="16"/>
                <w:szCs w:val="16"/>
                <w:rPrChange w:id="3491" w:author="David Modjeska" w:date="2016-04-25T21:59:00Z">
                  <w:rPr>
                    <w:ins w:id="3492" w:author="David Modjeska" w:date="2016-04-25T21:59:00Z"/>
                    <w:rFonts w:ascii="Calibri" w:eastAsia="Times New Roman" w:hAnsi="Calibri"/>
                    <w:color w:val="000000"/>
                  </w:rPr>
                </w:rPrChange>
              </w:rPr>
            </w:pPr>
            <w:ins w:id="3493" w:author="David Modjeska" w:date="2016-04-25T21:59:00Z">
              <w:r w:rsidRPr="004E2B82">
                <w:rPr>
                  <w:rFonts w:ascii="Arial Unicode MS" w:eastAsia="Arial Unicode MS" w:hAnsi="Arial Unicode MS" w:cs="Arial Unicode MS"/>
                  <w:color w:val="000000"/>
                  <w:sz w:val="16"/>
                  <w:szCs w:val="16"/>
                  <w:rPrChange w:id="3494" w:author="David Modjeska" w:date="2016-04-25T21:59:00Z">
                    <w:rPr>
                      <w:rFonts w:ascii="Calibri" w:eastAsia="Times New Roman" w:hAnsi="Calibri"/>
                      <w:color w:val="000000"/>
                    </w:rPr>
                  </w:rPrChange>
                </w:rPr>
                <w:t>71.15</w:t>
              </w:r>
            </w:ins>
          </w:p>
        </w:tc>
      </w:tr>
      <w:tr w:rsidR="00CF74E3" w:rsidRPr="004E2B82" w14:paraId="1FDA272E" w14:textId="77777777" w:rsidTr="00CF74E3">
        <w:trPr>
          <w:trHeight w:val="320"/>
          <w:ins w:id="3495" w:author="David Modjeska" w:date="2016-04-25T21:59:00Z"/>
        </w:trPr>
        <w:tc>
          <w:tcPr>
            <w:tcW w:w="1560" w:type="dxa"/>
            <w:shd w:val="clear" w:color="auto" w:fill="auto"/>
            <w:noWrap/>
            <w:vAlign w:val="bottom"/>
            <w:hideMark/>
          </w:tcPr>
          <w:p w14:paraId="7A526F1F" w14:textId="77777777" w:rsidR="004E2B82" w:rsidRPr="004E2B82" w:rsidRDefault="004E2B82">
            <w:pPr>
              <w:jc w:val="right"/>
              <w:rPr>
                <w:ins w:id="3496" w:author="David Modjeska" w:date="2016-04-25T21:59:00Z"/>
                <w:rFonts w:ascii="Arial Unicode MS" w:eastAsia="Arial Unicode MS" w:hAnsi="Arial Unicode MS" w:cs="Arial Unicode MS"/>
                <w:color w:val="000000"/>
                <w:sz w:val="16"/>
                <w:szCs w:val="16"/>
                <w:rPrChange w:id="3497" w:author="David Modjeska" w:date="2016-04-25T21:59:00Z">
                  <w:rPr>
                    <w:ins w:id="3498" w:author="David Modjeska" w:date="2016-04-25T21:59:00Z"/>
                    <w:rFonts w:ascii="Calibri" w:eastAsia="Times New Roman" w:hAnsi="Calibri"/>
                    <w:color w:val="000000"/>
                  </w:rPr>
                </w:rPrChange>
              </w:rPr>
            </w:pPr>
            <w:ins w:id="3499" w:author="David Modjeska" w:date="2016-04-25T21:59:00Z">
              <w:r w:rsidRPr="004E2B82">
                <w:rPr>
                  <w:rFonts w:ascii="Arial Unicode MS" w:eastAsia="Arial Unicode MS" w:hAnsi="Arial Unicode MS" w:cs="Arial Unicode MS"/>
                  <w:color w:val="000000"/>
                  <w:sz w:val="16"/>
                  <w:szCs w:val="16"/>
                  <w:rPrChange w:id="3500" w:author="David Modjeska" w:date="2016-04-25T21:59:00Z">
                    <w:rPr>
                      <w:rFonts w:ascii="Calibri" w:eastAsia="Times New Roman" w:hAnsi="Calibri"/>
                      <w:color w:val="000000"/>
                    </w:rPr>
                  </w:rPrChange>
                </w:rPr>
                <w:t>118.65</w:t>
              </w:r>
            </w:ins>
          </w:p>
        </w:tc>
        <w:tc>
          <w:tcPr>
            <w:tcW w:w="1598" w:type="dxa"/>
            <w:shd w:val="clear" w:color="auto" w:fill="auto"/>
            <w:noWrap/>
            <w:vAlign w:val="bottom"/>
            <w:hideMark/>
          </w:tcPr>
          <w:p w14:paraId="477DEF9F" w14:textId="77777777" w:rsidR="004E2B82" w:rsidRPr="004E2B82" w:rsidRDefault="004E2B82">
            <w:pPr>
              <w:jc w:val="right"/>
              <w:rPr>
                <w:ins w:id="3501" w:author="David Modjeska" w:date="2016-04-25T21:59:00Z"/>
                <w:rFonts w:ascii="Arial Unicode MS" w:eastAsia="Arial Unicode MS" w:hAnsi="Arial Unicode MS" w:cs="Arial Unicode MS"/>
                <w:color w:val="000000"/>
                <w:sz w:val="16"/>
                <w:szCs w:val="16"/>
                <w:rPrChange w:id="3502" w:author="David Modjeska" w:date="2016-04-25T21:59:00Z">
                  <w:rPr>
                    <w:ins w:id="3503" w:author="David Modjeska" w:date="2016-04-25T21:59:00Z"/>
                    <w:rFonts w:ascii="Calibri" w:eastAsia="Times New Roman" w:hAnsi="Calibri"/>
                    <w:color w:val="000000"/>
                  </w:rPr>
                </w:rPrChange>
              </w:rPr>
            </w:pPr>
            <w:ins w:id="3504" w:author="David Modjeska" w:date="2016-04-25T21:59:00Z">
              <w:r w:rsidRPr="004E2B82">
                <w:rPr>
                  <w:rFonts w:ascii="Arial Unicode MS" w:eastAsia="Arial Unicode MS" w:hAnsi="Arial Unicode MS" w:cs="Arial Unicode MS"/>
                  <w:color w:val="000000"/>
                  <w:sz w:val="16"/>
                  <w:szCs w:val="16"/>
                  <w:rPrChange w:id="3505" w:author="David Modjeska" w:date="2016-04-25T21:59:00Z">
                    <w:rPr>
                      <w:rFonts w:ascii="Calibri" w:eastAsia="Times New Roman" w:hAnsi="Calibri"/>
                      <w:color w:val="000000"/>
                    </w:rPr>
                  </w:rPrChange>
                </w:rPr>
                <w:t>7.6934</w:t>
              </w:r>
            </w:ins>
          </w:p>
        </w:tc>
        <w:tc>
          <w:tcPr>
            <w:tcW w:w="1585" w:type="dxa"/>
            <w:shd w:val="clear" w:color="auto" w:fill="auto"/>
            <w:noWrap/>
            <w:vAlign w:val="bottom"/>
            <w:hideMark/>
          </w:tcPr>
          <w:p w14:paraId="455E8E3D" w14:textId="77777777" w:rsidR="004E2B82" w:rsidRPr="004E2B82" w:rsidRDefault="004E2B82">
            <w:pPr>
              <w:jc w:val="right"/>
              <w:rPr>
                <w:ins w:id="3506" w:author="David Modjeska" w:date="2016-04-25T21:59:00Z"/>
                <w:rFonts w:ascii="Arial Unicode MS" w:eastAsia="Arial Unicode MS" w:hAnsi="Arial Unicode MS" w:cs="Arial Unicode MS"/>
                <w:color w:val="000000"/>
                <w:sz w:val="16"/>
                <w:szCs w:val="16"/>
                <w:rPrChange w:id="3507" w:author="David Modjeska" w:date="2016-04-25T21:59:00Z">
                  <w:rPr>
                    <w:ins w:id="3508" w:author="David Modjeska" w:date="2016-04-25T21:59:00Z"/>
                    <w:rFonts w:ascii="Calibri" w:eastAsia="Times New Roman" w:hAnsi="Calibri"/>
                    <w:color w:val="000000"/>
                  </w:rPr>
                </w:rPrChange>
              </w:rPr>
            </w:pPr>
            <w:ins w:id="3509" w:author="David Modjeska" w:date="2016-04-25T21:59:00Z">
              <w:r w:rsidRPr="004E2B82">
                <w:rPr>
                  <w:rFonts w:ascii="Arial Unicode MS" w:eastAsia="Arial Unicode MS" w:hAnsi="Arial Unicode MS" w:cs="Arial Unicode MS"/>
                  <w:color w:val="000000"/>
                  <w:sz w:val="16"/>
                  <w:szCs w:val="16"/>
                  <w:rPrChange w:id="3510" w:author="David Modjeska" w:date="2016-04-25T21:59:00Z">
                    <w:rPr>
                      <w:rFonts w:ascii="Calibri" w:eastAsia="Times New Roman" w:hAnsi="Calibri"/>
                      <w:color w:val="000000"/>
                    </w:rPr>
                  </w:rPrChange>
                </w:rPr>
                <w:t>1.299</w:t>
              </w:r>
            </w:ins>
          </w:p>
        </w:tc>
        <w:tc>
          <w:tcPr>
            <w:tcW w:w="1817" w:type="dxa"/>
            <w:shd w:val="clear" w:color="auto" w:fill="auto"/>
            <w:noWrap/>
            <w:vAlign w:val="bottom"/>
            <w:hideMark/>
          </w:tcPr>
          <w:p w14:paraId="57838E14" w14:textId="77777777" w:rsidR="004E2B82" w:rsidRPr="004E2B82" w:rsidRDefault="004E2B82">
            <w:pPr>
              <w:jc w:val="right"/>
              <w:rPr>
                <w:ins w:id="3511" w:author="David Modjeska" w:date="2016-04-25T21:59:00Z"/>
                <w:rFonts w:ascii="Arial Unicode MS" w:eastAsia="Arial Unicode MS" w:hAnsi="Arial Unicode MS" w:cs="Arial Unicode MS"/>
                <w:color w:val="000000"/>
                <w:sz w:val="16"/>
                <w:szCs w:val="16"/>
                <w:rPrChange w:id="3512" w:author="David Modjeska" w:date="2016-04-25T21:59:00Z">
                  <w:rPr>
                    <w:ins w:id="3513" w:author="David Modjeska" w:date="2016-04-25T21:59:00Z"/>
                    <w:rFonts w:ascii="Calibri" w:eastAsia="Times New Roman" w:hAnsi="Calibri"/>
                    <w:color w:val="000000"/>
                  </w:rPr>
                </w:rPrChange>
              </w:rPr>
            </w:pPr>
            <w:ins w:id="3514" w:author="David Modjeska" w:date="2016-04-25T21:59:00Z">
              <w:r w:rsidRPr="004E2B82">
                <w:rPr>
                  <w:rFonts w:ascii="Arial Unicode MS" w:eastAsia="Arial Unicode MS" w:hAnsi="Arial Unicode MS" w:cs="Arial Unicode MS"/>
                  <w:color w:val="000000"/>
                  <w:sz w:val="16"/>
                  <w:szCs w:val="16"/>
                  <w:rPrChange w:id="3515" w:author="David Modjeska" w:date="2016-04-25T21:59:00Z">
                    <w:rPr>
                      <w:rFonts w:ascii="Calibri" w:eastAsia="Times New Roman" w:hAnsi="Calibri"/>
                      <w:color w:val="000000"/>
                    </w:rPr>
                  </w:rPrChange>
                </w:rPr>
                <w:t>2.75567151</w:t>
              </w:r>
            </w:ins>
          </w:p>
        </w:tc>
        <w:tc>
          <w:tcPr>
            <w:tcW w:w="1426" w:type="dxa"/>
            <w:shd w:val="clear" w:color="auto" w:fill="auto"/>
            <w:noWrap/>
            <w:vAlign w:val="bottom"/>
            <w:hideMark/>
          </w:tcPr>
          <w:p w14:paraId="6CEE7FE3" w14:textId="77777777" w:rsidR="004E2B82" w:rsidRPr="004E2B82" w:rsidRDefault="004E2B82">
            <w:pPr>
              <w:jc w:val="right"/>
              <w:rPr>
                <w:ins w:id="3516" w:author="David Modjeska" w:date="2016-04-25T21:59:00Z"/>
                <w:rFonts w:ascii="Arial Unicode MS" w:eastAsia="Arial Unicode MS" w:hAnsi="Arial Unicode MS" w:cs="Arial Unicode MS"/>
                <w:color w:val="000000"/>
                <w:sz w:val="16"/>
                <w:szCs w:val="16"/>
                <w:rPrChange w:id="3517" w:author="David Modjeska" w:date="2016-04-25T21:59:00Z">
                  <w:rPr>
                    <w:ins w:id="3518" w:author="David Modjeska" w:date="2016-04-25T21:59:00Z"/>
                    <w:rFonts w:ascii="Calibri" w:eastAsia="Times New Roman" w:hAnsi="Calibri"/>
                    <w:color w:val="000000"/>
                  </w:rPr>
                </w:rPrChange>
              </w:rPr>
            </w:pPr>
            <w:ins w:id="3519" w:author="David Modjeska" w:date="2016-04-25T21:59:00Z">
              <w:r w:rsidRPr="004E2B82">
                <w:rPr>
                  <w:rFonts w:ascii="Arial Unicode MS" w:eastAsia="Arial Unicode MS" w:hAnsi="Arial Unicode MS" w:cs="Arial Unicode MS"/>
                  <w:color w:val="000000"/>
                  <w:sz w:val="16"/>
                  <w:szCs w:val="16"/>
                  <w:rPrChange w:id="3520" w:author="David Modjeska" w:date="2016-04-25T21:59:00Z">
                    <w:rPr>
                      <w:rFonts w:ascii="Calibri" w:eastAsia="Times New Roman" w:hAnsi="Calibri"/>
                      <w:color w:val="000000"/>
                    </w:rPr>
                  </w:rPrChange>
                </w:rPr>
                <w:t>71.15</w:t>
              </w:r>
            </w:ins>
          </w:p>
        </w:tc>
        <w:tc>
          <w:tcPr>
            <w:tcW w:w="1364" w:type="dxa"/>
            <w:shd w:val="clear" w:color="auto" w:fill="auto"/>
            <w:noWrap/>
            <w:vAlign w:val="bottom"/>
            <w:hideMark/>
          </w:tcPr>
          <w:p w14:paraId="14AD1384" w14:textId="77777777" w:rsidR="004E2B82" w:rsidRPr="004E2B82" w:rsidRDefault="004E2B82">
            <w:pPr>
              <w:jc w:val="right"/>
              <w:rPr>
                <w:ins w:id="3521" w:author="David Modjeska" w:date="2016-04-25T21:59:00Z"/>
                <w:rFonts w:ascii="Arial Unicode MS" w:eastAsia="Arial Unicode MS" w:hAnsi="Arial Unicode MS" w:cs="Arial Unicode MS"/>
                <w:color w:val="000000"/>
                <w:sz w:val="16"/>
                <w:szCs w:val="16"/>
                <w:rPrChange w:id="3522" w:author="David Modjeska" w:date="2016-04-25T21:59:00Z">
                  <w:rPr>
                    <w:ins w:id="3523" w:author="David Modjeska" w:date="2016-04-25T21:59:00Z"/>
                    <w:rFonts w:ascii="Calibri" w:eastAsia="Times New Roman" w:hAnsi="Calibri"/>
                    <w:color w:val="000000"/>
                  </w:rPr>
                </w:rPrChange>
              </w:rPr>
            </w:pPr>
            <w:ins w:id="3524" w:author="David Modjeska" w:date="2016-04-25T21:59:00Z">
              <w:r w:rsidRPr="004E2B82">
                <w:rPr>
                  <w:rFonts w:ascii="Arial Unicode MS" w:eastAsia="Arial Unicode MS" w:hAnsi="Arial Unicode MS" w:cs="Arial Unicode MS"/>
                  <w:color w:val="000000"/>
                  <w:sz w:val="16"/>
                  <w:szCs w:val="16"/>
                  <w:rPrChange w:id="3525" w:author="David Modjeska" w:date="2016-04-25T21:59:00Z">
                    <w:rPr>
                      <w:rFonts w:ascii="Calibri" w:eastAsia="Times New Roman" w:hAnsi="Calibri"/>
                      <w:color w:val="000000"/>
                    </w:rPr>
                  </w:rPrChange>
                </w:rPr>
                <w:t>72.29</w:t>
              </w:r>
            </w:ins>
          </w:p>
        </w:tc>
        <w:tc>
          <w:tcPr>
            <w:tcW w:w="1423" w:type="dxa"/>
            <w:shd w:val="clear" w:color="auto" w:fill="auto"/>
            <w:noWrap/>
            <w:vAlign w:val="bottom"/>
            <w:hideMark/>
          </w:tcPr>
          <w:p w14:paraId="4ED25FBB" w14:textId="77777777" w:rsidR="004E2B82" w:rsidRPr="004E2B82" w:rsidRDefault="004E2B82">
            <w:pPr>
              <w:jc w:val="right"/>
              <w:rPr>
                <w:ins w:id="3526" w:author="David Modjeska" w:date="2016-04-25T21:59:00Z"/>
                <w:rFonts w:ascii="Arial Unicode MS" w:eastAsia="Arial Unicode MS" w:hAnsi="Arial Unicode MS" w:cs="Arial Unicode MS"/>
                <w:color w:val="000000"/>
                <w:sz w:val="16"/>
                <w:szCs w:val="16"/>
                <w:rPrChange w:id="3527" w:author="David Modjeska" w:date="2016-04-25T21:59:00Z">
                  <w:rPr>
                    <w:ins w:id="3528" w:author="David Modjeska" w:date="2016-04-25T21:59:00Z"/>
                    <w:rFonts w:ascii="Calibri" w:eastAsia="Times New Roman" w:hAnsi="Calibri"/>
                    <w:color w:val="000000"/>
                  </w:rPr>
                </w:rPrChange>
              </w:rPr>
            </w:pPr>
            <w:ins w:id="3529" w:author="David Modjeska" w:date="2016-04-25T21:59:00Z">
              <w:r w:rsidRPr="004E2B82">
                <w:rPr>
                  <w:rFonts w:ascii="Arial Unicode MS" w:eastAsia="Arial Unicode MS" w:hAnsi="Arial Unicode MS" w:cs="Arial Unicode MS"/>
                  <w:color w:val="000000"/>
                  <w:sz w:val="16"/>
                  <w:szCs w:val="16"/>
                  <w:rPrChange w:id="3530" w:author="David Modjeska" w:date="2016-04-25T21:59:00Z">
                    <w:rPr>
                      <w:rFonts w:ascii="Calibri" w:eastAsia="Times New Roman" w:hAnsi="Calibri"/>
                      <w:color w:val="000000"/>
                    </w:rPr>
                  </w:rPrChange>
                </w:rPr>
                <w:t>71.15</w:t>
              </w:r>
            </w:ins>
          </w:p>
        </w:tc>
      </w:tr>
      <w:tr w:rsidR="00CF74E3" w:rsidRPr="004E2B82" w14:paraId="35FC7C5D" w14:textId="77777777" w:rsidTr="00CF74E3">
        <w:trPr>
          <w:trHeight w:val="320"/>
          <w:ins w:id="3531" w:author="David Modjeska" w:date="2016-04-25T21:59:00Z"/>
        </w:trPr>
        <w:tc>
          <w:tcPr>
            <w:tcW w:w="1560" w:type="dxa"/>
            <w:shd w:val="clear" w:color="auto" w:fill="auto"/>
            <w:noWrap/>
            <w:vAlign w:val="bottom"/>
            <w:hideMark/>
          </w:tcPr>
          <w:p w14:paraId="0F1DD087" w14:textId="77777777" w:rsidR="004E2B82" w:rsidRPr="004E2B82" w:rsidRDefault="004E2B82">
            <w:pPr>
              <w:jc w:val="right"/>
              <w:rPr>
                <w:ins w:id="3532" w:author="David Modjeska" w:date="2016-04-25T21:59:00Z"/>
                <w:rFonts w:ascii="Arial Unicode MS" w:eastAsia="Arial Unicode MS" w:hAnsi="Arial Unicode MS" w:cs="Arial Unicode MS"/>
                <w:color w:val="000000"/>
                <w:sz w:val="16"/>
                <w:szCs w:val="16"/>
                <w:rPrChange w:id="3533" w:author="David Modjeska" w:date="2016-04-25T21:59:00Z">
                  <w:rPr>
                    <w:ins w:id="3534" w:author="David Modjeska" w:date="2016-04-25T21:59:00Z"/>
                    <w:rFonts w:ascii="Calibri" w:eastAsia="Times New Roman" w:hAnsi="Calibri"/>
                    <w:color w:val="000000"/>
                  </w:rPr>
                </w:rPrChange>
              </w:rPr>
            </w:pPr>
            <w:ins w:id="3535" w:author="David Modjeska" w:date="2016-04-25T21:59:00Z">
              <w:r w:rsidRPr="004E2B82">
                <w:rPr>
                  <w:rFonts w:ascii="Arial Unicode MS" w:eastAsia="Arial Unicode MS" w:hAnsi="Arial Unicode MS" w:cs="Arial Unicode MS"/>
                  <w:color w:val="000000"/>
                  <w:sz w:val="16"/>
                  <w:szCs w:val="16"/>
                  <w:rPrChange w:id="3536" w:author="David Modjeska" w:date="2016-04-25T21:59:00Z">
                    <w:rPr>
                      <w:rFonts w:ascii="Calibri" w:eastAsia="Times New Roman" w:hAnsi="Calibri"/>
                      <w:color w:val="000000"/>
                    </w:rPr>
                  </w:rPrChange>
                </w:rPr>
                <w:t>118.65</w:t>
              </w:r>
            </w:ins>
          </w:p>
        </w:tc>
        <w:tc>
          <w:tcPr>
            <w:tcW w:w="1598" w:type="dxa"/>
            <w:shd w:val="clear" w:color="auto" w:fill="auto"/>
            <w:noWrap/>
            <w:vAlign w:val="bottom"/>
            <w:hideMark/>
          </w:tcPr>
          <w:p w14:paraId="05D58318" w14:textId="77777777" w:rsidR="004E2B82" w:rsidRPr="004E2B82" w:rsidRDefault="004E2B82">
            <w:pPr>
              <w:jc w:val="right"/>
              <w:rPr>
                <w:ins w:id="3537" w:author="David Modjeska" w:date="2016-04-25T21:59:00Z"/>
                <w:rFonts w:ascii="Arial Unicode MS" w:eastAsia="Arial Unicode MS" w:hAnsi="Arial Unicode MS" w:cs="Arial Unicode MS"/>
                <w:color w:val="000000"/>
                <w:sz w:val="16"/>
                <w:szCs w:val="16"/>
                <w:rPrChange w:id="3538" w:author="David Modjeska" w:date="2016-04-25T21:59:00Z">
                  <w:rPr>
                    <w:ins w:id="3539" w:author="David Modjeska" w:date="2016-04-25T21:59:00Z"/>
                    <w:rFonts w:ascii="Calibri" w:eastAsia="Times New Roman" w:hAnsi="Calibri"/>
                    <w:color w:val="000000"/>
                  </w:rPr>
                </w:rPrChange>
              </w:rPr>
            </w:pPr>
            <w:ins w:id="3540" w:author="David Modjeska" w:date="2016-04-25T21:59:00Z">
              <w:r w:rsidRPr="004E2B82">
                <w:rPr>
                  <w:rFonts w:ascii="Arial Unicode MS" w:eastAsia="Arial Unicode MS" w:hAnsi="Arial Unicode MS" w:cs="Arial Unicode MS"/>
                  <w:color w:val="000000"/>
                  <w:sz w:val="16"/>
                  <w:szCs w:val="16"/>
                  <w:rPrChange w:id="3541" w:author="David Modjeska" w:date="2016-04-25T21:59:00Z">
                    <w:rPr>
                      <w:rFonts w:ascii="Calibri" w:eastAsia="Times New Roman" w:hAnsi="Calibri"/>
                      <w:color w:val="000000"/>
                    </w:rPr>
                  </w:rPrChange>
                </w:rPr>
                <w:t>7.6934</w:t>
              </w:r>
            </w:ins>
          </w:p>
        </w:tc>
        <w:tc>
          <w:tcPr>
            <w:tcW w:w="1585" w:type="dxa"/>
            <w:shd w:val="clear" w:color="auto" w:fill="auto"/>
            <w:noWrap/>
            <w:vAlign w:val="bottom"/>
            <w:hideMark/>
          </w:tcPr>
          <w:p w14:paraId="6B12DE19" w14:textId="77777777" w:rsidR="004E2B82" w:rsidRPr="004E2B82" w:rsidRDefault="004E2B82">
            <w:pPr>
              <w:jc w:val="right"/>
              <w:rPr>
                <w:ins w:id="3542" w:author="David Modjeska" w:date="2016-04-25T21:59:00Z"/>
                <w:rFonts w:ascii="Arial Unicode MS" w:eastAsia="Arial Unicode MS" w:hAnsi="Arial Unicode MS" w:cs="Arial Unicode MS"/>
                <w:color w:val="000000"/>
                <w:sz w:val="16"/>
                <w:szCs w:val="16"/>
                <w:rPrChange w:id="3543" w:author="David Modjeska" w:date="2016-04-25T21:59:00Z">
                  <w:rPr>
                    <w:ins w:id="3544" w:author="David Modjeska" w:date="2016-04-25T21:59:00Z"/>
                    <w:rFonts w:ascii="Calibri" w:eastAsia="Times New Roman" w:hAnsi="Calibri"/>
                    <w:color w:val="000000"/>
                  </w:rPr>
                </w:rPrChange>
              </w:rPr>
            </w:pPr>
            <w:ins w:id="3545" w:author="David Modjeska" w:date="2016-04-25T21:59:00Z">
              <w:r w:rsidRPr="004E2B82">
                <w:rPr>
                  <w:rFonts w:ascii="Arial Unicode MS" w:eastAsia="Arial Unicode MS" w:hAnsi="Arial Unicode MS" w:cs="Arial Unicode MS"/>
                  <w:color w:val="000000"/>
                  <w:sz w:val="16"/>
                  <w:szCs w:val="16"/>
                  <w:rPrChange w:id="3546" w:author="David Modjeska" w:date="2016-04-25T21:59:00Z">
                    <w:rPr>
                      <w:rFonts w:ascii="Calibri" w:eastAsia="Times New Roman" w:hAnsi="Calibri"/>
                      <w:color w:val="000000"/>
                    </w:rPr>
                  </w:rPrChange>
                </w:rPr>
                <w:t>1.299</w:t>
              </w:r>
            </w:ins>
          </w:p>
        </w:tc>
        <w:tc>
          <w:tcPr>
            <w:tcW w:w="1817" w:type="dxa"/>
            <w:shd w:val="clear" w:color="auto" w:fill="auto"/>
            <w:noWrap/>
            <w:vAlign w:val="bottom"/>
            <w:hideMark/>
          </w:tcPr>
          <w:p w14:paraId="4DDF4FA1" w14:textId="77777777" w:rsidR="004E2B82" w:rsidRPr="004E2B82" w:rsidRDefault="004E2B82">
            <w:pPr>
              <w:jc w:val="right"/>
              <w:rPr>
                <w:ins w:id="3547" w:author="David Modjeska" w:date="2016-04-25T21:59:00Z"/>
                <w:rFonts w:ascii="Arial Unicode MS" w:eastAsia="Arial Unicode MS" w:hAnsi="Arial Unicode MS" w:cs="Arial Unicode MS"/>
                <w:color w:val="000000"/>
                <w:sz w:val="16"/>
                <w:szCs w:val="16"/>
                <w:rPrChange w:id="3548" w:author="David Modjeska" w:date="2016-04-25T21:59:00Z">
                  <w:rPr>
                    <w:ins w:id="3549" w:author="David Modjeska" w:date="2016-04-25T21:59:00Z"/>
                    <w:rFonts w:ascii="Calibri" w:eastAsia="Times New Roman" w:hAnsi="Calibri"/>
                    <w:color w:val="000000"/>
                  </w:rPr>
                </w:rPrChange>
              </w:rPr>
            </w:pPr>
            <w:ins w:id="3550" w:author="David Modjeska" w:date="2016-04-25T21:59:00Z">
              <w:r w:rsidRPr="004E2B82">
                <w:rPr>
                  <w:rFonts w:ascii="Arial Unicode MS" w:eastAsia="Arial Unicode MS" w:hAnsi="Arial Unicode MS" w:cs="Arial Unicode MS"/>
                  <w:color w:val="000000"/>
                  <w:sz w:val="16"/>
                  <w:szCs w:val="16"/>
                  <w:rPrChange w:id="3551" w:author="David Modjeska" w:date="2016-04-25T21:59:00Z">
                    <w:rPr>
                      <w:rFonts w:ascii="Calibri" w:eastAsia="Times New Roman" w:hAnsi="Calibri"/>
                      <w:color w:val="000000"/>
                    </w:rPr>
                  </w:rPrChange>
                </w:rPr>
                <w:t>2.75567151</w:t>
              </w:r>
            </w:ins>
          </w:p>
        </w:tc>
        <w:tc>
          <w:tcPr>
            <w:tcW w:w="1426" w:type="dxa"/>
            <w:shd w:val="clear" w:color="auto" w:fill="auto"/>
            <w:noWrap/>
            <w:vAlign w:val="bottom"/>
            <w:hideMark/>
          </w:tcPr>
          <w:p w14:paraId="0AFEB8B8" w14:textId="77777777" w:rsidR="004E2B82" w:rsidRPr="004E2B82" w:rsidRDefault="004E2B82">
            <w:pPr>
              <w:jc w:val="right"/>
              <w:rPr>
                <w:ins w:id="3552" w:author="David Modjeska" w:date="2016-04-25T21:59:00Z"/>
                <w:rFonts w:ascii="Arial Unicode MS" w:eastAsia="Arial Unicode MS" w:hAnsi="Arial Unicode MS" w:cs="Arial Unicode MS"/>
                <w:color w:val="000000"/>
                <w:sz w:val="16"/>
                <w:szCs w:val="16"/>
                <w:rPrChange w:id="3553" w:author="David Modjeska" w:date="2016-04-25T21:59:00Z">
                  <w:rPr>
                    <w:ins w:id="3554" w:author="David Modjeska" w:date="2016-04-25T21:59:00Z"/>
                    <w:rFonts w:ascii="Calibri" w:eastAsia="Times New Roman" w:hAnsi="Calibri"/>
                    <w:color w:val="000000"/>
                  </w:rPr>
                </w:rPrChange>
              </w:rPr>
            </w:pPr>
            <w:ins w:id="3555" w:author="David Modjeska" w:date="2016-04-25T21:59:00Z">
              <w:r w:rsidRPr="004E2B82">
                <w:rPr>
                  <w:rFonts w:ascii="Arial Unicode MS" w:eastAsia="Arial Unicode MS" w:hAnsi="Arial Unicode MS" w:cs="Arial Unicode MS"/>
                  <w:color w:val="000000"/>
                  <w:sz w:val="16"/>
                  <w:szCs w:val="16"/>
                  <w:rPrChange w:id="3556" w:author="David Modjeska" w:date="2016-04-25T21:59:00Z">
                    <w:rPr>
                      <w:rFonts w:ascii="Calibri" w:eastAsia="Times New Roman" w:hAnsi="Calibri"/>
                      <w:color w:val="000000"/>
                    </w:rPr>
                  </w:rPrChange>
                </w:rPr>
                <w:t>71.15</w:t>
              </w:r>
            </w:ins>
          </w:p>
        </w:tc>
        <w:tc>
          <w:tcPr>
            <w:tcW w:w="1364" w:type="dxa"/>
            <w:shd w:val="clear" w:color="auto" w:fill="auto"/>
            <w:noWrap/>
            <w:vAlign w:val="bottom"/>
            <w:hideMark/>
          </w:tcPr>
          <w:p w14:paraId="69012D87" w14:textId="77777777" w:rsidR="004E2B82" w:rsidRPr="004E2B82" w:rsidRDefault="004E2B82">
            <w:pPr>
              <w:jc w:val="right"/>
              <w:rPr>
                <w:ins w:id="3557" w:author="David Modjeska" w:date="2016-04-25T21:59:00Z"/>
                <w:rFonts w:ascii="Arial Unicode MS" w:eastAsia="Arial Unicode MS" w:hAnsi="Arial Unicode MS" w:cs="Arial Unicode MS"/>
                <w:color w:val="000000"/>
                <w:sz w:val="16"/>
                <w:szCs w:val="16"/>
                <w:rPrChange w:id="3558" w:author="David Modjeska" w:date="2016-04-25T21:59:00Z">
                  <w:rPr>
                    <w:ins w:id="3559" w:author="David Modjeska" w:date="2016-04-25T21:59:00Z"/>
                    <w:rFonts w:ascii="Calibri" w:eastAsia="Times New Roman" w:hAnsi="Calibri"/>
                    <w:color w:val="000000"/>
                  </w:rPr>
                </w:rPrChange>
              </w:rPr>
            </w:pPr>
            <w:ins w:id="3560" w:author="David Modjeska" w:date="2016-04-25T21:59:00Z">
              <w:r w:rsidRPr="004E2B82">
                <w:rPr>
                  <w:rFonts w:ascii="Arial Unicode MS" w:eastAsia="Arial Unicode MS" w:hAnsi="Arial Unicode MS" w:cs="Arial Unicode MS"/>
                  <w:color w:val="000000"/>
                  <w:sz w:val="16"/>
                  <w:szCs w:val="16"/>
                  <w:rPrChange w:id="3561" w:author="David Modjeska" w:date="2016-04-25T21:59:00Z">
                    <w:rPr>
                      <w:rFonts w:ascii="Calibri" w:eastAsia="Times New Roman" w:hAnsi="Calibri"/>
                      <w:color w:val="000000"/>
                    </w:rPr>
                  </w:rPrChange>
                </w:rPr>
                <w:t>72.29</w:t>
              </w:r>
            </w:ins>
          </w:p>
        </w:tc>
        <w:tc>
          <w:tcPr>
            <w:tcW w:w="1423" w:type="dxa"/>
            <w:shd w:val="clear" w:color="auto" w:fill="auto"/>
            <w:noWrap/>
            <w:vAlign w:val="bottom"/>
            <w:hideMark/>
          </w:tcPr>
          <w:p w14:paraId="6D3C8735" w14:textId="77777777" w:rsidR="004E2B82" w:rsidRPr="004E2B82" w:rsidRDefault="004E2B82">
            <w:pPr>
              <w:jc w:val="right"/>
              <w:rPr>
                <w:ins w:id="3562" w:author="David Modjeska" w:date="2016-04-25T21:59:00Z"/>
                <w:rFonts w:ascii="Arial Unicode MS" w:eastAsia="Arial Unicode MS" w:hAnsi="Arial Unicode MS" w:cs="Arial Unicode MS"/>
                <w:color w:val="000000"/>
                <w:sz w:val="16"/>
                <w:szCs w:val="16"/>
                <w:rPrChange w:id="3563" w:author="David Modjeska" w:date="2016-04-25T21:59:00Z">
                  <w:rPr>
                    <w:ins w:id="3564" w:author="David Modjeska" w:date="2016-04-25T21:59:00Z"/>
                    <w:rFonts w:ascii="Calibri" w:eastAsia="Times New Roman" w:hAnsi="Calibri"/>
                    <w:color w:val="000000"/>
                  </w:rPr>
                </w:rPrChange>
              </w:rPr>
            </w:pPr>
            <w:ins w:id="3565" w:author="David Modjeska" w:date="2016-04-25T21:59:00Z">
              <w:r w:rsidRPr="004E2B82">
                <w:rPr>
                  <w:rFonts w:ascii="Arial Unicode MS" w:eastAsia="Arial Unicode MS" w:hAnsi="Arial Unicode MS" w:cs="Arial Unicode MS"/>
                  <w:color w:val="000000"/>
                  <w:sz w:val="16"/>
                  <w:szCs w:val="16"/>
                  <w:rPrChange w:id="3566" w:author="David Modjeska" w:date="2016-04-25T21:59:00Z">
                    <w:rPr>
                      <w:rFonts w:ascii="Calibri" w:eastAsia="Times New Roman" w:hAnsi="Calibri"/>
                      <w:color w:val="000000"/>
                    </w:rPr>
                  </w:rPrChange>
                </w:rPr>
                <w:t>71.15</w:t>
              </w:r>
            </w:ins>
          </w:p>
        </w:tc>
      </w:tr>
      <w:tr w:rsidR="00CF74E3" w:rsidRPr="004E2B82" w14:paraId="0E2E3841" w14:textId="77777777" w:rsidTr="00CF74E3">
        <w:trPr>
          <w:trHeight w:val="320"/>
          <w:ins w:id="3567" w:author="David Modjeska" w:date="2016-04-25T21:59:00Z"/>
        </w:trPr>
        <w:tc>
          <w:tcPr>
            <w:tcW w:w="1560" w:type="dxa"/>
            <w:shd w:val="clear" w:color="auto" w:fill="auto"/>
            <w:noWrap/>
            <w:vAlign w:val="bottom"/>
            <w:hideMark/>
          </w:tcPr>
          <w:p w14:paraId="323BD58D" w14:textId="77777777" w:rsidR="004E2B82" w:rsidRPr="004E2B82" w:rsidRDefault="004E2B82">
            <w:pPr>
              <w:jc w:val="right"/>
              <w:rPr>
                <w:ins w:id="3568" w:author="David Modjeska" w:date="2016-04-25T21:59:00Z"/>
                <w:rFonts w:ascii="Arial Unicode MS" w:eastAsia="Arial Unicode MS" w:hAnsi="Arial Unicode MS" w:cs="Arial Unicode MS"/>
                <w:color w:val="000000"/>
                <w:sz w:val="16"/>
                <w:szCs w:val="16"/>
                <w:rPrChange w:id="3569" w:author="David Modjeska" w:date="2016-04-25T21:59:00Z">
                  <w:rPr>
                    <w:ins w:id="3570" w:author="David Modjeska" w:date="2016-04-25T21:59:00Z"/>
                    <w:rFonts w:ascii="Calibri" w:eastAsia="Times New Roman" w:hAnsi="Calibri"/>
                    <w:color w:val="000000"/>
                  </w:rPr>
                </w:rPrChange>
              </w:rPr>
            </w:pPr>
            <w:ins w:id="3571" w:author="David Modjeska" w:date="2016-04-25T21:59:00Z">
              <w:r w:rsidRPr="004E2B82">
                <w:rPr>
                  <w:rFonts w:ascii="Arial Unicode MS" w:eastAsia="Arial Unicode MS" w:hAnsi="Arial Unicode MS" w:cs="Arial Unicode MS"/>
                  <w:color w:val="000000"/>
                  <w:sz w:val="16"/>
                  <w:szCs w:val="16"/>
                  <w:rPrChange w:id="3572" w:author="David Modjeska" w:date="2016-04-25T21:59:00Z">
                    <w:rPr>
                      <w:rFonts w:ascii="Calibri" w:eastAsia="Times New Roman" w:hAnsi="Calibri"/>
                      <w:color w:val="000000"/>
                    </w:rPr>
                  </w:rPrChange>
                </w:rPr>
                <w:t>117.68</w:t>
              </w:r>
            </w:ins>
          </w:p>
        </w:tc>
        <w:tc>
          <w:tcPr>
            <w:tcW w:w="1598" w:type="dxa"/>
            <w:shd w:val="clear" w:color="auto" w:fill="auto"/>
            <w:noWrap/>
            <w:vAlign w:val="bottom"/>
            <w:hideMark/>
          </w:tcPr>
          <w:p w14:paraId="3C7C4CED" w14:textId="77777777" w:rsidR="004E2B82" w:rsidRPr="004E2B82" w:rsidRDefault="004E2B82">
            <w:pPr>
              <w:jc w:val="right"/>
              <w:rPr>
                <w:ins w:id="3573" w:author="David Modjeska" w:date="2016-04-25T21:59:00Z"/>
                <w:rFonts w:ascii="Arial Unicode MS" w:eastAsia="Arial Unicode MS" w:hAnsi="Arial Unicode MS" w:cs="Arial Unicode MS"/>
                <w:color w:val="000000"/>
                <w:sz w:val="16"/>
                <w:szCs w:val="16"/>
                <w:rPrChange w:id="3574" w:author="David Modjeska" w:date="2016-04-25T21:59:00Z">
                  <w:rPr>
                    <w:ins w:id="3575" w:author="David Modjeska" w:date="2016-04-25T21:59:00Z"/>
                    <w:rFonts w:ascii="Calibri" w:eastAsia="Times New Roman" w:hAnsi="Calibri"/>
                    <w:color w:val="000000"/>
                  </w:rPr>
                </w:rPrChange>
              </w:rPr>
            </w:pPr>
            <w:ins w:id="3576" w:author="David Modjeska" w:date="2016-04-25T21:59:00Z">
              <w:r w:rsidRPr="004E2B82">
                <w:rPr>
                  <w:rFonts w:ascii="Arial Unicode MS" w:eastAsia="Arial Unicode MS" w:hAnsi="Arial Unicode MS" w:cs="Arial Unicode MS"/>
                  <w:color w:val="000000"/>
                  <w:sz w:val="16"/>
                  <w:szCs w:val="16"/>
                  <w:rPrChange w:id="3577" w:author="David Modjeska" w:date="2016-04-25T21:59:00Z">
                    <w:rPr>
                      <w:rFonts w:ascii="Calibri" w:eastAsia="Times New Roman" w:hAnsi="Calibri"/>
                      <w:color w:val="000000"/>
                    </w:rPr>
                  </w:rPrChange>
                </w:rPr>
                <w:t>7.579</w:t>
              </w:r>
            </w:ins>
          </w:p>
        </w:tc>
        <w:tc>
          <w:tcPr>
            <w:tcW w:w="1585" w:type="dxa"/>
            <w:shd w:val="clear" w:color="auto" w:fill="auto"/>
            <w:noWrap/>
            <w:vAlign w:val="bottom"/>
            <w:hideMark/>
          </w:tcPr>
          <w:p w14:paraId="079FFD9D" w14:textId="77777777" w:rsidR="004E2B82" w:rsidRPr="004E2B82" w:rsidRDefault="004E2B82">
            <w:pPr>
              <w:jc w:val="right"/>
              <w:rPr>
                <w:ins w:id="3578" w:author="David Modjeska" w:date="2016-04-25T21:59:00Z"/>
                <w:rFonts w:ascii="Arial Unicode MS" w:eastAsia="Arial Unicode MS" w:hAnsi="Arial Unicode MS" w:cs="Arial Unicode MS"/>
                <w:color w:val="000000"/>
                <w:sz w:val="16"/>
                <w:szCs w:val="16"/>
                <w:rPrChange w:id="3579" w:author="David Modjeska" w:date="2016-04-25T21:59:00Z">
                  <w:rPr>
                    <w:ins w:id="3580" w:author="David Modjeska" w:date="2016-04-25T21:59:00Z"/>
                    <w:rFonts w:ascii="Calibri" w:eastAsia="Times New Roman" w:hAnsi="Calibri"/>
                    <w:color w:val="000000"/>
                  </w:rPr>
                </w:rPrChange>
              </w:rPr>
            </w:pPr>
            <w:ins w:id="3581" w:author="David Modjeska" w:date="2016-04-25T21:59:00Z">
              <w:r w:rsidRPr="004E2B82">
                <w:rPr>
                  <w:rFonts w:ascii="Arial Unicode MS" w:eastAsia="Arial Unicode MS" w:hAnsi="Arial Unicode MS" w:cs="Arial Unicode MS"/>
                  <w:color w:val="000000"/>
                  <w:sz w:val="16"/>
                  <w:szCs w:val="16"/>
                  <w:rPrChange w:id="3582" w:author="David Modjeska" w:date="2016-04-25T21:59:00Z">
                    <w:rPr>
                      <w:rFonts w:ascii="Calibri" w:eastAsia="Times New Roman" w:hAnsi="Calibri"/>
                      <w:color w:val="000000"/>
                    </w:rPr>
                  </w:rPrChange>
                </w:rPr>
                <w:t>1.2776</w:t>
              </w:r>
            </w:ins>
          </w:p>
        </w:tc>
        <w:tc>
          <w:tcPr>
            <w:tcW w:w="1817" w:type="dxa"/>
            <w:shd w:val="clear" w:color="auto" w:fill="auto"/>
            <w:noWrap/>
            <w:vAlign w:val="bottom"/>
            <w:hideMark/>
          </w:tcPr>
          <w:p w14:paraId="1FD11786" w14:textId="77777777" w:rsidR="004E2B82" w:rsidRPr="004E2B82" w:rsidRDefault="004E2B82">
            <w:pPr>
              <w:jc w:val="right"/>
              <w:rPr>
                <w:ins w:id="3583" w:author="David Modjeska" w:date="2016-04-25T21:59:00Z"/>
                <w:rFonts w:ascii="Arial Unicode MS" w:eastAsia="Arial Unicode MS" w:hAnsi="Arial Unicode MS" w:cs="Arial Unicode MS"/>
                <w:color w:val="000000"/>
                <w:sz w:val="16"/>
                <w:szCs w:val="16"/>
                <w:rPrChange w:id="3584" w:author="David Modjeska" w:date="2016-04-25T21:59:00Z">
                  <w:rPr>
                    <w:ins w:id="3585" w:author="David Modjeska" w:date="2016-04-25T21:59:00Z"/>
                    <w:rFonts w:ascii="Calibri" w:eastAsia="Times New Roman" w:hAnsi="Calibri"/>
                    <w:color w:val="000000"/>
                  </w:rPr>
                </w:rPrChange>
              </w:rPr>
            </w:pPr>
            <w:ins w:id="3586" w:author="David Modjeska" w:date="2016-04-25T21:59:00Z">
              <w:r w:rsidRPr="004E2B82">
                <w:rPr>
                  <w:rFonts w:ascii="Arial Unicode MS" w:eastAsia="Arial Unicode MS" w:hAnsi="Arial Unicode MS" w:cs="Arial Unicode MS"/>
                  <w:color w:val="000000"/>
                  <w:sz w:val="16"/>
                  <w:szCs w:val="16"/>
                  <w:rPrChange w:id="3587" w:author="David Modjeska" w:date="2016-04-25T21:59:00Z">
                    <w:rPr>
                      <w:rFonts w:ascii="Calibri" w:eastAsia="Times New Roman" w:hAnsi="Calibri"/>
                      <w:color w:val="000000"/>
                    </w:rPr>
                  </w:rPrChange>
                </w:rPr>
                <w:t>2.775929688</w:t>
              </w:r>
            </w:ins>
          </w:p>
        </w:tc>
        <w:tc>
          <w:tcPr>
            <w:tcW w:w="1426" w:type="dxa"/>
            <w:shd w:val="clear" w:color="auto" w:fill="auto"/>
            <w:noWrap/>
            <w:vAlign w:val="bottom"/>
            <w:hideMark/>
          </w:tcPr>
          <w:p w14:paraId="33803EF4" w14:textId="77777777" w:rsidR="004E2B82" w:rsidRPr="004E2B82" w:rsidRDefault="004E2B82">
            <w:pPr>
              <w:jc w:val="right"/>
              <w:rPr>
                <w:ins w:id="3588" w:author="David Modjeska" w:date="2016-04-25T21:59:00Z"/>
                <w:rFonts w:ascii="Arial Unicode MS" w:eastAsia="Arial Unicode MS" w:hAnsi="Arial Unicode MS" w:cs="Arial Unicode MS"/>
                <w:color w:val="000000"/>
                <w:sz w:val="16"/>
                <w:szCs w:val="16"/>
                <w:rPrChange w:id="3589" w:author="David Modjeska" w:date="2016-04-25T21:59:00Z">
                  <w:rPr>
                    <w:ins w:id="3590" w:author="David Modjeska" w:date="2016-04-25T21:59:00Z"/>
                    <w:rFonts w:ascii="Calibri" w:eastAsia="Times New Roman" w:hAnsi="Calibri"/>
                    <w:color w:val="000000"/>
                  </w:rPr>
                </w:rPrChange>
              </w:rPr>
            </w:pPr>
            <w:ins w:id="3591" w:author="David Modjeska" w:date="2016-04-25T21:59:00Z">
              <w:r w:rsidRPr="004E2B82">
                <w:rPr>
                  <w:rFonts w:ascii="Arial Unicode MS" w:eastAsia="Arial Unicode MS" w:hAnsi="Arial Unicode MS" w:cs="Arial Unicode MS"/>
                  <w:color w:val="000000"/>
                  <w:sz w:val="16"/>
                  <w:szCs w:val="16"/>
                  <w:rPrChange w:id="3592" w:author="David Modjeska" w:date="2016-04-25T21:59:00Z">
                    <w:rPr>
                      <w:rFonts w:ascii="Calibri" w:eastAsia="Times New Roman" w:hAnsi="Calibri"/>
                      <w:color w:val="000000"/>
                    </w:rPr>
                  </w:rPrChange>
                </w:rPr>
                <w:t>73.15</w:t>
              </w:r>
            </w:ins>
          </w:p>
        </w:tc>
        <w:tc>
          <w:tcPr>
            <w:tcW w:w="1364" w:type="dxa"/>
            <w:shd w:val="clear" w:color="auto" w:fill="auto"/>
            <w:noWrap/>
            <w:vAlign w:val="bottom"/>
            <w:hideMark/>
          </w:tcPr>
          <w:p w14:paraId="59FBF739" w14:textId="77777777" w:rsidR="004E2B82" w:rsidRPr="004E2B82" w:rsidRDefault="004E2B82">
            <w:pPr>
              <w:jc w:val="right"/>
              <w:rPr>
                <w:ins w:id="3593" w:author="David Modjeska" w:date="2016-04-25T21:59:00Z"/>
                <w:rFonts w:ascii="Arial Unicode MS" w:eastAsia="Arial Unicode MS" w:hAnsi="Arial Unicode MS" w:cs="Arial Unicode MS"/>
                <w:color w:val="000000"/>
                <w:sz w:val="16"/>
                <w:szCs w:val="16"/>
                <w:rPrChange w:id="3594" w:author="David Modjeska" w:date="2016-04-25T21:59:00Z">
                  <w:rPr>
                    <w:ins w:id="3595" w:author="David Modjeska" w:date="2016-04-25T21:59:00Z"/>
                    <w:rFonts w:ascii="Calibri" w:eastAsia="Times New Roman" w:hAnsi="Calibri"/>
                    <w:color w:val="000000"/>
                  </w:rPr>
                </w:rPrChange>
              </w:rPr>
            </w:pPr>
            <w:ins w:id="3596" w:author="David Modjeska" w:date="2016-04-25T21:59:00Z">
              <w:r w:rsidRPr="004E2B82">
                <w:rPr>
                  <w:rFonts w:ascii="Arial Unicode MS" w:eastAsia="Arial Unicode MS" w:hAnsi="Arial Unicode MS" w:cs="Arial Unicode MS"/>
                  <w:color w:val="000000"/>
                  <w:sz w:val="16"/>
                  <w:szCs w:val="16"/>
                  <w:rPrChange w:id="3597" w:author="David Modjeska" w:date="2016-04-25T21:59:00Z">
                    <w:rPr>
                      <w:rFonts w:ascii="Calibri" w:eastAsia="Times New Roman" w:hAnsi="Calibri"/>
                      <w:color w:val="000000"/>
                    </w:rPr>
                  </w:rPrChange>
                </w:rPr>
                <w:t>73.15</w:t>
              </w:r>
            </w:ins>
          </w:p>
        </w:tc>
        <w:tc>
          <w:tcPr>
            <w:tcW w:w="1423" w:type="dxa"/>
            <w:shd w:val="clear" w:color="auto" w:fill="auto"/>
            <w:noWrap/>
            <w:vAlign w:val="bottom"/>
            <w:hideMark/>
          </w:tcPr>
          <w:p w14:paraId="324824B8" w14:textId="77777777" w:rsidR="004E2B82" w:rsidRPr="004E2B82" w:rsidRDefault="004E2B82">
            <w:pPr>
              <w:jc w:val="right"/>
              <w:rPr>
                <w:ins w:id="3598" w:author="David Modjeska" w:date="2016-04-25T21:59:00Z"/>
                <w:rFonts w:ascii="Arial Unicode MS" w:eastAsia="Arial Unicode MS" w:hAnsi="Arial Unicode MS" w:cs="Arial Unicode MS"/>
                <w:color w:val="000000"/>
                <w:sz w:val="16"/>
                <w:szCs w:val="16"/>
                <w:rPrChange w:id="3599" w:author="David Modjeska" w:date="2016-04-25T21:59:00Z">
                  <w:rPr>
                    <w:ins w:id="3600" w:author="David Modjeska" w:date="2016-04-25T21:59:00Z"/>
                    <w:rFonts w:ascii="Calibri" w:eastAsia="Times New Roman" w:hAnsi="Calibri"/>
                    <w:color w:val="000000"/>
                  </w:rPr>
                </w:rPrChange>
              </w:rPr>
            </w:pPr>
            <w:ins w:id="3601" w:author="David Modjeska" w:date="2016-04-25T21:59:00Z">
              <w:r w:rsidRPr="004E2B82">
                <w:rPr>
                  <w:rFonts w:ascii="Arial Unicode MS" w:eastAsia="Arial Unicode MS" w:hAnsi="Arial Unicode MS" w:cs="Arial Unicode MS"/>
                  <w:color w:val="000000"/>
                  <w:sz w:val="16"/>
                  <w:szCs w:val="16"/>
                  <w:rPrChange w:id="3602" w:author="David Modjeska" w:date="2016-04-25T21:59:00Z">
                    <w:rPr>
                      <w:rFonts w:ascii="Calibri" w:eastAsia="Times New Roman" w:hAnsi="Calibri"/>
                      <w:color w:val="000000"/>
                    </w:rPr>
                  </w:rPrChange>
                </w:rPr>
                <w:t>73.15</w:t>
              </w:r>
            </w:ins>
          </w:p>
        </w:tc>
      </w:tr>
      <w:tr w:rsidR="00CF74E3" w:rsidRPr="004E2B82" w14:paraId="5B56317A" w14:textId="77777777" w:rsidTr="00CF74E3">
        <w:trPr>
          <w:trHeight w:val="320"/>
          <w:ins w:id="3603" w:author="David Modjeska" w:date="2016-04-25T21:59:00Z"/>
        </w:trPr>
        <w:tc>
          <w:tcPr>
            <w:tcW w:w="1560" w:type="dxa"/>
            <w:shd w:val="clear" w:color="auto" w:fill="auto"/>
            <w:noWrap/>
            <w:vAlign w:val="bottom"/>
            <w:hideMark/>
          </w:tcPr>
          <w:p w14:paraId="1E30D754" w14:textId="77777777" w:rsidR="004E2B82" w:rsidRPr="004E2B82" w:rsidRDefault="004E2B82">
            <w:pPr>
              <w:jc w:val="right"/>
              <w:rPr>
                <w:ins w:id="3604" w:author="David Modjeska" w:date="2016-04-25T21:59:00Z"/>
                <w:rFonts w:ascii="Arial Unicode MS" w:eastAsia="Arial Unicode MS" w:hAnsi="Arial Unicode MS" w:cs="Arial Unicode MS"/>
                <w:color w:val="000000"/>
                <w:sz w:val="16"/>
                <w:szCs w:val="16"/>
                <w:rPrChange w:id="3605" w:author="David Modjeska" w:date="2016-04-25T21:59:00Z">
                  <w:rPr>
                    <w:ins w:id="3606" w:author="David Modjeska" w:date="2016-04-25T21:59:00Z"/>
                    <w:rFonts w:ascii="Calibri" w:eastAsia="Times New Roman" w:hAnsi="Calibri"/>
                    <w:color w:val="000000"/>
                  </w:rPr>
                </w:rPrChange>
              </w:rPr>
            </w:pPr>
            <w:ins w:id="3607" w:author="David Modjeska" w:date="2016-04-25T21:59:00Z">
              <w:r w:rsidRPr="004E2B82">
                <w:rPr>
                  <w:rFonts w:ascii="Arial Unicode MS" w:eastAsia="Arial Unicode MS" w:hAnsi="Arial Unicode MS" w:cs="Arial Unicode MS"/>
                  <w:color w:val="000000"/>
                  <w:sz w:val="16"/>
                  <w:szCs w:val="16"/>
                  <w:rPrChange w:id="3608" w:author="David Modjeska" w:date="2016-04-25T21:59:00Z">
                    <w:rPr>
                      <w:rFonts w:ascii="Calibri" w:eastAsia="Times New Roman" w:hAnsi="Calibri"/>
                      <w:color w:val="000000"/>
                    </w:rPr>
                  </w:rPrChange>
                </w:rPr>
                <w:t>117.75</w:t>
              </w:r>
            </w:ins>
          </w:p>
        </w:tc>
        <w:tc>
          <w:tcPr>
            <w:tcW w:w="1598" w:type="dxa"/>
            <w:shd w:val="clear" w:color="auto" w:fill="auto"/>
            <w:noWrap/>
            <w:vAlign w:val="bottom"/>
            <w:hideMark/>
          </w:tcPr>
          <w:p w14:paraId="52C17074" w14:textId="77777777" w:rsidR="004E2B82" w:rsidRPr="004E2B82" w:rsidRDefault="004E2B82">
            <w:pPr>
              <w:jc w:val="right"/>
              <w:rPr>
                <w:ins w:id="3609" w:author="David Modjeska" w:date="2016-04-25T21:59:00Z"/>
                <w:rFonts w:ascii="Arial Unicode MS" w:eastAsia="Arial Unicode MS" w:hAnsi="Arial Unicode MS" w:cs="Arial Unicode MS"/>
                <w:color w:val="000000"/>
                <w:sz w:val="16"/>
                <w:szCs w:val="16"/>
                <w:rPrChange w:id="3610" w:author="David Modjeska" w:date="2016-04-25T21:59:00Z">
                  <w:rPr>
                    <w:ins w:id="3611" w:author="David Modjeska" w:date="2016-04-25T21:59:00Z"/>
                    <w:rFonts w:ascii="Calibri" w:eastAsia="Times New Roman" w:hAnsi="Calibri"/>
                    <w:color w:val="000000"/>
                  </w:rPr>
                </w:rPrChange>
              </w:rPr>
            </w:pPr>
            <w:ins w:id="3612" w:author="David Modjeska" w:date="2016-04-25T21:59:00Z">
              <w:r w:rsidRPr="004E2B82">
                <w:rPr>
                  <w:rFonts w:ascii="Arial Unicode MS" w:eastAsia="Arial Unicode MS" w:hAnsi="Arial Unicode MS" w:cs="Arial Unicode MS"/>
                  <w:color w:val="000000"/>
                  <w:sz w:val="16"/>
                  <w:szCs w:val="16"/>
                  <w:rPrChange w:id="3613" w:author="David Modjeska" w:date="2016-04-25T21:59:00Z">
                    <w:rPr>
                      <w:rFonts w:ascii="Calibri" w:eastAsia="Times New Roman" w:hAnsi="Calibri"/>
                      <w:color w:val="000000"/>
                    </w:rPr>
                  </w:rPrChange>
                </w:rPr>
                <w:t>7.5842</w:t>
              </w:r>
            </w:ins>
          </w:p>
        </w:tc>
        <w:tc>
          <w:tcPr>
            <w:tcW w:w="1585" w:type="dxa"/>
            <w:shd w:val="clear" w:color="auto" w:fill="auto"/>
            <w:noWrap/>
            <w:vAlign w:val="bottom"/>
            <w:hideMark/>
          </w:tcPr>
          <w:p w14:paraId="62040228" w14:textId="77777777" w:rsidR="004E2B82" w:rsidRPr="004E2B82" w:rsidRDefault="004E2B82">
            <w:pPr>
              <w:jc w:val="right"/>
              <w:rPr>
                <w:ins w:id="3614" w:author="David Modjeska" w:date="2016-04-25T21:59:00Z"/>
                <w:rFonts w:ascii="Arial Unicode MS" w:eastAsia="Arial Unicode MS" w:hAnsi="Arial Unicode MS" w:cs="Arial Unicode MS"/>
                <w:color w:val="000000"/>
                <w:sz w:val="16"/>
                <w:szCs w:val="16"/>
                <w:rPrChange w:id="3615" w:author="David Modjeska" w:date="2016-04-25T21:59:00Z">
                  <w:rPr>
                    <w:ins w:id="3616" w:author="David Modjeska" w:date="2016-04-25T21:59:00Z"/>
                    <w:rFonts w:ascii="Calibri" w:eastAsia="Times New Roman" w:hAnsi="Calibri"/>
                    <w:color w:val="000000"/>
                  </w:rPr>
                </w:rPrChange>
              </w:rPr>
            </w:pPr>
            <w:ins w:id="3617" w:author="David Modjeska" w:date="2016-04-25T21:59:00Z">
              <w:r w:rsidRPr="004E2B82">
                <w:rPr>
                  <w:rFonts w:ascii="Arial Unicode MS" w:eastAsia="Arial Unicode MS" w:hAnsi="Arial Unicode MS" w:cs="Arial Unicode MS"/>
                  <w:color w:val="000000"/>
                  <w:sz w:val="16"/>
                  <w:szCs w:val="16"/>
                  <w:rPrChange w:id="3618" w:author="David Modjeska" w:date="2016-04-25T21:59:00Z">
                    <w:rPr>
                      <w:rFonts w:ascii="Calibri" w:eastAsia="Times New Roman" w:hAnsi="Calibri"/>
                      <w:color w:val="000000"/>
                    </w:rPr>
                  </w:rPrChange>
                </w:rPr>
                <w:t>1.2759</w:t>
              </w:r>
            </w:ins>
          </w:p>
        </w:tc>
        <w:tc>
          <w:tcPr>
            <w:tcW w:w="1817" w:type="dxa"/>
            <w:shd w:val="clear" w:color="auto" w:fill="auto"/>
            <w:noWrap/>
            <w:vAlign w:val="bottom"/>
            <w:hideMark/>
          </w:tcPr>
          <w:p w14:paraId="4ED3A793" w14:textId="77777777" w:rsidR="004E2B82" w:rsidRPr="004E2B82" w:rsidRDefault="004E2B82">
            <w:pPr>
              <w:jc w:val="right"/>
              <w:rPr>
                <w:ins w:id="3619" w:author="David Modjeska" w:date="2016-04-25T21:59:00Z"/>
                <w:rFonts w:ascii="Arial Unicode MS" w:eastAsia="Arial Unicode MS" w:hAnsi="Arial Unicode MS" w:cs="Arial Unicode MS"/>
                <w:color w:val="000000"/>
                <w:sz w:val="16"/>
                <w:szCs w:val="16"/>
                <w:rPrChange w:id="3620" w:author="David Modjeska" w:date="2016-04-25T21:59:00Z">
                  <w:rPr>
                    <w:ins w:id="3621" w:author="David Modjeska" w:date="2016-04-25T21:59:00Z"/>
                    <w:rFonts w:ascii="Calibri" w:eastAsia="Times New Roman" w:hAnsi="Calibri"/>
                    <w:color w:val="000000"/>
                  </w:rPr>
                </w:rPrChange>
              </w:rPr>
            </w:pPr>
            <w:ins w:id="3622" w:author="David Modjeska" w:date="2016-04-25T21:59:00Z">
              <w:r w:rsidRPr="004E2B82">
                <w:rPr>
                  <w:rFonts w:ascii="Arial Unicode MS" w:eastAsia="Arial Unicode MS" w:hAnsi="Arial Unicode MS" w:cs="Arial Unicode MS"/>
                  <w:color w:val="000000"/>
                  <w:sz w:val="16"/>
                  <w:szCs w:val="16"/>
                  <w:rPrChange w:id="3623" w:author="David Modjeska" w:date="2016-04-25T21:59:00Z">
                    <w:rPr>
                      <w:rFonts w:ascii="Calibri" w:eastAsia="Times New Roman" w:hAnsi="Calibri"/>
                      <w:color w:val="000000"/>
                    </w:rPr>
                  </w:rPrChange>
                </w:rPr>
                <w:t>2.778064904</w:t>
              </w:r>
            </w:ins>
          </w:p>
        </w:tc>
        <w:tc>
          <w:tcPr>
            <w:tcW w:w="1426" w:type="dxa"/>
            <w:shd w:val="clear" w:color="auto" w:fill="auto"/>
            <w:noWrap/>
            <w:vAlign w:val="bottom"/>
            <w:hideMark/>
          </w:tcPr>
          <w:p w14:paraId="28D09396" w14:textId="77777777" w:rsidR="004E2B82" w:rsidRPr="004E2B82" w:rsidRDefault="004E2B82">
            <w:pPr>
              <w:jc w:val="right"/>
              <w:rPr>
                <w:ins w:id="3624" w:author="David Modjeska" w:date="2016-04-25T21:59:00Z"/>
                <w:rFonts w:ascii="Arial Unicode MS" w:eastAsia="Arial Unicode MS" w:hAnsi="Arial Unicode MS" w:cs="Arial Unicode MS"/>
                <w:color w:val="000000"/>
                <w:sz w:val="16"/>
                <w:szCs w:val="16"/>
                <w:rPrChange w:id="3625" w:author="David Modjeska" w:date="2016-04-25T21:59:00Z">
                  <w:rPr>
                    <w:ins w:id="3626" w:author="David Modjeska" w:date="2016-04-25T21:59:00Z"/>
                    <w:rFonts w:ascii="Calibri" w:eastAsia="Times New Roman" w:hAnsi="Calibri"/>
                    <w:color w:val="000000"/>
                  </w:rPr>
                </w:rPrChange>
              </w:rPr>
            </w:pPr>
            <w:ins w:id="3627" w:author="David Modjeska" w:date="2016-04-25T21:59:00Z">
              <w:r w:rsidRPr="004E2B82">
                <w:rPr>
                  <w:rFonts w:ascii="Arial Unicode MS" w:eastAsia="Arial Unicode MS" w:hAnsi="Arial Unicode MS" w:cs="Arial Unicode MS"/>
                  <w:color w:val="000000"/>
                  <w:sz w:val="16"/>
                  <w:szCs w:val="16"/>
                  <w:rPrChange w:id="3628" w:author="David Modjeska" w:date="2016-04-25T21:59:00Z">
                    <w:rPr>
                      <w:rFonts w:ascii="Calibri" w:eastAsia="Times New Roman" w:hAnsi="Calibri"/>
                      <w:color w:val="000000"/>
                    </w:rPr>
                  </w:rPrChange>
                </w:rPr>
                <w:t>73.77</w:t>
              </w:r>
            </w:ins>
          </w:p>
        </w:tc>
        <w:tc>
          <w:tcPr>
            <w:tcW w:w="1364" w:type="dxa"/>
            <w:shd w:val="clear" w:color="auto" w:fill="auto"/>
            <w:noWrap/>
            <w:vAlign w:val="bottom"/>
            <w:hideMark/>
          </w:tcPr>
          <w:p w14:paraId="64BAAB85" w14:textId="77777777" w:rsidR="004E2B82" w:rsidRPr="004E2B82" w:rsidRDefault="004E2B82">
            <w:pPr>
              <w:jc w:val="right"/>
              <w:rPr>
                <w:ins w:id="3629" w:author="David Modjeska" w:date="2016-04-25T21:59:00Z"/>
                <w:rFonts w:ascii="Arial Unicode MS" w:eastAsia="Arial Unicode MS" w:hAnsi="Arial Unicode MS" w:cs="Arial Unicode MS"/>
                <w:color w:val="000000"/>
                <w:sz w:val="16"/>
                <w:szCs w:val="16"/>
                <w:rPrChange w:id="3630" w:author="David Modjeska" w:date="2016-04-25T21:59:00Z">
                  <w:rPr>
                    <w:ins w:id="3631" w:author="David Modjeska" w:date="2016-04-25T21:59:00Z"/>
                    <w:rFonts w:ascii="Calibri" w:eastAsia="Times New Roman" w:hAnsi="Calibri"/>
                    <w:color w:val="000000"/>
                  </w:rPr>
                </w:rPrChange>
              </w:rPr>
            </w:pPr>
            <w:ins w:id="3632" w:author="David Modjeska" w:date="2016-04-25T21:59:00Z">
              <w:r w:rsidRPr="004E2B82">
                <w:rPr>
                  <w:rFonts w:ascii="Arial Unicode MS" w:eastAsia="Arial Unicode MS" w:hAnsi="Arial Unicode MS" w:cs="Arial Unicode MS"/>
                  <w:color w:val="000000"/>
                  <w:sz w:val="16"/>
                  <w:szCs w:val="16"/>
                  <w:rPrChange w:id="3633" w:author="David Modjeska" w:date="2016-04-25T21:59:00Z">
                    <w:rPr>
                      <w:rFonts w:ascii="Calibri" w:eastAsia="Times New Roman" w:hAnsi="Calibri"/>
                      <w:color w:val="000000"/>
                    </w:rPr>
                  </w:rPrChange>
                </w:rPr>
                <w:t>73.77</w:t>
              </w:r>
            </w:ins>
          </w:p>
        </w:tc>
        <w:tc>
          <w:tcPr>
            <w:tcW w:w="1423" w:type="dxa"/>
            <w:shd w:val="clear" w:color="auto" w:fill="auto"/>
            <w:noWrap/>
            <w:vAlign w:val="bottom"/>
            <w:hideMark/>
          </w:tcPr>
          <w:p w14:paraId="6852F8D6" w14:textId="77777777" w:rsidR="004E2B82" w:rsidRPr="004E2B82" w:rsidRDefault="004E2B82">
            <w:pPr>
              <w:jc w:val="right"/>
              <w:rPr>
                <w:ins w:id="3634" w:author="David Modjeska" w:date="2016-04-25T21:59:00Z"/>
                <w:rFonts w:ascii="Arial Unicode MS" w:eastAsia="Arial Unicode MS" w:hAnsi="Arial Unicode MS" w:cs="Arial Unicode MS"/>
                <w:color w:val="000000"/>
                <w:sz w:val="16"/>
                <w:szCs w:val="16"/>
                <w:rPrChange w:id="3635" w:author="David Modjeska" w:date="2016-04-25T21:59:00Z">
                  <w:rPr>
                    <w:ins w:id="3636" w:author="David Modjeska" w:date="2016-04-25T21:59:00Z"/>
                    <w:rFonts w:ascii="Calibri" w:eastAsia="Times New Roman" w:hAnsi="Calibri"/>
                    <w:color w:val="000000"/>
                  </w:rPr>
                </w:rPrChange>
              </w:rPr>
            </w:pPr>
            <w:ins w:id="3637" w:author="David Modjeska" w:date="2016-04-25T21:59:00Z">
              <w:r w:rsidRPr="004E2B82">
                <w:rPr>
                  <w:rFonts w:ascii="Arial Unicode MS" w:eastAsia="Arial Unicode MS" w:hAnsi="Arial Unicode MS" w:cs="Arial Unicode MS"/>
                  <w:color w:val="000000"/>
                  <w:sz w:val="16"/>
                  <w:szCs w:val="16"/>
                  <w:rPrChange w:id="3638" w:author="David Modjeska" w:date="2016-04-25T21:59:00Z">
                    <w:rPr>
                      <w:rFonts w:ascii="Calibri" w:eastAsia="Times New Roman" w:hAnsi="Calibri"/>
                      <w:color w:val="000000"/>
                    </w:rPr>
                  </w:rPrChange>
                </w:rPr>
                <w:t>73.77</w:t>
              </w:r>
            </w:ins>
          </w:p>
        </w:tc>
      </w:tr>
    </w:tbl>
    <w:p w14:paraId="5FFD7B41" w14:textId="77777777" w:rsidR="000E3AA7" w:rsidRPr="006E7427" w:rsidRDefault="000E3AA7">
      <w:pPr>
        <w:rPr>
          <w:ins w:id="3639" w:author="David Modjeska" w:date="2016-04-25T22:03:00Z"/>
          <w:rFonts w:asciiTheme="majorHAnsi" w:hAnsiTheme="majorHAnsi"/>
          <w:sz w:val="16"/>
          <w:rPrChange w:id="3640" w:author="David Modjeska" w:date="2016-04-25T22:16:00Z">
            <w:rPr>
              <w:ins w:id="3641" w:author="David Modjeska" w:date="2016-04-25T22:03:00Z"/>
              <w:rFonts w:asciiTheme="majorHAnsi" w:hAnsiTheme="majorHAnsi"/>
              <w:sz w:val="20"/>
            </w:rPr>
          </w:rPrChange>
        </w:rPr>
        <w:pPrChange w:id="3642" w:author="David Modjeska" w:date="2016-04-25T22:16:00Z">
          <w:pPr>
            <w:spacing w:after="200" w:line="276" w:lineRule="auto"/>
          </w:pPr>
        </w:pPrChange>
      </w:pPr>
    </w:p>
    <w:p w14:paraId="0FD0E423" w14:textId="12FC84E9" w:rsidR="00EE3CD7" w:rsidRPr="00985EC9" w:rsidRDefault="00EE3CD7" w:rsidP="001968BD">
      <w:pPr>
        <w:spacing w:line="276" w:lineRule="auto"/>
        <w:outlineLvl w:val="0"/>
        <w:rPr>
          <w:ins w:id="3643" w:author="David Modjeska" w:date="2016-04-25T22:03:00Z"/>
          <w:rFonts w:asciiTheme="majorHAnsi" w:hAnsiTheme="majorHAnsi"/>
          <w:b/>
          <w:i/>
          <w:sz w:val="16"/>
          <w:szCs w:val="16"/>
          <w:rPrChange w:id="3644" w:author="David Modjeska" w:date="2016-04-25T22:17:00Z">
            <w:rPr>
              <w:ins w:id="3645" w:author="David Modjeska" w:date="2016-04-25T22:03:00Z"/>
              <w:rFonts w:asciiTheme="majorHAnsi" w:hAnsiTheme="majorHAnsi"/>
              <w:i/>
              <w:sz w:val="16"/>
              <w:szCs w:val="16"/>
            </w:rPr>
          </w:rPrChange>
        </w:rPr>
      </w:pPr>
      <w:ins w:id="3646" w:author="David Modjeska" w:date="2016-04-25T22:03:00Z">
        <w:r w:rsidRPr="00985EC9">
          <w:rPr>
            <w:rFonts w:asciiTheme="majorHAnsi" w:hAnsiTheme="majorHAnsi"/>
            <w:b/>
            <w:i/>
            <w:sz w:val="16"/>
            <w:szCs w:val="16"/>
            <w:rPrChange w:id="3647" w:author="David Modjeska" w:date="2016-04-25T22:17:00Z">
              <w:rPr>
                <w:rFonts w:asciiTheme="majorHAnsi" w:hAnsiTheme="majorHAnsi"/>
                <w:i/>
                <w:sz w:val="16"/>
                <w:szCs w:val="16"/>
              </w:rPr>
            </w:rPrChange>
          </w:rPr>
          <w:t>Columns 23-29</w:t>
        </w:r>
      </w:ins>
    </w:p>
    <w:tbl>
      <w:tblPr>
        <w:tblW w:w="109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7"/>
        <w:gridCol w:w="1498"/>
        <w:gridCol w:w="1598"/>
        <w:gridCol w:w="1804"/>
        <w:gridCol w:w="1560"/>
        <w:gridCol w:w="1559"/>
        <w:gridCol w:w="1559"/>
      </w:tblGrid>
      <w:tr w:rsidR="00696E87" w:rsidRPr="006926C8" w14:paraId="422166B4" w14:textId="77777777" w:rsidTr="006926C8">
        <w:trPr>
          <w:trHeight w:val="320"/>
          <w:ins w:id="3648" w:author="David Modjeska" w:date="2016-04-25T22:01:00Z"/>
        </w:trPr>
        <w:tc>
          <w:tcPr>
            <w:tcW w:w="1337" w:type="dxa"/>
            <w:shd w:val="clear" w:color="auto" w:fill="F2F2F2" w:themeFill="background1" w:themeFillShade="F2"/>
            <w:noWrap/>
            <w:vAlign w:val="bottom"/>
            <w:hideMark/>
          </w:tcPr>
          <w:p w14:paraId="5227BEB0" w14:textId="77777777" w:rsidR="00EE3CD7" w:rsidRPr="006926C8" w:rsidRDefault="00EE3CD7">
            <w:pPr>
              <w:rPr>
                <w:ins w:id="3649" w:author="David Modjeska" w:date="2016-04-25T22:01:00Z"/>
                <w:rFonts w:ascii="Arial Unicode MS" w:eastAsia="Arial Unicode MS" w:hAnsi="Arial Unicode MS" w:cs="Arial Unicode MS"/>
                <w:b/>
                <w:color w:val="000000"/>
                <w:sz w:val="16"/>
                <w:szCs w:val="16"/>
                <w:rPrChange w:id="3650" w:author="David Modjeska" w:date="2016-04-25T22:02:00Z">
                  <w:rPr>
                    <w:ins w:id="3651" w:author="David Modjeska" w:date="2016-04-25T22:01:00Z"/>
                    <w:rFonts w:ascii="Calibri" w:eastAsia="Times New Roman" w:hAnsi="Calibri"/>
                    <w:color w:val="000000"/>
                  </w:rPr>
                </w:rPrChange>
              </w:rPr>
            </w:pPr>
            <w:proofErr w:type="spellStart"/>
            <w:ins w:id="3652" w:author="David Modjeska" w:date="2016-04-25T22:01:00Z">
              <w:r w:rsidRPr="006926C8">
                <w:rPr>
                  <w:rFonts w:ascii="Arial Unicode MS" w:eastAsia="Arial Unicode MS" w:hAnsi="Arial Unicode MS" w:cs="Arial Unicode MS"/>
                  <w:b/>
                  <w:color w:val="000000"/>
                  <w:sz w:val="16"/>
                  <w:szCs w:val="16"/>
                  <w:rPrChange w:id="3653" w:author="David Modjeska" w:date="2016-04-25T22:02:00Z">
                    <w:rPr>
                      <w:rFonts w:ascii="Calibri" w:eastAsia="Times New Roman" w:hAnsi="Calibri"/>
                      <w:color w:val="000000"/>
                    </w:rPr>
                  </w:rPrChange>
                </w:rPr>
                <w:t>Oil_Future_Last</w:t>
              </w:r>
              <w:proofErr w:type="spellEnd"/>
            </w:ins>
          </w:p>
        </w:tc>
        <w:tc>
          <w:tcPr>
            <w:tcW w:w="1498" w:type="dxa"/>
            <w:shd w:val="clear" w:color="auto" w:fill="F2F2F2" w:themeFill="background1" w:themeFillShade="F2"/>
            <w:noWrap/>
            <w:vAlign w:val="bottom"/>
            <w:hideMark/>
          </w:tcPr>
          <w:p w14:paraId="59CB5235" w14:textId="77777777" w:rsidR="00EE3CD7" w:rsidRPr="006926C8" w:rsidRDefault="00EE3CD7">
            <w:pPr>
              <w:rPr>
                <w:ins w:id="3654" w:author="David Modjeska" w:date="2016-04-25T22:01:00Z"/>
                <w:rFonts w:ascii="Arial Unicode MS" w:eastAsia="Arial Unicode MS" w:hAnsi="Arial Unicode MS" w:cs="Arial Unicode MS"/>
                <w:b/>
                <w:color w:val="000000"/>
                <w:sz w:val="16"/>
                <w:szCs w:val="16"/>
                <w:rPrChange w:id="3655" w:author="David Modjeska" w:date="2016-04-25T22:02:00Z">
                  <w:rPr>
                    <w:ins w:id="3656" w:author="David Modjeska" w:date="2016-04-25T22:01:00Z"/>
                    <w:rFonts w:ascii="Calibri" w:eastAsia="Times New Roman" w:hAnsi="Calibri"/>
                    <w:color w:val="000000"/>
                  </w:rPr>
                </w:rPrChange>
              </w:rPr>
            </w:pPr>
            <w:proofErr w:type="spellStart"/>
            <w:ins w:id="3657" w:author="David Modjeska" w:date="2016-04-25T22:01:00Z">
              <w:r w:rsidRPr="006926C8">
                <w:rPr>
                  <w:rFonts w:ascii="Arial Unicode MS" w:eastAsia="Arial Unicode MS" w:hAnsi="Arial Unicode MS" w:cs="Arial Unicode MS"/>
                  <w:b/>
                  <w:color w:val="000000"/>
                  <w:sz w:val="16"/>
                  <w:szCs w:val="16"/>
                  <w:rPrChange w:id="3658" w:author="David Modjeska" w:date="2016-04-25T22:02:00Z">
                    <w:rPr>
                      <w:rFonts w:ascii="Calibri" w:eastAsia="Times New Roman" w:hAnsi="Calibri"/>
                      <w:color w:val="000000"/>
                    </w:rPr>
                  </w:rPrChange>
                </w:rPr>
                <w:t>Oil_Future_Settle</w:t>
              </w:r>
              <w:proofErr w:type="spellEnd"/>
            </w:ins>
          </w:p>
        </w:tc>
        <w:tc>
          <w:tcPr>
            <w:tcW w:w="1598" w:type="dxa"/>
            <w:shd w:val="clear" w:color="auto" w:fill="F2F2F2" w:themeFill="background1" w:themeFillShade="F2"/>
            <w:noWrap/>
            <w:vAlign w:val="bottom"/>
            <w:hideMark/>
          </w:tcPr>
          <w:p w14:paraId="681DA726" w14:textId="77777777" w:rsidR="00EE3CD7" w:rsidRPr="006926C8" w:rsidRDefault="00EE3CD7">
            <w:pPr>
              <w:rPr>
                <w:ins w:id="3659" w:author="David Modjeska" w:date="2016-04-25T22:01:00Z"/>
                <w:rFonts w:ascii="Arial Unicode MS" w:eastAsia="Arial Unicode MS" w:hAnsi="Arial Unicode MS" w:cs="Arial Unicode MS"/>
                <w:b/>
                <w:color w:val="000000"/>
                <w:sz w:val="16"/>
                <w:szCs w:val="16"/>
                <w:rPrChange w:id="3660" w:author="David Modjeska" w:date="2016-04-25T22:02:00Z">
                  <w:rPr>
                    <w:ins w:id="3661" w:author="David Modjeska" w:date="2016-04-25T22:01:00Z"/>
                    <w:rFonts w:ascii="Calibri" w:eastAsia="Times New Roman" w:hAnsi="Calibri"/>
                    <w:color w:val="000000"/>
                  </w:rPr>
                </w:rPrChange>
              </w:rPr>
            </w:pPr>
            <w:proofErr w:type="spellStart"/>
            <w:ins w:id="3662" w:author="David Modjeska" w:date="2016-04-25T22:01:00Z">
              <w:r w:rsidRPr="006926C8">
                <w:rPr>
                  <w:rFonts w:ascii="Arial Unicode MS" w:eastAsia="Arial Unicode MS" w:hAnsi="Arial Unicode MS" w:cs="Arial Unicode MS"/>
                  <w:b/>
                  <w:color w:val="000000"/>
                  <w:sz w:val="16"/>
                  <w:szCs w:val="16"/>
                  <w:rPrChange w:id="3663" w:author="David Modjeska" w:date="2016-04-25T22:02:00Z">
                    <w:rPr>
                      <w:rFonts w:ascii="Calibri" w:eastAsia="Times New Roman" w:hAnsi="Calibri"/>
                      <w:color w:val="000000"/>
                    </w:rPr>
                  </w:rPrChange>
                </w:rPr>
                <w:t>Oil_Future_Volume</w:t>
              </w:r>
              <w:proofErr w:type="spellEnd"/>
            </w:ins>
          </w:p>
        </w:tc>
        <w:tc>
          <w:tcPr>
            <w:tcW w:w="1804" w:type="dxa"/>
            <w:shd w:val="clear" w:color="auto" w:fill="F2F2F2" w:themeFill="background1" w:themeFillShade="F2"/>
            <w:noWrap/>
            <w:vAlign w:val="bottom"/>
            <w:hideMark/>
          </w:tcPr>
          <w:p w14:paraId="54A24C39" w14:textId="77777777" w:rsidR="00EE3CD7" w:rsidRPr="006926C8" w:rsidRDefault="00EE3CD7">
            <w:pPr>
              <w:rPr>
                <w:ins w:id="3664" w:author="David Modjeska" w:date="2016-04-25T22:01:00Z"/>
                <w:rFonts w:ascii="Arial Unicode MS" w:eastAsia="Arial Unicode MS" w:hAnsi="Arial Unicode MS" w:cs="Arial Unicode MS"/>
                <w:b/>
                <w:color w:val="000000"/>
                <w:sz w:val="16"/>
                <w:szCs w:val="16"/>
                <w:rPrChange w:id="3665" w:author="David Modjeska" w:date="2016-04-25T22:02:00Z">
                  <w:rPr>
                    <w:ins w:id="3666" w:author="David Modjeska" w:date="2016-04-25T22:01:00Z"/>
                    <w:rFonts w:ascii="Calibri" w:eastAsia="Times New Roman" w:hAnsi="Calibri"/>
                    <w:color w:val="000000"/>
                  </w:rPr>
                </w:rPrChange>
              </w:rPr>
            </w:pPr>
            <w:proofErr w:type="spellStart"/>
            <w:ins w:id="3667" w:author="David Modjeska" w:date="2016-04-25T22:01:00Z">
              <w:r w:rsidRPr="006926C8">
                <w:rPr>
                  <w:rFonts w:ascii="Arial Unicode MS" w:eastAsia="Arial Unicode MS" w:hAnsi="Arial Unicode MS" w:cs="Arial Unicode MS"/>
                  <w:b/>
                  <w:color w:val="000000"/>
                  <w:sz w:val="16"/>
                  <w:szCs w:val="16"/>
                  <w:rPrChange w:id="3668" w:author="David Modjeska" w:date="2016-04-25T22:02:00Z">
                    <w:rPr>
                      <w:rFonts w:ascii="Calibri" w:eastAsia="Times New Roman" w:hAnsi="Calibri"/>
                      <w:color w:val="000000"/>
                    </w:rPr>
                  </w:rPrChange>
                </w:rPr>
                <w:t>Oil_Future_Open_Int</w:t>
              </w:r>
              <w:proofErr w:type="spellEnd"/>
            </w:ins>
          </w:p>
        </w:tc>
        <w:tc>
          <w:tcPr>
            <w:tcW w:w="1560" w:type="dxa"/>
            <w:shd w:val="clear" w:color="auto" w:fill="F2F2F2" w:themeFill="background1" w:themeFillShade="F2"/>
            <w:noWrap/>
            <w:vAlign w:val="bottom"/>
            <w:hideMark/>
          </w:tcPr>
          <w:p w14:paraId="7153045D" w14:textId="77777777" w:rsidR="00EE3CD7" w:rsidRPr="006926C8" w:rsidRDefault="00EE3CD7">
            <w:pPr>
              <w:rPr>
                <w:ins w:id="3669" w:author="David Modjeska" w:date="2016-04-25T22:01:00Z"/>
                <w:rFonts w:ascii="Arial Unicode MS" w:eastAsia="Arial Unicode MS" w:hAnsi="Arial Unicode MS" w:cs="Arial Unicode MS"/>
                <w:b/>
                <w:color w:val="000000"/>
                <w:sz w:val="16"/>
                <w:szCs w:val="16"/>
                <w:rPrChange w:id="3670" w:author="David Modjeska" w:date="2016-04-25T22:02:00Z">
                  <w:rPr>
                    <w:ins w:id="3671" w:author="David Modjeska" w:date="2016-04-25T22:01:00Z"/>
                    <w:rFonts w:ascii="Calibri" w:eastAsia="Times New Roman" w:hAnsi="Calibri"/>
                    <w:color w:val="000000"/>
                  </w:rPr>
                </w:rPrChange>
              </w:rPr>
            </w:pPr>
            <w:proofErr w:type="spellStart"/>
            <w:ins w:id="3672" w:author="David Modjeska" w:date="2016-04-25T22:01:00Z">
              <w:r w:rsidRPr="006926C8">
                <w:rPr>
                  <w:rFonts w:ascii="Arial Unicode MS" w:eastAsia="Arial Unicode MS" w:hAnsi="Arial Unicode MS" w:cs="Arial Unicode MS"/>
                  <w:b/>
                  <w:color w:val="000000"/>
                  <w:sz w:val="16"/>
                  <w:szCs w:val="16"/>
                  <w:rPrChange w:id="3673" w:author="David Modjeska" w:date="2016-04-25T22:02:00Z">
                    <w:rPr>
                      <w:rFonts w:ascii="Calibri" w:eastAsia="Times New Roman" w:hAnsi="Calibri"/>
                      <w:color w:val="000000"/>
                    </w:rPr>
                  </w:rPrChange>
                </w:rPr>
                <w:t>PriceDeflator_CA</w:t>
              </w:r>
              <w:proofErr w:type="spellEnd"/>
            </w:ins>
          </w:p>
        </w:tc>
        <w:tc>
          <w:tcPr>
            <w:tcW w:w="1559" w:type="dxa"/>
            <w:shd w:val="clear" w:color="auto" w:fill="F2F2F2" w:themeFill="background1" w:themeFillShade="F2"/>
            <w:noWrap/>
            <w:vAlign w:val="bottom"/>
            <w:hideMark/>
          </w:tcPr>
          <w:p w14:paraId="18DB65F0" w14:textId="77777777" w:rsidR="00EE3CD7" w:rsidRPr="006926C8" w:rsidRDefault="00EE3CD7">
            <w:pPr>
              <w:rPr>
                <w:ins w:id="3674" w:author="David Modjeska" w:date="2016-04-25T22:01:00Z"/>
                <w:rFonts w:ascii="Arial Unicode MS" w:eastAsia="Arial Unicode MS" w:hAnsi="Arial Unicode MS" w:cs="Arial Unicode MS"/>
                <w:b/>
                <w:color w:val="000000"/>
                <w:sz w:val="16"/>
                <w:szCs w:val="16"/>
                <w:rPrChange w:id="3675" w:author="David Modjeska" w:date="2016-04-25T22:02:00Z">
                  <w:rPr>
                    <w:ins w:id="3676" w:author="David Modjeska" w:date="2016-04-25T22:01:00Z"/>
                    <w:rFonts w:ascii="Calibri" w:eastAsia="Times New Roman" w:hAnsi="Calibri"/>
                    <w:color w:val="000000"/>
                  </w:rPr>
                </w:rPrChange>
              </w:rPr>
            </w:pPr>
            <w:proofErr w:type="spellStart"/>
            <w:ins w:id="3677" w:author="David Modjeska" w:date="2016-04-25T22:01:00Z">
              <w:r w:rsidRPr="006926C8">
                <w:rPr>
                  <w:rFonts w:ascii="Arial Unicode MS" w:eastAsia="Arial Unicode MS" w:hAnsi="Arial Unicode MS" w:cs="Arial Unicode MS"/>
                  <w:b/>
                  <w:color w:val="000000"/>
                  <w:sz w:val="16"/>
                  <w:szCs w:val="16"/>
                  <w:rPrChange w:id="3678" w:author="David Modjeska" w:date="2016-04-25T22:02:00Z">
                    <w:rPr>
                      <w:rFonts w:ascii="Calibri" w:eastAsia="Times New Roman" w:hAnsi="Calibri"/>
                      <w:color w:val="000000"/>
                    </w:rPr>
                  </w:rPrChange>
                </w:rPr>
                <w:t>PriceDeflator_US</w:t>
              </w:r>
              <w:proofErr w:type="spellEnd"/>
            </w:ins>
          </w:p>
        </w:tc>
        <w:tc>
          <w:tcPr>
            <w:tcW w:w="1559" w:type="dxa"/>
            <w:shd w:val="clear" w:color="auto" w:fill="F2F2F2" w:themeFill="background1" w:themeFillShade="F2"/>
            <w:noWrap/>
            <w:vAlign w:val="bottom"/>
            <w:hideMark/>
          </w:tcPr>
          <w:p w14:paraId="33E26F4C" w14:textId="77777777" w:rsidR="00EE3CD7" w:rsidRPr="006926C8" w:rsidRDefault="00EE3CD7">
            <w:pPr>
              <w:rPr>
                <w:ins w:id="3679" w:author="David Modjeska" w:date="2016-04-25T22:01:00Z"/>
                <w:rFonts w:ascii="Arial Unicode MS" w:eastAsia="Arial Unicode MS" w:hAnsi="Arial Unicode MS" w:cs="Arial Unicode MS"/>
                <w:b/>
                <w:color w:val="000000"/>
                <w:sz w:val="16"/>
                <w:szCs w:val="16"/>
                <w:rPrChange w:id="3680" w:author="David Modjeska" w:date="2016-04-25T22:02:00Z">
                  <w:rPr>
                    <w:ins w:id="3681" w:author="David Modjeska" w:date="2016-04-25T22:01:00Z"/>
                    <w:rFonts w:ascii="Calibri" w:eastAsia="Times New Roman" w:hAnsi="Calibri"/>
                    <w:color w:val="000000"/>
                  </w:rPr>
                </w:rPrChange>
              </w:rPr>
            </w:pPr>
            <w:proofErr w:type="spellStart"/>
            <w:ins w:id="3682" w:author="David Modjeska" w:date="2016-04-25T22:01:00Z">
              <w:r w:rsidRPr="006926C8">
                <w:rPr>
                  <w:rFonts w:ascii="Arial Unicode MS" w:eastAsia="Arial Unicode MS" w:hAnsi="Arial Unicode MS" w:cs="Arial Unicode MS"/>
                  <w:b/>
                  <w:color w:val="000000"/>
                  <w:sz w:val="16"/>
                  <w:szCs w:val="16"/>
                  <w:rPrChange w:id="3683" w:author="David Modjeska" w:date="2016-04-25T22:02:00Z">
                    <w:rPr>
                      <w:rFonts w:ascii="Calibri" w:eastAsia="Times New Roman" w:hAnsi="Calibri"/>
                      <w:color w:val="000000"/>
                    </w:rPr>
                  </w:rPrChange>
                </w:rPr>
                <w:t>PriceDeflator_Diff</w:t>
              </w:r>
              <w:proofErr w:type="spellEnd"/>
            </w:ins>
          </w:p>
        </w:tc>
      </w:tr>
      <w:tr w:rsidR="00696E87" w:rsidRPr="000E3AA7" w14:paraId="293BCA0C" w14:textId="77777777" w:rsidTr="00696E87">
        <w:trPr>
          <w:trHeight w:val="320"/>
          <w:ins w:id="3684" w:author="David Modjeska" w:date="2016-04-25T22:01:00Z"/>
        </w:trPr>
        <w:tc>
          <w:tcPr>
            <w:tcW w:w="1337" w:type="dxa"/>
            <w:shd w:val="clear" w:color="auto" w:fill="auto"/>
            <w:noWrap/>
            <w:vAlign w:val="bottom"/>
            <w:hideMark/>
          </w:tcPr>
          <w:p w14:paraId="166DEB0C" w14:textId="77777777" w:rsidR="00EE3CD7" w:rsidRPr="000E3AA7" w:rsidRDefault="00EE3CD7">
            <w:pPr>
              <w:jc w:val="right"/>
              <w:rPr>
                <w:ins w:id="3685" w:author="David Modjeska" w:date="2016-04-25T22:01:00Z"/>
                <w:rFonts w:ascii="Arial Unicode MS" w:eastAsia="Arial Unicode MS" w:hAnsi="Arial Unicode MS" w:cs="Arial Unicode MS"/>
                <w:color w:val="000000"/>
                <w:sz w:val="16"/>
                <w:szCs w:val="16"/>
                <w:rPrChange w:id="3686" w:author="David Modjeska" w:date="2016-04-25T22:02:00Z">
                  <w:rPr>
                    <w:ins w:id="3687" w:author="David Modjeska" w:date="2016-04-25T22:01:00Z"/>
                    <w:rFonts w:ascii="Calibri" w:eastAsia="Times New Roman" w:hAnsi="Calibri"/>
                    <w:color w:val="000000"/>
                  </w:rPr>
                </w:rPrChange>
              </w:rPr>
            </w:pPr>
            <w:ins w:id="3688" w:author="David Modjeska" w:date="2016-04-25T22:01:00Z">
              <w:r w:rsidRPr="000E3AA7">
                <w:rPr>
                  <w:rFonts w:ascii="Arial Unicode MS" w:eastAsia="Arial Unicode MS" w:hAnsi="Arial Unicode MS" w:cs="Arial Unicode MS"/>
                  <w:color w:val="000000"/>
                  <w:sz w:val="16"/>
                  <w:szCs w:val="16"/>
                  <w:rPrChange w:id="3689" w:author="David Modjeska" w:date="2016-04-25T22:02:00Z">
                    <w:rPr>
                      <w:rFonts w:ascii="Calibri" w:eastAsia="Times New Roman" w:hAnsi="Calibri"/>
                      <w:color w:val="000000"/>
                    </w:rPr>
                  </w:rPrChange>
                </w:rPr>
                <w:t>72.29</w:t>
              </w:r>
            </w:ins>
          </w:p>
        </w:tc>
        <w:tc>
          <w:tcPr>
            <w:tcW w:w="1498" w:type="dxa"/>
            <w:shd w:val="clear" w:color="auto" w:fill="auto"/>
            <w:noWrap/>
            <w:vAlign w:val="bottom"/>
            <w:hideMark/>
          </w:tcPr>
          <w:p w14:paraId="11DEF52B" w14:textId="77777777" w:rsidR="00EE3CD7" w:rsidRPr="000E3AA7" w:rsidRDefault="00EE3CD7">
            <w:pPr>
              <w:jc w:val="right"/>
              <w:rPr>
                <w:ins w:id="3690" w:author="David Modjeska" w:date="2016-04-25T22:01:00Z"/>
                <w:rFonts w:ascii="Arial Unicode MS" w:eastAsia="Arial Unicode MS" w:hAnsi="Arial Unicode MS" w:cs="Arial Unicode MS"/>
                <w:color w:val="000000"/>
                <w:sz w:val="16"/>
                <w:szCs w:val="16"/>
                <w:rPrChange w:id="3691" w:author="David Modjeska" w:date="2016-04-25T22:02:00Z">
                  <w:rPr>
                    <w:ins w:id="3692" w:author="David Modjeska" w:date="2016-04-25T22:01:00Z"/>
                    <w:rFonts w:ascii="Calibri" w:eastAsia="Times New Roman" w:hAnsi="Calibri"/>
                    <w:color w:val="000000"/>
                  </w:rPr>
                </w:rPrChange>
              </w:rPr>
            </w:pPr>
            <w:ins w:id="3693" w:author="David Modjeska" w:date="2016-04-25T22:01:00Z">
              <w:r w:rsidRPr="000E3AA7">
                <w:rPr>
                  <w:rFonts w:ascii="Arial Unicode MS" w:eastAsia="Arial Unicode MS" w:hAnsi="Arial Unicode MS" w:cs="Arial Unicode MS"/>
                  <w:color w:val="000000"/>
                  <w:sz w:val="16"/>
                  <w:szCs w:val="16"/>
                  <w:rPrChange w:id="3694" w:author="David Modjeska" w:date="2016-04-25T22:02:00Z">
                    <w:rPr>
                      <w:rFonts w:ascii="Calibri" w:eastAsia="Times New Roman" w:hAnsi="Calibri"/>
                      <w:color w:val="000000"/>
                    </w:rPr>
                  </w:rPrChange>
                </w:rPr>
                <w:t>72.29</w:t>
              </w:r>
            </w:ins>
          </w:p>
        </w:tc>
        <w:tc>
          <w:tcPr>
            <w:tcW w:w="1598" w:type="dxa"/>
            <w:shd w:val="clear" w:color="auto" w:fill="auto"/>
            <w:noWrap/>
            <w:vAlign w:val="bottom"/>
            <w:hideMark/>
          </w:tcPr>
          <w:p w14:paraId="317022E0" w14:textId="77777777" w:rsidR="00EE3CD7" w:rsidRPr="000E3AA7" w:rsidRDefault="00EE3CD7">
            <w:pPr>
              <w:jc w:val="right"/>
              <w:rPr>
                <w:ins w:id="3695" w:author="David Modjeska" w:date="2016-04-25T22:01:00Z"/>
                <w:rFonts w:ascii="Arial Unicode MS" w:eastAsia="Arial Unicode MS" w:hAnsi="Arial Unicode MS" w:cs="Arial Unicode MS"/>
                <w:color w:val="000000"/>
                <w:sz w:val="16"/>
                <w:szCs w:val="16"/>
                <w:rPrChange w:id="3696" w:author="David Modjeska" w:date="2016-04-25T22:02:00Z">
                  <w:rPr>
                    <w:ins w:id="3697" w:author="David Modjeska" w:date="2016-04-25T22:01:00Z"/>
                    <w:rFonts w:ascii="Calibri" w:eastAsia="Times New Roman" w:hAnsi="Calibri"/>
                    <w:color w:val="000000"/>
                  </w:rPr>
                </w:rPrChange>
              </w:rPr>
            </w:pPr>
            <w:ins w:id="3698" w:author="David Modjeska" w:date="2016-04-25T22:01:00Z">
              <w:r w:rsidRPr="000E3AA7">
                <w:rPr>
                  <w:rFonts w:ascii="Arial Unicode MS" w:eastAsia="Arial Unicode MS" w:hAnsi="Arial Unicode MS" w:cs="Arial Unicode MS"/>
                  <w:color w:val="000000"/>
                  <w:sz w:val="16"/>
                  <w:szCs w:val="16"/>
                  <w:rPrChange w:id="3699" w:author="David Modjeska" w:date="2016-04-25T22:02:00Z">
                    <w:rPr>
                      <w:rFonts w:ascii="Calibri" w:eastAsia="Times New Roman" w:hAnsi="Calibri"/>
                      <w:color w:val="000000"/>
                    </w:rPr>
                  </w:rPrChange>
                </w:rPr>
                <w:t>40</w:t>
              </w:r>
            </w:ins>
          </w:p>
        </w:tc>
        <w:tc>
          <w:tcPr>
            <w:tcW w:w="1804" w:type="dxa"/>
            <w:shd w:val="clear" w:color="auto" w:fill="auto"/>
            <w:noWrap/>
            <w:vAlign w:val="bottom"/>
            <w:hideMark/>
          </w:tcPr>
          <w:p w14:paraId="35F6C451" w14:textId="77777777" w:rsidR="00EE3CD7" w:rsidRPr="000E3AA7" w:rsidRDefault="00EE3CD7">
            <w:pPr>
              <w:jc w:val="right"/>
              <w:rPr>
                <w:ins w:id="3700" w:author="David Modjeska" w:date="2016-04-25T22:01:00Z"/>
                <w:rFonts w:ascii="Arial Unicode MS" w:eastAsia="Arial Unicode MS" w:hAnsi="Arial Unicode MS" w:cs="Arial Unicode MS"/>
                <w:color w:val="000000"/>
                <w:sz w:val="16"/>
                <w:szCs w:val="16"/>
                <w:rPrChange w:id="3701" w:author="David Modjeska" w:date="2016-04-25T22:02:00Z">
                  <w:rPr>
                    <w:ins w:id="3702" w:author="David Modjeska" w:date="2016-04-25T22:01:00Z"/>
                    <w:rFonts w:ascii="Calibri" w:eastAsia="Times New Roman" w:hAnsi="Calibri"/>
                    <w:color w:val="000000"/>
                  </w:rPr>
                </w:rPrChange>
              </w:rPr>
            </w:pPr>
            <w:ins w:id="3703" w:author="David Modjeska" w:date="2016-04-25T22:01:00Z">
              <w:r w:rsidRPr="000E3AA7">
                <w:rPr>
                  <w:rFonts w:ascii="Arial Unicode MS" w:eastAsia="Arial Unicode MS" w:hAnsi="Arial Unicode MS" w:cs="Arial Unicode MS"/>
                  <w:color w:val="000000"/>
                  <w:sz w:val="16"/>
                  <w:szCs w:val="16"/>
                  <w:rPrChange w:id="3704" w:author="David Modjeska" w:date="2016-04-25T22:02:00Z">
                    <w:rPr>
                      <w:rFonts w:ascii="Calibri" w:eastAsia="Times New Roman" w:hAnsi="Calibri"/>
                      <w:color w:val="000000"/>
                    </w:rPr>
                  </w:rPrChange>
                </w:rPr>
                <w:t>6048</w:t>
              </w:r>
            </w:ins>
          </w:p>
        </w:tc>
        <w:tc>
          <w:tcPr>
            <w:tcW w:w="1560" w:type="dxa"/>
            <w:shd w:val="clear" w:color="auto" w:fill="auto"/>
            <w:noWrap/>
            <w:vAlign w:val="bottom"/>
            <w:hideMark/>
          </w:tcPr>
          <w:p w14:paraId="56D62234" w14:textId="77777777" w:rsidR="00EE3CD7" w:rsidRPr="000E3AA7" w:rsidRDefault="00EE3CD7">
            <w:pPr>
              <w:jc w:val="right"/>
              <w:rPr>
                <w:ins w:id="3705" w:author="David Modjeska" w:date="2016-04-25T22:01:00Z"/>
                <w:rFonts w:ascii="Arial Unicode MS" w:eastAsia="Arial Unicode MS" w:hAnsi="Arial Unicode MS" w:cs="Arial Unicode MS"/>
                <w:color w:val="000000"/>
                <w:sz w:val="16"/>
                <w:szCs w:val="16"/>
                <w:rPrChange w:id="3706" w:author="David Modjeska" w:date="2016-04-25T22:02:00Z">
                  <w:rPr>
                    <w:ins w:id="3707" w:author="David Modjeska" w:date="2016-04-25T22:01:00Z"/>
                    <w:rFonts w:ascii="Calibri" w:eastAsia="Times New Roman" w:hAnsi="Calibri"/>
                    <w:color w:val="000000"/>
                  </w:rPr>
                </w:rPrChange>
              </w:rPr>
            </w:pPr>
            <w:ins w:id="3708" w:author="David Modjeska" w:date="2016-04-25T22:01:00Z">
              <w:r w:rsidRPr="000E3AA7">
                <w:rPr>
                  <w:rFonts w:ascii="Arial Unicode MS" w:eastAsia="Arial Unicode MS" w:hAnsi="Arial Unicode MS" w:cs="Arial Unicode MS"/>
                  <w:color w:val="000000"/>
                  <w:sz w:val="16"/>
                  <w:szCs w:val="16"/>
                  <w:rPrChange w:id="3709" w:author="David Modjeska" w:date="2016-04-25T22:02:00Z">
                    <w:rPr>
                      <w:rFonts w:ascii="Calibri" w:eastAsia="Times New Roman" w:hAnsi="Calibri"/>
                      <w:color w:val="000000"/>
                    </w:rPr>
                  </w:rPrChange>
                </w:rPr>
                <w:t>95.918</w:t>
              </w:r>
            </w:ins>
          </w:p>
        </w:tc>
        <w:tc>
          <w:tcPr>
            <w:tcW w:w="1559" w:type="dxa"/>
            <w:shd w:val="clear" w:color="auto" w:fill="auto"/>
            <w:noWrap/>
            <w:vAlign w:val="bottom"/>
            <w:hideMark/>
          </w:tcPr>
          <w:p w14:paraId="6FEB095E" w14:textId="77777777" w:rsidR="00EE3CD7" w:rsidRPr="000E3AA7" w:rsidRDefault="00EE3CD7">
            <w:pPr>
              <w:jc w:val="right"/>
              <w:rPr>
                <w:ins w:id="3710" w:author="David Modjeska" w:date="2016-04-25T22:01:00Z"/>
                <w:rFonts w:ascii="Arial Unicode MS" w:eastAsia="Arial Unicode MS" w:hAnsi="Arial Unicode MS" w:cs="Arial Unicode MS"/>
                <w:color w:val="000000"/>
                <w:sz w:val="16"/>
                <w:szCs w:val="16"/>
                <w:rPrChange w:id="3711" w:author="David Modjeska" w:date="2016-04-25T22:02:00Z">
                  <w:rPr>
                    <w:ins w:id="3712" w:author="David Modjeska" w:date="2016-04-25T22:01:00Z"/>
                    <w:rFonts w:ascii="Calibri" w:eastAsia="Times New Roman" w:hAnsi="Calibri"/>
                    <w:color w:val="000000"/>
                  </w:rPr>
                </w:rPrChange>
              </w:rPr>
            </w:pPr>
            <w:ins w:id="3713" w:author="David Modjeska" w:date="2016-04-25T22:01:00Z">
              <w:r w:rsidRPr="000E3AA7">
                <w:rPr>
                  <w:rFonts w:ascii="Arial Unicode MS" w:eastAsia="Arial Unicode MS" w:hAnsi="Arial Unicode MS" w:cs="Arial Unicode MS"/>
                  <w:color w:val="000000"/>
                  <w:sz w:val="16"/>
                  <w:szCs w:val="16"/>
                  <w:rPrChange w:id="3714" w:author="David Modjeska" w:date="2016-04-25T22:02:00Z">
                    <w:rPr>
                      <w:rFonts w:ascii="Calibri" w:eastAsia="Times New Roman" w:hAnsi="Calibri"/>
                      <w:color w:val="000000"/>
                    </w:rPr>
                  </w:rPrChange>
                </w:rPr>
                <w:t>94.587</w:t>
              </w:r>
            </w:ins>
          </w:p>
        </w:tc>
        <w:tc>
          <w:tcPr>
            <w:tcW w:w="1559" w:type="dxa"/>
            <w:shd w:val="clear" w:color="auto" w:fill="auto"/>
            <w:noWrap/>
            <w:vAlign w:val="bottom"/>
            <w:hideMark/>
          </w:tcPr>
          <w:p w14:paraId="26D34B3E" w14:textId="77777777" w:rsidR="00EE3CD7" w:rsidRPr="000E3AA7" w:rsidRDefault="00EE3CD7">
            <w:pPr>
              <w:jc w:val="right"/>
              <w:rPr>
                <w:ins w:id="3715" w:author="David Modjeska" w:date="2016-04-25T22:01:00Z"/>
                <w:rFonts w:ascii="Arial Unicode MS" w:eastAsia="Arial Unicode MS" w:hAnsi="Arial Unicode MS" w:cs="Arial Unicode MS"/>
                <w:color w:val="000000"/>
                <w:sz w:val="16"/>
                <w:szCs w:val="16"/>
                <w:rPrChange w:id="3716" w:author="David Modjeska" w:date="2016-04-25T22:02:00Z">
                  <w:rPr>
                    <w:ins w:id="3717" w:author="David Modjeska" w:date="2016-04-25T22:01:00Z"/>
                    <w:rFonts w:ascii="Calibri" w:eastAsia="Times New Roman" w:hAnsi="Calibri"/>
                    <w:color w:val="000000"/>
                  </w:rPr>
                </w:rPrChange>
              </w:rPr>
            </w:pPr>
            <w:ins w:id="3718" w:author="David Modjeska" w:date="2016-04-25T22:01:00Z">
              <w:r w:rsidRPr="000E3AA7">
                <w:rPr>
                  <w:rFonts w:ascii="Arial Unicode MS" w:eastAsia="Arial Unicode MS" w:hAnsi="Arial Unicode MS" w:cs="Arial Unicode MS"/>
                  <w:color w:val="000000"/>
                  <w:sz w:val="16"/>
                  <w:szCs w:val="16"/>
                  <w:rPrChange w:id="3719" w:author="David Modjeska" w:date="2016-04-25T22:02:00Z">
                    <w:rPr>
                      <w:rFonts w:ascii="Calibri" w:eastAsia="Times New Roman" w:hAnsi="Calibri"/>
                      <w:color w:val="000000"/>
                    </w:rPr>
                  </w:rPrChange>
                </w:rPr>
                <w:t>1.331</w:t>
              </w:r>
            </w:ins>
          </w:p>
        </w:tc>
      </w:tr>
      <w:tr w:rsidR="00696E87" w:rsidRPr="000E3AA7" w14:paraId="297A8FFF" w14:textId="77777777" w:rsidTr="00696E87">
        <w:trPr>
          <w:trHeight w:val="320"/>
          <w:ins w:id="3720" w:author="David Modjeska" w:date="2016-04-25T22:01:00Z"/>
        </w:trPr>
        <w:tc>
          <w:tcPr>
            <w:tcW w:w="1337" w:type="dxa"/>
            <w:shd w:val="clear" w:color="auto" w:fill="auto"/>
            <w:noWrap/>
            <w:vAlign w:val="bottom"/>
            <w:hideMark/>
          </w:tcPr>
          <w:p w14:paraId="75C2F8C3" w14:textId="77777777" w:rsidR="00EE3CD7" w:rsidRPr="000E3AA7" w:rsidRDefault="00EE3CD7">
            <w:pPr>
              <w:jc w:val="right"/>
              <w:rPr>
                <w:ins w:id="3721" w:author="David Modjeska" w:date="2016-04-25T22:01:00Z"/>
                <w:rFonts w:ascii="Arial Unicode MS" w:eastAsia="Arial Unicode MS" w:hAnsi="Arial Unicode MS" w:cs="Arial Unicode MS"/>
                <w:color w:val="000000"/>
                <w:sz w:val="16"/>
                <w:szCs w:val="16"/>
                <w:rPrChange w:id="3722" w:author="David Modjeska" w:date="2016-04-25T22:02:00Z">
                  <w:rPr>
                    <w:ins w:id="3723" w:author="David Modjeska" w:date="2016-04-25T22:01:00Z"/>
                    <w:rFonts w:ascii="Calibri" w:eastAsia="Times New Roman" w:hAnsi="Calibri"/>
                    <w:color w:val="000000"/>
                  </w:rPr>
                </w:rPrChange>
              </w:rPr>
            </w:pPr>
            <w:ins w:id="3724" w:author="David Modjeska" w:date="2016-04-25T22:01:00Z">
              <w:r w:rsidRPr="000E3AA7">
                <w:rPr>
                  <w:rFonts w:ascii="Arial Unicode MS" w:eastAsia="Arial Unicode MS" w:hAnsi="Arial Unicode MS" w:cs="Arial Unicode MS"/>
                  <w:color w:val="000000"/>
                  <w:sz w:val="16"/>
                  <w:szCs w:val="16"/>
                  <w:rPrChange w:id="3725" w:author="David Modjeska" w:date="2016-04-25T22:02:00Z">
                    <w:rPr>
                      <w:rFonts w:ascii="Calibri" w:eastAsia="Times New Roman" w:hAnsi="Calibri"/>
                      <w:color w:val="000000"/>
                    </w:rPr>
                  </w:rPrChange>
                </w:rPr>
                <w:t>72.29</w:t>
              </w:r>
            </w:ins>
          </w:p>
        </w:tc>
        <w:tc>
          <w:tcPr>
            <w:tcW w:w="1498" w:type="dxa"/>
            <w:shd w:val="clear" w:color="auto" w:fill="auto"/>
            <w:noWrap/>
            <w:vAlign w:val="bottom"/>
            <w:hideMark/>
          </w:tcPr>
          <w:p w14:paraId="53CE38D7" w14:textId="77777777" w:rsidR="00EE3CD7" w:rsidRPr="000E3AA7" w:rsidRDefault="00EE3CD7">
            <w:pPr>
              <w:jc w:val="right"/>
              <w:rPr>
                <w:ins w:id="3726" w:author="David Modjeska" w:date="2016-04-25T22:01:00Z"/>
                <w:rFonts w:ascii="Arial Unicode MS" w:eastAsia="Arial Unicode MS" w:hAnsi="Arial Unicode MS" w:cs="Arial Unicode MS"/>
                <w:color w:val="000000"/>
                <w:sz w:val="16"/>
                <w:szCs w:val="16"/>
                <w:rPrChange w:id="3727" w:author="David Modjeska" w:date="2016-04-25T22:02:00Z">
                  <w:rPr>
                    <w:ins w:id="3728" w:author="David Modjeska" w:date="2016-04-25T22:01:00Z"/>
                    <w:rFonts w:ascii="Calibri" w:eastAsia="Times New Roman" w:hAnsi="Calibri"/>
                    <w:color w:val="000000"/>
                  </w:rPr>
                </w:rPrChange>
              </w:rPr>
            </w:pPr>
            <w:ins w:id="3729" w:author="David Modjeska" w:date="2016-04-25T22:01:00Z">
              <w:r w:rsidRPr="000E3AA7">
                <w:rPr>
                  <w:rFonts w:ascii="Arial Unicode MS" w:eastAsia="Arial Unicode MS" w:hAnsi="Arial Unicode MS" w:cs="Arial Unicode MS"/>
                  <w:color w:val="000000"/>
                  <w:sz w:val="16"/>
                  <w:szCs w:val="16"/>
                  <w:rPrChange w:id="3730" w:author="David Modjeska" w:date="2016-04-25T22:02:00Z">
                    <w:rPr>
                      <w:rFonts w:ascii="Calibri" w:eastAsia="Times New Roman" w:hAnsi="Calibri"/>
                      <w:color w:val="000000"/>
                    </w:rPr>
                  </w:rPrChange>
                </w:rPr>
                <w:t>72.29</w:t>
              </w:r>
            </w:ins>
          </w:p>
        </w:tc>
        <w:tc>
          <w:tcPr>
            <w:tcW w:w="1598" w:type="dxa"/>
            <w:shd w:val="clear" w:color="auto" w:fill="auto"/>
            <w:noWrap/>
            <w:vAlign w:val="bottom"/>
            <w:hideMark/>
          </w:tcPr>
          <w:p w14:paraId="29676E71" w14:textId="77777777" w:rsidR="00EE3CD7" w:rsidRPr="000E3AA7" w:rsidRDefault="00EE3CD7">
            <w:pPr>
              <w:jc w:val="right"/>
              <w:rPr>
                <w:ins w:id="3731" w:author="David Modjeska" w:date="2016-04-25T22:01:00Z"/>
                <w:rFonts w:ascii="Arial Unicode MS" w:eastAsia="Arial Unicode MS" w:hAnsi="Arial Unicode MS" w:cs="Arial Unicode MS"/>
                <w:color w:val="000000"/>
                <w:sz w:val="16"/>
                <w:szCs w:val="16"/>
                <w:rPrChange w:id="3732" w:author="David Modjeska" w:date="2016-04-25T22:02:00Z">
                  <w:rPr>
                    <w:ins w:id="3733" w:author="David Modjeska" w:date="2016-04-25T22:01:00Z"/>
                    <w:rFonts w:ascii="Calibri" w:eastAsia="Times New Roman" w:hAnsi="Calibri"/>
                    <w:color w:val="000000"/>
                  </w:rPr>
                </w:rPrChange>
              </w:rPr>
            </w:pPr>
            <w:ins w:id="3734" w:author="David Modjeska" w:date="2016-04-25T22:01:00Z">
              <w:r w:rsidRPr="000E3AA7">
                <w:rPr>
                  <w:rFonts w:ascii="Arial Unicode MS" w:eastAsia="Arial Unicode MS" w:hAnsi="Arial Unicode MS" w:cs="Arial Unicode MS"/>
                  <w:color w:val="000000"/>
                  <w:sz w:val="16"/>
                  <w:szCs w:val="16"/>
                  <w:rPrChange w:id="3735" w:author="David Modjeska" w:date="2016-04-25T22:02:00Z">
                    <w:rPr>
                      <w:rFonts w:ascii="Calibri" w:eastAsia="Times New Roman" w:hAnsi="Calibri"/>
                      <w:color w:val="000000"/>
                    </w:rPr>
                  </w:rPrChange>
                </w:rPr>
                <w:t>40</w:t>
              </w:r>
            </w:ins>
          </w:p>
        </w:tc>
        <w:tc>
          <w:tcPr>
            <w:tcW w:w="1804" w:type="dxa"/>
            <w:shd w:val="clear" w:color="auto" w:fill="auto"/>
            <w:noWrap/>
            <w:vAlign w:val="bottom"/>
            <w:hideMark/>
          </w:tcPr>
          <w:p w14:paraId="0004B2D5" w14:textId="77777777" w:rsidR="00EE3CD7" w:rsidRPr="000E3AA7" w:rsidRDefault="00EE3CD7">
            <w:pPr>
              <w:jc w:val="right"/>
              <w:rPr>
                <w:ins w:id="3736" w:author="David Modjeska" w:date="2016-04-25T22:01:00Z"/>
                <w:rFonts w:ascii="Arial Unicode MS" w:eastAsia="Arial Unicode MS" w:hAnsi="Arial Unicode MS" w:cs="Arial Unicode MS"/>
                <w:color w:val="000000"/>
                <w:sz w:val="16"/>
                <w:szCs w:val="16"/>
                <w:rPrChange w:id="3737" w:author="David Modjeska" w:date="2016-04-25T22:02:00Z">
                  <w:rPr>
                    <w:ins w:id="3738" w:author="David Modjeska" w:date="2016-04-25T22:01:00Z"/>
                    <w:rFonts w:ascii="Calibri" w:eastAsia="Times New Roman" w:hAnsi="Calibri"/>
                    <w:color w:val="000000"/>
                  </w:rPr>
                </w:rPrChange>
              </w:rPr>
            </w:pPr>
            <w:ins w:id="3739" w:author="David Modjeska" w:date="2016-04-25T22:01:00Z">
              <w:r w:rsidRPr="000E3AA7">
                <w:rPr>
                  <w:rFonts w:ascii="Arial Unicode MS" w:eastAsia="Arial Unicode MS" w:hAnsi="Arial Unicode MS" w:cs="Arial Unicode MS"/>
                  <w:color w:val="000000"/>
                  <w:sz w:val="16"/>
                  <w:szCs w:val="16"/>
                  <w:rPrChange w:id="3740" w:author="David Modjeska" w:date="2016-04-25T22:02:00Z">
                    <w:rPr>
                      <w:rFonts w:ascii="Calibri" w:eastAsia="Times New Roman" w:hAnsi="Calibri"/>
                      <w:color w:val="000000"/>
                    </w:rPr>
                  </w:rPrChange>
                </w:rPr>
                <w:t>6048</w:t>
              </w:r>
            </w:ins>
          </w:p>
        </w:tc>
        <w:tc>
          <w:tcPr>
            <w:tcW w:w="1560" w:type="dxa"/>
            <w:shd w:val="clear" w:color="auto" w:fill="auto"/>
            <w:noWrap/>
            <w:vAlign w:val="bottom"/>
            <w:hideMark/>
          </w:tcPr>
          <w:p w14:paraId="4F4D3752" w14:textId="77777777" w:rsidR="00EE3CD7" w:rsidRPr="000E3AA7" w:rsidRDefault="00EE3CD7">
            <w:pPr>
              <w:jc w:val="right"/>
              <w:rPr>
                <w:ins w:id="3741" w:author="David Modjeska" w:date="2016-04-25T22:01:00Z"/>
                <w:rFonts w:ascii="Arial Unicode MS" w:eastAsia="Arial Unicode MS" w:hAnsi="Arial Unicode MS" w:cs="Arial Unicode MS"/>
                <w:color w:val="000000"/>
                <w:sz w:val="16"/>
                <w:szCs w:val="16"/>
                <w:rPrChange w:id="3742" w:author="David Modjeska" w:date="2016-04-25T22:02:00Z">
                  <w:rPr>
                    <w:ins w:id="3743" w:author="David Modjeska" w:date="2016-04-25T22:01:00Z"/>
                    <w:rFonts w:ascii="Calibri" w:eastAsia="Times New Roman" w:hAnsi="Calibri"/>
                    <w:color w:val="000000"/>
                  </w:rPr>
                </w:rPrChange>
              </w:rPr>
            </w:pPr>
            <w:ins w:id="3744" w:author="David Modjeska" w:date="2016-04-25T22:01:00Z">
              <w:r w:rsidRPr="000E3AA7">
                <w:rPr>
                  <w:rFonts w:ascii="Arial Unicode MS" w:eastAsia="Arial Unicode MS" w:hAnsi="Arial Unicode MS" w:cs="Arial Unicode MS"/>
                  <w:color w:val="000000"/>
                  <w:sz w:val="16"/>
                  <w:szCs w:val="16"/>
                  <w:rPrChange w:id="3745" w:author="David Modjeska" w:date="2016-04-25T22:02:00Z">
                    <w:rPr>
                      <w:rFonts w:ascii="Calibri" w:eastAsia="Times New Roman" w:hAnsi="Calibri"/>
                      <w:color w:val="000000"/>
                    </w:rPr>
                  </w:rPrChange>
                </w:rPr>
                <w:t>95.918</w:t>
              </w:r>
            </w:ins>
          </w:p>
        </w:tc>
        <w:tc>
          <w:tcPr>
            <w:tcW w:w="1559" w:type="dxa"/>
            <w:shd w:val="clear" w:color="auto" w:fill="auto"/>
            <w:noWrap/>
            <w:vAlign w:val="bottom"/>
            <w:hideMark/>
          </w:tcPr>
          <w:p w14:paraId="6050297E" w14:textId="77777777" w:rsidR="00EE3CD7" w:rsidRPr="000E3AA7" w:rsidRDefault="00EE3CD7">
            <w:pPr>
              <w:jc w:val="right"/>
              <w:rPr>
                <w:ins w:id="3746" w:author="David Modjeska" w:date="2016-04-25T22:01:00Z"/>
                <w:rFonts w:ascii="Arial Unicode MS" w:eastAsia="Arial Unicode MS" w:hAnsi="Arial Unicode MS" w:cs="Arial Unicode MS"/>
                <w:color w:val="000000"/>
                <w:sz w:val="16"/>
                <w:szCs w:val="16"/>
                <w:rPrChange w:id="3747" w:author="David Modjeska" w:date="2016-04-25T22:02:00Z">
                  <w:rPr>
                    <w:ins w:id="3748" w:author="David Modjeska" w:date="2016-04-25T22:01:00Z"/>
                    <w:rFonts w:ascii="Calibri" w:eastAsia="Times New Roman" w:hAnsi="Calibri"/>
                    <w:color w:val="000000"/>
                  </w:rPr>
                </w:rPrChange>
              </w:rPr>
            </w:pPr>
            <w:ins w:id="3749" w:author="David Modjeska" w:date="2016-04-25T22:01:00Z">
              <w:r w:rsidRPr="000E3AA7">
                <w:rPr>
                  <w:rFonts w:ascii="Arial Unicode MS" w:eastAsia="Arial Unicode MS" w:hAnsi="Arial Unicode MS" w:cs="Arial Unicode MS"/>
                  <w:color w:val="000000"/>
                  <w:sz w:val="16"/>
                  <w:szCs w:val="16"/>
                  <w:rPrChange w:id="3750" w:author="David Modjeska" w:date="2016-04-25T22:02:00Z">
                    <w:rPr>
                      <w:rFonts w:ascii="Calibri" w:eastAsia="Times New Roman" w:hAnsi="Calibri"/>
                      <w:color w:val="000000"/>
                    </w:rPr>
                  </w:rPrChange>
                </w:rPr>
                <w:t>94.587</w:t>
              </w:r>
            </w:ins>
          </w:p>
        </w:tc>
        <w:tc>
          <w:tcPr>
            <w:tcW w:w="1559" w:type="dxa"/>
            <w:shd w:val="clear" w:color="auto" w:fill="auto"/>
            <w:noWrap/>
            <w:vAlign w:val="bottom"/>
            <w:hideMark/>
          </w:tcPr>
          <w:p w14:paraId="7E54B344" w14:textId="77777777" w:rsidR="00EE3CD7" w:rsidRPr="000E3AA7" w:rsidRDefault="00EE3CD7">
            <w:pPr>
              <w:jc w:val="right"/>
              <w:rPr>
                <w:ins w:id="3751" w:author="David Modjeska" w:date="2016-04-25T22:01:00Z"/>
                <w:rFonts w:ascii="Arial Unicode MS" w:eastAsia="Arial Unicode MS" w:hAnsi="Arial Unicode MS" w:cs="Arial Unicode MS"/>
                <w:color w:val="000000"/>
                <w:sz w:val="16"/>
                <w:szCs w:val="16"/>
                <w:rPrChange w:id="3752" w:author="David Modjeska" w:date="2016-04-25T22:02:00Z">
                  <w:rPr>
                    <w:ins w:id="3753" w:author="David Modjeska" w:date="2016-04-25T22:01:00Z"/>
                    <w:rFonts w:ascii="Calibri" w:eastAsia="Times New Roman" w:hAnsi="Calibri"/>
                    <w:color w:val="000000"/>
                  </w:rPr>
                </w:rPrChange>
              </w:rPr>
            </w:pPr>
            <w:ins w:id="3754" w:author="David Modjeska" w:date="2016-04-25T22:01:00Z">
              <w:r w:rsidRPr="000E3AA7">
                <w:rPr>
                  <w:rFonts w:ascii="Arial Unicode MS" w:eastAsia="Arial Unicode MS" w:hAnsi="Arial Unicode MS" w:cs="Arial Unicode MS"/>
                  <w:color w:val="000000"/>
                  <w:sz w:val="16"/>
                  <w:szCs w:val="16"/>
                  <w:rPrChange w:id="3755" w:author="David Modjeska" w:date="2016-04-25T22:02:00Z">
                    <w:rPr>
                      <w:rFonts w:ascii="Calibri" w:eastAsia="Times New Roman" w:hAnsi="Calibri"/>
                      <w:color w:val="000000"/>
                    </w:rPr>
                  </w:rPrChange>
                </w:rPr>
                <w:t>1.331</w:t>
              </w:r>
            </w:ins>
          </w:p>
        </w:tc>
      </w:tr>
      <w:tr w:rsidR="00696E87" w:rsidRPr="000E3AA7" w14:paraId="78C0DCE2" w14:textId="77777777" w:rsidTr="00696E87">
        <w:trPr>
          <w:trHeight w:val="320"/>
          <w:ins w:id="3756" w:author="David Modjeska" w:date="2016-04-25T22:01:00Z"/>
        </w:trPr>
        <w:tc>
          <w:tcPr>
            <w:tcW w:w="1337" w:type="dxa"/>
            <w:shd w:val="clear" w:color="auto" w:fill="auto"/>
            <w:noWrap/>
            <w:vAlign w:val="bottom"/>
            <w:hideMark/>
          </w:tcPr>
          <w:p w14:paraId="5DF2E906" w14:textId="77777777" w:rsidR="00EE3CD7" w:rsidRPr="000E3AA7" w:rsidRDefault="00EE3CD7">
            <w:pPr>
              <w:jc w:val="right"/>
              <w:rPr>
                <w:ins w:id="3757" w:author="David Modjeska" w:date="2016-04-25T22:01:00Z"/>
                <w:rFonts w:ascii="Arial Unicode MS" w:eastAsia="Arial Unicode MS" w:hAnsi="Arial Unicode MS" w:cs="Arial Unicode MS"/>
                <w:color w:val="000000"/>
                <w:sz w:val="16"/>
                <w:szCs w:val="16"/>
                <w:rPrChange w:id="3758" w:author="David Modjeska" w:date="2016-04-25T22:02:00Z">
                  <w:rPr>
                    <w:ins w:id="3759" w:author="David Modjeska" w:date="2016-04-25T22:01:00Z"/>
                    <w:rFonts w:ascii="Calibri" w:eastAsia="Times New Roman" w:hAnsi="Calibri"/>
                    <w:color w:val="000000"/>
                  </w:rPr>
                </w:rPrChange>
              </w:rPr>
            </w:pPr>
            <w:ins w:id="3760" w:author="David Modjeska" w:date="2016-04-25T22:01:00Z">
              <w:r w:rsidRPr="000E3AA7">
                <w:rPr>
                  <w:rFonts w:ascii="Arial Unicode MS" w:eastAsia="Arial Unicode MS" w:hAnsi="Arial Unicode MS" w:cs="Arial Unicode MS"/>
                  <w:color w:val="000000"/>
                  <w:sz w:val="16"/>
                  <w:szCs w:val="16"/>
                  <w:rPrChange w:id="3761" w:author="David Modjeska" w:date="2016-04-25T22:02:00Z">
                    <w:rPr>
                      <w:rFonts w:ascii="Calibri" w:eastAsia="Times New Roman" w:hAnsi="Calibri"/>
                      <w:color w:val="000000"/>
                    </w:rPr>
                  </w:rPrChange>
                </w:rPr>
                <w:t>72.29</w:t>
              </w:r>
            </w:ins>
          </w:p>
        </w:tc>
        <w:tc>
          <w:tcPr>
            <w:tcW w:w="1498" w:type="dxa"/>
            <w:shd w:val="clear" w:color="auto" w:fill="auto"/>
            <w:noWrap/>
            <w:vAlign w:val="bottom"/>
            <w:hideMark/>
          </w:tcPr>
          <w:p w14:paraId="4AE27EA5" w14:textId="77777777" w:rsidR="00EE3CD7" w:rsidRPr="000E3AA7" w:rsidRDefault="00EE3CD7">
            <w:pPr>
              <w:jc w:val="right"/>
              <w:rPr>
                <w:ins w:id="3762" w:author="David Modjeska" w:date="2016-04-25T22:01:00Z"/>
                <w:rFonts w:ascii="Arial Unicode MS" w:eastAsia="Arial Unicode MS" w:hAnsi="Arial Unicode MS" w:cs="Arial Unicode MS"/>
                <w:color w:val="000000"/>
                <w:sz w:val="16"/>
                <w:szCs w:val="16"/>
                <w:rPrChange w:id="3763" w:author="David Modjeska" w:date="2016-04-25T22:02:00Z">
                  <w:rPr>
                    <w:ins w:id="3764" w:author="David Modjeska" w:date="2016-04-25T22:01:00Z"/>
                    <w:rFonts w:ascii="Calibri" w:eastAsia="Times New Roman" w:hAnsi="Calibri"/>
                    <w:color w:val="000000"/>
                  </w:rPr>
                </w:rPrChange>
              </w:rPr>
            </w:pPr>
            <w:ins w:id="3765" w:author="David Modjeska" w:date="2016-04-25T22:01:00Z">
              <w:r w:rsidRPr="000E3AA7">
                <w:rPr>
                  <w:rFonts w:ascii="Arial Unicode MS" w:eastAsia="Arial Unicode MS" w:hAnsi="Arial Unicode MS" w:cs="Arial Unicode MS"/>
                  <w:color w:val="000000"/>
                  <w:sz w:val="16"/>
                  <w:szCs w:val="16"/>
                  <w:rPrChange w:id="3766" w:author="David Modjeska" w:date="2016-04-25T22:02:00Z">
                    <w:rPr>
                      <w:rFonts w:ascii="Calibri" w:eastAsia="Times New Roman" w:hAnsi="Calibri"/>
                      <w:color w:val="000000"/>
                    </w:rPr>
                  </w:rPrChange>
                </w:rPr>
                <w:t>72.29</w:t>
              </w:r>
            </w:ins>
          </w:p>
        </w:tc>
        <w:tc>
          <w:tcPr>
            <w:tcW w:w="1598" w:type="dxa"/>
            <w:shd w:val="clear" w:color="auto" w:fill="auto"/>
            <w:noWrap/>
            <w:vAlign w:val="bottom"/>
            <w:hideMark/>
          </w:tcPr>
          <w:p w14:paraId="6E215642" w14:textId="77777777" w:rsidR="00EE3CD7" w:rsidRPr="000E3AA7" w:rsidRDefault="00EE3CD7">
            <w:pPr>
              <w:jc w:val="right"/>
              <w:rPr>
                <w:ins w:id="3767" w:author="David Modjeska" w:date="2016-04-25T22:01:00Z"/>
                <w:rFonts w:ascii="Arial Unicode MS" w:eastAsia="Arial Unicode MS" w:hAnsi="Arial Unicode MS" w:cs="Arial Unicode MS"/>
                <w:color w:val="000000"/>
                <w:sz w:val="16"/>
                <w:szCs w:val="16"/>
                <w:rPrChange w:id="3768" w:author="David Modjeska" w:date="2016-04-25T22:02:00Z">
                  <w:rPr>
                    <w:ins w:id="3769" w:author="David Modjeska" w:date="2016-04-25T22:01:00Z"/>
                    <w:rFonts w:ascii="Calibri" w:eastAsia="Times New Roman" w:hAnsi="Calibri"/>
                    <w:color w:val="000000"/>
                  </w:rPr>
                </w:rPrChange>
              </w:rPr>
            </w:pPr>
            <w:ins w:id="3770" w:author="David Modjeska" w:date="2016-04-25T22:01:00Z">
              <w:r w:rsidRPr="000E3AA7">
                <w:rPr>
                  <w:rFonts w:ascii="Arial Unicode MS" w:eastAsia="Arial Unicode MS" w:hAnsi="Arial Unicode MS" w:cs="Arial Unicode MS"/>
                  <w:color w:val="000000"/>
                  <w:sz w:val="16"/>
                  <w:szCs w:val="16"/>
                  <w:rPrChange w:id="3771" w:author="David Modjeska" w:date="2016-04-25T22:02:00Z">
                    <w:rPr>
                      <w:rFonts w:ascii="Calibri" w:eastAsia="Times New Roman" w:hAnsi="Calibri"/>
                      <w:color w:val="000000"/>
                    </w:rPr>
                  </w:rPrChange>
                </w:rPr>
                <w:t>40</w:t>
              </w:r>
            </w:ins>
          </w:p>
        </w:tc>
        <w:tc>
          <w:tcPr>
            <w:tcW w:w="1804" w:type="dxa"/>
            <w:shd w:val="clear" w:color="auto" w:fill="auto"/>
            <w:noWrap/>
            <w:vAlign w:val="bottom"/>
            <w:hideMark/>
          </w:tcPr>
          <w:p w14:paraId="0FF70569" w14:textId="77777777" w:rsidR="00EE3CD7" w:rsidRPr="000E3AA7" w:rsidRDefault="00EE3CD7">
            <w:pPr>
              <w:jc w:val="right"/>
              <w:rPr>
                <w:ins w:id="3772" w:author="David Modjeska" w:date="2016-04-25T22:01:00Z"/>
                <w:rFonts w:ascii="Arial Unicode MS" w:eastAsia="Arial Unicode MS" w:hAnsi="Arial Unicode MS" w:cs="Arial Unicode MS"/>
                <w:color w:val="000000"/>
                <w:sz w:val="16"/>
                <w:szCs w:val="16"/>
                <w:rPrChange w:id="3773" w:author="David Modjeska" w:date="2016-04-25T22:02:00Z">
                  <w:rPr>
                    <w:ins w:id="3774" w:author="David Modjeska" w:date="2016-04-25T22:01:00Z"/>
                    <w:rFonts w:ascii="Calibri" w:eastAsia="Times New Roman" w:hAnsi="Calibri"/>
                    <w:color w:val="000000"/>
                  </w:rPr>
                </w:rPrChange>
              </w:rPr>
            </w:pPr>
            <w:ins w:id="3775" w:author="David Modjeska" w:date="2016-04-25T22:01:00Z">
              <w:r w:rsidRPr="000E3AA7">
                <w:rPr>
                  <w:rFonts w:ascii="Arial Unicode MS" w:eastAsia="Arial Unicode MS" w:hAnsi="Arial Unicode MS" w:cs="Arial Unicode MS"/>
                  <w:color w:val="000000"/>
                  <w:sz w:val="16"/>
                  <w:szCs w:val="16"/>
                  <w:rPrChange w:id="3776" w:author="David Modjeska" w:date="2016-04-25T22:02:00Z">
                    <w:rPr>
                      <w:rFonts w:ascii="Calibri" w:eastAsia="Times New Roman" w:hAnsi="Calibri"/>
                      <w:color w:val="000000"/>
                    </w:rPr>
                  </w:rPrChange>
                </w:rPr>
                <w:t>6048</w:t>
              </w:r>
            </w:ins>
          </w:p>
        </w:tc>
        <w:tc>
          <w:tcPr>
            <w:tcW w:w="1560" w:type="dxa"/>
            <w:shd w:val="clear" w:color="auto" w:fill="auto"/>
            <w:noWrap/>
            <w:vAlign w:val="bottom"/>
            <w:hideMark/>
          </w:tcPr>
          <w:p w14:paraId="1297421F" w14:textId="77777777" w:rsidR="00EE3CD7" w:rsidRPr="000E3AA7" w:rsidRDefault="00EE3CD7">
            <w:pPr>
              <w:jc w:val="right"/>
              <w:rPr>
                <w:ins w:id="3777" w:author="David Modjeska" w:date="2016-04-25T22:01:00Z"/>
                <w:rFonts w:ascii="Arial Unicode MS" w:eastAsia="Arial Unicode MS" w:hAnsi="Arial Unicode MS" w:cs="Arial Unicode MS"/>
                <w:color w:val="000000"/>
                <w:sz w:val="16"/>
                <w:szCs w:val="16"/>
                <w:rPrChange w:id="3778" w:author="David Modjeska" w:date="2016-04-25T22:02:00Z">
                  <w:rPr>
                    <w:ins w:id="3779" w:author="David Modjeska" w:date="2016-04-25T22:01:00Z"/>
                    <w:rFonts w:ascii="Calibri" w:eastAsia="Times New Roman" w:hAnsi="Calibri"/>
                    <w:color w:val="000000"/>
                  </w:rPr>
                </w:rPrChange>
              </w:rPr>
            </w:pPr>
            <w:ins w:id="3780" w:author="David Modjeska" w:date="2016-04-25T22:01:00Z">
              <w:r w:rsidRPr="000E3AA7">
                <w:rPr>
                  <w:rFonts w:ascii="Arial Unicode MS" w:eastAsia="Arial Unicode MS" w:hAnsi="Arial Unicode MS" w:cs="Arial Unicode MS"/>
                  <w:color w:val="000000"/>
                  <w:sz w:val="16"/>
                  <w:szCs w:val="16"/>
                  <w:rPrChange w:id="3781" w:author="David Modjeska" w:date="2016-04-25T22:02:00Z">
                    <w:rPr>
                      <w:rFonts w:ascii="Calibri" w:eastAsia="Times New Roman" w:hAnsi="Calibri"/>
                      <w:color w:val="000000"/>
                    </w:rPr>
                  </w:rPrChange>
                </w:rPr>
                <w:t>95.918</w:t>
              </w:r>
            </w:ins>
          </w:p>
        </w:tc>
        <w:tc>
          <w:tcPr>
            <w:tcW w:w="1559" w:type="dxa"/>
            <w:shd w:val="clear" w:color="auto" w:fill="auto"/>
            <w:noWrap/>
            <w:vAlign w:val="bottom"/>
            <w:hideMark/>
          </w:tcPr>
          <w:p w14:paraId="4FD062D9" w14:textId="77777777" w:rsidR="00EE3CD7" w:rsidRPr="000E3AA7" w:rsidRDefault="00EE3CD7">
            <w:pPr>
              <w:jc w:val="right"/>
              <w:rPr>
                <w:ins w:id="3782" w:author="David Modjeska" w:date="2016-04-25T22:01:00Z"/>
                <w:rFonts w:ascii="Arial Unicode MS" w:eastAsia="Arial Unicode MS" w:hAnsi="Arial Unicode MS" w:cs="Arial Unicode MS"/>
                <w:color w:val="000000"/>
                <w:sz w:val="16"/>
                <w:szCs w:val="16"/>
                <w:rPrChange w:id="3783" w:author="David Modjeska" w:date="2016-04-25T22:02:00Z">
                  <w:rPr>
                    <w:ins w:id="3784" w:author="David Modjeska" w:date="2016-04-25T22:01:00Z"/>
                    <w:rFonts w:ascii="Calibri" w:eastAsia="Times New Roman" w:hAnsi="Calibri"/>
                    <w:color w:val="000000"/>
                  </w:rPr>
                </w:rPrChange>
              </w:rPr>
            </w:pPr>
            <w:ins w:id="3785" w:author="David Modjeska" w:date="2016-04-25T22:01:00Z">
              <w:r w:rsidRPr="000E3AA7">
                <w:rPr>
                  <w:rFonts w:ascii="Arial Unicode MS" w:eastAsia="Arial Unicode MS" w:hAnsi="Arial Unicode MS" w:cs="Arial Unicode MS"/>
                  <w:color w:val="000000"/>
                  <w:sz w:val="16"/>
                  <w:szCs w:val="16"/>
                  <w:rPrChange w:id="3786" w:author="David Modjeska" w:date="2016-04-25T22:02:00Z">
                    <w:rPr>
                      <w:rFonts w:ascii="Calibri" w:eastAsia="Times New Roman" w:hAnsi="Calibri"/>
                      <w:color w:val="000000"/>
                    </w:rPr>
                  </w:rPrChange>
                </w:rPr>
                <w:t>94.587</w:t>
              </w:r>
            </w:ins>
          </w:p>
        </w:tc>
        <w:tc>
          <w:tcPr>
            <w:tcW w:w="1559" w:type="dxa"/>
            <w:shd w:val="clear" w:color="auto" w:fill="auto"/>
            <w:noWrap/>
            <w:vAlign w:val="bottom"/>
            <w:hideMark/>
          </w:tcPr>
          <w:p w14:paraId="086CF288" w14:textId="77777777" w:rsidR="00EE3CD7" w:rsidRPr="000E3AA7" w:rsidRDefault="00EE3CD7">
            <w:pPr>
              <w:jc w:val="right"/>
              <w:rPr>
                <w:ins w:id="3787" w:author="David Modjeska" w:date="2016-04-25T22:01:00Z"/>
                <w:rFonts w:ascii="Arial Unicode MS" w:eastAsia="Arial Unicode MS" w:hAnsi="Arial Unicode MS" w:cs="Arial Unicode MS"/>
                <w:color w:val="000000"/>
                <w:sz w:val="16"/>
                <w:szCs w:val="16"/>
                <w:rPrChange w:id="3788" w:author="David Modjeska" w:date="2016-04-25T22:02:00Z">
                  <w:rPr>
                    <w:ins w:id="3789" w:author="David Modjeska" w:date="2016-04-25T22:01:00Z"/>
                    <w:rFonts w:ascii="Calibri" w:eastAsia="Times New Roman" w:hAnsi="Calibri"/>
                    <w:color w:val="000000"/>
                  </w:rPr>
                </w:rPrChange>
              </w:rPr>
            </w:pPr>
            <w:ins w:id="3790" w:author="David Modjeska" w:date="2016-04-25T22:01:00Z">
              <w:r w:rsidRPr="000E3AA7">
                <w:rPr>
                  <w:rFonts w:ascii="Arial Unicode MS" w:eastAsia="Arial Unicode MS" w:hAnsi="Arial Unicode MS" w:cs="Arial Unicode MS"/>
                  <w:color w:val="000000"/>
                  <w:sz w:val="16"/>
                  <w:szCs w:val="16"/>
                  <w:rPrChange w:id="3791" w:author="David Modjeska" w:date="2016-04-25T22:02:00Z">
                    <w:rPr>
                      <w:rFonts w:ascii="Calibri" w:eastAsia="Times New Roman" w:hAnsi="Calibri"/>
                      <w:color w:val="000000"/>
                    </w:rPr>
                  </w:rPrChange>
                </w:rPr>
                <w:t>1.331</w:t>
              </w:r>
            </w:ins>
          </w:p>
        </w:tc>
      </w:tr>
      <w:tr w:rsidR="00696E87" w:rsidRPr="000E3AA7" w14:paraId="44E3960A" w14:textId="77777777" w:rsidTr="00696E87">
        <w:trPr>
          <w:trHeight w:val="320"/>
          <w:ins w:id="3792" w:author="David Modjeska" w:date="2016-04-25T22:01:00Z"/>
        </w:trPr>
        <w:tc>
          <w:tcPr>
            <w:tcW w:w="1337" w:type="dxa"/>
            <w:shd w:val="clear" w:color="auto" w:fill="auto"/>
            <w:noWrap/>
            <w:vAlign w:val="bottom"/>
            <w:hideMark/>
          </w:tcPr>
          <w:p w14:paraId="19E6C656" w14:textId="77777777" w:rsidR="00EE3CD7" w:rsidRPr="000E3AA7" w:rsidRDefault="00EE3CD7">
            <w:pPr>
              <w:jc w:val="right"/>
              <w:rPr>
                <w:ins w:id="3793" w:author="David Modjeska" w:date="2016-04-25T22:01:00Z"/>
                <w:rFonts w:ascii="Arial Unicode MS" w:eastAsia="Arial Unicode MS" w:hAnsi="Arial Unicode MS" w:cs="Arial Unicode MS"/>
                <w:color w:val="000000"/>
                <w:sz w:val="16"/>
                <w:szCs w:val="16"/>
                <w:rPrChange w:id="3794" w:author="David Modjeska" w:date="2016-04-25T22:02:00Z">
                  <w:rPr>
                    <w:ins w:id="3795" w:author="David Modjeska" w:date="2016-04-25T22:01:00Z"/>
                    <w:rFonts w:ascii="Calibri" w:eastAsia="Times New Roman" w:hAnsi="Calibri"/>
                    <w:color w:val="000000"/>
                  </w:rPr>
                </w:rPrChange>
              </w:rPr>
            </w:pPr>
            <w:ins w:id="3796" w:author="David Modjeska" w:date="2016-04-25T22:01:00Z">
              <w:r w:rsidRPr="000E3AA7">
                <w:rPr>
                  <w:rFonts w:ascii="Arial Unicode MS" w:eastAsia="Arial Unicode MS" w:hAnsi="Arial Unicode MS" w:cs="Arial Unicode MS"/>
                  <w:color w:val="000000"/>
                  <w:sz w:val="16"/>
                  <w:szCs w:val="16"/>
                  <w:rPrChange w:id="3797" w:author="David Modjeska" w:date="2016-04-25T22:02:00Z">
                    <w:rPr>
                      <w:rFonts w:ascii="Calibri" w:eastAsia="Times New Roman" w:hAnsi="Calibri"/>
                      <w:color w:val="000000"/>
                    </w:rPr>
                  </w:rPrChange>
                </w:rPr>
                <w:t>73.15</w:t>
              </w:r>
            </w:ins>
          </w:p>
        </w:tc>
        <w:tc>
          <w:tcPr>
            <w:tcW w:w="1498" w:type="dxa"/>
            <w:shd w:val="clear" w:color="auto" w:fill="auto"/>
            <w:noWrap/>
            <w:vAlign w:val="bottom"/>
            <w:hideMark/>
          </w:tcPr>
          <w:p w14:paraId="45538B03" w14:textId="77777777" w:rsidR="00EE3CD7" w:rsidRPr="000E3AA7" w:rsidRDefault="00EE3CD7">
            <w:pPr>
              <w:jc w:val="right"/>
              <w:rPr>
                <w:ins w:id="3798" w:author="David Modjeska" w:date="2016-04-25T22:01:00Z"/>
                <w:rFonts w:ascii="Arial Unicode MS" w:eastAsia="Arial Unicode MS" w:hAnsi="Arial Unicode MS" w:cs="Arial Unicode MS"/>
                <w:color w:val="000000"/>
                <w:sz w:val="16"/>
                <w:szCs w:val="16"/>
                <w:rPrChange w:id="3799" w:author="David Modjeska" w:date="2016-04-25T22:02:00Z">
                  <w:rPr>
                    <w:ins w:id="3800" w:author="David Modjeska" w:date="2016-04-25T22:01:00Z"/>
                    <w:rFonts w:ascii="Calibri" w:eastAsia="Times New Roman" w:hAnsi="Calibri"/>
                    <w:color w:val="000000"/>
                  </w:rPr>
                </w:rPrChange>
              </w:rPr>
            </w:pPr>
            <w:ins w:id="3801" w:author="David Modjeska" w:date="2016-04-25T22:01:00Z">
              <w:r w:rsidRPr="000E3AA7">
                <w:rPr>
                  <w:rFonts w:ascii="Arial Unicode MS" w:eastAsia="Arial Unicode MS" w:hAnsi="Arial Unicode MS" w:cs="Arial Unicode MS"/>
                  <w:color w:val="000000"/>
                  <w:sz w:val="16"/>
                  <w:szCs w:val="16"/>
                  <w:rPrChange w:id="3802" w:author="David Modjeska" w:date="2016-04-25T22:02:00Z">
                    <w:rPr>
                      <w:rFonts w:ascii="Calibri" w:eastAsia="Times New Roman" w:hAnsi="Calibri"/>
                      <w:color w:val="000000"/>
                    </w:rPr>
                  </w:rPrChange>
                </w:rPr>
                <w:t>73.15</w:t>
              </w:r>
            </w:ins>
          </w:p>
        </w:tc>
        <w:tc>
          <w:tcPr>
            <w:tcW w:w="1598" w:type="dxa"/>
            <w:shd w:val="clear" w:color="auto" w:fill="auto"/>
            <w:noWrap/>
            <w:vAlign w:val="bottom"/>
            <w:hideMark/>
          </w:tcPr>
          <w:p w14:paraId="3108CDA7" w14:textId="77777777" w:rsidR="00EE3CD7" w:rsidRPr="000E3AA7" w:rsidRDefault="00EE3CD7">
            <w:pPr>
              <w:jc w:val="right"/>
              <w:rPr>
                <w:ins w:id="3803" w:author="David Modjeska" w:date="2016-04-25T22:01:00Z"/>
                <w:rFonts w:ascii="Arial Unicode MS" w:eastAsia="Arial Unicode MS" w:hAnsi="Arial Unicode MS" w:cs="Arial Unicode MS"/>
                <w:color w:val="000000"/>
                <w:sz w:val="16"/>
                <w:szCs w:val="16"/>
                <w:rPrChange w:id="3804" w:author="David Modjeska" w:date="2016-04-25T22:02:00Z">
                  <w:rPr>
                    <w:ins w:id="3805" w:author="David Modjeska" w:date="2016-04-25T22:01:00Z"/>
                    <w:rFonts w:ascii="Calibri" w:eastAsia="Times New Roman" w:hAnsi="Calibri"/>
                    <w:color w:val="000000"/>
                  </w:rPr>
                </w:rPrChange>
              </w:rPr>
            </w:pPr>
            <w:ins w:id="3806" w:author="David Modjeska" w:date="2016-04-25T22:01:00Z">
              <w:r w:rsidRPr="000E3AA7">
                <w:rPr>
                  <w:rFonts w:ascii="Arial Unicode MS" w:eastAsia="Arial Unicode MS" w:hAnsi="Arial Unicode MS" w:cs="Arial Unicode MS"/>
                  <w:color w:val="000000"/>
                  <w:sz w:val="16"/>
                  <w:szCs w:val="16"/>
                  <w:rPrChange w:id="3807" w:author="David Modjeska" w:date="2016-04-25T22:02:00Z">
                    <w:rPr>
                      <w:rFonts w:ascii="Calibri" w:eastAsia="Times New Roman" w:hAnsi="Calibri"/>
                      <w:color w:val="000000"/>
                    </w:rPr>
                  </w:rPrChange>
                </w:rPr>
                <w:t>40</w:t>
              </w:r>
            </w:ins>
          </w:p>
        </w:tc>
        <w:tc>
          <w:tcPr>
            <w:tcW w:w="1804" w:type="dxa"/>
            <w:shd w:val="clear" w:color="auto" w:fill="auto"/>
            <w:noWrap/>
            <w:vAlign w:val="bottom"/>
            <w:hideMark/>
          </w:tcPr>
          <w:p w14:paraId="39C65829" w14:textId="77777777" w:rsidR="00EE3CD7" w:rsidRPr="000E3AA7" w:rsidRDefault="00EE3CD7">
            <w:pPr>
              <w:jc w:val="right"/>
              <w:rPr>
                <w:ins w:id="3808" w:author="David Modjeska" w:date="2016-04-25T22:01:00Z"/>
                <w:rFonts w:ascii="Arial Unicode MS" w:eastAsia="Arial Unicode MS" w:hAnsi="Arial Unicode MS" w:cs="Arial Unicode MS"/>
                <w:color w:val="000000"/>
                <w:sz w:val="16"/>
                <w:szCs w:val="16"/>
                <w:rPrChange w:id="3809" w:author="David Modjeska" w:date="2016-04-25T22:02:00Z">
                  <w:rPr>
                    <w:ins w:id="3810" w:author="David Modjeska" w:date="2016-04-25T22:01:00Z"/>
                    <w:rFonts w:ascii="Calibri" w:eastAsia="Times New Roman" w:hAnsi="Calibri"/>
                    <w:color w:val="000000"/>
                  </w:rPr>
                </w:rPrChange>
              </w:rPr>
            </w:pPr>
            <w:ins w:id="3811" w:author="David Modjeska" w:date="2016-04-25T22:01:00Z">
              <w:r w:rsidRPr="000E3AA7">
                <w:rPr>
                  <w:rFonts w:ascii="Arial Unicode MS" w:eastAsia="Arial Unicode MS" w:hAnsi="Arial Unicode MS" w:cs="Arial Unicode MS"/>
                  <w:color w:val="000000"/>
                  <w:sz w:val="16"/>
                  <w:szCs w:val="16"/>
                  <w:rPrChange w:id="3812" w:author="David Modjeska" w:date="2016-04-25T22:02:00Z">
                    <w:rPr>
                      <w:rFonts w:ascii="Calibri" w:eastAsia="Times New Roman" w:hAnsi="Calibri"/>
                      <w:color w:val="000000"/>
                    </w:rPr>
                  </w:rPrChange>
                </w:rPr>
                <w:t>6048</w:t>
              </w:r>
            </w:ins>
          </w:p>
        </w:tc>
        <w:tc>
          <w:tcPr>
            <w:tcW w:w="1560" w:type="dxa"/>
            <w:shd w:val="clear" w:color="auto" w:fill="auto"/>
            <w:noWrap/>
            <w:vAlign w:val="bottom"/>
            <w:hideMark/>
          </w:tcPr>
          <w:p w14:paraId="0930E43B" w14:textId="77777777" w:rsidR="00EE3CD7" w:rsidRPr="000E3AA7" w:rsidRDefault="00EE3CD7">
            <w:pPr>
              <w:jc w:val="right"/>
              <w:rPr>
                <w:ins w:id="3813" w:author="David Modjeska" w:date="2016-04-25T22:01:00Z"/>
                <w:rFonts w:ascii="Arial Unicode MS" w:eastAsia="Arial Unicode MS" w:hAnsi="Arial Unicode MS" w:cs="Arial Unicode MS"/>
                <w:color w:val="000000"/>
                <w:sz w:val="16"/>
                <w:szCs w:val="16"/>
                <w:rPrChange w:id="3814" w:author="David Modjeska" w:date="2016-04-25T22:02:00Z">
                  <w:rPr>
                    <w:ins w:id="3815" w:author="David Modjeska" w:date="2016-04-25T22:01:00Z"/>
                    <w:rFonts w:ascii="Calibri" w:eastAsia="Times New Roman" w:hAnsi="Calibri"/>
                    <w:color w:val="000000"/>
                  </w:rPr>
                </w:rPrChange>
              </w:rPr>
            </w:pPr>
            <w:ins w:id="3816" w:author="David Modjeska" w:date="2016-04-25T22:01:00Z">
              <w:r w:rsidRPr="000E3AA7">
                <w:rPr>
                  <w:rFonts w:ascii="Arial Unicode MS" w:eastAsia="Arial Unicode MS" w:hAnsi="Arial Unicode MS" w:cs="Arial Unicode MS"/>
                  <w:color w:val="000000"/>
                  <w:sz w:val="16"/>
                  <w:szCs w:val="16"/>
                  <w:rPrChange w:id="3817" w:author="David Modjeska" w:date="2016-04-25T22:02:00Z">
                    <w:rPr>
                      <w:rFonts w:ascii="Calibri" w:eastAsia="Times New Roman" w:hAnsi="Calibri"/>
                      <w:color w:val="000000"/>
                    </w:rPr>
                  </w:rPrChange>
                </w:rPr>
                <w:t>95.918</w:t>
              </w:r>
            </w:ins>
          </w:p>
        </w:tc>
        <w:tc>
          <w:tcPr>
            <w:tcW w:w="1559" w:type="dxa"/>
            <w:shd w:val="clear" w:color="auto" w:fill="auto"/>
            <w:noWrap/>
            <w:vAlign w:val="bottom"/>
            <w:hideMark/>
          </w:tcPr>
          <w:p w14:paraId="33B05BEA" w14:textId="77777777" w:rsidR="00EE3CD7" w:rsidRPr="000E3AA7" w:rsidRDefault="00EE3CD7">
            <w:pPr>
              <w:jc w:val="right"/>
              <w:rPr>
                <w:ins w:id="3818" w:author="David Modjeska" w:date="2016-04-25T22:01:00Z"/>
                <w:rFonts w:ascii="Arial Unicode MS" w:eastAsia="Arial Unicode MS" w:hAnsi="Arial Unicode MS" w:cs="Arial Unicode MS"/>
                <w:color w:val="000000"/>
                <w:sz w:val="16"/>
                <w:szCs w:val="16"/>
                <w:rPrChange w:id="3819" w:author="David Modjeska" w:date="2016-04-25T22:02:00Z">
                  <w:rPr>
                    <w:ins w:id="3820" w:author="David Modjeska" w:date="2016-04-25T22:01:00Z"/>
                    <w:rFonts w:ascii="Calibri" w:eastAsia="Times New Roman" w:hAnsi="Calibri"/>
                    <w:color w:val="000000"/>
                  </w:rPr>
                </w:rPrChange>
              </w:rPr>
            </w:pPr>
            <w:ins w:id="3821" w:author="David Modjeska" w:date="2016-04-25T22:01:00Z">
              <w:r w:rsidRPr="000E3AA7">
                <w:rPr>
                  <w:rFonts w:ascii="Arial Unicode MS" w:eastAsia="Arial Unicode MS" w:hAnsi="Arial Unicode MS" w:cs="Arial Unicode MS"/>
                  <w:color w:val="000000"/>
                  <w:sz w:val="16"/>
                  <w:szCs w:val="16"/>
                  <w:rPrChange w:id="3822" w:author="David Modjeska" w:date="2016-04-25T22:02:00Z">
                    <w:rPr>
                      <w:rFonts w:ascii="Calibri" w:eastAsia="Times New Roman" w:hAnsi="Calibri"/>
                      <w:color w:val="000000"/>
                    </w:rPr>
                  </w:rPrChange>
                </w:rPr>
                <w:t>94.587</w:t>
              </w:r>
            </w:ins>
          </w:p>
        </w:tc>
        <w:tc>
          <w:tcPr>
            <w:tcW w:w="1559" w:type="dxa"/>
            <w:shd w:val="clear" w:color="auto" w:fill="auto"/>
            <w:noWrap/>
            <w:vAlign w:val="bottom"/>
            <w:hideMark/>
          </w:tcPr>
          <w:p w14:paraId="0FC2E77E" w14:textId="77777777" w:rsidR="00EE3CD7" w:rsidRPr="000E3AA7" w:rsidRDefault="00EE3CD7">
            <w:pPr>
              <w:jc w:val="right"/>
              <w:rPr>
                <w:ins w:id="3823" w:author="David Modjeska" w:date="2016-04-25T22:01:00Z"/>
                <w:rFonts w:ascii="Arial Unicode MS" w:eastAsia="Arial Unicode MS" w:hAnsi="Arial Unicode MS" w:cs="Arial Unicode MS"/>
                <w:color w:val="000000"/>
                <w:sz w:val="16"/>
                <w:szCs w:val="16"/>
                <w:rPrChange w:id="3824" w:author="David Modjeska" w:date="2016-04-25T22:02:00Z">
                  <w:rPr>
                    <w:ins w:id="3825" w:author="David Modjeska" w:date="2016-04-25T22:01:00Z"/>
                    <w:rFonts w:ascii="Calibri" w:eastAsia="Times New Roman" w:hAnsi="Calibri"/>
                    <w:color w:val="000000"/>
                  </w:rPr>
                </w:rPrChange>
              </w:rPr>
            </w:pPr>
            <w:ins w:id="3826" w:author="David Modjeska" w:date="2016-04-25T22:01:00Z">
              <w:r w:rsidRPr="000E3AA7">
                <w:rPr>
                  <w:rFonts w:ascii="Arial Unicode MS" w:eastAsia="Arial Unicode MS" w:hAnsi="Arial Unicode MS" w:cs="Arial Unicode MS"/>
                  <w:color w:val="000000"/>
                  <w:sz w:val="16"/>
                  <w:szCs w:val="16"/>
                  <w:rPrChange w:id="3827" w:author="David Modjeska" w:date="2016-04-25T22:02:00Z">
                    <w:rPr>
                      <w:rFonts w:ascii="Calibri" w:eastAsia="Times New Roman" w:hAnsi="Calibri"/>
                      <w:color w:val="000000"/>
                    </w:rPr>
                  </w:rPrChange>
                </w:rPr>
                <w:t>1.331</w:t>
              </w:r>
            </w:ins>
          </w:p>
        </w:tc>
      </w:tr>
      <w:tr w:rsidR="00696E87" w:rsidRPr="000E3AA7" w14:paraId="5E6C67FB" w14:textId="77777777" w:rsidTr="00696E87">
        <w:trPr>
          <w:trHeight w:val="320"/>
          <w:ins w:id="3828" w:author="David Modjeska" w:date="2016-04-25T22:01:00Z"/>
        </w:trPr>
        <w:tc>
          <w:tcPr>
            <w:tcW w:w="1337" w:type="dxa"/>
            <w:shd w:val="clear" w:color="auto" w:fill="auto"/>
            <w:noWrap/>
            <w:vAlign w:val="bottom"/>
            <w:hideMark/>
          </w:tcPr>
          <w:p w14:paraId="69FFE329" w14:textId="77777777" w:rsidR="00EE3CD7" w:rsidRPr="000E3AA7" w:rsidRDefault="00EE3CD7">
            <w:pPr>
              <w:jc w:val="right"/>
              <w:rPr>
                <w:ins w:id="3829" w:author="David Modjeska" w:date="2016-04-25T22:01:00Z"/>
                <w:rFonts w:ascii="Arial Unicode MS" w:eastAsia="Arial Unicode MS" w:hAnsi="Arial Unicode MS" w:cs="Arial Unicode MS"/>
                <w:color w:val="000000"/>
                <w:sz w:val="16"/>
                <w:szCs w:val="16"/>
                <w:rPrChange w:id="3830" w:author="David Modjeska" w:date="2016-04-25T22:02:00Z">
                  <w:rPr>
                    <w:ins w:id="3831" w:author="David Modjeska" w:date="2016-04-25T22:01:00Z"/>
                    <w:rFonts w:ascii="Calibri" w:eastAsia="Times New Roman" w:hAnsi="Calibri"/>
                    <w:color w:val="000000"/>
                  </w:rPr>
                </w:rPrChange>
              </w:rPr>
            </w:pPr>
            <w:ins w:id="3832" w:author="David Modjeska" w:date="2016-04-25T22:01:00Z">
              <w:r w:rsidRPr="000E3AA7">
                <w:rPr>
                  <w:rFonts w:ascii="Arial Unicode MS" w:eastAsia="Arial Unicode MS" w:hAnsi="Arial Unicode MS" w:cs="Arial Unicode MS"/>
                  <w:color w:val="000000"/>
                  <w:sz w:val="16"/>
                  <w:szCs w:val="16"/>
                  <w:rPrChange w:id="3833" w:author="David Modjeska" w:date="2016-04-25T22:02:00Z">
                    <w:rPr>
                      <w:rFonts w:ascii="Calibri" w:eastAsia="Times New Roman" w:hAnsi="Calibri"/>
                      <w:color w:val="000000"/>
                    </w:rPr>
                  </w:rPrChange>
                </w:rPr>
                <w:t>73.77</w:t>
              </w:r>
            </w:ins>
          </w:p>
        </w:tc>
        <w:tc>
          <w:tcPr>
            <w:tcW w:w="1498" w:type="dxa"/>
            <w:shd w:val="clear" w:color="auto" w:fill="auto"/>
            <w:noWrap/>
            <w:vAlign w:val="bottom"/>
            <w:hideMark/>
          </w:tcPr>
          <w:p w14:paraId="18BA7A75" w14:textId="77777777" w:rsidR="00EE3CD7" w:rsidRPr="000E3AA7" w:rsidRDefault="00EE3CD7">
            <w:pPr>
              <w:jc w:val="right"/>
              <w:rPr>
                <w:ins w:id="3834" w:author="David Modjeska" w:date="2016-04-25T22:01:00Z"/>
                <w:rFonts w:ascii="Arial Unicode MS" w:eastAsia="Arial Unicode MS" w:hAnsi="Arial Unicode MS" w:cs="Arial Unicode MS"/>
                <w:color w:val="000000"/>
                <w:sz w:val="16"/>
                <w:szCs w:val="16"/>
                <w:rPrChange w:id="3835" w:author="David Modjeska" w:date="2016-04-25T22:02:00Z">
                  <w:rPr>
                    <w:ins w:id="3836" w:author="David Modjeska" w:date="2016-04-25T22:01:00Z"/>
                    <w:rFonts w:ascii="Calibri" w:eastAsia="Times New Roman" w:hAnsi="Calibri"/>
                    <w:color w:val="000000"/>
                  </w:rPr>
                </w:rPrChange>
              </w:rPr>
            </w:pPr>
            <w:ins w:id="3837" w:author="David Modjeska" w:date="2016-04-25T22:01:00Z">
              <w:r w:rsidRPr="000E3AA7">
                <w:rPr>
                  <w:rFonts w:ascii="Arial Unicode MS" w:eastAsia="Arial Unicode MS" w:hAnsi="Arial Unicode MS" w:cs="Arial Unicode MS"/>
                  <w:color w:val="000000"/>
                  <w:sz w:val="16"/>
                  <w:szCs w:val="16"/>
                  <w:rPrChange w:id="3838" w:author="David Modjeska" w:date="2016-04-25T22:02:00Z">
                    <w:rPr>
                      <w:rFonts w:ascii="Calibri" w:eastAsia="Times New Roman" w:hAnsi="Calibri"/>
                      <w:color w:val="000000"/>
                    </w:rPr>
                  </w:rPrChange>
                </w:rPr>
                <w:t>73.77</w:t>
              </w:r>
            </w:ins>
          </w:p>
        </w:tc>
        <w:tc>
          <w:tcPr>
            <w:tcW w:w="1598" w:type="dxa"/>
            <w:shd w:val="clear" w:color="auto" w:fill="auto"/>
            <w:noWrap/>
            <w:vAlign w:val="bottom"/>
            <w:hideMark/>
          </w:tcPr>
          <w:p w14:paraId="44F896D2" w14:textId="77777777" w:rsidR="00EE3CD7" w:rsidRPr="000E3AA7" w:rsidRDefault="00EE3CD7">
            <w:pPr>
              <w:jc w:val="right"/>
              <w:rPr>
                <w:ins w:id="3839" w:author="David Modjeska" w:date="2016-04-25T22:01:00Z"/>
                <w:rFonts w:ascii="Arial Unicode MS" w:eastAsia="Arial Unicode MS" w:hAnsi="Arial Unicode MS" w:cs="Arial Unicode MS"/>
                <w:color w:val="000000"/>
                <w:sz w:val="16"/>
                <w:szCs w:val="16"/>
                <w:rPrChange w:id="3840" w:author="David Modjeska" w:date="2016-04-25T22:02:00Z">
                  <w:rPr>
                    <w:ins w:id="3841" w:author="David Modjeska" w:date="2016-04-25T22:01:00Z"/>
                    <w:rFonts w:ascii="Calibri" w:eastAsia="Times New Roman" w:hAnsi="Calibri"/>
                    <w:color w:val="000000"/>
                  </w:rPr>
                </w:rPrChange>
              </w:rPr>
            </w:pPr>
            <w:ins w:id="3842" w:author="David Modjeska" w:date="2016-04-25T22:01:00Z">
              <w:r w:rsidRPr="000E3AA7">
                <w:rPr>
                  <w:rFonts w:ascii="Arial Unicode MS" w:eastAsia="Arial Unicode MS" w:hAnsi="Arial Unicode MS" w:cs="Arial Unicode MS"/>
                  <w:color w:val="000000"/>
                  <w:sz w:val="16"/>
                  <w:szCs w:val="16"/>
                  <w:rPrChange w:id="3843" w:author="David Modjeska" w:date="2016-04-25T22:02:00Z">
                    <w:rPr>
                      <w:rFonts w:ascii="Calibri" w:eastAsia="Times New Roman" w:hAnsi="Calibri"/>
                      <w:color w:val="000000"/>
                    </w:rPr>
                  </w:rPrChange>
                </w:rPr>
                <w:t>40</w:t>
              </w:r>
            </w:ins>
          </w:p>
        </w:tc>
        <w:tc>
          <w:tcPr>
            <w:tcW w:w="1804" w:type="dxa"/>
            <w:shd w:val="clear" w:color="auto" w:fill="auto"/>
            <w:noWrap/>
            <w:vAlign w:val="bottom"/>
            <w:hideMark/>
          </w:tcPr>
          <w:p w14:paraId="0FBED899" w14:textId="77777777" w:rsidR="00EE3CD7" w:rsidRPr="000E3AA7" w:rsidRDefault="00EE3CD7">
            <w:pPr>
              <w:jc w:val="right"/>
              <w:rPr>
                <w:ins w:id="3844" w:author="David Modjeska" w:date="2016-04-25T22:01:00Z"/>
                <w:rFonts w:ascii="Arial Unicode MS" w:eastAsia="Arial Unicode MS" w:hAnsi="Arial Unicode MS" w:cs="Arial Unicode MS"/>
                <w:color w:val="000000"/>
                <w:sz w:val="16"/>
                <w:szCs w:val="16"/>
                <w:rPrChange w:id="3845" w:author="David Modjeska" w:date="2016-04-25T22:02:00Z">
                  <w:rPr>
                    <w:ins w:id="3846" w:author="David Modjeska" w:date="2016-04-25T22:01:00Z"/>
                    <w:rFonts w:ascii="Calibri" w:eastAsia="Times New Roman" w:hAnsi="Calibri"/>
                    <w:color w:val="000000"/>
                  </w:rPr>
                </w:rPrChange>
              </w:rPr>
            </w:pPr>
            <w:ins w:id="3847" w:author="David Modjeska" w:date="2016-04-25T22:01:00Z">
              <w:r w:rsidRPr="000E3AA7">
                <w:rPr>
                  <w:rFonts w:ascii="Arial Unicode MS" w:eastAsia="Arial Unicode MS" w:hAnsi="Arial Unicode MS" w:cs="Arial Unicode MS"/>
                  <w:color w:val="000000"/>
                  <w:sz w:val="16"/>
                  <w:szCs w:val="16"/>
                  <w:rPrChange w:id="3848" w:author="David Modjeska" w:date="2016-04-25T22:02:00Z">
                    <w:rPr>
                      <w:rFonts w:ascii="Calibri" w:eastAsia="Times New Roman" w:hAnsi="Calibri"/>
                      <w:color w:val="000000"/>
                    </w:rPr>
                  </w:rPrChange>
                </w:rPr>
                <w:t>6048</w:t>
              </w:r>
            </w:ins>
          </w:p>
        </w:tc>
        <w:tc>
          <w:tcPr>
            <w:tcW w:w="1560" w:type="dxa"/>
            <w:shd w:val="clear" w:color="auto" w:fill="auto"/>
            <w:noWrap/>
            <w:vAlign w:val="bottom"/>
            <w:hideMark/>
          </w:tcPr>
          <w:p w14:paraId="2788250C" w14:textId="77777777" w:rsidR="00EE3CD7" w:rsidRPr="000E3AA7" w:rsidRDefault="00EE3CD7">
            <w:pPr>
              <w:jc w:val="right"/>
              <w:rPr>
                <w:ins w:id="3849" w:author="David Modjeska" w:date="2016-04-25T22:01:00Z"/>
                <w:rFonts w:ascii="Arial Unicode MS" w:eastAsia="Arial Unicode MS" w:hAnsi="Arial Unicode MS" w:cs="Arial Unicode MS"/>
                <w:color w:val="000000"/>
                <w:sz w:val="16"/>
                <w:szCs w:val="16"/>
                <w:rPrChange w:id="3850" w:author="David Modjeska" w:date="2016-04-25T22:02:00Z">
                  <w:rPr>
                    <w:ins w:id="3851" w:author="David Modjeska" w:date="2016-04-25T22:01:00Z"/>
                    <w:rFonts w:ascii="Calibri" w:eastAsia="Times New Roman" w:hAnsi="Calibri"/>
                    <w:color w:val="000000"/>
                  </w:rPr>
                </w:rPrChange>
              </w:rPr>
            </w:pPr>
            <w:ins w:id="3852" w:author="David Modjeska" w:date="2016-04-25T22:01:00Z">
              <w:r w:rsidRPr="000E3AA7">
                <w:rPr>
                  <w:rFonts w:ascii="Arial Unicode MS" w:eastAsia="Arial Unicode MS" w:hAnsi="Arial Unicode MS" w:cs="Arial Unicode MS"/>
                  <w:color w:val="000000"/>
                  <w:sz w:val="16"/>
                  <w:szCs w:val="16"/>
                  <w:rPrChange w:id="3853" w:author="David Modjeska" w:date="2016-04-25T22:02:00Z">
                    <w:rPr>
                      <w:rFonts w:ascii="Calibri" w:eastAsia="Times New Roman" w:hAnsi="Calibri"/>
                      <w:color w:val="000000"/>
                    </w:rPr>
                  </w:rPrChange>
                </w:rPr>
                <w:t>95.918</w:t>
              </w:r>
            </w:ins>
          </w:p>
        </w:tc>
        <w:tc>
          <w:tcPr>
            <w:tcW w:w="1559" w:type="dxa"/>
            <w:shd w:val="clear" w:color="auto" w:fill="auto"/>
            <w:noWrap/>
            <w:vAlign w:val="bottom"/>
            <w:hideMark/>
          </w:tcPr>
          <w:p w14:paraId="2D02116E" w14:textId="77777777" w:rsidR="00EE3CD7" w:rsidRPr="000E3AA7" w:rsidRDefault="00EE3CD7">
            <w:pPr>
              <w:jc w:val="right"/>
              <w:rPr>
                <w:ins w:id="3854" w:author="David Modjeska" w:date="2016-04-25T22:01:00Z"/>
                <w:rFonts w:ascii="Arial Unicode MS" w:eastAsia="Arial Unicode MS" w:hAnsi="Arial Unicode MS" w:cs="Arial Unicode MS"/>
                <w:color w:val="000000"/>
                <w:sz w:val="16"/>
                <w:szCs w:val="16"/>
                <w:rPrChange w:id="3855" w:author="David Modjeska" w:date="2016-04-25T22:02:00Z">
                  <w:rPr>
                    <w:ins w:id="3856" w:author="David Modjeska" w:date="2016-04-25T22:01:00Z"/>
                    <w:rFonts w:ascii="Calibri" w:eastAsia="Times New Roman" w:hAnsi="Calibri"/>
                    <w:color w:val="000000"/>
                  </w:rPr>
                </w:rPrChange>
              </w:rPr>
            </w:pPr>
            <w:ins w:id="3857" w:author="David Modjeska" w:date="2016-04-25T22:01:00Z">
              <w:r w:rsidRPr="000E3AA7">
                <w:rPr>
                  <w:rFonts w:ascii="Arial Unicode MS" w:eastAsia="Arial Unicode MS" w:hAnsi="Arial Unicode MS" w:cs="Arial Unicode MS"/>
                  <w:color w:val="000000"/>
                  <w:sz w:val="16"/>
                  <w:szCs w:val="16"/>
                  <w:rPrChange w:id="3858" w:author="David Modjeska" w:date="2016-04-25T22:02:00Z">
                    <w:rPr>
                      <w:rFonts w:ascii="Calibri" w:eastAsia="Times New Roman" w:hAnsi="Calibri"/>
                      <w:color w:val="000000"/>
                    </w:rPr>
                  </w:rPrChange>
                </w:rPr>
                <w:t>94.587</w:t>
              </w:r>
            </w:ins>
          </w:p>
        </w:tc>
        <w:tc>
          <w:tcPr>
            <w:tcW w:w="1559" w:type="dxa"/>
            <w:shd w:val="clear" w:color="auto" w:fill="auto"/>
            <w:noWrap/>
            <w:vAlign w:val="bottom"/>
            <w:hideMark/>
          </w:tcPr>
          <w:p w14:paraId="43637B28" w14:textId="77777777" w:rsidR="00EE3CD7" w:rsidRPr="000E3AA7" w:rsidRDefault="00EE3CD7">
            <w:pPr>
              <w:jc w:val="right"/>
              <w:rPr>
                <w:ins w:id="3859" w:author="David Modjeska" w:date="2016-04-25T22:01:00Z"/>
                <w:rFonts w:ascii="Arial Unicode MS" w:eastAsia="Arial Unicode MS" w:hAnsi="Arial Unicode MS" w:cs="Arial Unicode MS"/>
                <w:color w:val="000000"/>
                <w:sz w:val="16"/>
                <w:szCs w:val="16"/>
                <w:rPrChange w:id="3860" w:author="David Modjeska" w:date="2016-04-25T22:02:00Z">
                  <w:rPr>
                    <w:ins w:id="3861" w:author="David Modjeska" w:date="2016-04-25T22:01:00Z"/>
                    <w:rFonts w:ascii="Calibri" w:eastAsia="Times New Roman" w:hAnsi="Calibri"/>
                    <w:color w:val="000000"/>
                  </w:rPr>
                </w:rPrChange>
              </w:rPr>
            </w:pPr>
            <w:ins w:id="3862" w:author="David Modjeska" w:date="2016-04-25T22:01:00Z">
              <w:r w:rsidRPr="000E3AA7">
                <w:rPr>
                  <w:rFonts w:ascii="Arial Unicode MS" w:eastAsia="Arial Unicode MS" w:hAnsi="Arial Unicode MS" w:cs="Arial Unicode MS"/>
                  <w:color w:val="000000"/>
                  <w:sz w:val="16"/>
                  <w:szCs w:val="16"/>
                  <w:rPrChange w:id="3863" w:author="David Modjeska" w:date="2016-04-25T22:02:00Z">
                    <w:rPr>
                      <w:rFonts w:ascii="Calibri" w:eastAsia="Times New Roman" w:hAnsi="Calibri"/>
                      <w:color w:val="000000"/>
                    </w:rPr>
                  </w:rPrChange>
                </w:rPr>
                <w:t>1.331</w:t>
              </w:r>
            </w:ins>
          </w:p>
        </w:tc>
      </w:tr>
    </w:tbl>
    <w:p w14:paraId="04EBF007" w14:textId="77777777" w:rsidR="00587D18" w:rsidRPr="006E7427" w:rsidRDefault="00587D18">
      <w:pPr>
        <w:rPr>
          <w:ins w:id="3864" w:author="David Modjeska" w:date="2016-04-25T22:04:00Z"/>
          <w:rFonts w:asciiTheme="majorHAnsi" w:hAnsiTheme="majorHAnsi"/>
          <w:sz w:val="16"/>
          <w:rPrChange w:id="3865" w:author="David Modjeska" w:date="2016-04-25T22:16:00Z">
            <w:rPr>
              <w:ins w:id="3866" w:author="David Modjeska" w:date="2016-04-25T22:04:00Z"/>
              <w:rFonts w:asciiTheme="majorHAnsi" w:hAnsiTheme="majorHAnsi"/>
              <w:sz w:val="20"/>
            </w:rPr>
          </w:rPrChange>
        </w:rPr>
        <w:pPrChange w:id="3867" w:author="David Modjeska" w:date="2016-04-25T22:17:00Z">
          <w:pPr>
            <w:spacing w:after="200" w:line="276" w:lineRule="auto"/>
          </w:pPr>
        </w:pPrChange>
      </w:pPr>
    </w:p>
    <w:p w14:paraId="6DC0B8C5" w14:textId="04668D0C" w:rsidR="00EA23F3" w:rsidRPr="00985EC9" w:rsidRDefault="00EA23F3" w:rsidP="001968BD">
      <w:pPr>
        <w:spacing w:line="276" w:lineRule="auto"/>
        <w:outlineLvl w:val="0"/>
        <w:rPr>
          <w:ins w:id="3868" w:author="David Modjeska" w:date="2016-04-25T22:04:00Z"/>
          <w:rFonts w:asciiTheme="majorHAnsi" w:hAnsiTheme="majorHAnsi"/>
          <w:b/>
          <w:i/>
          <w:sz w:val="16"/>
          <w:szCs w:val="16"/>
          <w:rPrChange w:id="3869" w:author="David Modjeska" w:date="2016-04-25T22:17:00Z">
            <w:rPr>
              <w:ins w:id="3870" w:author="David Modjeska" w:date="2016-04-25T22:04:00Z"/>
              <w:rFonts w:asciiTheme="majorHAnsi" w:hAnsiTheme="majorHAnsi"/>
              <w:i/>
              <w:sz w:val="16"/>
              <w:szCs w:val="16"/>
            </w:rPr>
          </w:rPrChange>
        </w:rPr>
      </w:pPr>
      <w:ins w:id="3871" w:author="David Modjeska" w:date="2016-04-25T22:04:00Z">
        <w:r w:rsidRPr="00985EC9">
          <w:rPr>
            <w:rFonts w:asciiTheme="majorHAnsi" w:hAnsiTheme="majorHAnsi"/>
            <w:b/>
            <w:i/>
            <w:sz w:val="16"/>
            <w:szCs w:val="16"/>
            <w:rPrChange w:id="3872" w:author="David Modjeska" w:date="2016-04-25T22:17:00Z">
              <w:rPr>
                <w:rFonts w:asciiTheme="majorHAnsi" w:hAnsiTheme="majorHAnsi"/>
                <w:i/>
                <w:sz w:val="16"/>
                <w:szCs w:val="16"/>
              </w:rPr>
            </w:rPrChange>
          </w:rPr>
          <w:t>Columns 30-36</w:t>
        </w:r>
      </w:ins>
    </w:p>
    <w:tbl>
      <w:tblPr>
        <w:tblW w:w="9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873" w:author="David Modjeska" w:date="2016-04-25T22:04:00Z">
          <w:tblPr>
            <w:tblW w:w="9840" w:type="dxa"/>
            <w:tblInd w:w="108" w:type="dxa"/>
            <w:tblLook w:val="04A0" w:firstRow="1" w:lastRow="0" w:firstColumn="1" w:lastColumn="0" w:noHBand="0" w:noVBand="1"/>
          </w:tblPr>
        </w:tblPrChange>
      </w:tblPr>
      <w:tblGrid>
        <w:gridCol w:w="940"/>
        <w:gridCol w:w="1380"/>
        <w:gridCol w:w="2160"/>
        <w:gridCol w:w="940"/>
        <w:gridCol w:w="1380"/>
        <w:gridCol w:w="2160"/>
        <w:gridCol w:w="880"/>
        <w:tblGridChange w:id="3874">
          <w:tblGrid>
            <w:gridCol w:w="108"/>
            <w:gridCol w:w="832"/>
            <w:gridCol w:w="108"/>
            <w:gridCol w:w="1272"/>
            <w:gridCol w:w="108"/>
            <w:gridCol w:w="2052"/>
            <w:gridCol w:w="108"/>
            <w:gridCol w:w="832"/>
            <w:gridCol w:w="108"/>
            <w:gridCol w:w="1272"/>
            <w:gridCol w:w="108"/>
            <w:gridCol w:w="2052"/>
            <w:gridCol w:w="108"/>
            <w:gridCol w:w="772"/>
            <w:gridCol w:w="108"/>
          </w:tblGrid>
        </w:tblGridChange>
      </w:tblGrid>
      <w:tr w:rsidR="00587D18" w:rsidRPr="006926C8" w14:paraId="26F7C273" w14:textId="77777777" w:rsidTr="006926C8">
        <w:trPr>
          <w:trHeight w:val="320"/>
          <w:ins w:id="3875" w:author="David Modjeska" w:date="2016-04-25T22:04:00Z"/>
          <w:trPrChange w:id="3876" w:author="David Modjeska" w:date="2016-04-25T22:04:00Z">
            <w:trPr>
              <w:gridAfter w:val="0"/>
              <w:trHeight w:val="320"/>
            </w:trPr>
          </w:trPrChange>
        </w:trPr>
        <w:tc>
          <w:tcPr>
            <w:tcW w:w="940" w:type="dxa"/>
            <w:shd w:val="clear" w:color="auto" w:fill="F2F2F2" w:themeFill="background1" w:themeFillShade="F2"/>
            <w:noWrap/>
            <w:vAlign w:val="bottom"/>
            <w:hideMark/>
            <w:tcPrChange w:id="3877" w:author="David Modjeska" w:date="2016-04-25T22:04:00Z">
              <w:tcPr>
                <w:tcW w:w="940" w:type="dxa"/>
                <w:gridSpan w:val="2"/>
                <w:tcBorders>
                  <w:top w:val="nil"/>
                  <w:left w:val="nil"/>
                  <w:bottom w:val="nil"/>
                  <w:right w:val="nil"/>
                </w:tcBorders>
                <w:shd w:val="clear" w:color="auto" w:fill="auto"/>
                <w:noWrap/>
                <w:vAlign w:val="bottom"/>
                <w:hideMark/>
              </w:tcPr>
            </w:tcPrChange>
          </w:tcPr>
          <w:p w14:paraId="6EEBAD97" w14:textId="77777777" w:rsidR="00587D18" w:rsidRPr="006926C8" w:rsidRDefault="00587D18">
            <w:pPr>
              <w:rPr>
                <w:ins w:id="3878" w:author="David Modjeska" w:date="2016-04-25T22:04:00Z"/>
                <w:rFonts w:ascii="Arial Unicode MS" w:eastAsia="Arial Unicode MS" w:hAnsi="Arial Unicode MS" w:cs="Arial Unicode MS"/>
                <w:b/>
                <w:color w:val="000000"/>
                <w:sz w:val="16"/>
                <w:szCs w:val="16"/>
                <w:rPrChange w:id="3879" w:author="David Modjeska" w:date="2016-04-25T22:04:00Z">
                  <w:rPr>
                    <w:ins w:id="3880" w:author="David Modjeska" w:date="2016-04-25T22:04:00Z"/>
                    <w:rFonts w:ascii="Calibri" w:eastAsia="Times New Roman" w:hAnsi="Calibri"/>
                    <w:color w:val="000000"/>
                  </w:rPr>
                </w:rPrChange>
              </w:rPr>
            </w:pPr>
            <w:ins w:id="3881" w:author="David Modjeska" w:date="2016-04-25T22:04:00Z">
              <w:r w:rsidRPr="006926C8">
                <w:rPr>
                  <w:rFonts w:ascii="Arial Unicode MS" w:eastAsia="Arial Unicode MS" w:hAnsi="Arial Unicode MS" w:cs="Arial Unicode MS"/>
                  <w:b/>
                  <w:color w:val="000000"/>
                  <w:sz w:val="16"/>
                  <w:szCs w:val="16"/>
                  <w:rPrChange w:id="3882" w:author="David Modjeska" w:date="2016-04-25T22:04:00Z">
                    <w:rPr>
                      <w:rFonts w:ascii="Calibri" w:eastAsia="Times New Roman" w:hAnsi="Calibri"/>
                      <w:color w:val="000000"/>
                    </w:rPr>
                  </w:rPrChange>
                </w:rPr>
                <w:t>GDP_US</w:t>
              </w:r>
            </w:ins>
          </w:p>
        </w:tc>
        <w:tc>
          <w:tcPr>
            <w:tcW w:w="1380" w:type="dxa"/>
            <w:shd w:val="clear" w:color="auto" w:fill="F2F2F2" w:themeFill="background1" w:themeFillShade="F2"/>
            <w:noWrap/>
            <w:vAlign w:val="bottom"/>
            <w:hideMark/>
            <w:tcPrChange w:id="3883" w:author="David Modjeska" w:date="2016-04-25T22:04:00Z">
              <w:tcPr>
                <w:tcW w:w="1380" w:type="dxa"/>
                <w:gridSpan w:val="2"/>
                <w:tcBorders>
                  <w:top w:val="nil"/>
                  <w:left w:val="nil"/>
                  <w:bottom w:val="nil"/>
                  <w:right w:val="nil"/>
                </w:tcBorders>
                <w:shd w:val="clear" w:color="auto" w:fill="auto"/>
                <w:noWrap/>
                <w:vAlign w:val="bottom"/>
                <w:hideMark/>
              </w:tcPr>
            </w:tcPrChange>
          </w:tcPr>
          <w:p w14:paraId="626F6719" w14:textId="77777777" w:rsidR="00587D18" w:rsidRPr="006926C8" w:rsidRDefault="00587D18">
            <w:pPr>
              <w:rPr>
                <w:ins w:id="3884" w:author="David Modjeska" w:date="2016-04-25T22:04:00Z"/>
                <w:rFonts w:ascii="Arial Unicode MS" w:eastAsia="Arial Unicode MS" w:hAnsi="Arial Unicode MS" w:cs="Arial Unicode MS"/>
                <w:b/>
                <w:color w:val="000000"/>
                <w:sz w:val="16"/>
                <w:szCs w:val="16"/>
                <w:rPrChange w:id="3885" w:author="David Modjeska" w:date="2016-04-25T22:04:00Z">
                  <w:rPr>
                    <w:ins w:id="3886" w:author="David Modjeska" w:date="2016-04-25T22:04:00Z"/>
                    <w:rFonts w:ascii="Calibri" w:eastAsia="Times New Roman" w:hAnsi="Calibri"/>
                    <w:color w:val="000000"/>
                  </w:rPr>
                </w:rPrChange>
              </w:rPr>
            </w:pPr>
            <w:proofErr w:type="spellStart"/>
            <w:ins w:id="3887" w:author="David Modjeska" w:date="2016-04-25T22:04:00Z">
              <w:r w:rsidRPr="006926C8">
                <w:rPr>
                  <w:rFonts w:ascii="Arial Unicode MS" w:eastAsia="Arial Unicode MS" w:hAnsi="Arial Unicode MS" w:cs="Arial Unicode MS"/>
                  <w:b/>
                  <w:color w:val="000000"/>
                  <w:sz w:val="16"/>
                  <w:szCs w:val="16"/>
                  <w:rPrChange w:id="3888" w:author="David Modjeska" w:date="2016-04-25T22:04:00Z">
                    <w:rPr>
                      <w:rFonts w:ascii="Calibri" w:eastAsia="Times New Roman" w:hAnsi="Calibri"/>
                      <w:color w:val="000000"/>
                    </w:rPr>
                  </w:rPrChange>
                </w:rPr>
                <w:t>GovDebt_US</w:t>
              </w:r>
              <w:proofErr w:type="spellEnd"/>
            </w:ins>
          </w:p>
        </w:tc>
        <w:tc>
          <w:tcPr>
            <w:tcW w:w="2160" w:type="dxa"/>
            <w:shd w:val="clear" w:color="auto" w:fill="F2F2F2" w:themeFill="background1" w:themeFillShade="F2"/>
            <w:noWrap/>
            <w:vAlign w:val="bottom"/>
            <w:hideMark/>
            <w:tcPrChange w:id="3889" w:author="David Modjeska" w:date="2016-04-25T22:04:00Z">
              <w:tcPr>
                <w:tcW w:w="2160" w:type="dxa"/>
                <w:gridSpan w:val="2"/>
                <w:tcBorders>
                  <w:top w:val="nil"/>
                  <w:left w:val="nil"/>
                  <w:bottom w:val="nil"/>
                  <w:right w:val="nil"/>
                </w:tcBorders>
                <w:shd w:val="clear" w:color="auto" w:fill="auto"/>
                <w:noWrap/>
                <w:vAlign w:val="bottom"/>
                <w:hideMark/>
              </w:tcPr>
            </w:tcPrChange>
          </w:tcPr>
          <w:p w14:paraId="66D323FD" w14:textId="77777777" w:rsidR="00587D18" w:rsidRPr="006926C8" w:rsidRDefault="00587D18">
            <w:pPr>
              <w:rPr>
                <w:ins w:id="3890" w:author="David Modjeska" w:date="2016-04-25T22:04:00Z"/>
                <w:rFonts w:ascii="Arial Unicode MS" w:eastAsia="Arial Unicode MS" w:hAnsi="Arial Unicode MS" w:cs="Arial Unicode MS"/>
                <w:b/>
                <w:color w:val="000000"/>
                <w:sz w:val="16"/>
                <w:szCs w:val="16"/>
                <w:rPrChange w:id="3891" w:author="David Modjeska" w:date="2016-04-25T22:04:00Z">
                  <w:rPr>
                    <w:ins w:id="3892" w:author="David Modjeska" w:date="2016-04-25T22:04:00Z"/>
                    <w:rFonts w:ascii="Calibri" w:eastAsia="Times New Roman" w:hAnsi="Calibri"/>
                    <w:color w:val="000000"/>
                  </w:rPr>
                </w:rPrChange>
              </w:rPr>
            </w:pPr>
            <w:proofErr w:type="spellStart"/>
            <w:ins w:id="3893" w:author="David Modjeska" w:date="2016-04-25T22:04:00Z">
              <w:r w:rsidRPr="006926C8">
                <w:rPr>
                  <w:rFonts w:ascii="Arial Unicode MS" w:eastAsia="Arial Unicode MS" w:hAnsi="Arial Unicode MS" w:cs="Arial Unicode MS"/>
                  <w:b/>
                  <w:color w:val="000000"/>
                  <w:sz w:val="16"/>
                  <w:szCs w:val="16"/>
                  <w:rPrChange w:id="3894" w:author="David Modjeska" w:date="2016-04-25T22:04:00Z">
                    <w:rPr>
                      <w:rFonts w:ascii="Calibri" w:eastAsia="Times New Roman" w:hAnsi="Calibri"/>
                      <w:color w:val="000000"/>
                    </w:rPr>
                  </w:rPrChange>
                </w:rPr>
                <w:t>Debt_GDP_Ratio_US</w:t>
              </w:r>
              <w:proofErr w:type="spellEnd"/>
            </w:ins>
          </w:p>
        </w:tc>
        <w:tc>
          <w:tcPr>
            <w:tcW w:w="940" w:type="dxa"/>
            <w:shd w:val="clear" w:color="auto" w:fill="F2F2F2" w:themeFill="background1" w:themeFillShade="F2"/>
            <w:noWrap/>
            <w:vAlign w:val="bottom"/>
            <w:hideMark/>
            <w:tcPrChange w:id="3895" w:author="David Modjeska" w:date="2016-04-25T22:04:00Z">
              <w:tcPr>
                <w:tcW w:w="940" w:type="dxa"/>
                <w:gridSpan w:val="2"/>
                <w:tcBorders>
                  <w:top w:val="nil"/>
                  <w:left w:val="nil"/>
                  <w:bottom w:val="nil"/>
                  <w:right w:val="nil"/>
                </w:tcBorders>
                <w:shd w:val="clear" w:color="auto" w:fill="auto"/>
                <w:noWrap/>
                <w:vAlign w:val="bottom"/>
                <w:hideMark/>
              </w:tcPr>
            </w:tcPrChange>
          </w:tcPr>
          <w:p w14:paraId="4D188F0E" w14:textId="77777777" w:rsidR="00587D18" w:rsidRPr="006926C8" w:rsidRDefault="00587D18">
            <w:pPr>
              <w:rPr>
                <w:ins w:id="3896" w:author="David Modjeska" w:date="2016-04-25T22:04:00Z"/>
                <w:rFonts w:ascii="Arial Unicode MS" w:eastAsia="Arial Unicode MS" w:hAnsi="Arial Unicode MS" w:cs="Arial Unicode MS"/>
                <w:b/>
                <w:color w:val="000000"/>
                <w:sz w:val="16"/>
                <w:szCs w:val="16"/>
                <w:rPrChange w:id="3897" w:author="David Modjeska" w:date="2016-04-25T22:04:00Z">
                  <w:rPr>
                    <w:ins w:id="3898" w:author="David Modjeska" w:date="2016-04-25T22:04:00Z"/>
                    <w:rFonts w:ascii="Calibri" w:eastAsia="Times New Roman" w:hAnsi="Calibri"/>
                    <w:color w:val="000000"/>
                  </w:rPr>
                </w:rPrChange>
              </w:rPr>
            </w:pPr>
            <w:ins w:id="3899" w:author="David Modjeska" w:date="2016-04-25T22:04:00Z">
              <w:r w:rsidRPr="006926C8">
                <w:rPr>
                  <w:rFonts w:ascii="Arial Unicode MS" w:eastAsia="Arial Unicode MS" w:hAnsi="Arial Unicode MS" w:cs="Arial Unicode MS"/>
                  <w:b/>
                  <w:color w:val="000000"/>
                  <w:sz w:val="16"/>
                  <w:szCs w:val="16"/>
                  <w:rPrChange w:id="3900" w:author="David Modjeska" w:date="2016-04-25T22:04:00Z">
                    <w:rPr>
                      <w:rFonts w:ascii="Calibri" w:eastAsia="Times New Roman" w:hAnsi="Calibri"/>
                      <w:color w:val="000000"/>
                    </w:rPr>
                  </w:rPrChange>
                </w:rPr>
                <w:t>GDP_CA</w:t>
              </w:r>
            </w:ins>
          </w:p>
        </w:tc>
        <w:tc>
          <w:tcPr>
            <w:tcW w:w="1380" w:type="dxa"/>
            <w:shd w:val="clear" w:color="auto" w:fill="F2F2F2" w:themeFill="background1" w:themeFillShade="F2"/>
            <w:noWrap/>
            <w:vAlign w:val="bottom"/>
            <w:hideMark/>
            <w:tcPrChange w:id="3901" w:author="David Modjeska" w:date="2016-04-25T22:04:00Z">
              <w:tcPr>
                <w:tcW w:w="1380" w:type="dxa"/>
                <w:gridSpan w:val="2"/>
                <w:tcBorders>
                  <w:top w:val="nil"/>
                  <w:left w:val="nil"/>
                  <w:bottom w:val="nil"/>
                  <w:right w:val="nil"/>
                </w:tcBorders>
                <w:shd w:val="clear" w:color="auto" w:fill="auto"/>
                <w:noWrap/>
                <w:vAlign w:val="bottom"/>
                <w:hideMark/>
              </w:tcPr>
            </w:tcPrChange>
          </w:tcPr>
          <w:p w14:paraId="4234E660" w14:textId="77777777" w:rsidR="00587D18" w:rsidRPr="006926C8" w:rsidRDefault="00587D18">
            <w:pPr>
              <w:rPr>
                <w:ins w:id="3902" w:author="David Modjeska" w:date="2016-04-25T22:04:00Z"/>
                <w:rFonts w:ascii="Arial Unicode MS" w:eastAsia="Arial Unicode MS" w:hAnsi="Arial Unicode MS" w:cs="Arial Unicode MS"/>
                <w:b/>
                <w:color w:val="000000"/>
                <w:sz w:val="16"/>
                <w:szCs w:val="16"/>
                <w:rPrChange w:id="3903" w:author="David Modjeska" w:date="2016-04-25T22:04:00Z">
                  <w:rPr>
                    <w:ins w:id="3904" w:author="David Modjeska" w:date="2016-04-25T22:04:00Z"/>
                    <w:rFonts w:ascii="Calibri" w:eastAsia="Times New Roman" w:hAnsi="Calibri"/>
                    <w:color w:val="000000"/>
                  </w:rPr>
                </w:rPrChange>
              </w:rPr>
            </w:pPr>
            <w:proofErr w:type="spellStart"/>
            <w:ins w:id="3905" w:author="David Modjeska" w:date="2016-04-25T22:04:00Z">
              <w:r w:rsidRPr="006926C8">
                <w:rPr>
                  <w:rFonts w:ascii="Arial Unicode MS" w:eastAsia="Arial Unicode MS" w:hAnsi="Arial Unicode MS" w:cs="Arial Unicode MS"/>
                  <w:b/>
                  <w:color w:val="000000"/>
                  <w:sz w:val="16"/>
                  <w:szCs w:val="16"/>
                  <w:rPrChange w:id="3906" w:author="David Modjeska" w:date="2016-04-25T22:04:00Z">
                    <w:rPr>
                      <w:rFonts w:ascii="Calibri" w:eastAsia="Times New Roman" w:hAnsi="Calibri"/>
                      <w:color w:val="000000"/>
                    </w:rPr>
                  </w:rPrChange>
                </w:rPr>
                <w:t>GovDebt_CA</w:t>
              </w:r>
              <w:proofErr w:type="spellEnd"/>
            </w:ins>
          </w:p>
        </w:tc>
        <w:tc>
          <w:tcPr>
            <w:tcW w:w="2160" w:type="dxa"/>
            <w:shd w:val="clear" w:color="auto" w:fill="F2F2F2" w:themeFill="background1" w:themeFillShade="F2"/>
            <w:noWrap/>
            <w:vAlign w:val="bottom"/>
            <w:hideMark/>
            <w:tcPrChange w:id="3907" w:author="David Modjeska" w:date="2016-04-25T22:04:00Z">
              <w:tcPr>
                <w:tcW w:w="2160" w:type="dxa"/>
                <w:gridSpan w:val="2"/>
                <w:tcBorders>
                  <w:top w:val="nil"/>
                  <w:left w:val="nil"/>
                  <w:bottom w:val="nil"/>
                  <w:right w:val="nil"/>
                </w:tcBorders>
                <w:shd w:val="clear" w:color="auto" w:fill="auto"/>
                <w:noWrap/>
                <w:vAlign w:val="bottom"/>
                <w:hideMark/>
              </w:tcPr>
            </w:tcPrChange>
          </w:tcPr>
          <w:p w14:paraId="0276C5FF" w14:textId="77777777" w:rsidR="00587D18" w:rsidRPr="006926C8" w:rsidRDefault="00587D18">
            <w:pPr>
              <w:rPr>
                <w:ins w:id="3908" w:author="David Modjeska" w:date="2016-04-25T22:04:00Z"/>
                <w:rFonts w:ascii="Arial Unicode MS" w:eastAsia="Arial Unicode MS" w:hAnsi="Arial Unicode MS" w:cs="Arial Unicode MS"/>
                <w:b/>
                <w:color w:val="000000"/>
                <w:sz w:val="16"/>
                <w:szCs w:val="16"/>
                <w:rPrChange w:id="3909" w:author="David Modjeska" w:date="2016-04-25T22:04:00Z">
                  <w:rPr>
                    <w:ins w:id="3910" w:author="David Modjeska" w:date="2016-04-25T22:04:00Z"/>
                    <w:rFonts w:ascii="Calibri" w:eastAsia="Times New Roman" w:hAnsi="Calibri"/>
                    <w:color w:val="000000"/>
                  </w:rPr>
                </w:rPrChange>
              </w:rPr>
            </w:pPr>
            <w:proofErr w:type="spellStart"/>
            <w:ins w:id="3911" w:author="David Modjeska" w:date="2016-04-25T22:04:00Z">
              <w:r w:rsidRPr="006926C8">
                <w:rPr>
                  <w:rFonts w:ascii="Arial Unicode MS" w:eastAsia="Arial Unicode MS" w:hAnsi="Arial Unicode MS" w:cs="Arial Unicode MS"/>
                  <w:b/>
                  <w:color w:val="000000"/>
                  <w:sz w:val="16"/>
                  <w:szCs w:val="16"/>
                  <w:rPrChange w:id="3912" w:author="David Modjeska" w:date="2016-04-25T22:04:00Z">
                    <w:rPr>
                      <w:rFonts w:ascii="Calibri" w:eastAsia="Times New Roman" w:hAnsi="Calibri"/>
                      <w:color w:val="000000"/>
                    </w:rPr>
                  </w:rPrChange>
                </w:rPr>
                <w:t>Debt_GDP_Ratio_CA</w:t>
              </w:r>
              <w:proofErr w:type="spellEnd"/>
            </w:ins>
          </w:p>
        </w:tc>
        <w:tc>
          <w:tcPr>
            <w:tcW w:w="880" w:type="dxa"/>
            <w:shd w:val="clear" w:color="auto" w:fill="F2F2F2" w:themeFill="background1" w:themeFillShade="F2"/>
            <w:noWrap/>
            <w:vAlign w:val="bottom"/>
            <w:hideMark/>
            <w:tcPrChange w:id="3913" w:author="David Modjeska" w:date="2016-04-25T22:04:00Z">
              <w:tcPr>
                <w:tcW w:w="880" w:type="dxa"/>
                <w:gridSpan w:val="2"/>
                <w:tcBorders>
                  <w:top w:val="nil"/>
                  <w:left w:val="nil"/>
                  <w:bottom w:val="nil"/>
                  <w:right w:val="nil"/>
                </w:tcBorders>
                <w:shd w:val="clear" w:color="auto" w:fill="auto"/>
                <w:noWrap/>
                <w:vAlign w:val="bottom"/>
                <w:hideMark/>
              </w:tcPr>
            </w:tcPrChange>
          </w:tcPr>
          <w:p w14:paraId="2196884D" w14:textId="457D8208" w:rsidR="00587D18" w:rsidRPr="006926C8" w:rsidRDefault="0036265D">
            <w:pPr>
              <w:rPr>
                <w:ins w:id="3914" w:author="David Modjeska" w:date="2016-04-25T22:04:00Z"/>
                <w:rFonts w:ascii="Arial Unicode MS" w:eastAsia="Arial Unicode MS" w:hAnsi="Arial Unicode MS" w:cs="Arial Unicode MS"/>
                <w:b/>
                <w:color w:val="000000"/>
                <w:sz w:val="16"/>
                <w:szCs w:val="16"/>
                <w:rPrChange w:id="3915" w:author="David Modjeska" w:date="2016-04-25T22:04:00Z">
                  <w:rPr>
                    <w:ins w:id="3916" w:author="David Modjeska" w:date="2016-04-25T22:04:00Z"/>
                    <w:rFonts w:ascii="Calibri" w:eastAsia="Times New Roman" w:hAnsi="Calibri"/>
                    <w:color w:val="000000"/>
                  </w:rPr>
                </w:rPrChange>
              </w:rPr>
            </w:pPr>
            <w:proofErr w:type="spellStart"/>
            <w:r>
              <w:rPr>
                <w:rFonts w:ascii="Arial Unicode MS" w:eastAsia="Arial Unicode MS" w:hAnsi="Arial Unicode MS" w:cs="Arial Unicode MS"/>
                <w:b/>
                <w:color w:val="000000"/>
                <w:sz w:val="16"/>
                <w:szCs w:val="16"/>
              </w:rPr>
              <w:t>MetalOre</w:t>
            </w:r>
            <w:proofErr w:type="spellEnd"/>
          </w:p>
        </w:tc>
      </w:tr>
      <w:tr w:rsidR="00587D18" w:rsidRPr="00587D18" w14:paraId="2D999CE7" w14:textId="77777777" w:rsidTr="00587D18">
        <w:trPr>
          <w:trHeight w:val="320"/>
          <w:ins w:id="3917" w:author="David Modjeska" w:date="2016-04-25T22:04:00Z"/>
        </w:trPr>
        <w:tc>
          <w:tcPr>
            <w:tcW w:w="940" w:type="dxa"/>
            <w:shd w:val="clear" w:color="auto" w:fill="auto"/>
            <w:noWrap/>
            <w:vAlign w:val="bottom"/>
            <w:hideMark/>
          </w:tcPr>
          <w:p w14:paraId="09EB8368" w14:textId="77777777" w:rsidR="00587D18" w:rsidRPr="00587D18" w:rsidRDefault="00587D18">
            <w:pPr>
              <w:jc w:val="right"/>
              <w:rPr>
                <w:ins w:id="3918" w:author="David Modjeska" w:date="2016-04-25T22:04:00Z"/>
                <w:rFonts w:ascii="Arial Unicode MS" w:eastAsia="Arial Unicode MS" w:hAnsi="Arial Unicode MS" w:cs="Arial Unicode MS"/>
                <w:color w:val="000000"/>
                <w:sz w:val="16"/>
                <w:szCs w:val="16"/>
                <w:rPrChange w:id="3919" w:author="David Modjeska" w:date="2016-04-25T22:04:00Z">
                  <w:rPr>
                    <w:ins w:id="3920" w:author="David Modjeska" w:date="2016-04-25T22:04:00Z"/>
                    <w:rFonts w:ascii="Calibri" w:eastAsia="Times New Roman" w:hAnsi="Calibri"/>
                    <w:color w:val="000000"/>
                  </w:rPr>
                </w:rPrChange>
              </w:rPr>
            </w:pPr>
            <w:ins w:id="3921" w:author="David Modjeska" w:date="2016-04-25T22:04:00Z">
              <w:r w:rsidRPr="00587D18">
                <w:rPr>
                  <w:rFonts w:ascii="Arial Unicode MS" w:eastAsia="Arial Unicode MS" w:hAnsi="Arial Unicode MS" w:cs="Arial Unicode MS"/>
                  <w:color w:val="000000"/>
                  <w:sz w:val="16"/>
                  <w:szCs w:val="16"/>
                  <w:rPrChange w:id="3922" w:author="David Modjeska" w:date="2016-04-25T22:04:00Z">
                    <w:rPr>
                      <w:rFonts w:ascii="Calibri" w:eastAsia="Times New Roman" w:hAnsi="Calibri"/>
                      <w:color w:val="000000"/>
                    </w:rPr>
                  </w:rPrChange>
                </w:rPr>
                <w:t>13800</w:t>
              </w:r>
            </w:ins>
          </w:p>
        </w:tc>
        <w:tc>
          <w:tcPr>
            <w:tcW w:w="1380" w:type="dxa"/>
            <w:shd w:val="clear" w:color="auto" w:fill="auto"/>
            <w:noWrap/>
            <w:vAlign w:val="bottom"/>
            <w:hideMark/>
          </w:tcPr>
          <w:p w14:paraId="2B1CE727" w14:textId="77777777" w:rsidR="00587D18" w:rsidRPr="00587D18" w:rsidRDefault="00587D18">
            <w:pPr>
              <w:jc w:val="right"/>
              <w:rPr>
                <w:ins w:id="3923" w:author="David Modjeska" w:date="2016-04-25T22:04:00Z"/>
                <w:rFonts w:ascii="Arial Unicode MS" w:eastAsia="Arial Unicode MS" w:hAnsi="Arial Unicode MS" w:cs="Arial Unicode MS"/>
                <w:color w:val="000000"/>
                <w:sz w:val="16"/>
                <w:szCs w:val="16"/>
                <w:rPrChange w:id="3924" w:author="David Modjeska" w:date="2016-04-25T22:04:00Z">
                  <w:rPr>
                    <w:ins w:id="3925" w:author="David Modjeska" w:date="2016-04-25T22:04:00Z"/>
                    <w:rFonts w:ascii="Calibri" w:eastAsia="Times New Roman" w:hAnsi="Calibri"/>
                    <w:color w:val="000000"/>
                  </w:rPr>
                </w:rPrChange>
              </w:rPr>
            </w:pPr>
            <w:ins w:id="3926" w:author="David Modjeska" w:date="2016-04-25T22:04:00Z">
              <w:r w:rsidRPr="00587D18">
                <w:rPr>
                  <w:rFonts w:ascii="Arial Unicode MS" w:eastAsia="Arial Unicode MS" w:hAnsi="Arial Unicode MS" w:cs="Arial Unicode MS"/>
                  <w:color w:val="000000"/>
                  <w:sz w:val="16"/>
                  <w:szCs w:val="16"/>
                  <w:rPrChange w:id="3927" w:author="David Modjeska" w:date="2016-04-25T22:04:00Z">
                    <w:rPr>
                      <w:rFonts w:ascii="Calibri" w:eastAsia="Times New Roman" w:hAnsi="Calibri"/>
                      <w:color w:val="000000"/>
                    </w:rPr>
                  </w:rPrChange>
                </w:rPr>
                <w:t>8407</w:t>
              </w:r>
            </w:ins>
          </w:p>
        </w:tc>
        <w:tc>
          <w:tcPr>
            <w:tcW w:w="2160" w:type="dxa"/>
            <w:shd w:val="clear" w:color="auto" w:fill="auto"/>
            <w:noWrap/>
            <w:vAlign w:val="bottom"/>
            <w:hideMark/>
          </w:tcPr>
          <w:p w14:paraId="0EDC89C1" w14:textId="77777777" w:rsidR="00587D18" w:rsidRPr="00587D18" w:rsidRDefault="00587D18">
            <w:pPr>
              <w:jc w:val="right"/>
              <w:rPr>
                <w:ins w:id="3928" w:author="David Modjeska" w:date="2016-04-25T22:04:00Z"/>
                <w:rFonts w:ascii="Arial Unicode MS" w:eastAsia="Arial Unicode MS" w:hAnsi="Arial Unicode MS" w:cs="Arial Unicode MS"/>
                <w:color w:val="000000"/>
                <w:sz w:val="16"/>
                <w:szCs w:val="16"/>
                <w:rPrChange w:id="3929" w:author="David Modjeska" w:date="2016-04-25T22:04:00Z">
                  <w:rPr>
                    <w:ins w:id="3930" w:author="David Modjeska" w:date="2016-04-25T22:04:00Z"/>
                    <w:rFonts w:ascii="Calibri" w:eastAsia="Times New Roman" w:hAnsi="Calibri"/>
                    <w:color w:val="000000"/>
                  </w:rPr>
                </w:rPrChange>
              </w:rPr>
            </w:pPr>
            <w:ins w:id="3931" w:author="David Modjeska" w:date="2016-04-25T22:04:00Z">
              <w:r w:rsidRPr="00587D18">
                <w:rPr>
                  <w:rFonts w:ascii="Arial Unicode MS" w:eastAsia="Arial Unicode MS" w:hAnsi="Arial Unicode MS" w:cs="Arial Unicode MS"/>
                  <w:color w:val="000000"/>
                  <w:sz w:val="16"/>
                  <w:szCs w:val="16"/>
                  <w:rPrChange w:id="3932" w:author="David Modjeska" w:date="2016-04-25T22:04:00Z">
                    <w:rPr>
                      <w:rFonts w:ascii="Calibri" w:eastAsia="Times New Roman" w:hAnsi="Calibri"/>
                      <w:color w:val="000000"/>
                    </w:rPr>
                  </w:rPrChange>
                </w:rPr>
                <w:t>61</w:t>
              </w:r>
            </w:ins>
          </w:p>
        </w:tc>
        <w:tc>
          <w:tcPr>
            <w:tcW w:w="940" w:type="dxa"/>
            <w:shd w:val="clear" w:color="auto" w:fill="auto"/>
            <w:noWrap/>
            <w:vAlign w:val="bottom"/>
            <w:hideMark/>
          </w:tcPr>
          <w:p w14:paraId="3D9D68A3" w14:textId="77777777" w:rsidR="00587D18" w:rsidRPr="00587D18" w:rsidRDefault="00587D18">
            <w:pPr>
              <w:rPr>
                <w:ins w:id="3933" w:author="David Modjeska" w:date="2016-04-25T22:04:00Z"/>
                <w:rFonts w:ascii="Arial Unicode MS" w:eastAsia="Arial Unicode MS" w:hAnsi="Arial Unicode MS" w:cs="Arial Unicode MS"/>
                <w:color w:val="000000"/>
                <w:sz w:val="16"/>
                <w:szCs w:val="16"/>
                <w:rPrChange w:id="3934" w:author="David Modjeska" w:date="2016-04-25T22:04:00Z">
                  <w:rPr>
                    <w:ins w:id="3935" w:author="David Modjeska" w:date="2016-04-25T22:04:00Z"/>
                    <w:rFonts w:ascii="Calibri" w:eastAsia="Times New Roman" w:hAnsi="Calibri"/>
                    <w:color w:val="000000"/>
                  </w:rPr>
                </w:rPrChange>
              </w:rPr>
            </w:pPr>
            <w:ins w:id="3936" w:author="David Modjeska" w:date="2016-04-25T22:04:00Z">
              <w:r w:rsidRPr="00587D18">
                <w:rPr>
                  <w:rFonts w:ascii="Arial Unicode MS" w:eastAsia="Arial Unicode MS" w:hAnsi="Arial Unicode MS" w:cs="Arial Unicode MS"/>
                  <w:color w:val="000000"/>
                  <w:sz w:val="16"/>
                  <w:szCs w:val="16"/>
                  <w:rPrChange w:id="3937" w:author="David Modjeska" w:date="2016-04-25T22:04:00Z">
                    <w:rPr>
                      <w:rFonts w:ascii="Calibri" w:eastAsia="Times New Roman" w:hAnsi="Calibri"/>
                      <w:color w:val="000000"/>
                    </w:rPr>
                  </w:rPrChange>
                </w:rPr>
                <w:t>NA</w:t>
              </w:r>
            </w:ins>
          </w:p>
        </w:tc>
        <w:tc>
          <w:tcPr>
            <w:tcW w:w="1380" w:type="dxa"/>
            <w:shd w:val="clear" w:color="auto" w:fill="auto"/>
            <w:noWrap/>
            <w:vAlign w:val="bottom"/>
            <w:hideMark/>
          </w:tcPr>
          <w:p w14:paraId="5AC3FF8B" w14:textId="77777777" w:rsidR="00587D18" w:rsidRPr="00587D18" w:rsidRDefault="00587D18">
            <w:pPr>
              <w:rPr>
                <w:ins w:id="3938" w:author="David Modjeska" w:date="2016-04-25T22:04:00Z"/>
                <w:rFonts w:ascii="Arial Unicode MS" w:eastAsia="Arial Unicode MS" w:hAnsi="Arial Unicode MS" w:cs="Arial Unicode MS"/>
                <w:color w:val="000000"/>
                <w:sz w:val="16"/>
                <w:szCs w:val="16"/>
                <w:rPrChange w:id="3939" w:author="David Modjeska" w:date="2016-04-25T22:04:00Z">
                  <w:rPr>
                    <w:ins w:id="3940" w:author="David Modjeska" w:date="2016-04-25T22:04:00Z"/>
                    <w:rFonts w:ascii="Calibri" w:eastAsia="Times New Roman" w:hAnsi="Calibri"/>
                    <w:color w:val="000000"/>
                  </w:rPr>
                </w:rPrChange>
              </w:rPr>
            </w:pPr>
            <w:ins w:id="3941" w:author="David Modjeska" w:date="2016-04-25T22:04:00Z">
              <w:r w:rsidRPr="00587D18">
                <w:rPr>
                  <w:rFonts w:ascii="Arial Unicode MS" w:eastAsia="Arial Unicode MS" w:hAnsi="Arial Unicode MS" w:cs="Arial Unicode MS"/>
                  <w:color w:val="000000"/>
                  <w:sz w:val="16"/>
                  <w:szCs w:val="16"/>
                  <w:rPrChange w:id="3942" w:author="David Modjeska" w:date="2016-04-25T22:04:00Z">
                    <w:rPr>
                      <w:rFonts w:ascii="Calibri" w:eastAsia="Times New Roman" w:hAnsi="Calibri"/>
                      <w:color w:val="000000"/>
                    </w:rPr>
                  </w:rPrChange>
                </w:rPr>
                <w:t>NA</w:t>
              </w:r>
            </w:ins>
          </w:p>
        </w:tc>
        <w:tc>
          <w:tcPr>
            <w:tcW w:w="2160" w:type="dxa"/>
            <w:shd w:val="clear" w:color="auto" w:fill="auto"/>
            <w:noWrap/>
            <w:vAlign w:val="bottom"/>
            <w:hideMark/>
          </w:tcPr>
          <w:p w14:paraId="2C2F5888" w14:textId="77777777" w:rsidR="00587D18" w:rsidRPr="00587D18" w:rsidRDefault="00587D18">
            <w:pPr>
              <w:rPr>
                <w:ins w:id="3943" w:author="David Modjeska" w:date="2016-04-25T22:04:00Z"/>
                <w:rFonts w:ascii="Arial Unicode MS" w:eastAsia="Arial Unicode MS" w:hAnsi="Arial Unicode MS" w:cs="Arial Unicode MS"/>
                <w:color w:val="000000"/>
                <w:sz w:val="16"/>
                <w:szCs w:val="16"/>
                <w:rPrChange w:id="3944" w:author="David Modjeska" w:date="2016-04-25T22:04:00Z">
                  <w:rPr>
                    <w:ins w:id="3945" w:author="David Modjeska" w:date="2016-04-25T22:04:00Z"/>
                    <w:rFonts w:ascii="Calibri" w:eastAsia="Times New Roman" w:hAnsi="Calibri"/>
                    <w:color w:val="000000"/>
                  </w:rPr>
                </w:rPrChange>
              </w:rPr>
            </w:pPr>
            <w:ins w:id="3946" w:author="David Modjeska" w:date="2016-04-25T22:04:00Z">
              <w:r w:rsidRPr="00587D18">
                <w:rPr>
                  <w:rFonts w:ascii="Arial Unicode MS" w:eastAsia="Arial Unicode MS" w:hAnsi="Arial Unicode MS" w:cs="Arial Unicode MS"/>
                  <w:color w:val="000000"/>
                  <w:sz w:val="16"/>
                  <w:szCs w:val="16"/>
                  <w:rPrChange w:id="3947" w:author="David Modjeska" w:date="2016-04-25T22:04:00Z">
                    <w:rPr>
                      <w:rFonts w:ascii="Calibri" w:eastAsia="Times New Roman" w:hAnsi="Calibri"/>
                      <w:color w:val="000000"/>
                    </w:rPr>
                  </w:rPrChange>
                </w:rPr>
                <w:t>NA</w:t>
              </w:r>
            </w:ins>
          </w:p>
        </w:tc>
        <w:tc>
          <w:tcPr>
            <w:tcW w:w="880" w:type="dxa"/>
            <w:shd w:val="clear" w:color="auto" w:fill="auto"/>
            <w:noWrap/>
            <w:vAlign w:val="bottom"/>
            <w:hideMark/>
          </w:tcPr>
          <w:p w14:paraId="2F641580" w14:textId="77777777" w:rsidR="00587D18" w:rsidRPr="00587D18" w:rsidRDefault="00587D18">
            <w:pPr>
              <w:jc w:val="right"/>
              <w:rPr>
                <w:ins w:id="3948" w:author="David Modjeska" w:date="2016-04-25T22:04:00Z"/>
                <w:rFonts w:ascii="Arial Unicode MS" w:eastAsia="Arial Unicode MS" w:hAnsi="Arial Unicode MS" w:cs="Arial Unicode MS"/>
                <w:color w:val="000000"/>
                <w:sz w:val="16"/>
                <w:szCs w:val="16"/>
                <w:rPrChange w:id="3949" w:author="David Modjeska" w:date="2016-04-25T22:04:00Z">
                  <w:rPr>
                    <w:ins w:id="3950" w:author="David Modjeska" w:date="2016-04-25T22:04:00Z"/>
                    <w:rFonts w:ascii="Calibri" w:eastAsia="Times New Roman" w:hAnsi="Calibri"/>
                    <w:color w:val="000000"/>
                  </w:rPr>
                </w:rPrChange>
              </w:rPr>
            </w:pPr>
            <w:ins w:id="3951" w:author="David Modjeska" w:date="2016-04-25T22:04:00Z">
              <w:r w:rsidRPr="00587D18">
                <w:rPr>
                  <w:rFonts w:ascii="Arial Unicode MS" w:eastAsia="Arial Unicode MS" w:hAnsi="Arial Unicode MS" w:cs="Arial Unicode MS"/>
                  <w:color w:val="000000"/>
                  <w:sz w:val="16"/>
                  <w:szCs w:val="16"/>
                  <w:rPrChange w:id="3952" w:author="David Modjeska" w:date="2016-04-25T22:04:00Z">
                    <w:rPr>
                      <w:rFonts w:ascii="Calibri" w:eastAsia="Times New Roman" w:hAnsi="Calibri"/>
                      <w:color w:val="000000"/>
                    </w:rPr>
                  </w:rPrChange>
                </w:rPr>
                <w:t>17958</w:t>
              </w:r>
            </w:ins>
          </w:p>
        </w:tc>
      </w:tr>
      <w:tr w:rsidR="00587D18" w:rsidRPr="00587D18" w14:paraId="26F7ECAF" w14:textId="77777777" w:rsidTr="00587D18">
        <w:trPr>
          <w:trHeight w:val="320"/>
          <w:ins w:id="3953" w:author="David Modjeska" w:date="2016-04-25T22:04:00Z"/>
        </w:trPr>
        <w:tc>
          <w:tcPr>
            <w:tcW w:w="940" w:type="dxa"/>
            <w:shd w:val="clear" w:color="auto" w:fill="auto"/>
            <w:noWrap/>
            <w:vAlign w:val="bottom"/>
            <w:hideMark/>
          </w:tcPr>
          <w:p w14:paraId="792515BE" w14:textId="77777777" w:rsidR="00587D18" w:rsidRPr="00587D18" w:rsidRDefault="00587D18">
            <w:pPr>
              <w:jc w:val="right"/>
              <w:rPr>
                <w:ins w:id="3954" w:author="David Modjeska" w:date="2016-04-25T22:04:00Z"/>
                <w:rFonts w:ascii="Arial Unicode MS" w:eastAsia="Arial Unicode MS" w:hAnsi="Arial Unicode MS" w:cs="Arial Unicode MS"/>
                <w:color w:val="000000"/>
                <w:sz w:val="16"/>
                <w:szCs w:val="16"/>
                <w:rPrChange w:id="3955" w:author="David Modjeska" w:date="2016-04-25T22:04:00Z">
                  <w:rPr>
                    <w:ins w:id="3956" w:author="David Modjeska" w:date="2016-04-25T22:04:00Z"/>
                    <w:rFonts w:ascii="Calibri" w:eastAsia="Times New Roman" w:hAnsi="Calibri"/>
                    <w:color w:val="000000"/>
                  </w:rPr>
                </w:rPrChange>
              </w:rPr>
            </w:pPr>
            <w:ins w:id="3957" w:author="David Modjeska" w:date="2016-04-25T22:04:00Z">
              <w:r w:rsidRPr="00587D18">
                <w:rPr>
                  <w:rFonts w:ascii="Arial Unicode MS" w:eastAsia="Arial Unicode MS" w:hAnsi="Arial Unicode MS" w:cs="Arial Unicode MS"/>
                  <w:color w:val="000000"/>
                  <w:sz w:val="16"/>
                  <w:szCs w:val="16"/>
                  <w:rPrChange w:id="3958" w:author="David Modjeska" w:date="2016-04-25T22:04:00Z">
                    <w:rPr>
                      <w:rFonts w:ascii="Calibri" w:eastAsia="Times New Roman" w:hAnsi="Calibri"/>
                      <w:color w:val="000000"/>
                    </w:rPr>
                  </w:rPrChange>
                </w:rPr>
                <w:t>13800</w:t>
              </w:r>
            </w:ins>
          </w:p>
        </w:tc>
        <w:tc>
          <w:tcPr>
            <w:tcW w:w="1380" w:type="dxa"/>
            <w:shd w:val="clear" w:color="auto" w:fill="auto"/>
            <w:noWrap/>
            <w:vAlign w:val="bottom"/>
            <w:hideMark/>
          </w:tcPr>
          <w:p w14:paraId="1EC01356" w14:textId="77777777" w:rsidR="00587D18" w:rsidRPr="00587D18" w:rsidRDefault="00587D18">
            <w:pPr>
              <w:jc w:val="right"/>
              <w:rPr>
                <w:ins w:id="3959" w:author="David Modjeska" w:date="2016-04-25T22:04:00Z"/>
                <w:rFonts w:ascii="Arial Unicode MS" w:eastAsia="Arial Unicode MS" w:hAnsi="Arial Unicode MS" w:cs="Arial Unicode MS"/>
                <w:color w:val="000000"/>
                <w:sz w:val="16"/>
                <w:szCs w:val="16"/>
                <w:rPrChange w:id="3960" w:author="David Modjeska" w:date="2016-04-25T22:04:00Z">
                  <w:rPr>
                    <w:ins w:id="3961" w:author="David Modjeska" w:date="2016-04-25T22:04:00Z"/>
                    <w:rFonts w:ascii="Calibri" w:eastAsia="Times New Roman" w:hAnsi="Calibri"/>
                    <w:color w:val="000000"/>
                  </w:rPr>
                </w:rPrChange>
              </w:rPr>
            </w:pPr>
            <w:ins w:id="3962" w:author="David Modjeska" w:date="2016-04-25T22:04:00Z">
              <w:r w:rsidRPr="00587D18">
                <w:rPr>
                  <w:rFonts w:ascii="Arial Unicode MS" w:eastAsia="Arial Unicode MS" w:hAnsi="Arial Unicode MS" w:cs="Arial Unicode MS"/>
                  <w:color w:val="000000"/>
                  <w:sz w:val="16"/>
                  <w:szCs w:val="16"/>
                  <w:rPrChange w:id="3963" w:author="David Modjeska" w:date="2016-04-25T22:04:00Z">
                    <w:rPr>
                      <w:rFonts w:ascii="Calibri" w:eastAsia="Times New Roman" w:hAnsi="Calibri"/>
                      <w:color w:val="000000"/>
                    </w:rPr>
                  </w:rPrChange>
                </w:rPr>
                <w:t>8407</w:t>
              </w:r>
            </w:ins>
          </w:p>
        </w:tc>
        <w:tc>
          <w:tcPr>
            <w:tcW w:w="2160" w:type="dxa"/>
            <w:shd w:val="clear" w:color="auto" w:fill="auto"/>
            <w:noWrap/>
            <w:vAlign w:val="bottom"/>
            <w:hideMark/>
          </w:tcPr>
          <w:p w14:paraId="49B280B7" w14:textId="77777777" w:rsidR="00587D18" w:rsidRPr="00587D18" w:rsidRDefault="00587D18">
            <w:pPr>
              <w:jc w:val="right"/>
              <w:rPr>
                <w:ins w:id="3964" w:author="David Modjeska" w:date="2016-04-25T22:04:00Z"/>
                <w:rFonts w:ascii="Arial Unicode MS" w:eastAsia="Arial Unicode MS" w:hAnsi="Arial Unicode MS" w:cs="Arial Unicode MS"/>
                <w:color w:val="000000"/>
                <w:sz w:val="16"/>
                <w:szCs w:val="16"/>
                <w:rPrChange w:id="3965" w:author="David Modjeska" w:date="2016-04-25T22:04:00Z">
                  <w:rPr>
                    <w:ins w:id="3966" w:author="David Modjeska" w:date="2016-04-25T22:04:00Z"/>
                    <w:rFonts w:ascii="Calibri" w:eastAsia="Times New Roman" w:hAnsi="Calibri"/>
                    <w:color w:val="000000"/>
                  </w:rPr>
                </w:rPrChange>
              </w:rPr>
            </w:pPr>
            <w:ins w:id="3967" w:author="David Modjeska" w:date="2016-04-25T22:04:00Z">
              <w:r w:rsidRPr="00587D18">
                <w:rPr>
                  <w:rFonts w:ascii="Arial Unicode MS" w:eastAsia="Arial Unicode MS" w:hAnsi="Arial Unicode MS" w:cs="Arial Unicode MS"/>
                  <w:color w:val="000000"/>
                  <w:sz w:val="16"/>
                  <w:szCs w:val="16"/>
                  <w:rPrChange w:id="3968" w:author="David Modjeska" w:date="2016-04-25T22:04:00Z">
                    <w:rPr>
                      <w:rFonts w:ascii="Calibri" w:eastAsia="Times New Roman" w:hAnsi="Calibri"/>
                      <w:color w:val="000000"/>
                    </w:rPr>
                  </w:rPrChange>
                </w:rPr>
                <w:t>61</w:t>
              </w:r>
            </w:ins>
          </w:p>
        </w:tc>
        <w:tc>
          <w:tcPr>
            <w:tcW w:w="940" w:type="dxa"/>
            <w:shd w:val="clear" w:color="auto" w:fill="auto"/>
            <w:noWrap/>
            <w:vAlign w:val="bottom"/>
            <w:hideMark/>
          </w:tcPr>
          <w:p w14:paraId="6000C857" w14:textId="77777777" w:rsidR="00587D18" w:rsidRPr="00587D18" w:rsidRDefault="00587D18">
            <w:pPr>
              <w:rPr>
                <w:ins w:id="3969" w:author="David Modjeska" w:date="2016-04-25T22:04:00Z"/>
                <w:rFonts w:ascii="Arial Unicode MS" w:eastAsia="Arial Unicode MS" w:hAnsi="Arial Unicode MS" w:cs="Arial Unicode MS"/>
                <w:color w:val="000000"/>
                <w:sz w:val="16"/>
                <w:szCs w:val="16"/>
                <w:rPrChange w:id="3970" w:author="David Modjeska" w:date="2016-04-25T22:04:00Z">
                  <w:rPr>
                    <w:ins w:id="3971" w:author="David Modjeska" w:date="2016-04-25T22:04:00Z"/>
                    <w:rFonts w:ascii="Calibri" w:eastAsia="Times New Roman" w:hAnsi="Calibri"/>
                    <w:color w:val="000000"/>
                  </w:rPr>
                </w:rPrChange>
              </w:rPr>
            </w:pPr>
            <w:ins w:id="3972" w:author="David Modjeska" w:date="2016-04-25T22:04:00Z">
              <w:r w:rsidRPr="00587D18">
                <w:rPr>
                  <w:rFonts w:ascii="Arial Unicode MS" w:eastAsia="Arial Unicode MS" w:hAnsi="Arial Unicode MS" w:cs="Arial Unicode MS"/>
                  <w:color w:val="000000"/>
                  <w:sz w:val="16"/>
                  <w:szCs w:val="16"/>
                  <w:rPrChange w:id="3973" w:author="David Modjeska" w:date="2016-04-25T22:04:00Z">
                    <w:rPr>
                      <w:rFonts w:ascii="Calibri" w:eastAsia="Times New Roman" w:hAnsi="Calibri"/>
                      <w:color w:val="000000"/>
                    </w:rPr>
                  </w:rPrChange>
                </w:rPr>
                <w:t>NA</w:t>
              </w:r>
            </w:ins>
          </w:p>
        </w:tc>
        <w:tc>
          <w:tcPr>
            <w:tcW w:w="1380" w:type="dxa"/>
            <w:shd w:val="clear" w:color="auto" w:fill="auto"/>
            <w:noWrap/>
            <w:vAlign w:val="bottom"/>
            <w:hideMark/>
          </w:tcPr>
          <w:p w14:paraId="1912A5F9" w14:textId="77777777" w:rsidR="00587D18" w:rsidRPr="00587D18" w:rsidRDefault="00587D18">
            <w:pPr>
              <w:rPr>
                <w:ins w:id="3974" w:author="David Modjeska" w:date="2016-04-25T22:04:00Z"/>
                <w:rFonts w:ascii="Arial Unicode MS" w:eastAsia="Arial Unicode MS" w:hAnsi="Arial Unicode MS" w:cs="Arial Unicode MS"/>
                <w:color w:val="000000"/>
                <w:sz w:val="16"/>
                <w:szCs w:val="16"/>
                <w:rPrChange w:id="3975" w:author="David Modjeska" w:date="2016-04-25T22:04:00Z">
                  <w:rPr>
                    <w:ins w:id="3976" w:author="David Modjeska" w:date="2016-04-25T22:04:00Z"/>
                    <w:rFonts w:ascii="Calibri" w:eastAsia="Times New Roman" w:hAnsi="Calibri"/>
                    <w:color w:val="000000"/>
                  </w:rPr>
                </w:rPrChange>
              </w:rPr>
            </w:pPr>
            <w:ins w:id="3977" w:author="David Modjeska" w:date="2016-04-25T22:04:00Z">
              <w:r w:rsidRPr="00587D18">
                <w:rPr>
                  <w:rFonts w:ascii="Arial Unicode MS" w:eastAsia="Arial Unicode MS" w:hAnsi="Arial Unicode MS" w:cs="Arial Unicode MS"/>
                  <w:color w:val="000000"/>
                  <w:sz w:val="16"/>
                  <w:szCs w:val="16"/>
                  <w:rPrChange w:id="3978" w:author="David Modjeska" w:date="2016-04-25T22:04:00Z">
                    <w:rPr>
                      <w:rFonts w:ascii="Calibri" w:eastAsia="Times New Roman" w:hAnsi="Calibri"/>
                      <w:color w:val="000000"/>
                    </w:rPr>
                  </w:rPrChange>
                </w:rPr>
                <w:t>NA</w:t>
              </w:r>
            </w:ins>
          </w:p>
        </w:tc>
        <w:tc>
          <w:tcPr>
            <w:tcW w:w="2160" w:type="dxa"/>
            <w:shd w:val="clear" w:color="auto" w:fill="auto"/>
            <w:noWrap/>
            <w:vAlign w:val="bottom"/>
            <w:hideMark/>
          </w:tcPr>
          <w:p w14:paraId="7B75F84D" w14:textId="77777777" w:rsidR="00587D18" w:rsidRPr="00587D18" w:rsidRDefault="00587D18">
            <w:pPr>
              <w:rPr>
                <w:ins w:id="3979" w:author="David Modjeska" w:date="2016-04-25T22:04:00Z"/>
                <w:rFonts w:ascii="Arial Unicode MS" w:eastAsia="Arial Unicode MS" w:hAnsi="Arial Unicode MS" w:cs="Arial Unicode MS"/>
                <w:color w:val="000000"/>
                <w:sz w:val="16"/>
                <w:szCs w:val="16"/>
                <w:rPrChange w:id="3980" w:author="David Modjeska" w:date="2016-04-25T22:04:00Z">
                  <w:rPr>
                    <w:ins w:id="3981" w:author="David Modjeska" w:date="2016-04-25T22:04:00Z"/>
                    <w:rFonts w:ascii="Calibri" w:eastAsia="Times New Roman" w:hAnsi="Calibri"/>
                    <w:color w:val="000000"/>
                  </w:rPr>
                </w:rPrChange>
              </w:rPr>
            </w:pPr>
            <w:ins w:id="3982" w:author="David Modjeska" w:date="2016-04-25T22:04:00Z">
              <w:r w:rsidRPr="00587D18">
                <w:rPr>
                  <w:rFonts w:ascii="Arial Unicode MS" w:eastAsia="Arial Unicode MS" w:hAnsi="Arial Unicode MS" w:cs="Arial Unicode MS"/>
                  <w:color w:val="000000"/>
                  <w:sz w:val="16"/>
                  <w:szCs w:val="16"/>
                  <w:rPrChange w:id="3983" w:author="David Modjeska" w:date="2016-04-25T22:04:00Z">
                    <w:rPr>
                      <w:rFonts w:ascii="Calibri" w:eastAsia="Times New Roman" w:hAnsi="Calibri"/>
                      <w:color w:val="000000"/>
                    </w:rPr>
                  </w:rPrChange>
                </w:rPr>
                <w:t>NA</w:t>
              </w:r>
            </w:ins>
          </w:p>
        </w:tc>
        <w:tc>
          <w:tcPr>
            <w:tcW w:w="880" w:type="dxa"/>
            <w:shd w:val="clear" w:color="auto" w:fill="auto"/>
            <w:noWrap/>
            <w:vAlign w:val="bottom"/>
            <w:hideMark/>
          </w:tcPr>
          <w:p w14:paraId="77C3A0AC" w14:textId="77777777" w:rsidR="00587D18" w:rsidRPr="00587D18" w:rsidRDefault="00587D18">
            <w:pPr>
              <w:jc w:val="right"/>
              <w:rPr>
                <w:ins w:id="3984" w:author="David Modjeska" w:date="2016-04-25T22:04:00Z"/>
                <w:rFonts w:ascii="Arial Unicode MS" w:eastAsia="Arial Unicode MS" w:hAnsi="Arial Unicode MS" w:cs="Arial Unicode MS"/>
                <w:color w:val="000000"/>
                <w:sz w:val="16"/>
                <w:szCs w:val="16"/>
                <w:rPrChange w:id="3985" w:author="David Modjeska" w:date="2016-04-25T22:04:00Z">
                  <w:rPr>
                    <w:ins w:id="3986" w:author="David Modjeska" w:date="2016-04-25T22:04:00Z"/>
                    <w:rFonts w:ascii="Calibri" w:eastAsia="Times New Roman" w:hAnsi="Calibri"/>
                    <w:color w:val="000000"/>
                  </w:rPr>
                </w:rPrChange>
              </w:rPr>
            </w:pPr>
            <w:ins w:id="3987" w:author="David Modjeska" w:date="2016-04-25T22:04:00Z">
              <w:r w:rsidRPr="00587D18">
                <w:rPr>
                  <w:rFonts w:ascii="Arial Unicode MS" w:eastAsia="Arial Unicode MS" w:hAnsi="Arial Unicode MS" w:cs="Arial Unicode MS"/>
                  <w:color w:val="000000"/>
                  <w:sz w:val="16"/>
                  <w:szCs w:val="16"/>
                  <w:rPrChange w:id="3988" w:author="David Modjeska" w:date="2016-04-25T22:04:00Z">
                    <w:rPr>
                      <w:rFonts w:ascii="Calibri" w:eastAsia="Times New Roman" w:hAnsi="Calibri"/>
                      <w:color w:val="000000"/>
                    </w:rPr>
                  </w:rPrChange>
                </w:rPr>
                <w:t>17958</w:t>
              </w:r>
            </w:ins>
          </w:p>
        </w:tc>
      </w:tr>
      <w:tr w:rsidR="00587D18" w:rsidRPr="00587D18" w14:paraId="0C7FAD3C" w14:textId="77777777" w:rsidTr="00587D18">
        <w:trPr>
          <w:trHeight w:val="320"/>
          <w:ins w:id="3989" w:author="David Modjeska" w:date="2016-04-25T22:04:00Z"/>
        </w:trPr>
        <w:tc>
          <w:tcPr>
            <w:tcW w:w="940" w:type="dxa"/>
            <w:shd w:val="clear" w:color="auto" w:fill="auto"/>
            <w:noWrap/>
            <w:vAlign w:val="bottom"/>
            <w:hideMark/>
          </w:tcPr>
          <w:p w14:paraId="103FB557" w14:textId="77777777" w:rsidR="00587D18" w:rsidRPr="00587D18" w:rsidRDefault="00587D18">
            <w:pPr>
              <w:jc w:val="right"/>
              <w:rPr>
                <w:ins w:id="3990" w:author="David Modjeska" w:date="2016-04-25T22:04:00Z"/>
                <w:rFonts w:ascii="Arial Unicode MS" w:eastAsia="Arial Unicode MS" w:hAnsi="Arial Unicode MS" w:cs="Arial Unicode MS"/>
                <w:color w:val="000000"/>
                <w:sz w:val="16"/>
                <w:szCs w:val="16"/>
                <w:rPrChange w:id="3991" w:author="David Modjeska" w:date="2016-04-25T22:04:00Z">
                  <w:rPr>
                    <w:ins w:id="3992" w:author="David Modjeska" w:date="2016-04-25T22:04:00Z"/>
                    <w:rFonts w:ascii="Calibri" w:eastAsia="Times New Roman" w:hAnsi="Calibri"/>
                    <w:color w:val="000000"/>
                  </w:rPr>
                </w:rPrChange>
              </w:rPr>
            </w:pPr>
            <w:ins w:id="3993" w:author="David Modjeska" w:date="2016-04-25T22:04:00Z">
              <w:r w:rsidRPr="00587D18">
                <w:rPr>
                  <w:rFonts w:ascii="Arial Unicode MS" w:eastAsia="Arial Unicode MS" w:hAnsi="Arial Unicode MS" w:cs="Arial Unicode MS"/>
                  <w:color w:val="000000"/>
                  <w:sz w:val="16"/>
                  <w:szCs w:val="16"/>
                  <w:rPrChange w:id="3994" w:author="David Modjeska" w:date="2016-04-25T22:04:00Z">
                    <w:rPr>
                      <w:rFonts w:ascii="Calibri" w:eastAsia="Times New Roman" w:hAnsi="Calibri"/>
                      <w:color w:val="000000"/>
                    </w:rPr>
                  </w:rPrChange>
                </w:rPr>
                <w:t>13800</w:t>
              </w:r>
            </w:ins>
          </w:p>
        </w:tc>
        <w:tc>
          <w:tcPr>
            <w:tcW w:w="1380" w:type="dxa"/>
            <w:shd w:val="clear" w:color="auto" w:fill="auto"/>
            <w:noWrap/>
            <w:vAlign w:val="bottom"/>
            <w:hideMark/>
          </w:tcPr>
          <w:p w14:paraId="771C942F" w14:textId="77777777" w:rsidR="00587D18" w:rsidRPr="00587D18" w:rsidRDefault="00587D18">
            <w:pPr>
              <w:jc w:val="right"/>
              <w:rPr>
                <w:ins w:id="3995" w:author="David Modjeska" w:date="2016-04-25T22:04:00Z"/>
                <w:rFonts w:ascii="Arial Unicode MS" w:eastAsia="Arial Unicode MS" w:hAnsi="Arial Unicode MS" w:cs="Arial Unicode MS"/>
                <w:color w:val="000000"/>
                <w:sz w:val="16"/>
                <w:szCs w:val="16"/>
                <w:rPrChange w:id="3996" w:author="David Modjeska" w:date="2016-04-25T22:04:00Z">
                  <w:rPr>
                    <w:ins w:id="3997" w:author="David Modjeska" w:date="2016-04-25T22:04:00Z"/>
                    <w:rFonts w:ascii="Calibri" w:eastAsia="Times New Roman" w:hAnsi="Calibri"/>
                    <w:color w:val="000000"/>
                  </w:rPr>
                </w:rPrChange>
              </w:rPr>
            </w:pPr>
            <w:ins w:id="3998" w:author="David Modjeska" w:date="2016-04-25T22:04:00Z">
              <w:r w:rsidRPr="00587D18">
                <w:rPr>
                  <w:rFonts w:ascii="Arial Unicode MS" w:eastAsia="Arial Unicode MS" w:hAnsi="Arial Unicode MS" w:cs="Arial Unicode MS"/>
                  <w:color w:val="000000"/>
                  <w:sz w:val="16"/>
                  <w:szCs w:val="16"/>
                  <w:rPrChange w:id="3999" w:author="David Modjeska" w:date="2016-04-25T22:04:00Z">
                    <w:rPr>
                      <w:rFonts w:ascii="Calibri" w:eastAsia="Times New Roman" w:hAnsi="Calibri"/>
                      <w:color w:val="000000"/>
                    </w:rPr>
                  </w:rPrChange>
                </w:rPr>
                <w:t>8407</w:t>
              </w:r>
            </w:ins>
          </w:p>
        </w:tc>
        <w:tc>
          <w:tcPr>
            <w:tcW w:w="2160" w:type="dxa"/>
            <w:shd w:val="clear" w:color="auto" w:fill="auto"/>
            <w:noWrap/>
            <w:vAlign w:val="bottom"/>
            <w:hideMark/>
          </w:tcPr>
          <w:p w14:paraId="1E6DB727" w14:textId="77777777" w:rsidR="00587D18" w:rsidRPr="00587D18" w:rsidRDefault="00587D18">
            <w:pPr>
              <w:jc w:val="right"/>
              <w:rPr>
                <w:ins w:id="4000" w:author="David Modjeska" w:date="2016-04-25T22:04:00Z"/>
                <w:rFonts w:ascii="Arial Unicode MS" w:eastAsia="Arial Unicode MS" w:hAnsi="Arial Unicode MS" w:cs="Arial Unicode MS"/>
                <w:color w:val="000000"/>
                <w:sz w:val="16"/>
                <w:szCs w:val="16"/>
                <w:rPrChange w:id="4001" w:author="David Modjeska" w:date="2016-04-25T22:04:00Z">
                  <w:rPr>
                    <w:ins w:id="4002" w:author="David Modjeska" w:date="2016-04-25T22:04:00Z"/>
                    <w:rFonts w:ascii="Calibri" w:eastAsia="Times New Roman" w:hAnsi="Calibri"/>
                    <w:color w:val="000000"/>
                  </w:rPr>
                </w:rPrChange>
              </w:rPr>
            </w:pPr>
            <w:ins w:id="4003" w:author="David Modjeska" w:date="2016-04-25T22:04:00Z">
              <w:r w:rsidRPr="00587D18">
                <w:rPr>
                  <w:rFonts w:ascii="Arial Unicode MS" w:eastAsia="Arial Unicode MS" w:hAnsi="Arial Unicode MS" w:cs="Arial Unicode MS"/>
                  <w:color w:val="000000"/>
                  <w:sz w:val="16"/>
                  <w:szCs w:val="16"/>
                  <w:rPrChange w:id="4004" w:author="David Modjeska" w:date="2016-04-25T22:04:00Z">
                    <w:rPr>
                      <w:rFonts w:ascii="Calibri" w:eastAsia="Times New Roman" w:hAnsi="Calibri"/>
                      <w:color w:val="000000"/>
                    </w:rPr>
                  </w:rPrChange>
                </w:rPr>
                <w:t>61</w:t>
              </w:r>
            </w:ins>
          </w:p>
        </w:tc>
        <w:tc>
          <w:tcPr>
            <w:tcW w:w="940" w:type="dxa"/>
            <w:shd w:val="clear" w:color="auto" w:fill="auto"/>
            <w:noWrap/>
            <w:vAlign w:val="bottom"/>
            <w:hideMark/>
          </w:tcPr>
          <w:p w14:paraId="7218122E" w14:textId="77777777" w:rsidR="00587D18" w:rsidRPr="00587D18" w:rsidRDefault="00587D18">
            <w:pPr>
              <w:rPr>
                <w:ins w:id="4005" w:author="David Modjeska" w:date="2016-04-25T22:04:00Z"/>
                <w:rFonts w:ascii="Arial Unicode MS" w:eastAsia="Arial Unicode MS" w:hAnsi="Arial Unicode MS" w:cs="Arial Unicode MS"/>
                <w:color w:val="000000"/>
                <w:sz w:val="16"/>
                <w:szCs w:val="16"/>
                <w:rPrChange w:id="4006" w:author="David Modjeska" w:date="2016-04-25T22:04:00Z">
                  <w:rPr>
                    <w:ins w:id="4007" w:author="David Modjeska" w:date="2016-04-25T22:04:00Z"/>
                    <w:rFonts w:ascii="Calibri" w:eastAsia="Times New Roman" w:hAnsi="Calibri"/>
                    <w:color w:val="000000"/>
                  </w:rPr>
                </w:rPrChange>
              </w:rPr>
            </w:pPr>
            <w:ins w:id="4008" w:author="David Modjeska" w:date="2016-04-25T22:04:00Z">
              <w:r w:rsidRPr="00587D18">
                <w:rPr>
                  <w:rFonts w:ascii="Arial Unicode MS" w:eastAsia="Arial Unicode MS" w:hAnsi="Arial Unicode MS" w:cs="Arial Unicode MS"/>
                  <w:color w:val="000000"/>
                  <w:sz w:val="16"/>
                  <w:szCs w:val="16"/>
                  <w:rPrChange w:id="4009" w:author="David Modjeska" w:date="2016-04-25T22:04:00Z">
                    <w:rPr>
                      <w:rFonts w:ascii="Calibri" w:eastAsia="Times New Roman" w:hAnsi="Calibri"/>
                      <w:color w:val="000000"/>
                    </w:rPr>
                  </w:rPrChange>
                </w:rPr>
                <w:t>NA</w:t>
              </w:r>
            </w:ins>
          </w:p>
        </w:tc>
        <w:tc>
          <w:tcPr>
            <w:tcW w:w="1380" w:type="dxa"/>
            <w:shd w:val="clear" w:color="auto" w:fill="auto"/>
            <w:noWrap/>
            <w:vAlign w:val="bottom"/>
            <w:hideMark/>
          </w:tcPr>
          <w:p w14:paraId="207E65B3" w14:textId="77777777" w:rsidR="00587D18" w:rsidRPr="00587D18" w:rsidRDefault="00587D18">
            <w:pPr>
              <w:rPr>
                <w:ins w:id="4010" w:author="David Modjeska" w:date="2016-04-25T22:04:00Z"/>
                <w:rFonts w:ascii="Arial Unicode MS" w:eastAsia="Arial Unicode MS" w:hAnsi="Arial Unicode MS" w:cs="Arial Unicode MS"/>
                <w:color w:val="000000"/>
                <w:sz w:val="16"/>
                <w:szCs w:val="16"/>
                <w:rPrChange w:id="4011" w:author="David Modjeska" w:date="2016-04-25T22:04:00Z">
                  <w:rPr>
                    <w:ins w:id="4012" w:author="David Modjeska" w:date="2016-04-25T22:04:00Z"/>
                    <w:rFonts w:ascii="Calibri" w:eastAsia="Times New Roman" w:hAnsi="Calibri"/>
                    <w:color w:val="000000"/>
                  </w:rPr>
                </w:rPrChange>
              </w:rPr>
            </w:pPr>
            <w:ins w:id="4013" w:author="David Modjeska" w:date="2016-04-25T22:04:00Z">
              <w:r w:rsidRPr="00587D18">
                <w:rPr>
                  <w:rFonts w:ascii="Arial Unicode MS" w:eastAsia="Arial Unicode MS" w:hAnsi="Arial Unicode MS" w:cs="Arial Unicode MS"/>
                  <w:color w:val="000000"/>
                  <w:sz w:val="16"/>
                  <w:szCs w:val="16"/>
                  <w:rPrChange w:id="4014" w:author="David Modjeska" w:date="2016-04-25T22:04:00Z">
                    <w:rPr>
                      <w:rFonts w:ascii="Calibri" w:eastAsia="Times New Roman" w:hAnsi="Calibri"/>
                      <w:color w:val="000000"/>
                    </w:rPr>
                  </w:rPrChange>
                </w:rPr>
                <w:t>NA</w:t>
              </w:r>
            </w:ins>
          </w:p>
        </w:tc>
        <w:tc>
          <w:tcPr>
            <w:tcW w:w="2160" w:type="dxa"/>
            <w:shd w:val="clear" w:color="auto" w:fill="auto"/>
            <w:noWrap/>
            <w:vAlign w:val="bottom"/>
            <w:hideMark/>
          </w:tcPr>
          <w:p w14:paraId="2C104897" w14:textId="77777777" w:rsidR="00587D18" w:rsidRPr="00587D18" w:rsidRDefault="00587D18">
            <w:pPr>
              <w:rPr>
                <w:ins w:id="4015" w:author="David Modjeska" w:date="2016-04-25T22:04:00Z"/>
                <w:rFonts w:ascii="Arial Unicode MS" w:eastAsia="Arial Unicode MS" w:hAnsi="Arial Unicode MS" w:cs="Arial Unicode MS"/>
                <w:color w:val="000000"/>
                <w:sz w:val="16"/>
                <w:szCs w:val="16"/>
                <w:rPrChange w:id="4016" w:author="David Modjeska" w:date="2016-04-25T22:04:00Z">
                  <w:rPr>
                    <w:ins w:id="4017" w:author="David Modjeska" w:date="2016-04-25T22:04:00Z"/>
                    <w:rFonts w:ascii="Calibri" w:eastAsia="Times New Roman" w:hAnsi="Calibri"/>
                    <w:color w:val="000000"/>
                  </w:rPr>
                </w:rPrChange>
              </w:rPr>
            </w:pPr>
            <w:ins w:id="4018" w:author="David Modjeska" w:date="2016-04-25T22:04:00Z">
              <w:r w:rsidRPr="00587D18">
                <w:rPr>
                  <w:rFonts w:ascii="Arial Unicode MS" w:eastAsia="Arial Unicode MS" w:hAnsi="Arial Unicode MS" w:cs="Arial Unicode MS"/>
                  <w:color w:val="000000"/>
                  <w:sz w:val="16"/>
                  <w:szCs w:val="16"/>
                  <w:rPrChange w:id="4019" w:author="David Modjeska" w:date="2016-04-25T22:04:00Z">
                    <w:rPr>
                      <w:rFonts w:ascii="Calibri" w:eastAsia="Times New Roman" w:hAnsi="Calibri"/>
                      <w:color w:val="000000"/>
                    </w:rPr>
                  </w:rPrChange>
                </w:rPr>
                <w:t>NA</w:t>
              </w:r>
            </w:ins>
          </w:p>
        </w:tc>
        <w:tc>
          <w:tcPr>
            <w:tcW w:w="880" w:type="dxa"/>
            <w:shd w:val="clear" w:color="auto" w:fill="auto"/>
            <w:noWrap/>
            <w:vAlign w:val="bottom"/>
            <w:hideMark/>
          </w:tcPr>
          <w:p w14:paraId="07BD840D" w14:textId="77777777" w:rsidR="00587D18" w:rsidRPr="00587D18" w:rsidRDefault="00587D18">
            <w:pPr>
              <w:jc w:val="right"/>
              <w:rPr>
                <w:ins w:id="4020" w:author="David Modjeska" w:date="2016-04-25T22:04:00Z"/>
                <w:rFonts w:ascii="Arial Unicode MS" w:eastAsia="Arial Unicode MS" w:hAnsi="Arial Unicode MS" w:cs="Arial Unicode MS"/>
                <w:color w:val="000000"/>
                <w:sz w:val="16"/>
                <w:szCs w:val="16"/>
                <w:rPrChange w:id="4021" w:author="David Modjeska" w:date="2016-04-25T22:04:00Z">
                  <w:rPr>
                    <w:ins w:id="4022" w:author="David Modjeska" w:date="2016-04-25T22:04:00Z"/>
                    <w:rFonts w:ascii="Calibri" w:eastAsia="Times New Roman" w:hAnsi="Calibri"/>
                    <w:color w:val="000000"/>
                  </w:rPr>
                </w:rPrChange>
              </w:rPr>
            </w:pPr>
            <w:ins w:id="4023" w:author="David Modjeska" w:date="2016-04-25T22:04:00Z">
              <w:r w:rsidRPr="00587D18">
                <w:rPr>
                  <w:rFonts w:ascii="Arial Unicode MS" w:eastAsia="Arial Unicode MS" w:hAnsi="Arial Unicode MS" w:cs="Arial Unicode MS"/>
                  <w:color w:val="000000"/>
                  <w:sz w:val="16"/>
                  <w:szCs w:val="16"/>
                  <w:rPrChange w:id="4024" w:author="David Modjeska" w:date="2016-04-25T22:04:00Z">
                    <w:rPr>
                      <w:rFonts w:ascii="Calibri" w:eastAsia="Times New Roman" w:hAnsi="Calibri"/>
                      <w:color w:val="000000"/>
                    </w:rPr>
                  </w:rPrChange>
                </w:rPr>
                <w:t>17958</w:t>
              </w:r>
            </w:ins>
          </w:p>
        </w:tc>
      </w:tr>
      <w:tr w:rsidR="00587D18" w:rsidRPr="00587D18" w14:paraId="694CC74B" w14:textId="77777777" w:rsidTr="00587D18">
        <w:trPr>
          <w:trHeight w:val="320"/>
          <w:ins w:id="4025" w:author="David Modjeska" w:date="2016-04-25T22:04:00Z"/>
        </w:trPr>
        <w:tc>
          <w:tcPr>
            <w:tcW w:w="940" w:type="dxa"/>
            <w:shd w:val="clear" w:color="auto" w:fill="auto"/>
            <w:noWrap/>
            <w:vAlign w:val="bottom"/>
            <w:hideMark/>
          </w:tcPr>
          <w:p w14:paraId="1925875A" w14:textId="77777777" w:rsidR="00587D18" w:rsidRPr="00587D18" w:rsidRDefault="00587D18">
            <w:pPr>
              <w:jc w:val="right"/>
              <w:rPr>
                <w:ins w:id="4026" w:author="David Modjeska" w:date="2016-04-25T22:04:00Z"/>
                <w:rFonts w:ascii="Arial Unicode MS" w:eastAsia="Arial Unicode MS" w:hAnsi="Arial Unicode MS" w:cs="Arial Unicode MS"/>
                <w:color w:val="000000"/>
                <w:sz w:val="16"/>
                <w:szCs w:val="16"/>
                <w:rPrChange w:id="4027" w:author="David Modjeska" w:date="2016-04-25T22:04:00Z">
                  <w:rPr>
                    <w:ins w:id="4028" w:author="David Modjeska" w:date="2016-04-25T22:04:00Z"/>
                    <w:rFonts w:ascii="Calibri" w:eastAsia="Times New Roman" w:hAnsi="Calibri"/>
                    <w:color w:val="000000"/>
                  </w:rPr>
                </w:rPrChange>
              </w:rPr>
            </w:pPr>
            <w:ins w:id="4029" w:author="David Modjeska" w:date="2016-04-25T22:04:00Z">
              <w:r w:rsidRPr="00587D18">
                <w:rPr>
                  <w:rFonts w:ascii="Arial Unicode MS" w:eastAsia="Arial Unicode MS" w:hAnsi="Arial Unicode MS" w:cs="Arial Unicode MS"/>
                  <w:color w:val="000000"/>
                  <w:sz w:val="16"/>
                  <w:szCs w:val="16"/>
                  <w:rPrChange w:id="4030" w:author="David Modjeska" w:date="2016-04-25T22:04:00Z">
                    <w:rPr>
                      <w:rFonts w:ascii="Calibri" w:eastAsia="Times New Roman" w:hAnsi="Calibri"/>
                      <w:color w:val="000000"/>
                    </w:rPr>
                  </w:rPrChange>
                </w:rPr>
                <w:t>13800</w:t>
              </w:r>
            </w:ins>
          </w:p>
        </w:tc>
        <w:tc>
          <w:tcPr>
            <w:tcW w:w="1380" w:type="dxa"/>
            <w:shd w:val="clear" w:color="auto" w:fill="auto"/>
            <w:noWrap/>
            <w:vAlign w:val="bottom"/>
            <w:hideMark/>
          </w:tcPr>
          <w:p w14:paraId="4FC65625" w14:textId="77777777" w:rsidR="00587D18" w:rsidRPr="00587D18" w:rsidRDefault="00587D18">
            <w:pPr>
              <w:jc w:val="right"/>
              <w:rPr>
                <w:ins w:id="4031" w:author="David Modjeska" w:date="2016-04-25T22:04:00Z"/>
                <w:rFonts w:ascii="Arial Unicode MS" w:eastAsia="Arial Unicode MS" w:hAnsi="Arial Unicode MS" w:cs="Arial Unicode MS"/>
                <w:color w:val="000000"/>
                <w:sz w:val="16"/>
                <w:szCs w:val="16"/>
                <w:rPrChange w:id="4032" w:author="David Modjeska" w:date="2016-04-25T22:04:00Z">
                  <w:rPr>
                    <w:ins w:id="4033" w:author="David Modjeska" w:date="2016-04-25T22:04:00Z"/>
                    <w:rFonts w:ascii="Calibri" w:eastAsia="Times New Roman" w:hAnsi="Calibri"/>
                    <w:color w:val="000000"/>
                  </w:rPr>
                </w:rPrChange>
              </w:rPr>
            </w:pPr>
            <w:ins w:id="4034" w:author="David Modjeska" w:date="2016-04-25T22:04:00Z">
              <w:r w:rsidRPr="00587D18">
                <w:rPr>
                  <w:rFonts w:ascii="Arial Unicode MS" w:eastAsia="Arial Unicode MS" w:hAnsi="Arial Unicode MS" w:cs="Arial Unicode MS"/>
                  <w:color w:val="000000"/>
                  <w:sz w:val="16"/>
                  <w:szCs w:val="16"/>
                  <w:rPrChange w:id="4035" w:author="David Modjeska" w:date="2016-04-25T22:04:00Z">
                    <w:rPr>
                      <w:rFonts w:ascii="Calibri" w:eastAsia="Times New Roman" w:hAnsi="Calibri"/>
                      <w:color w:val="000000"/>
                    </w:rPr>
                  </w:rPrChange>
                </w:rPr>
                <w:t>8367</w:t>
              </w:r>
            </w:ins>
          </w:p>
        </w:tc>
        <w:tc>
          <w:tcPr>
            <w:tcW w:w="2160" w:type="dxa"/>
            <w:shd w:val="clear" w:color="auto" w:fill="auto"/>
            <w:noWrap/>
            <w:vAlign w:val="bottom"/>
            <w:hideMark/>
          </w:tcPr>
          <w:p w14:paraId="06E3AA1A" w14:textId="77777777" w:rsidR="00587D18" w:rsidRPr="00587D18" w:rsidRDefault="00587D18">
            <w:pPr>
              <w:jc w:val="right"/>
              <w:rPr>
                <w:ins w:id="4036" w:author="David Modjeska" w:date="2016-04-25T22:04:00Z"/>
                <w:rFonts w:ascii="Arial Unicode MS" w:eastAsia="Arial Unicode MS" w:hAnsi="Arial Unicode MS" w:cs="Arial Unicode MS"/>
                <w:color w:val="000000"/>
                <w:sz w:val="16"/>
                <w:szCs w:val="16"/>
                <w:rPrChange w:id="4037" w:author="David Modjeska" w:date="2016-04-25T22:04:00Z">
                  <w:rPr>
                    <w:ins w:id="4038" w:author="David Modjeska" w:date="2016-04-25T22:04:00Z"/>
                    <w:rFonts w:ascii="Calibri" w:eastAsia="Times New Roman" w:hAnsi="Calibri"/>
                    <w:color w:val="000000"/>
                  </w:rPr>
                </w:rPrChange>
              </w:rPr>
            </w:pPr>
            <w:ins w:id="4039" w:author="David Modjeska" w:date="2016-04-25T22:04:00Z">
              <w:r w:rsidRPr="00587D18">
                <w:rPr>
                  <w:rFonts w:ascii="Arial Unicode MS" w:eastAsia="Arial Unicode MS" w:hAnsi="Arial Unicode MS" w:cs="Arial Unicode MS"/>
                  <w:color w:val="000000"/>
                  <w:sz w:val="16"/>
                  <w:szCs w:val="16"/>
                  <w:rPrChange w:id="4040" w:author="David Modjeska" w:date="2016-04-25T22:04:00Z">
                    <w:rPr>
                      <w:rFonts w:ascii="Calibri" w:eastAsia="Times New Roman" w:hAnsi="Calibri"/>
                      <w:color w:val="000000"/>
                    </w:rPr>
                  </w:rPrChange>
                </w:rPr>
                <w:t>61</w:t>
              </w:r>
            </w:ins>
          </w:p>
        </w:tc>
        <w:tc>
          <w:tcPr>
            <w:tcW w:w="940" w:type="dxa"/>
            <w:shd w:val="clear" w:color="auto" w:fill="auto"/>
            <w:noWrap/>
            <w:vAlign w:val="bottom"/>
            <w:hideMark/>
          </w:tcPr>
          <w:p w14:paraId="6701670F" w14:textId="77777777" w:rsidR="00587D18" w:rsidRPr="00587D18" w:rsidRDefault="00587D18">
            <w:pPr>
              <w:rPr>
                <w:ins w:id="4041" w:author="David Modjeska" w:date="2016-04-25T22:04:00Z"/>
                <w:rFonts w:ascii="Arial Unicode MS" w:eastAsia="Arial Unicode MS" w:hAnsi="Arial Unicode MS" w:cs="Arial Unicode MS"/>
                <w:color w:val="000000"/>
                <w:sz w:val="16"/>
                <w:szCs w:val="16"/>
                <w:rPrChange w:id="4042" w:author="David Modjeska" w:date="2016-04-25T22:04:00Z">
                  <w:rPr>
                    <w:ins w:id="4043" w:author="David Modjeska" w:date="2016-04-25T22:04:00Z"/>
                    <w:rFonts w:ascii="Calibri" w:eastAsia="Times New Roman" w:hAnsi="Calibri"/>
                    <w:color w:val="000000"/>
                  </w:rPr>
                </w:rPrChange>
              </w:rPr>
            </w:pPr>
            <w:ins w:id="4044" w:author="David Modjeska" w:date="2016-04-25T22:04:00Z">
              <w:r w:rsidRPr="00587D18">
                <w:rPr>
                  <w:rFonts w:ascii="Arial Unicode MS" w:eastAsia="Arial Unicode MS" w:hAnsi="Arial Unicode MS" w:cs="Arial Unicode MS"/>
                  <w:color w:val="000000"/>
                  <w:sz w:val="16"/>
                  <w:szCs w:val="16"/>
                  <w:rPrChange w:id="4045" w:author="David Modjeska" w:date="2016-04-25T22:04:00Z">
                    <w:rPr>
                      <w:rFonts w:ascii="Calibri" w:eastAsia="Times New Roman" w:hAnsi="Calibri"/>
                      <w:color w:val="000000"/>
                    </w:rPr>
                  </w:rPrChange>
                </w:rPr>
                <w:t>NA</w:t>
              </w:r>
            </w:ins>
          </w:p>
        </w:tc>
        <w:tc>
          <w:tcPr>
            <w:tcW w:w="1380" w:type="dxa"/>
            <w:shd w:val="clear" w:color="auto" w:fill="auto"/>
            <w:noWrap/>
            <w:vAlign w:val="bottom"/>
            <w:hideMark/>
          </w:tcPr>
          <w:p w14:paraId="3BDB8C75" w14:textId="77777777" w:rsidR="00587D18" w:rsidRPr="00587D18" w:rsidRDefault="00587D18">
            <w:pPr>
              <w:rPr>
                <w:ins w:id="4046" w:author="David Modjeska" w:date="2016-04-25T22:04:00Z"/>
                <w:rFonts w:ascii="Arial Unicode MS" w:eastAsia="Arial Unicode MS" w:hAnsi="Arial Unicode MS" w:cs="Arial Unicode MS"/>
                <w:color w:val="000000"/>
                <w:sz w:val="16"/>
                <w:szCs w:val="16"/>
                <w:rPrChange w:id="4047" w:author="David Modjeska" w:date="2016-04-25T22:04:00Z">
                  <w:rPr>
                    <w:ins w:id="4048" w:author="David Modjeska" w:date="2016-04-25T22:04:00Z"/>
                    <w:rFonts w:ascii="Calibri" w:eastAsia="Times New Roman" w:hAnsi="Calibri"/>
                    <w:color w:val="000000"/>
                  </w:rPr>
                </w:rPrChange>
              </w:rPr>
            </w:pPr>
            <w:ins w:id="4049" w:author="David Modjeska" w:date="2016-04-25T22:04:00Z">
              <w:r w:rsidRPr="00587D18">
                <w:rPr>
                  <w:rFonts w:ascii="Arial Unicode MS" w:eastAsia="Arial Unicode MS" w:hAnsi="Arial Unicode MS" w:cs="Arial Unicode MS"/>
                  <w:color w:val="000000"/>
                  <w:sz w:val="16"/>
                  <w:szCs w:val="16"/>
                  <w:rPrChange w:id="4050" w:author="David Modjeska" w:date="2016-04-25T22:04:00Z">
                    <w:rPr>
                      <w:rFonts w:ascii="Calibri" w:eastAsia="Times New Roman" w:hAnsi="Calibri"/>
                      <w:color w:val="000000"/>
                    </w:rPr>
                  </w:rPrChange>
                </w:rPr>
                <w:t>NA</w:t>
              </w:r>
            </w:ins>
          </w:p>
        </w:tc>
        <w:tc>
          <w:tcPr>
            <w:tcW w:w="2160" w:type="dxa"/>
            <w:shd w:val="clear" w:color="auto" w:fill="auto"/>
            <w:noWrap/>
            <w:vAlign w:val="bottom"/>
            <w:hideMark/>
          </w:tcPr>
          <w:p w14:paraId="70A82E75" w14:textId="77777777" w:rsidR="00587D18" w:rsidRPr="00587D18" w:rsidRDefault="00587D18">
            <w:pPr>
              <w:rPr>
                <w:ins w:id="4051" w:author="David Modjeska" w:date="2016-04-25T22:04:00Z"/>
                <w:rFonts w:ascii="Arial Unicode MS" w:eastAsia="Arial Unicode MS" w:hAnsi="Arial Unicode MS" w:cs="Arial Unicode MS"/>
                <w:color w:val="000000"/>
                <w:sz w:val="16"/>
                <w:szCs w:val="16"/>
                <w:rPrChange w:id="4052" w:author="David Modjeska" w:date="2016-04-25T22:04:00Z">
                  <w:rPr>
                    <w:ins w:id="4053" w:author="David Modjeska" w:date="2016-04-25T22:04:00Z"/>
                    <w:rFonts w:ascii="Calibri" w:eastAsia="Times New Roman" w:hAnsi="Calibri"/>
                    <w:color w:val="000000"/>
                  </w:rPr>
                </w:rPrChange>
              </w:rPr>
            </w:pPr>
            <w:ins w:id="4054" w:author="David Modjeska" w:date="2016-04-25T22:04:00Z">
              <w:r w:rsidRPr="00587D18">
                <w:rPr>
                  <w:rFonts w:ascii="Arial Unicode MS" w:eastAsia="Arial Unicode MS" w:hAnsi="Arial Unicode MS" w:cs="Arial Unicode MS"/>
                  <w:color w:val="000000"/>
                  <w:sz w:val="16"/>
                  <w:szCs w:val="16"/>
                  <w:rPrChange w:id="4055" w:author="David Modjeska" w:date="2016-04-25T22:04:00Z">
                    <w:rPr>
                      <w:rFonts w:ascii="Calibri" w:eastAsia="Times New Roman" w:hAnsi="Calibri"/>
                      <w:color w:val="000000"/>
                    </w:rPr>
                  </w:rPrChange>
                </w:rPr>
                <w:t>NA</w:t>
              </w:r>
            </w:ins>
          </w:p>
        </w:tc>
        <w:tc>
          <w:tcPr>
            <w:tcW w:w="880" w:type="dxa"/>
            <w:shd w:val="clear" w:color="auto" w:fill="auto"/>
            <w:noWrap/>
            <w:vAlign w:val="bottom"/>
            <w:hideMark/>
          </w:tcPr>
          <w:p w14:paraId="7F0B230E" w14:textId="77777777" w:rsidR="00587D18" w:rsidRPr="00587D18" w:rsidRDefault="00587D18">
            <w:pPr>
              <w:jc w:val="right"/>
              <w:rPr>
                <w:ins w:id="4056" w:author="David Modjeska" w:date="2016-04-25T22:04:00Z"/>
                <w:rFonts w:ascii="Arial Unicode MS" w:eastAsia="Arial Unicode MS" w:hAnsi="Arial Unicode MS" w:cs="Arial Unicode MS"/>
                <w:color w:val="000000"/>
                <w:sz w:val="16"/>
                <w:szCs w:val="16"/>
                <w:rPrChange w:id="4057" w:author="David Modjeska" w:date="2016-04-25T22:04:00Z">
                  <w:rPr>
                    <w:ins w:id="4058" w:author="David Modjeska" w:date="2016-04-25T22:04:00Z"/>
                    <w:rFonts w:ascii="Calibri" w:eastAsia="Times New Roman" w:hAnsi="Calibri"/>
                    <w:color w:val="000000"/>
                  </w:rPr>
                </w:rPrChange>
              </w:rPr>
            </w:pPr>
            <w:ins w:id="4059" w:author="David Modjeska" w:date="2016-04-25T22:04:00Z">
              <w:r w:rsidRPr="00587D18">
                <w:rPr>
                  <w:rFonts w:ascii="Arial Unicode MS" w:eastAsia="Arial Unicode MS" w:hAnsi="Arial Unicode MS" w:cs="Arial Unicode MS"/>
                  <w:color w:val="000000"/>
                  <w:sz w:val="16"/>
                  <w:szCs w:val="16"/>
                  <w:rPrChange w:id="4060" w:author="David Modjeska" w:date="2016-04-25T22:04:00Z">
                    <w:rPr>
                      <w:rFonts w:ascii="Calibri" w:eastAsia="Times New Roman" w:hAnsi="Calibri"/>
                      <w:color w:val="000000"/>
                    </w:rPr>
                  </w:rPrChange>
                </w:rPr>
                <w:t>17958</w:t>
              </w:r>
            </w:ins>
          </w:p>
        </w:tc>
      </w:tr>
      <w:tr w:rsidR="00587D18" w:rsidRPr="00587D18" w14:paraId="36562826" w14:textId="77777777" w:rsidTr="00587D18">
        <w:trPr>
          <w:trHeight w:val="320"/>
          <w:ins w:id="4061" w:author="David Modjeska" w:date="2016-04-25T22:04:00Z"/>
        </w:trPr>
        <w:tc>
          <w:tcPr>
            <w:tcW w:w="940" w:type="dxa"/>
            <w:shd w:val="clear" w:color="auto" w:fill="auto"/>
            <w:noWrap/>
            <w:vAlign w:val="bottom"/>
            <w:hideMark/>
          </w:tcPr>
          <w:p w14:paraId="41868826" w14:textId="77777777" w:rsidR="00587D18" w:rsidRPr="00587D18" w:rsidRDefault="00587D18">
            <w:pPr>
              <w:jc w:val="right"/>
              <w:rPr>
                <w:ins w:id="4062" w:author="David Modjeska" w:date="2016-04-25T22:04:00Z"/>
                <w:rFonts w:ascii="Arial Unicode MS" w:eastAsia="Arial Unicode MS" w:hAnsi="Arial Unicode MS" w:cs="Arial Unicode MS"/>
                <w:color w:val="000000"/>
                <w:sz w:val="16"/>
                <w:szCs w:val="16"/>
                <w:rPrChange w:id="4063" w:author="David Modjeska" w:date="2016-04-25T22:04:00Z">
                  <w:rPr>
                    <w:ins w:id="4064" w:author="David Modjeska" w:date="2016-04-25T22:04:00Z"/>
                    <w:rFonts w:ascii="Calibri" w:eastAsia="Times New Roman" w:hAnsi="Calibri"/>
                    <w:color w:val="000000"/>
                  </w:rPr>
                </w:rPrChange>
              </w:rPr>
            </w:pPr>
            <w:ins w:id="4065" w:author="David Modjeska" w:date="2016-04-25T22:04:00Z">
              <w:r w:rsidRPr="00587D18">
                <w:rPr>
                  <w:rFonts w:ascii="Arial Unicode MS" w:eastAsia="Arial Unicode MS" w:hAnsi="Arial Unicode MS" w:cs="Arial Unicode MS"/>
                  <w:color w:val="000000"/>
                  <w:sz w:val="16"/>
                  <w:szCs w:val="16"/>
                  <w:rPrChange w:id="4066" w:author="David Modjeska" w:date="2016-04-25T22:04:00Z">
                    <w:rPr>
                      <w:rFonts w:ascii="Calibri" w:eastAsia="Times New Roman" w:hAnsi="Calibri"/>
                      <w:color w:val="000000"/>
                    </w:rPr>
                  </w:rPrChange>
                </w:rPr>
                <w:t>13800</w:t>
              </w:r>
            </w:ins>
          </w:p>
        </w:tc>
        <w:tc>
          <w:tcPr>
            <w:tcW w:w="1380" w:type="dxa"/>
            <w:shd w:val="clear" w:color="auto" w:fill="auto"/>
            <w:noWrap/>
            <w:vAlign w:val="bottom"/>
            <w:hideMark/>
          </w:tcPr>
          <w:p w14:paraId="6121F5F7" w14:textId="77777777" w:rsidR="00587D18" w:rsidRPr="00587D18" w:rsidRDefault="00587D18">
            <w:pPr>
              <w:jc w:val="right"/>
              <w:rPr>
                <w:ins w:id="4067" w:author="David Modjeska" w:date="2016-04-25T22:04:00Z"/>
                <w:rFonts w:ascii="Arial Unicode MS" w:eastAsia="Arial Unicode MS" w:hAnsi="Arial Unicode MS" w:cs="Arial Unicode MS"/>
                <w:color w:val="000000"/>
                <w:sz w:val="16"/>
                <w:szCs w:val="16"/>
                <w:rPrChange w:id="4068" w:author="David Modjeska" w:date="2016-04-25T22:04:00Z">
                  <w:rPr>
                    <w:ins w:id="4069" w:author="David Modjeska" w:date="2016-04-25T22:04:00Z"/>
                    <w:rFonts w:ascii="Calibri" w:eastAsia="Times New Roman" w:hAnsi="Calibri"/>
                    <w:color w:val="000000"/>
                  </w:rPr>
                </w:rPrChange>
              </w:rPr>
            </w:pPr>
            <w:ins w:id="4070" w:author="David Modjeska" w:date="2016-04-25T22:04:00Z">
              <w:r w:rsidRPr="00587D18">
                <w:rPr>
                  <w:rFonts w:ascii="Arial Unicode MS" w:eastAsia="Arial Unicode MS" w:hAnsi="Arial Unicode MS" w:cs="Arial Unicode MS"/>
                  <w:color w:val="000000"/>
                  <w:sz w:val="16"/>
                  <w:szCs w:val="16"/>
                  <w:rPrChange w:id="4071" w:author="David Modjeska" w:date="2016-04-25T22:04:00Z">
                    <w:rPr>
                      <w:rFonts w:ascii="Calibri" w:eastAsia="Times New Roman" w:hAnsi="Calibri"/>
                      <w:color w:val="000000"/>
                    </w:rPr>
                  </w:rPrChange>
                </w:rPr>
                <w:t>8374</w:t>
              </w:r>
            </w:ins>
          </w:p>
        </w:tc>
        <w:tc>
          <w:tcPr>
            <w:tcW w:w="2160" w:type="dxa"/>
            <w:shd w:val="clear" w:color="auto" w:fill="auto"/>
            <w:noWrap/>
            <w:vAlign w:val="bottom"/>
            <w:hideMark/>
          </w:tcPr>
          <w:p w14:paraId="6EE5EE9A" w14:textId="77777777" w:rsidR="00587D18" w:rsidRPr="00587D18" w:rsidRDefault="00587D18">
            <w:pPr>
              <w:jc w:val="right"/>
              <w:rPr>
                <w:ins w:id="4072" w:author="David Modjeska" w:date="2016-04-25T22:04:00Z"/>
                <w:rFonts w:ascii="Arial Unicode MS" w:eastAsia="Arial Unicode MS" w:hAnsi="Arial Unicode MS" w:cs="Arial Unicode MS"/>
                <w:color w:val="000000"/>
                <w:sz w:val="16"/>
                <w:szCs w:val="16"/>
                <w:rPrChange w:id="4073" w:author="David Modjeska" w:date="2016-04-25T22:04:00Z">
                  <w:rPr>
                    <w:ins w:id="4074" w:author="David Modjeska" w:date="2016-04-25T22:04:00Z"/>
                    <w:rFonts w:ascii="Calibri" w:eastAsia="Times New Roman" w:hAnsi="Calibri"/>
                    <w:color w:val="000000"/>
                  </w:rPr>
                </w:rPrChange>
              </w:rPr>
            </w:pPr>
            <w:ins w:id="4075" w:author="David Modjeska" w:date="2016-04-25T22:04:00Z">
              <w:r w:rsidRPr="00587D18">
                <w:rPr>
                  <w:rFonts w:ascii="Arial Unicode MS" w:eastAsia="Arial Unicode MS" w:hAnsi="Arial Unicode MS" w:cs="Arial Unicode MS"/>
                  <w:color w:val="000000"/>
                  <w:sz w:val="16"/>
                  <w:szCs w:val="16"/>
                  <w:rPrChange w:id="4076" w:author="David Modjeska" w:date="2016-04-25T22:04:00Z">
                    <w:rPr>
                      <w:rFonts w:ascii="Calibri" w:eastAsia="Times New Roman" w:hAnsi="Calibri"/>
                      <w:color w:val="000000"/>
                    </w:rPr>
                  </w:rPrChange>
                </w:rPr>
                <w:t>61</w:t>
              </w:r>
            </w:ins>
          </w:p>
        </w:tc>
        <w:tc>
          <w:tcPr>
            <w:tcW w:w="940" w:type="dxa"/>
            <w:shd w:val="clear" w:color="auto" w:fill="auto"/>
            <w:noWrap/>
            <w:vAlign w:val="bottom"/>
            <w:hideMark/>
          </w:tcPr>
          <w:p w14:paraId="05FF7D0A" w14:textId="77777777" w:rsidR="00587D18" w:rsidRPr="00587D18" w:rsidRDefault="00587D18">
            <w:pPr>
              <w:rPr>
                <w:ins w:id="4077" w:author="David Modjeska" w:date="2016-04-25T22:04:00Z"/>
                <w:rFonts w:ascii="Arial Unicode MS" w:eastAsia="Arial Unicode MS" w:hAnsi="Arial Unicode MS" w:cs="Arial Unicode MS"/>
                <w:color w:val="000000"/>
                <w:sz w:val="16"/>
                <w:szCs w:val="16"/>
                <w:rPrChange w:id="4078" w:author="David Modjeska" w:date="2016-04-25T22:04:00Z">
                  <w:rPr>
                    <w:ins w:id="4079" w:author="David Modjeska" w:date="2016-04-25T22:04:00Z"/>
                    <w:rFonts w:ascii="Calibri" w:eastAsia="Times New Roman" w:hAnsi="Calibri"/>
                    <w:color w:val="000000"/>
                  </w:rPr>
                </w:rPrChange>
              </w:rPr>
            </w:pPr>
            <w:ins w:id="4080" w:author="David Modjeska" w:date="2016-04-25T22:04:00Z">
              <w:r w:rsidRPr="00587D18">
                <w:rPr>
                  <w:rFonts w:ascii="Arial Unicode MS" w:eastAsia="Arial Unicode MS" w:hAnsi="Arial Unicode MS" w:cs="Arial Unicode MS"/>
                  <w:color w:val="000000"/>
                  <w:sz w:val="16"/>
                  <w:szCs w:val="16"/>
                  <w:rPrChange w:id="4081" w:author="David Modjeska" w:date="2016-04-25T22:04:00Z">
                    <w:rPr>
                      <w:rFonts w:ascii="Calibri" w:eastAsia="Times New Roman" w:hAnsi="Calibri"/>
                      <w:color w:val="000000"/>
                    </w:rPr>
                  </w:rPrChange>
                </w:rPr>
                <w:t>NA</w:t>
              </w:r>
            </w:ins>
          </w:p>
        </w:tc>
        <w:tc>
          <w:tcPr>
            <w:tcW w:w="1380" w:type="dxa"/>
            <w:shd w:val="clear" w:color="auto" w:fill="auto"/>
            <w:noWrap/>
            <w:vAlign w:val="bottom"/>
            <w:hideMark/>
          </w:tcPr>
          <w:p w14:paraId="356C9C1C" w14:textId="77777777" w:rsidR="00587D18" w:rsidRPr="00587D18" w:rsidRDefault="00587D18">
            <w:pPr>
              <w:rPr>
                <w:ins w:id="4082" w:author="David Modjeska" w:date="2016-04-25T22:04:00Z"/>
                <w:rFonts w:ascii="Arial Unicode MS" w:eastAsia="Arial Unicode MS" w:hAnsi="Arial Unicode MS" w:cs="Arial Unicode MS"/>
                <w:color w:val="000000"/>
                <w:sz w:val="16"/>
                <w:szCs w:val="16"/>
                <w:rPrChange w:id="4083" w:author="David Modjeska" w:date="2016-04-25T22:04:00Z">
                  <w:rPr>
                    <w:ins w:id="4084" w:author="David Modjeska" w:date="2016-04-25T22:04:00Z"/>
                    <w:rFonts w:ascii="Calibri" w:eastAsia="Times New Roman" w:hAnsi="Calibri"/>
                    <w:color w:val="000000"/>
                  </w:rPr>
                </w:rPrChange>
              </w:rPr>
            </w:pPr>
            <w:ins w:id="4085" w:author="David Modjeska" w:date="2016-04-25T22:04:00Z">
              <w:r w:rsidRPr="00587D18">
                <w:rPr>
                  <w:rFonts w:ascii="Arial Unicode MS" w:eastAsia="Arial Unicode MS" w:hAnsi="Arial Unicode MS" w:cs="Arial Unicode MS"/>
                  <w:color w:val="000000"/>
                  <w:sz w:val="16"/>
                  <w:szCs w:val="16"/>
                  <w:rPrChange w:id="4086" w:author="David Modjeska" w:date="2016-04-25T22:04:00Z">
                    <w:rPr>
                      <w:rFonts w:ascii="Calibri" w:eastAsia="Times New Roman" w:hAnsi="Calibri"/>
                      <w:color w:val="000000"/>
                    </w:rPr>
                  </w:rPrChange>
                </w:rPr>
                <w:t>NA</w:t>
              </w:r>
            </w:ins>
          </w:p>
        </w:tc>
        <w:tc>
          <w:tcPr>
            <w:tcW w:w="2160" w:type="dxa"/>
            <w:shd w:val="clear" w:color="auto" w:fill="auto"/>
            <w:noWrap/>
            <w:vAlign w:val="bottom"/>
            <w:hideMark/>
          </w:tcPr>
          <w:p w14:paraId="22ADAFD9" w14:textId="77777777" w:rsidR="00587D18" w:rsidRPr="00587D18" w:rsidRDefault="00587D18">
            <w:pPr>
              <w:rPr>
                <w:ins w:id="4087" w:author="David Modjeska" w:date="2016-04-25T22:04:00Z"/>
                <w:rFonts w:ascii="Arial Unicode MS" w:eastAsia="Arial Unicode MS" w:hAnsi="Arial Unicode MS" w:cs="Arial Unicode MS"/>
                <w:color w:val="000000"/>
                <w:sz w:val="16"/>
                <w:szCs w:val="16"/>
                <w:rPrChange w:id="4088" w:author="David Modjeska" w:date="2016-04-25T22:04:00Z">
                  <w:rPr>
                    <w:ins w:id="4089" w:author="David Modjeska" w:date="2016-04-25T22:04:00Z"/>
                    <w:rFonts w:ascii="Calibri" w:eastAsia="Times New Roman" w:hAnsi="Calibri"/>
                    <w:color w:val="000000"/>
                  </w:rPr>
                </w:rPrChange>
              </w:rPr>
            </w:pPr>
            <w:ins w:id="4090" w:author="David Modjeska" w:date="2016-04-25T22:04:00Z">
              <w:r w:rsidRPr="00587D18">
                <w:rPr>
                  <w:rFonts w:ascii="Arial Unicode MS" w:eastAsia="Arial Unicode MS" w:hAnsi="Arial Unicode MS" w:cs="Arial Unicode MS"/>
                  <w:color w:val="000000"/>
                  <w:sz w:val="16"/>
                  <w:szCs w:val="16"/>
                  <w:rPrChange w:id="4091" w:author="David Modjeska" w:date="2016-04-25T22:04:00Z">
                    <w:rPr>
                      <w:rFonts w:ascii="Calibri" w:eastAsia="Times New Roman" w:hAnsi="Calibri"/>
                      <w:color w:val="000000"/>
                    </w:rPr>
                  </w:rPrChange>
                </w:rPr>
                <w:t>NA</w:t>
              </w:r>
            </w:ins>
          </w:p>
        </w:tc>
        <w:tc>
          <w:tcPr>
            <w:tcW w:w="880" w:type="dxa"/>
            <w:shd w:val="clear" w:color="auto" w:fill="auto"/>
            <w:noWrap/>
            <w:vAlign w:val="bottom"/>
            <w:hideMark/>
          </w:tcPr>
          <w:p w14:paraId="7C3FCADB" w14:textId="77777777" w:rsidR="00587D18" w:rsidRPr="00587D18" w:rsidRDefault="00587D18">
            <w:pPr>
              <w:jc w:val="right"/>
              <w:rPr>
                <w:ins w:id="4092" w:author="David Modjeska" w:date="2016-04-25T22:04:00Z"/>
                <w:rFonts w:ascii="Arial Unicode MS" w:eastAsia="Arial Unicode MS" w:hAnsi="Arial Unicode MS" w:cs="Arial Unicode MS"/>
                <w:color w:val="000000"/>
                <w:sz w:val="16"/>
                <w:szCs w:val="16"/>
                <w:rPrChange w:id="4093" w:author="David Modjeska" w:date="2016-04-25T22:04:00Z">
                  <w:rPr>
                    <w:ins w:id="4094" w:author="David Modjeska" w:date="2016-04-25T22:04:00Z"/>
                    <w:rFonts w:ascii="Calibri" w:eastAsia="Times New Roman" w:hAnsi="Calibri"/>
                    <w:color w:val="000000"/>
                  </w:rPr>
                </w:rPrChange>
              </w:rPr>
            </w:pPr>
            <w:ins w:id="4095" w:author="David Modjeska" w:date="2016-04-25T22:04:00Z">
              <w:r w:rsidRPr="00587D18">
                <w:rPr>
                  <w:rFonts w:ascii="Arial Unicode MS" w:eastAsia="Arial Unicode MS" w:hAnsi="Arial Unicode MS" w:cs="Arial Unicode MS"/>
                  <w:color w:val="000000"/>
                  <w:sz w:val="16"/>
                  <w:szCs w:val="16"/>
                  <w:rPrChange w:id="4096" w:author="David Modjeska" w:date="2016-04-25T22:04:00Z">
                    <w:rPr>
                      <w:rFonts w:ascii="Calibri" w:eastAsia="Times New Roman" w:hAnsi="Calibri"/>
                      <w:color w:val="000000"/>
                    </w:rPr>
                  </w:rPrChange>
                </w:rPr>
                <w:t>17958</w:t>
              </w:r>
            </w:ins>
          </w:p>
        </w:tc>
      </w:tr>
    </w:tbl>
    <w:p w14:paraId="497ABE86" w14:textId="0016E59C" w:rsidR="00587D18" w:rsidDel="00D63B60" w:rsidRDefault="00AF2B9C">
      <w:pPr>
        <w:spacing w:after="200" w:line="276" w:lineRule="auto"/>
        <w:rPr>
          <w:del w:id="4097" w:author="David Modjeska" w:date="2016-04-25T22:19:00Z"/>
          <w:rFonts w:asciiTheme="majorHAnsi" w:hAnsiTheme="majorHAnsi"/>
          <w:sz w:val="20"/>
        </w:rPr>
      </w:pPr>
      <w:del w:id="4098" w:author="David Modjeska" w:date="2016-04-25T22:19:00Z">
        <w:r w:rsidDel="00D63B60">
          <w:rPr>
            <w:rFonts w:asciiTheme="majorHAnsi" w:hAnsiTheme="majorHAnsi"/>
            <w:sz w:val="20"/>
          </w:rPr>
          <w:lastRenderedPageBreak/>
          <w:br w:type="page"/>
        </w:r>
      </w:del>
    </w:p>
    <w:p w14:paraId="787263F0" w14:textId="0C2A4E5F" w:rsidR="000C0216" w:rsidRPr="00F86ADB" w:rsidDel="0034495F" w:rsidRDefault="00AF2B9C">
      <w:pPr>
        <w:keepNext/>
        <w:keepLines/>
        <w:spacing w:after="200" w:line="276" w:lineRule="auto"/>
        <w:ind w:left="1428"/>
        <w:rPr>
          <w:del w:id="4099" w:author="David Modjeska" w:date="2016-04-25T21:15:00Z"/>
        </w:rPr>
        <w:pPrChange w:id="4100" w:author="David Modjeska" w:date="2016-04-25T22:19:00Z">
          <w:pPr>
            <w:keepNext/>
            <w:keepLines/>
            <w:spacing w:line="480" w:lineRule="auto"/>
            <w:ind w:left="1428"/>
            <w:jc w:val="center"/>
          </w:pPr>
        </w:pPrChange>
      </w:pPr>
      <w:r>
        <w:rPr>
          <w:rFonts w:asciiTheme="majorHAnsi" w:hAnsiTheme="majorHAnsi"/>
          <w:b/>
        </w:rPr>
        <w:t xml:space="preserve">Appendix 2: Bivariate Pearson Correlations with </w:t>
      </w:r>
      <w:r>
        <w:rPr>
          <w:rFonts w:asciiTheme="majorHAnsi" w:hAnsiTheme="majorHAnsi"/>
          <w:b/>
          <w:i/>
        </w:rPr>
        <w:t>FX</w:t>
      </w:r>
      <w:r w:rsidR="000C0216">
        <w:rPr>
          <w:rFonts w:asciiTheme="majorHAnsi" w:hAnsiTheme="majorHAnsi"/>
          <w:b/>
          <w:i/>
        </w:rPr>
        <w:t xml:space="preserve"> </w:t>
      </w:r>
      <w:r>
        <w:rPr>
          <w:rFonts w:asciiTheme="majorHAnsi" w:hAnsiTheme="majorHAnsi"/>
          <w:b/>
          <w:i/>
        </w:rPr>
        <w:t>Rate</w:t>
      </w:r>
    </w:p>
    <w:p w14:paraId="5940BE1F" w14:textId="77777777" w:rsidR="00C7106A" w:rsidRDefault="00C7106A">
      <w:pPr>
        <w:spacing w:line="480" w:lineRule="auto"/>
        <w:jc w:val="center"/>
        <w:rPr>
          <w:ins w:id="4101" w:author="David Modjeska" w:date="2016-04-25T21:27:00Z"/>
          <w:rFonts w:asciiTheme="majorHAnsi" w:hAnsiTheme="majorHAnsi"/>
          <w:sz w:val="20"/>
        </w:rPr>
        <w:pPrChange w:id="4102" w:author="David Modjeska" w:date="2016-04-25T21:40:00Z">
          <w:pPr>
            <w:spacing w:line="480" w:lineRule="auto"/>
          </w:pPr>
        </w:pPrChange>
      </w:pPr>
    </w:p>
    <w:p w14:paraId="6EEA91CF" w14:textId="77777777" w:rsidR="00C7106A" w:rsidRDefault="00C7106A">
      <w:pPr>
        <w:rPr>
          <w:ins w:id="4103" w:author="David Modjeska" w:date="2016-04-25T21:27:00Z"/>
        </w:rPr>
      </w:pPr>
    </w:p>
    <w:tbl>
      <w:tblPr>
        <w:tblW w:w="9334"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03"/>
        <w:gridCol w:w="1583"/>
        <w:gridCol w:w="1000"/>
        <w:gridCol w:w="982"/>
        <w:gridCol w:w="1236"/>
        <w:gridCol w:w="1419"/>
        <w:gridCol w:w="1911"/>
      </w:tblGrid>
      <w:tr w:rsidR="00EF50E3" w:rsidRPr="00B64016" w14:paraId="78A757A5" w14:textId="77777777" w:rsidTr="00C94AFC">
        <w:trPr>
          <w:cantSplit/>
          <w:ins w:id="4104" w:author="David Modjeska" w:date="2016-04-25T21:27:00Z"/>
        </w:trPr>
        <w:tc>
          <w:tcPr>
            <w:tcW w:w="2786" w:type="dxa"/>
            <w:gridSpan w:val="2"/>
            <w:tcBorders>
              <w:top w:val="single" w:sz="2" w:space="0" w:color="000000"/>
              <w:left w:val="single" w:sz="2" w:space="0" w:color="000000"/>
              <w:bottom w:val="single" w:sz="2" w:space="0" w:color="000000"/>
              <w:right w:val="single" w:sz="2" w:space="0" w:color="000000"/>
            </w:tcBorders>
            <w:shd w:val="clear" w:color="auto" w:fill="F2F2F2" w:themeFill="background1" w:themeFillShade="F2"/>
            <w:vAlign w:val="bottom"/>
          </w:tcPr>
          <w:p w14:paraId="37E8AF68" w14:textId="77777777" w:rsidR="00C7106A" w:rsidRPr="00B64016" w:rsidRDefault="00C7106A">
            <w:pPr>
              <w:ind w:left="60" w:right="60"/>
              <w:rPr>
                <w:ins w:id="4105" w:author="David Modjeska" w:date="2016-04-25T21:27:00Z"/>
                <w:rFonts w:ascii="Arial Unicode MS" w:eastAsia="Arial Unicode MS" w:hAnsi="Arial Unicode MS" w:cs="Arial Unicode MS"/>
                <w:b/>
                <w:sz w:val="16"/>
                <w:szCs w:val="16"/>
                <w:rPrChange w:id="4106" w:author="David Modjeska" w:date="2016-04-25T21:30:00Z">
                  <w:rPr>
                    <w:ins w:id="4107" w:author="David Modjeska" w:date="2016-04-25T21:27:00Z"/>
                    <w:rFonts w:ascii="Arial" w:hAnsi="Arial" w:cs="Arial"/>
                  </w:rPr>
                </w:rPrChange>
              </w:rPr>
              <w:pPrChange w:id="4108" w:author="David Modjeska" w:date="2016-04-25T21:30:00Z">
                <w:pPr>
                  <w:spacing w:line="320" w:lineRule="atLeast"/>
                  <w:ind w:left="60" w:right="60"/>
                </w:pPr>
              </w:pPrChange>
            </w:pPr>
          </w:p>
        </w:tc>
        <w:tc>
          <w:tcPr>
            <w:tcW w:w="100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vAlign w:val="bottom"/>
          </w:tcPr>
          <w:p w14:paraId="749DF056" w14:textId="77777777" w:rsidR="00C7106A" w:rsidRPr="00B64016" w:rsidRDefault="00C7106A">
            <w:pPr>
              <w:ind w:left="60" w:right="60"/>
              <w:jc w:val="center"/>
              <w:rPr>
                <w:ins w:id="4109" w:author="David Modjeska" w:date="2016-04-25T21:27:00Z"/>
                <w:rFonts w:ascii="Arial Unicode MS" w:eastAsia="Arial Unicode MS" w:hAnsi="Arial Unicode MS" w:cs="Arial Unicode MS"/>
                <w:b/>
                <w:sz w:val="16"/>
                <w:szCs w:val="16"/>
                <w:rPrChange w:id="4110" w:author="David Modjeska" w:date="2016-04-25T21:30:00Z">
                  <w:rPr>
                    <w:ins w:id="4111" w:author="David Modjeska" w:date="2016-04-25T21:27:00Z"/>
                    <w:rFonts w:ascii="Arial" w:hAnsi="Arial" w:cs="Arial"/>
                  </w:rPr>
                </w:rPrChange>
              </w:rPr>
              <w:pPrChange w:id="4112" w:author="David Modjeska" w:date="2016-04-25T21:30:00Z">
                <w:pPr>
                  <w:spacing w:line="320" w:lineRule="atLeast"/>
                  <w:ind w:left="60" w:right="60"/>
                  <w:jc w:val="center"/>
                </w:pPr>
              </w:pPrChange>
            </w:pPr>
            <w:proofErr w:type="spellStart"/>
            <w:ins w:id="4113" w:author="David Modjeska" w:date="2016-04-25T21:27:00Z">
              <w:r w:rsidRPr="00B64016">
                <w:rPr>
                  <w:rFonts w:ascii="Arial Unicode MS" w:eastAsia="Arial Unicode MS" w:hAnsi="Arial Unicode MS" w:cs="Arial Unicode MS"/>
                  <w:b/>
                  <w:sz w:val="16"/>
                  <w:szCs w:val="16"/>
                  <w:rPrChange w:id="4114" w:author="David Modjeska" w:date="2016-04-25T21:30:00Z">
                    <w:rPr>
                      <w:rFonts w:ascii="Arial" w:hAnsi="Arial" w:cs="Arial"/>
                    </w:rPr>
                  </w:rPrChange>
                </w:rPr>
                <w:t>FXRate</w:t>
              </w:r>
              <w:proofErr w:type="spellEnd"/>
            </w:ins>
          </w:p>
        </w:tc>
        <w:tc>
          <w:tcPr>
            <w:tcW w:w="98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vAlign w:val="bottom"/>
          </w:tcPr>
          <w:p w14:paraId="6A19FEFD" w14:textId="77777777" w:rsidR="00C7106A" w:rsidRPr="00B64016" w:rsidRDefault="00C7106A">
            <w:pPr>
              <w:ind w:left="60" w:right="60"/>
              <w:jc w:val="center"/>
              <w:rPr>
                <w:ins w:id="4115" w:author="David Modjeska" w:date="2016-04-25T21:27:00Z"/>
                <w:rFonts w:ascii="Arial Unicode MS" w:eastAsia="Arial Unicode MS" w:hAnsi="Arial Unicode MS" w:cs="Arial Unicode MS"/>
                <w:b/>
                <w:sz w:val="16"/>
                <w:szCs w:val="16"/>
                <w:rPrChange w:id="4116" w:author="David Modjeska" w:date="2016-04-25T21:30:00Z">
                  <w:rPr>
                    <w:ins w:id="4117" w:author="David Modjeska" w:date="2016-04-25T21:27:00Z"/>
                    <w:rFonts w:ascii="Arial" w:hAnsi="Arial" w:cs="Arial"/>
                  </w:rPr>
                </w:rPrChange>
              </w:rPr>
              <w:pPrChange w:id="4118" w:author="David Modjeska" w:date="2016-04-25T21:30:00Z">
                <w:pPr>
                  <w:spacing w:line="320" w:lineRule="atLeast"/>
                  <w:ind w:left="60" w:right="60"/>
                  <w:jc w:val="center"/>
                </w:pPr>
              </w:pPrChange>
            </w:pPr>
            <w:proofErr w:type="spellStart"/>
            <w:ins w:id="4119" w:author="David Modjeska" w:date="2016-04-25T21:27:00Z">
              <w:r w:rsidRPr="00B64016">
                <w:rPr>
                  <w:rFonts w:ascii="Arial Unicode MS" w:eastAsia="Arial Unicode MS" w:hAnsi="Arial Unicode MS" w:cs="Arial Unicode MS"/>
                  <w:b/>
                  <w:sz w:val="16"/>
                  <w:szCs w:val="16"/>
                  <w:rPrChange w:id="4120" w:author="David Modjeska" w:date="2016-04-25T21:30:00Z">
                    <w:rPr>
                      <w:rFonts w:ascii="Arial" w:hAnsi="Arial" w:cs="Arial"/>
                    </w:rPr>
                  </w:rPrChange>
                </w:rPr>
                <w:t>OilPrice</w:t>
              </w:r>
              <w:proofErr w:type="spellEnd"/>
            </w:ins>
          </w:p>
        </w:tc>
        <w:tc>
          <w:tcPr>
            <w:tcW w:w="1236"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vAlign w:val="bottom"/>
          </w:tcPr>
          <w:p w14:paraId="0258118C" w14:textId="77777777" w:rsidR="00C7106A" w:rsidRPr="00B64016" w:rsidRDefault="00C7106A">
            <w:pPr>
              <w:ind w:left="60" w:right="60"/>
              <w:jc w:val="center"/>
              <w:rPr>
                <w:ins w:id="4121" w:author="David Modjeska" w:date="2016-04-25T21:27:00Z"/>
                <w:rFonts w:ascii="Arial Unicode MS" w:eastAsia="Arial Unicode MS" w:hAnsi="Arial Unicode MS" w:cs="Arial Unicode MS"/>
                <w:b/>
                <w:sz w:val="16"/>
                <w:szCs w:val="16"/>
                <w:rPrChange w:id="4122" w:author="David Modjeska" w:date="2016-04-25T21:30:00Z">
                  <w:rPr>
                    <w:ins w:id="4123" w:author="David Modjeska" w:date="2016-04-25T21:27:00Z"/>
                    <w:rFonts w:ascii="Arial" w:hAnsi="Arial" w:cs="Arial"/>
                  </w:rPr>
                </w:rPrChange>
              </w:rPr>
              <w:pPrChange w:id="4124" w:author="David Modjeska" w:date="2016-04-25T21:30:00Z">
                <w:pPr>
                  <w:spacing w:line="320" w:lineRule="atLeast"/>
                  <w:ind w:left="60" w:right="60"/>
                  <w:jc w:val="center"/>
                </w:pPr>
              </w:pPrChange>
            </w:pPr>
            <w:proofErr w:type="spellStart"/>
            <w:ins w:id="4125" w:author="David Modjeska" w:date="2016-04-25T21:27:00Z">
              <w:r w:rsidRPr="00B64016">
                <w:rPr>
                  <w:rFonts w:ascii="Arial Unicode MS" w:eastAsia="Arial Unicode MS" w:hAnsi="Arial Unicode MS" w:cs="Arial Unicode MS"/>
                  <w:b/>
                  <w:sz w:val="16"/>
                  <w:szCs w:val="16"/>
                  <w:rPrChange w:id="4126" w:author="David Modjeska" w:date="2016-04-25T21:30:00Z">
                    <w:rPr>
                      <w:rFonts w:ascii="Arial" w:hAnsi="Arial" w:cs="Arial"/>
                    </w:rPr>
                  </w:rPrChange>
                </w:rPr>
                <w:t>GoldPrice</w:t>
              </w:r>
              <w:proofErr w:type="spellEnd"/>
            </w:ins>
          </w:p>
        </w:tc>
        <w:tc>
          <w:tcPr>
            <w:tcW w:w="1419"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vAlign w:val="bottom"/>
          </w:tcPr>
          <w:p w14:paraId="07A5CEFA" w14:textId="77777777" w:rsidR="00C7106A" w:rsidRPr="00B64016" w:rsidRDefault="00C7106A">
            <w:pPr>
              <w:ind w:left="60" w:right="60"/>
              <w:jc w:val="center"/>
              <w:rPr>
                <w:ins w:id="4127" w:author="David Modjeska" w:date="2016-04-25T21:27:00Z"/>
                <w:rFonts w:ascii="Arial Unicode MS" w:eastAsia="Arial Unicode MS" w:hAnsi="Arial Unicode MS" w:cs="Arial Unicode MS"/>
                <w:b/>
                <w:sz w:val="16"/>
                <w:szCs w:val="16"/>
                <w:rPrChange w:id="4128" w:author="David Modjeska" w:date="2016-04-25T21:30:00Z">
                  <w:rPr>
                    <w:ins w:id="4129" w:author="David Modjeska" w:date="2016-04-25T21:27:00Z"/>
                    <w:rFonts w:ascii="Arial" w:hAnsi="Arial" w:cs="Arial"/>
                  </w:rPr>
                </w:rPrChange>
              </w:rPr>
              <w:pPrChange w:id="4130" w:author="David Modjeska" w:date="2016-04-25T21:30:00Z">
                <w:pPr>
                  <w:spacing w:line="320" w:lineRule="atLeast"/>
                  <w:ind w:left="60" w:right="60"/>
                  <w:jc w:val="center"/>
                </w:pPr>
              </w:pPrChange>
            </w:pPr>
            <w:proofErr w:type="spellStart"/>
            <w:ins w:id="4131" w:author="David Modjeska" w:date="2016-04-25T21:27:00Z">
              <w:r w:rsidRPr="00B64016">
                <w:rPr>
                  <w:rFonts w:ascii="Arial Unicode MS" w:eastAsia="Arial Unicode MS" w:hAnsi="Arial Unicode MS" w:cs="Arial Unicode MS"/>
                  <w:b/>
                  <w:sz w:val="16"/>
                  <w:szCs w:val="16"/>
                  <w:rPrChange w:id="4132" w:author="David Modjeska" w:date="2016-04-25T21:30:00Z">
                    <w:rPr>
                      <w:rFonts w:ascii="Arial" w:hAnsi="Arial" w:cs="Arial"/>
                    </w:rPr>
                  </w:rPrChange>
                </w:rPr>
                <w:t>CADInterestON</w:t>
              </w:r>
              <w:proofErr w:type="spellEnd"/>
            </w:ins>
          </w:p>
        </w:tc>
        <w:tc>
          <w:tcPr>
            <w:tcW w:w="1911"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vAlign w:val="bottom"/>
          </w:tcPr>
          <w:p w14:paraId="7F01F940" w14:textId="77777777" w:rsidR="00C7106A" w:rsidRPr="00B64016" w:rsidRDefault="00C7106A">
            <w:pPr>
              <w:ind w:left="60" w:right="60"/>
              <w:jc w:val="center"/>
              <w:rPr>
                <w:ins w:id="4133" w:author="David Modjeska" w:date="2016-04-25T21:27:00Z"/>
                <w:rFonts w:ascii="Arial Unicode MS" w:eastAsia="Arial Unicode MS" w:hAnsi="Arial Unicode MS" w:cs="Arial Unicode MS"/>
                <w:b/>
                <w:sz w:val="16"/>
                <w:szCs w:val="16"/>
                <w:rPrChange w:id="4134" w:author="David Modjeska" w:date="2016-04-25T21:30:00Z">
                  <w:rPr>
                    <w:ins w:id="4135" w:author="David Modjeska" w:date="2016-04-25T21:27:00Z"/>
                    <w:rFonts w:ascii="Arial" w:hAnsi="Arial" w:cs="Arial"/>
                  </w:rPr>
                </w:rPrChange>
              </w:rPr>
              <w:pPrChange w:id="4136" w:author="David Modjeska" w:date="2016-04-25T21:30:00Z">
                <w:pPr>
                  <w:spacing w:line="320" w:lineRule="atLeast"/>
                  <w:ind w:left="60" w:right="60"/>
                  <w:jc w:val="center"/>
                </w:pPr>
              </w:pPrChange>
            </w:pPr>
            <w:proofErr w:type="spellStart"/>
            <w:ins w:id="4137" w:author="David Modjeska" w:date="2016-04-25T21:27:00Z">
              <w:r w:rsidRPr="00B64016">
                <w:rPr>
                  <w:rFonts w:ascii="Arial Unicode MS" w:eastAsia="Arial Unicode MS" w:hAnsi="Arial Unicode MS" w:cs="Arial Unicode MS"/>
                  <w:b/>
                  <w:sz w:val="16"/>
                  <w:szCs w:val="16"/>
                  <w:rPrChange w:id="4138" w:author="David Modjeska" w:date="2016-04-25T21:30:00Z">
                    <w:rPr>
                      <w:rFonts w:ascii="Arial" w:hAnsi="Arial" w:cs="Arial"/>
                    </w:rPr>
                  </w:rPrChange>
                </w:rPr>
                <w:t>USDInterestON</w:t>
              </w:r>
              <w:proofErr w:type="spellEnd"/>
            </w:ins>
          </w:p>
        </w:tc>
      </w:tr>
      <w:tr w:rsidR="00EF50E3" w:rsidRPr="0046523F" w14:paraId="63ADBE54" w14:textId="77777777" w:rsidTr="00C94AFC">
        <w:trPr>
          <w:cantSplit/>
          <w:ins w:id="4139" w:author="David Modjeska" w:date="2016-04-25T21:27:00Z"/>
        </w:trPr>
        <w:tc>
          <w:tcPr>
            <w:tcW w:w="1203" w:type="dxa"/>
            <w:vMerge w:val="restart"/>
            <w:tcBorders>
              <w:top w:val="single" w:sz="2" w:space="0" w:color="000000"/>
              <w:bottom w:val="single" w:sz="4" w:space="0" w:color="000000"/>
            </w:tcBorders>
            <w:shd w:val="clear" w:color="auto" w:fill="FFFFFF"/>
          </w:tcPr>
          <w:p w14:paraId="46DA3BAB" w14:textId="77777777" w:rsidR="00C7106A" w:rsidRPr="0046523F" w:rsidRDefault="00C7106A">
            <w:pPr>
              <w:ind w:left="60" w:right="60"/>
              <w:rPr>
                <w:ins w:id="4140" w:author="David Modjeska" w:date="2016-04-25T21:27:00Z"/>
                <w:rFonts w:ascii="Arial Unicode MS" w:eastAsia="Arial Unicode MS" w:hAnsi="Arial Unicode MS" w:cs="Arial Unicode MS"/>
                <w:sz w:val="16"/>
                <w:szCs w:val="16"/>
                <w:rPrChange w:id="4141" w:author="David Modjeska" w:date="2016-04-25T21:30:00Z">
                  <w:rPr>
                    <w:ins w:id="4142" w:author="David Modjeska" w:date="2016-04-25T21:27:00Z"/>
                    <w:rFonts w:ascii="Arial" w:hAnsi="Arial" w:cs="Arial"/>
                  </w:rPr>
                </w:rPrChange>
              </w:rPr>
              <w:pPrChange w:id="4143" w:author="David Modjeska" w:date="2016-04-25T21:30:00Z">
                <w:pPr>
                  <w:spacing w:line="320" w:lineRule="atLeast"/>
                  <w:ind w:left="60" w:right="60"/>
                </w:pPr>
              </w:pPrChange>
            </w:pPr>
            <w:proofErr w:type="spellStart"/>
            <w:ins w:id="4144" w:author="David Modjeska" w:date="2016-04-25T21:27:00Z">
              <w:r w:rsidRPr="0046523F">
                <w:rPr>
                  <w:rFonts w:ascii="Arial Unicode MS" w:eastAsia="Arial Unicode MS" w:hAnsi="Arial Unicode MS" w:cs="Arial Unicode MS"/>
                  <w:sz w:val="16"/>
                  <w:szCs w:val="16"/>
                  <w:rPrChange w:id="4145" w:author="David Modjeska" w:date="2016-04-25T21:30:00Z">
                    <w:rPr>
                      <w:rFonts w:ascii="Arial" w:hAnsi="Arial" w:cs="Arial"/>
                    </w:rPr>
                  </w:rPrChange>
                </w:rPr>
                <w:t>FXRate</w:t>
              </w:r>
              <w:proofErr w:type="spellEnd"/>
            </w:ins>
          </w:p>
        </w:tc>
        <w:tc>
          <w:tcPr>
            <w:tcW w:w="1583" w:type="dxa"/>
            <w:tcBorders>
              <w:top w:val="single" w:sz="2" w:space="0" w:color="000000"/>
              <w:bottom w:val="nil"/>
              <w:right w:val="single" w:sz="4" w:space="0" w:color="000000"/>
            </w:tcBorders>
            <w:shd w:val="clear" w:color="auto" w:fill="FFFFFF"/>
          </w:tcPr>
          <w:p w14:paraId="3D2FEA29" w14:textId="77777777" w:rsidR="00C7106A" w:rsidRPr="0046523F" w:rsidRDefault="00C7106A">
            <w:pPr>
              <w:ind w:left="60" w:right="60"/>
              <w:rPr>
                <w:ins w:id="4146" w:author="David Modjeska" w:date="2016-04-25T21:27:00Z"/>
                <w:rFonts w:ascii="Arial Unicode MS" w:eastAsia="Arial Unicode MS" w:hAnsi="Arial Unicode MS" w:cs="Arial Unicode MS"/>
                <w:sz w:val="16"/>
                <w:szCs w:val="16"/>
                <w:rPrChange w:id="4147" w:author="David Modjeska" w:date="2016-04-25T21:30:00Z">
                  <w:rPr>
                    <w:ins w:id="4148" w:author="David Modjeska" w:date="2016-04-25T21:27:00Z"/>
                    <w:rFonts w:ascii="Arial" w:hAnsi="Arial" w:cs="Arial"/>
                  </w:rPr>
                </w:rPrChange>
              </w:rPr>
              <w:pPrChange w:id="4149" w:author="David Modjeska" w:date="2016-04-25T21:30:00Z">
                <w:pPr>
                  <w:spacing w:line="320" w:lineRule="atLeast"/>
                  <w:ind w:left="60" w:right="60"/>
                </w:pPr>
              </w:pPrChange>
            </w:pPr>
            <w:ins w:id="4150" w:author="David Modjeska" w:date="2016-04-25T21:27:00Z">
              <w:r w:rsidRPr="0046523F">
                <w:rPr>
                  <w:rFonts w:ascii="Arial Unicode MS" w:eastAsia="Arial Unicode MS" w:hAnsi="Arial Unicode MS" w:cs="Arial Unicode MS"/>
                  <w:sz w:val="16"/>
                  <w:szCs w:val="16"/>
                  <w:rPrChange w:id="4151" w:author="David Modjeska" w:date="2016-04-25T21:30:00Z">
                    <w:rPr>
                      <w:rFonts w:ascii="Arial" w:hAnsi="Arial" w:cs="Arial"/>
                    </w:rPr>
                  </w:rPrChange>
                </w:rPr>
                <w:t>Pearson Correlation</w:t>
              </w:r>
            </w:ins>
          </w:p>
        </w:tc>
        <w:tc>
          <w:tcPr>
            <w:tcW w:w="1000" w:type="dxa"/>
            <w:tcBorders>
              <w:top w:val="single" w:sz="2" w:space="0" w:color="000000"/>
              <w:left w:val="single" w:sz="4" w:space="0" w:color="000000"/>
              <w:bottom w:val="single" w:sz="8" w:space="0" w:color="000000"/>
            </w:tcBorders>
            <w:shd w:val="clear" w:color="auto" w:fill="FFFFFF"/>
            <w:vAlign w:val="center"/>
          </w:tcPr>
          <w:p w14:paraId="7236F4F8" w14:textId="77777777" w:rsidR="00C7106A" w:rsidRPr="0046523F" w:rsidRDefault="00C7106A">
            <w:pPr>
              <w:ind w:left="60" w:right="60"/>
              <w:jc w:val="right"/>
              <w:rPr>
                <w:ins w:id="4152" w:author="David Modjeska" w:date="2016-04-25T21:27:00Z"/>
                <w:rFonts w:ascii="Arial Unicode MS" w:eastAsia="Arial Unicode MS" w:hAnsi="Arial Unicode MS" w:cs="Arial Unicode MS"/>
                <w:sz w:val="16"/>
                <w:szCs w:val="16"/>
                <w:rPrChange w:id="4153" w:author="David Modjeska" w:date="2016-04-25T21:30:00Z">
                  <w:rPr>
                    <w:ins w:id="4154" w:author="David Modjeska" w:date="2016-04-25T21:27:00Z"/>
                    <w:rFonts w:ascii="Arial" w:hAnsi="Arial" w:cs="Arial"/>
                  </w:rPr>
                </w:rPrChange>
              </w:rPr>
              <w:pPrChange w:id="4155" w:author="David Modjeska" w:date="2016-04-25T21:30:00Z">
                <w:pPr>
                  <w:spacing w:line="320" w:lineRule="atLeast"/>
                  <w:ind w:left="60" w:right="60"/>
                  <w:jc w:val="right"/>
                </w:pPr>
              </w:pPrChange>
            </w:pPr>
            <w:ins w:id="4156" w:author="David Modjeska" w:date="2016-04-25T21:27:00Z">
              <w:r w:rsidRPr="0046523F">
                <w:rPr>
                  <w:rFonts w:ascii="Arial Unicode MS" w:eastAsia="Arial Unicode MS" w:hAnsi="Arial Unicode MS" w:cs="Arial Unicode MS"/>
                  <w:sz w:val="16"/>
                  <w:szCs w:val="16"/>
                  <w:rPrChange w:id="4157" w:author="David Modjeska" w:date="2016-04-25T21:30:00Z">
                    <w:rPr>
                      <w:rFonts w:ascii="Arial" w:hAnsi="Arial" w:cs="Arial"/>
                    </w:rPr>
                  </w:rPrChange>
                </w:rPr>
                <w:t>1</w:t>
              </w:r>
            </w:ins>
          </w:p>
        </w:tc>
        <w:tc>
          <w:tcPr>
            <w:tcW w:w="982" w:type="dxa"/>
            <w:tcBorders>
              <w:top w:val="single" w:sz="2" w:space="0" w:color="000000"/>
              <w:bottom w:val="nil"/>
            </w:tcBorders>
            <w:shd w:val="clear" w:color="auto" w:fill="FFFFFF"/>
            <w:vAlign w:val="center"/>
          </w:tcPr>
          <w:p w14:paraId="4160B246" w14:textId="77777777" w:rsidR="00C7106A" w:rsidRPr="0046523F" w:rsidRDefault="00C7106A">
            <w:pPr>
              <w:ind w:left="60" w:right="60"/>
              <w:jc w:val="right"/>
              <w:rPr>
                <w:ins w:id="4158" w:author="David Modjeska" w:date="2016-04-25T21:27:00Z"/>
                <w:rFonts w:ascii="Arial Unicode MS" w:eastAsia="Arial Unicode MS" w:hAnsi="Arial Unicode MS" w:cs="Arial Unicode MS"/>
                <w:sz w:val="16"/>
                <w:szCs w:val="16"/>
                <w:rPrChange w:id="4159" w:author="David Modjeska" w:date="2016-04-25T21:30:00Z">
                  <w:rPr>
                    <w:ins w:id="4160" w:author="David Modjeska" w:date="2016-04-25T21:27:00Z"/>
                    <w:rFonts w:ascii="Arial" w:hAnsi="Arial" w:cs="Arial"/>
                  </w:rPr>
                </w:rPrChange>
              </w:rPr>
              <w:pPrChange w:id="4161" w:author="David Modjeska" w:date="2016-04-25T21:30:00Z">
                <w:pPr>
                  <w:spacing w:line="320" w:lineRule="atLeast"/>
                  <w:ind w:left="60" w:right="60"/>
                  <w:jc w:val="right"/>
                </w:pPr>
              </w:pPrChange>
            </w:pPr>
            <w:ins w:id="4162" w:author="David Modjeska" w:date="2016-04-25T21:27:00Z">
              <w:r w:rsidRPr="0046523F">
                <w:rPr>
                  <w:rFonts w:ascii="Arial Unicode MS" w:eastAsia="Arial Unicode MS" w:hAnsi="Arial Unicode MS" w:cs="Arial Unicode MS"/>
                  <w:sz w:val="16"/>
                  <w:szCs w:val="16"/>
                  <w:rPrChange w:id="4163" w:author="David Modjeska" w:date="2016-04-25T21:30:00Z">
                    <w:rPr>
                      <w:rFonts w:ascii="Arial" w:hAnsi="Arial" w:cs="Arial"/>
                    </w:rPr>
                  </w:rPrChange>
                </w:rPr>
                <w:t>.816</w:t>
              </w:r>
              <w:r w:rsidRPr="0046523F">
                <w:rPr>
                  <w:rFonts w:ascii="Arial Unicode MS" w:eastAsia="Arial Unicode MS" w:hAnsi="Arial Unicode MS" w:cs="Arial Unicode MS"/>
                  <w:sz w:val="16"/>
                  <w:szCs w:val="16"/>
                  <w:vertAlign w:val="superscript"/>
                  <w:rPrChange w:id="4164" w:author="David Modjeska" w:date="2016-04-25T21:30:00Z">
                    <w:rPr>
                      <w:rFonts w:ascii="Arial" w:hAnsi="Arial" w:cs="Arial"/>
                      <w:vertAlign w:val="superscript"/>
                    </w:rPr>
                  </w:rPrChange>
                </w:rPr>
                <w:t>**</w:t>
              </w:r>
            </w:ins>
          </w:p>
        </w:tc>
        <w:tc>
          <w:tcPr>
            <w:tcW w:w="1236" w:type="dxa"/>
            <w:tcBorders>
              <w:top w:val="single" w:sz="2" w:space="0" w:color="000000"/>
              <w:bottom w:val="nil"/>
            </w:tcBorders>
            <w:shd w:val="clear" w:color="auto" w:fill="FFFFFF"/>
            <w:vAlign w:val="center"/>
          </w:tcPr>
          <w:p w14:paraId="35A3FBBA" w14:textId="77777777" w:rsidR="00C7106A" w:rsidRPr="0046523F" w:rsidRDefault="00C7106A">
            <w:pPr>
              <w:ind w:left="60" w:right="60"/>
              <w:jc w:val="right"/>
              <w:rPr>
                <w:ins w:id="4165" w:author="David Modjeska" w:date="2016-04-25T21:27:00Z"/>
                <w:rFonts w:ascii="Arial Unicode MS" w:eastAsia="Arial Unicode MS" w:hAnsi="Arial Unicode MS" w:cs="Arial Unicode MS"/>
                <w:sz w:val="16"/>
                <w:szCs w:val="16"/>
                <w:rPrChange w:id="4166" w:author="David Modjeska" w:date="2016-04-25T21:30:00Z">
                  <w:rPr>
                    <w:ins w:id="4167" w:author="David Modjeska" w:date="2016-04-25T21:27:00Z"/>
                    <w:rFonts w:ascii="Arial" w:hAnsi="Arial" w:cs="Arial"/>
                  </w:rPr>
                </w:rPrChange>
              </w:rPr>
              <w:pPrChange w:id="4168" w:author="David Modjeska" w:date="2016-04-25T21:30:00Z">
                <w:pPr>
                  <w:spacing w:line="320" w:lineRule="atLeast"/>
                  <w:ind w:left="60" w:right="60"/>
                  <w:jc w:val="right"/>
                </w:pPr>
              </w:pPrChange>
            </w:pPr>
            <w:ins w:id="4169" w:author="David Modjeska" w:date="2016-04-25T21:27:00Z">
              <w:r w:rsidRPr="0046523F">
                <w:rPr>
                  <w:rFonts w:ascii="Arial Unicode MS" w:eastAsia="Arial Unicode MS" w:hAnsi="Arial Unicode MS" w:cs="Arial Unicode MS"/>
                  <w:sz w:val="16"/>
                  <w:szCs w:val="16"/>
                  <w:rPrChange w:id="4170" w:author="David Modjeska" w:date="2016-04-25T21:30:00Z">
                    <w:rPr>
                      <w:rFonts w:ascii="Arial" w:hAnsi="Arial" w:cs="Arial"/>
                    </w:rPr>
                  </w:rPrChange>
                </w:rPr>
                <w:t>.415</w:t>
              </w:r>
              <w:r w:rsidRPr="0046523F">
                <w:rPr>
                  <w:rFonts w:ascii="Arial Unicode MS" w:eastAsia="Arial Unicode MS" w:hAnsi="Arial Unicode MS" w:cs="Arial Unicode MS"/>
                  <w:sz w:val="16"/>
                  <w:szCs w:val="16"/>
                  <w:vertAlign w:val="superscript"/>
                  <w:rPrChange w:id="4171" w:author="David Modjeska" w:date="2016-04-25T21:30:00Z">
                    <w:rPr>
                      <w:rFonts w:ascii="Arial" w:hAnsi="Arial" w:cs="Arial"/>
                      <w:vertAlign w:val="superscript"/>
                    </w:rPr>
                  </w:rPrChange>
                </w:rPr>
                <w:t>**</w:t>
              </w:r>
            </w:ins>
          </w:p>
        </w:tc>
        <w:tc>
          <w:tcPr>
            <w:tcW w:w="1419" w:type="dxa"/>
            <w:tcBorders>
              <w:top w:val="single" w:sz="2" w:space="0" w:color="000000"/>
              <w:bottom w:val="nil"/>
            </w:tcBorders>
            <w:shd w:val="clear" w:color="auto" w:fill="FFFFFF"/>
            <w:vAlign w:val="center"/>
          </w:tcPr>
          <w:p w14:paraId="6EFCCF4E" w14:textId="77777777" w:rsidR="00C7106A" w:rsidRPr="0046523F" w:rsidRDefault="00C7106A">
            <w:pPr>
              <w:ind w:left="60" w:right="60"/>
              <w:jc w:val="right"/>
              <w:rPr>
                <w:ins w:id="4172" w:author="David Modjeska" w:date="2016-04-25T21:27:00Z"/>
                <w:rFonts w:ascii="Arial Unicode MS" w:eastAsia="Arial Unicode MS" w:hAnsi="Arial Unicode MS" w:cs="Arial Unicode MS"/>
                <w:sz w:val="16"/>
                <w:szCs w:val="16"/>
                <w:rPrChange w:id="4173" w:author="David Modjeska" w:date="2016-04-25T21:30:00Z">
                  <w:rPr>
                    <w:ins w:id="4174" w:author="David Modjeska" w:date="2016-04-25T21:27:00Z"/>
                    <w:rFonts w:ascii="Arial" w:hAnsi="Arial" w:cs="Arial"/>
                  </w:rPr>
                </w:rPrChange>
              </w:rPr>
              <w:pPrChange w:id="4175" w:author="David Modjeska" w:date="2016-04-25T21:30:00Z">
                <w:pPr>
                  <w:spacing w:line="320" w:lineRule="atLeast"/>
                  <w:ind w:left="60" w:right="60"/>
                  <w:jc w:val="right"/>
                </w:pPr>
              </w:pPrChange>
            </w:pPr>
            <w:ins w:id="4176" w:author="David Modjeska" w:date="2016-04-25T21:27:00Z">
              <w:r w:rsidRPr="0046523F">
                <w:rPr>
                  <w:rFonts w:ascii="Arial Unicode MS" w:eastAsia="Arial Unicode MS" w:hAnsi="Arial Unicode MS" w:cs="Arial Unicode MS"/>
                  <w:sz w:val="16"/>
                  <w:szCs w:val="16"/>
                  <w:rPrChange w:id="4177" w:author="David Modjeska" w:date="2016-04-25T21:30:00Z">
                    <w:rPr>
                      <w:rFonts w:ascii="Arial" w:hAnsi="Arial" w:cs="Arial"/>
                    </w:rPr>
                  </w:rPrChange>
                </w:rPr>
                <w:t>.088</w:t>
              </w:r>
              <w:r w:rsidRPr="0046523F">
                <w:rPr>
                  <w:rFonts w:ascii="Arial Unicode MS" w:eastAsia="Arial Unicode MS" w:hAnsi="Arial Unicode MS" w:cs="Arial Unicode MS"/>
                  <w:sz w:val="16"/>
                  <w:szCs w:val="16"/>
                  <w:vertAlign w:val="superscript"/>
                  <w:rPrChange w:id="4178" w:author="David Modjeska" w:date="2016-04-25T21:30:00Z">
                    <w:rPr>
                      <w:rFonts w:ascii="Arial" w:hAnsi="Arial" w:cs="Arial"/>
                      <w:vertAlign w:val="superscript"/>
                    </w:rPr>
                  </w:rPrChange>
                </w:rPr>
                <w:t>**</w:t>
              </w:r>
            </w:ins>
          </w:p>
        </w:tc>
        <w:tc>
          <w:tcPr>
            <w:tcW w:w="1911" w:type="dxa"/>
            <w:tcBorders>
              <w:top w:val="single" w:sz="2" w:space="0" w:color="000000"/>
              <w:bottom w:val="nil"/>
            </w:tcBorders>
            <w:shd w:val="clear" w:color="auto" w:fill="FFFFFF"/>
            <w:vAlign w:val="center"/>
          </w:tcPr>
          <w:p w14:paraId="73A9E123" w14:textId="77777777" w:rsidR="00C7106A" w:rsidRPr="0046523F" w:rsidRDefault="00C7106A">
            <w:pPr>
              <w:ind w:left="60" w:right="60"/>
              <w:jc w:val="right"/>
              <w:rPr>
                <w:ins w:id="4179" w:author="David Modjeska" w:date="2016-04-25T21:27:00Z"/>
                <w:rFonts w:ascii="Arial Unicode MS" w:eastAsia="Arial Unicode MS" w:hAnsi="Arial Unicode MS" w:cs="Arial Unicode MS"/>
                <w:sz w:val="16"/>
                <w:szCs w:val="16"/>
                <w:rPrChange w:id="4180" w:author="David Modjeska" w:date="2016-04-25T21:30:00Z">
                  <w:rPr>
                    <w:ins w:id="4181" w:author="David Modjeska" w:date="2016-04-25T21:27:00Z"/>
                    <w:rFonts w:ascii="Arial" w:hAnsi="Arial" w:cs="Arial"/>
                  </w:rPr>
                </w:rPrChange>
              </w:rPr>
              <w:pPrChange w:id="4182" w:author="David Modjeska" w:date="2016-04-25T21:30:00Z">
                <w:pPr>
                  <w:spacing w:line="320" w:lineRule="atLeast"/>
                  <w:ind w:left="60" w:right="60"/>
                  <w:jc w:val="right"/>
                </w:pPr>
              </w:pPrChange>
            </w:pPr>
            <w:ins w:id="4183" w:author="David Modjeska" w:date="2016-04-25T21:27:00Z">
              <w:r w:rsidRPr="0046523F">
                <w:rPr>
                  <w:rFonts w:ascii="Arial Unicode MS" w:eastAsia="Arial Unicode MS" w:hAnsi="Arial Unicode MS" w:cs="Arial Unicode MS"/>
                  <w:sz w:val="16"/>
                  <w:szCs w:val="16"/>
                  <w:rPrChange w:id="4184" w:author="David Modjeska" w:date="2016-04-25T21:30:00Z">
                    <w:rPr>
                      <w:rFonts w:ascii="Arial" w:hAnsi="Arial" w:cs="Arial"/>
                    </w:rPr>
                  </w:rPrChange>
                </w:rPr>
                <w:t>-.005</w:t>
              </w:r>
            </w:ins>
          </w:p>
        </w:tc>
      </w:tr>
      <w:tr w:rsidR="00EF50E3" w:rsidRPr="0046523F" w14:paraId="5235BA4F" w14:textId="77777777" w:rsidTr="00C94AFC">
        <w:trPr>
          <w:cantSplit/>
          <w:ins w:id="4185" w:author="David Modjeska" w:date="2016-04-25T21:27:00Z"/>
        </w:trPr>
        <w:tc>
          <w:tcPr>
            <w:tcW w:w="1203" w:type="dxa"/>
            <w:vMerge/>
            <w:tcBorders>
              <w:top w:val="single" w:sz="4" w:space="0" w:color="000000"/>
              <w:bottom w:val="single" w:sz="4" w:space="0" w:color="000000"/>
            </w:tcBorders>
            <w:shd w:val="clear" w:color="auto" w:fill="FFFFFF"/>
          </w:tcPr>
          <w:p w14:paraId="1B6B760F" w14:textId="77777777" w:rsidR="00C7106A" w:rsidRPr="0046523F" w:rsidRDefault="00C7106A">
            <w:pPr>
              <w:rPr>
                <w:ins w:id="4186" w:author="David Modjeska" w:date="2016-04-25T21:27:00Z"/>
                <w:rFonts w:ascii="Arial Unicode MS" w:eastAsia="Arial Unicode MS" w:hAnsi="Arial Unicode MS" w:cs="Arial Unicode MS"/>
                <w:sz w:val="16"/>
                <w:szCs w:val="16"/>
                <w:rPrChange w:id="4187" w:author="David Modjeska" w:date="2016-04-25T21:30:00Z">
                  <w:rPr>
                    <w:ins w:id="4188" w:author="David Modjeska" w:date="2016-04-25T21:27:00Z"/>
                    <w:rFonts w:ascii="Arial" w:hAnsi="Arial" w:cs="Arial"/>
                  </w:rPr>
                </w:rPrChange>
              </w:rPr>
            </w:pPr>
          </w:p>
        </w:tc>
        <w:tc>
          <w:tcPr>
            <w:tcW w:w="1583" w:type="dxa"/>
            <w:tcBorders>
              <w:top w:val="single" w:sz="8" w:space="0" w:color="000000"/>
              <w:bottom w:val="nil"/>
            </w:tcBorders>
            <w:shd w:val="clear" w:color="auto" w:fill="FFFFFF"/>
          </w:tcPr>
          <w:p w14:paraId="049CD340" w14:textId="77777777" w:rsidR="00C7106A" w:rsidRPr="0046523F" w:rsidRDefault="00C7106A">
            <w:pPr>
              <w:ind w:left="60" w:right="60"/>
              <w:rPr>
                <w:ins w:id="4189" w:author="David Modjeska" w:date="2016-04-25T21:27:00Z"/>
                <w:rFonts w:ascii="Arial Unicode MS" w:eastAsia="Arial Unicode MS" w:hAnsi="Arial Unicode MS" w:cs="Arial Unicode MS"/>
                <w:sz w:val="16"/>
                <w:szCs w:val="16"/>
                <w:rPrChange w:id="4190" w:author="David Modjeska" w:date="2016-04-25T21:30:00Z">
                  <w:rPr>
                    <w:ins w:id="4191" w:author="David Modjeska" w:date="2016-04-25T21:27:00Z"/>
                    <w:rFonts w:ascii="Arial" w:hAnsi="Arial" w:cs="Arial"/>
                  </w:rPr>
                </w:rPrChange>
              </w:rPr>
              <w:pPrChange w:id="4192" w:author="David Modjeska" w:date="2016-04-25T21:30:00Z">
                <w:pPr>
                  <w:spacing w:line="320" w:lineRule="atLeast"/>
                  <w:ind w:left="60" w:right="60"/>
                </w:pPr>
              </w:pPrChange>
            </w:pPr>
            <w:ins w:id="4193" w:author="David Modjeska" w:date="2016-04-25T21:27:00Z">
              <w:r w:rsidRPr="0046523F">
                <w:rPr>
                  <w:rFonts w:ascii="Arial Unicode MS" w:eastAsia="Arial Unicode MS" w:hAnsi="Arial Unicode MS" w:cs="Arial Unicode MS"/>
                  <w:sz w:val="16"/>
                  <w:szCs w:val="16"/>
                  <w:rPrChange w:id="4194" w:author="David Modjeska" w:date="2016-04-25T21:30:00Z">
                    <w:rPr>
                      <w:rFonts w:ascii="Arial" w:hAnsi="Arial" w:cs="Arial"/>
                    </w:rPr>
                  </w:rPrChange>
                </w:rPr>
                <w:t>Sig. (2-tailed)</w:t>
              </w:r>
            </w:ins>
          </w:p>
        </w:tc>
        <w:tc>
          <w:tcPr>
            <w:tcW w:w="1000" w:type="dxa"/>
            <w:tcBorders>
              <w:top w:val="single" w:sz="8" w:space="0" w:color="000000"/>
              <w:bottom w:val="single" w:sz="2" w:space="0" w:color="000000"/>
            </w:tcBorders>
          </w:tcPr>
          <w:p w14:paraId="0F6101C4" w14:textId="77777777" w:rsidR="00C7106A" w:rsidRPr="0046523F" w:rsidRDefault="00C7106A">
            <w:pPr>
              <w:rPr>
                <w:ins w:id="4195" w:author="David Modjeska" w:date="2016-04-25T21:27:00Z"/>
                <w:rFonts w:ascii="Arial Unicode MS" w:eastAsia="Arial Unicode MS" w:hAnsi="Arial Unicode MS" w:cs="Arial Unicode MS"/>
                <w:sz w:val="16"/>
                <w:szCs w:val="16"/>
                <w:rPrChange w:id="4196" w:author="David Modjeska" w:date="2016-04-25T21:30:00Z">
                  <w:rPr>
                    <w:ins w:id="4197" w:author="David Modjeska" w:date="2016-04-25T21:27:00Z"/>
                    <w:rFonts w:ascii="Arial" w:hAnsi="Arial" w:cs="Arial"/>
                  </w:rPr>
                </w:rPrChange>
              </w:rPr>
            </w:pPr>
          </w:p>
        </w:tc>
        <w:tc>
          <w:tcPr>
            <w:tcW w:w="982" w:type="dxa"/>
            <w:tcBorders>
              <w:top w:val="nil"/>
              <w:bottom w:val="nil"/>
            </w:tcBorders>
            <w:shd w:val="clear" w:color="auto" w:fill="FFFFFF"/>
            <w:vAlign w:val="center"/>
          </w:tcPr>
          <w:p w14:paraId="178D6292" w14:textId="77777777" w:rsidR="00C7106A" w:rsidRPr="0046523F" w:rsidRDefault="00C7106A">
            <w:pPr>
              <w:ind w:left="60" w:right="60"/>
              <w:jc w:val="right"/>
              <w:rPr>
                <w:ins w:id="4198" w:author="David Modjeska" w:date="2016-04-25T21:27:00Z"/>
                <w:rFonts w:ascii="Arial Unicode MS" w:eastAsia="Arial Unicode MS" w:hAnsi="Arial Unicode MS" w:cs="Arial Unicode MS"/>
                <w:sz w:val="16"/>
                <w:szCs w:val="16"/>
                <w:rPrChange w:id="4199" w:author="David Modjeska" w:date="2016-04-25T21:30:00Z">
                  <w:rPr>
                    <w:ins w:id="4200" w:author="David Modjeska" w:date="2016-04-25T21:27:00Z"/>
                    <w:rFonts w:ascii="Arial" w:hAnsi="Arial" w:cs="Arial"/>
                  </w:rPr>
                </w:rPrChange>
              </w:rPr>
              <w:pPrChange w:id="4201" w:author="David Modjeska" w:date="2016-04-25T21:30:00Z">
                <w:pPr>
                  <w:spacing w:line="320" w:lineRule="atLeast"/>
                  <w:ind w:left="60" w:right="60"/>
                  <w:jc w:val="right"/>
                </w:pPr>
              </w:pPrChange>
            </w:pPr>
            <w:ins w:id="4202" w:author="David Modjeska" w:date="2016-04-25T21:27:00Z">
              <w:r w:rsidRPr="0046523F">
                <w:rPr>
                  <w:rFonts w:ascii="Arial Unicode MS" w:eastAsia="Arial Unicode MS" w:hAnsi="Arial Unicode MS" w:cs="Arial Unicode MS"/>
                  <w:sz w:val="16"/>
                  <w:szCs w:val="16"/>
                  <w:rPrChange w:id="4203" w:author="David Modjeska" w:date="2016-04-25T21:30:00Z">
                    <w:rPr>
                      <w:rFonts w:ascii="Arial" w:hAnsi="Arial" w:cs="Arial"/>
                    </w:rPr>
                  </w:rPrChange>
                </w:rPr>
                <w:t>.000</w:t>
              </w:r>
            </w:ins>
          </w:p>
        </w:tc>
        <w:tc>
          <w:tcPr>
            <w:tcW w:w="1236" w:type="dxa"/>
            <w:tcBorders>
              <w:top w:val="nil"/>
              <w:bottom w:val="nil"/>
            </w:tcBorders>
            <w:shd w:val="clear" w:color="auto" w:fill="FFFFFF"/>
            <w:vAlign w:val="center"/>
          </w:tcPr>
          <w:p w14:paraId="260B2E84" w14:textId="77777777" w:rsidR="00C7106A" w:rsidRPr="0046523F" w:rsidRDefault="00C7106A">
            <w:pPr>
              <w:ind w:left="60" w:right="60"/>
              <w:jc w:val="right"/>
              <w:rPr>
                <w:ins w:id="4204" w:author="David Modjeska" w:date="2016-04-25T21:27:00Z"/>
                <w:rFonts w:ascii="Arial Unicode MS" w:eastAsia="Arial Unicode MS" w:hAnsi="Arial Unicode MS" w:cs="Arial Unicode MS"/>
                <w:sz w:val="16"/>
                <w:szCs w:val="16"/>
                <w:rPrChange w:id="4205" w:author="David Modjeska" w:date="2016-04-25T21:30:00Z">
                  <w:rPr>
                    <w:ins w:id="4206" w:author="David Modjeska" w:date="2016-04-25T21:27:00Z"/>
                    <w:rFonts w:ascii="Arial" w:hAnsi="Arial" w:cs="Arial"/>
                  </w:rPr>
                </w:rPrChange>
              </w:rPr>
              <w:pPrChange w:id="4207" w:author="David Modjeska" w:date="2016-04-25T21:30:00Z">
                <w:pPr>
                  <w:spacing w:line="320" w:lineRule="atLeast"/>
                  <w:ind w:left="60" w:right="60"/>
                  <w:jc w:val="right"/>
                </w:pPr>
              </w:pPrChange>
            </w:pPr>
            <w:ins w:id="4208" w:author="David Modjeska" w:date="2016-04-25T21:27:00Z">
              <w:r w:rsidRPr="0046523F">
                <w:rPr>
                  <w:rFonts w:ascii="Arial Unicode MS" w:eastAsia="Arial Unicode MS" w:hAnsi="Arial Unicode MS" w:cs="Arial Unicode MS"/>
                  <w:sz w:val="16"/>
                  <w:szCs w:val="16"/>
                  <w:rPrChange w:id="4209" w:author="David Modjeska" w:date="2016-04-25T21:30:00Z">
                    <w:rPr>
                      <w:rFonts w:ascii="Arial" w:hAnsi="Arial" w:cs="Arial"/>
                    </w:rPr>
                  </w:rPrChange>
                </w:rPr>
                <w:t>.000</w:t>
              </w:r>
            </w:ins>
          </w:p>
        </w:tc>
        <w:tc>
          <w:tcPr>
            <w:tcW w:w="1419" w:type="dxa"/>
            <w:tcBorders>
              <w:top w:val="nil"/>
              <w:bottom w:val="nil"/>
            </w:tcBorders>
            <w:shd w:val="clear" w:color="auto" w:fill="FFFFFF"/>
            <w:vAlign w:val="center"/>
          </w:tcPr>
          <w:p w14:paraId="16044FA1" w14:textId="77777777" w:rsidR="00C7106A" w:rsidRPr="0046523F" w:rsidRDefault="00C7106A">
            <w:pPr>
              <w:ind w:left="60" w:right="60"/>
              <w:jc w:val="right"/>
              <w:rPr>
                <w:ins w:id="4210" w:author="David Modjeska" w:date="2016-04-25T21:27:00Z"/>
                <w:rFonts w:ascii="Arial Unicode MS" w:eastAsia="Arial Unicode MS" w:hAnsi="Arial Unicode MS" w:cs="Arial Unicode MS"/>
                <w:sz w:val="16"/>
                <w:szCs w:val="16"/>
                <w:rPrChange w:id="4211" w:author="David Modjeska" w:date="2016-04-25T21:30:00Z">
                  <w:rPr>
                    <w:ins w:id="4212" w:author="David Modjeska" w:date="2016-04-25T21:27:00Z"/>
                    <w:rFonts w:ascii="Arial" w:hAnsi="Arial" w:cs="Arial"/>
                  </w:rPr>
                </w:rPrChange>
              </w:rPr>
              <w:pPrChange w:id="4213" w:author="David Modjeska" w:date="2016-04-25T21:30:00Z">
                <w:pPr>
                  <w:spacing w:line="320" w:lineRule="atLeast"/>
                  <w:ind w:left="60" w:right="60"/>
                  <w:jc w:val="right"/>
                </w:pPr>
              </w:pPrChange>
            </w:pPr>
            <w:ins w:id="4214" w:author="David Modjeska" w:date="2016-04-25T21:27:00Z">
              <w:r w:rsidRPr="0046523F">
                <w:rPr>
                  <w:rFonts w:ascii="Arial Unicode MS" w:eastAsia="Arial Unicode MS" w:hAnsi="Arial Unicode MS" w:cs="Arial Unicode MS"/>
                  <w:sz w:val="16"/>
                  <w:szCs w:val="16"/>
                  <w:rPrChange w:id="4215" w:author="David Modjeska" w:date="2016-04-25T21:30:00Z">
                    <w:rPr>
                      <w:rFonts w:ascii="Arial" w:hAnsi="Arial" w:cs="Arial"/>
                    </w:rPr>
                  </w:rPrChange>
                </w:rPr>
                <w:t>.000</w:t>
              </w:r>
            </w:ins>
          </w:p>
        </w:tc>
        <w:tc>
          <w:tcPr>
            <w:tcW w:w="1911" w:type="dxa"/>
            <w:tcBorders>
              <w:top w:val="nil"/>
              <w:bottom w:val="nil"/>
            </w:tcBorders>
            <w:shd w:val="clear" w:color="auto" w:fill="FFFFFF"/>
            <w:vAlign w:val="center"/>
          </w:tcPr>
          <w:p w14:paraId="3E6F8684" w14:textId="77777777" w:rsidR="00C7106A" w:rsidRPr="0046523F" w:rsidRDefault="00C7106A">
            <w:pPr>
              <w:ind w:left="60" w:right="60"/>
              <w:jc w:val="right"/>
              <w:rPr>
                <w:ins w:id="4216" w:author="David Modjeska" w:date="2016-04-25T21:27:00Z"/>
                <w:rFonts w:ascii="Arial Unicode MS" w:eastAsia="Arial Unicode MS" w:hAnsi="Arial Unicode MS" w:cs="Arial Unicode MS"/>
                <w:sz w:val="16"/>
                <w:szCs w:val="16"/>
                <w:rPrChange w:id="4217" w:author="David Modjeska" w:date="2016-04-25T21:30:00Z">
                  <w:rPr>
                    <w:ins w:id="4218" w:author="David Modjeska" w:date="2016-04-25T21:27:00Z"/>
                    <w:rFonts w:ascii="Arial" w:hAnsi="Arial" w:cs="Arial"/>
                  </w:rPr>
                </w:rPrChange>
              </w:rPr>
              <w:pPrChange w:id="4219" w:author="David Modjeska" w:date="2016-04-25T21:30:00Z">
                <w:pPr>
                  <w:spacing w:line="320" w:lineRule="atLeast"/>
                  <w:ind w:left="60" w:right="60"/>
                  <w:jc w:val="right"/>
                </w:pPr>
              </w:pPrChange>
            </w:pPr>
            <w:ins w:id="4220" w:author="David Modjeska" w:date="2016-04-25T21:27:00Z">
              <w:r w:rsidRPr="0046523F">
                <w:rPr>
                  <w:rFonts w:ascii="Arial Unicode MS" w:eastAsia="Arial Unicode MS" w:hAnsi="Arial Unicode MS" w:cs="Arial Unicode MS"/>
                  <w:sz w:val="16"/>
                  <w:szCs w:val="16"/>
                  <w:rPrChange w:id="4221" w:author="David Modjeska" w:date="2016-04-25T21:30:00Z">
                    <w:rPr>
                      <w:rFonts w:ascii="Arial" w:hAnsi="Arial" w:cs="Arial"/>
                    </w:rPr>
                  </w:rPrChange>
                </w:rPr>
                <w:t>.782</w:t>
              </w:r>
            </w:ins>
          </w:p>
        </w:tc>
      </w:tr>
      <w:tr w:rsidR="00EF50E3" w:rsidRPr="0046523F" w14:paraId="7D5EDC95" w14:textId="77777777" w:rsidTr="00C94AFC">
        <w:trPr>
          <w:cantSplit/>
          <w:ins w:id="4222" w:author="David Modjeska" w:date="2016-04-25T21:27:00Z"/>
        </w:trPr>
        <w:tc>
          <w:tcPr>
            <w:tcW w:w="1203" w:type="dxa"/>
            <w:vMerge/>
            <w:tcBorders>
              <w:top w:val="single" w:sz="4" w:space="0" w:color="000000"/>
              <w:bottom w:val="single" w:sz="4" w:space="0" w:color="000000"/>
            </w:tcBorders>
            <w:shd w:val="clear" w:color="auto" w:fill="FFFFFF"/>
          </w:tcPr>
          <w:p w14:paraId="7239454F" w14:textId="77777777" w:rsidR="00C7106A" w:rsidRPr="0046523F" w:rsidRDefault="00C7106A">
            <w:pPr>
              <w:rPr>
                <w:ins w:id="4223" w:author="David Modjeska" w:date="2016-04-25T21:27:00Z"/>
                <w:rFonts w:ascii="Arial Unicode MS" w:eastAsia="Arial Unicode MS" w:hAnsi="Arial Unicode MS" w:cs="Arial Unicode MS"/>
                <w:sz w:val="16"/>
                <w:szCs w:val="16"/>
                <w:rPrChange w:id="4224" w:author="David Modjeska" w:date="2016-04-25T21:30:00Z">
                  <w:rPr>
                    <w:ins w:id="4225" w:author="David Modjeska" w:date="2016-04-25T21:27:00Z"/>
                    <w:rFonts w:ascii="Arial" w:hAnsi="Arial" w:cs="Arial"/>
                  </w:rPr>
                </w:rPrChange>
              </w:rPr>
            </w:pPr>
          </w:p>
        </w:tc>
        <w:tc>
          <w:tcPr>
            <w:tcW w:w="1583" w:type="dxa"/>
            <w:tcBorders>
              <w:top w:val="nil"/>
              <w:bottom w:val="single" w:sz="8" w:space="0" w:color="000000"/>
              <w:right w:val="single" w:sz="2" w:space="0" w:color="000000"/>
            </w:tcBorders>
            <w:shd w:val="clear" w:color="auto" w:fill="FFFFFF"/>
          </w:tcPr>
          <w:p w14:paraId="1A24D506" w14:textId="77777777" w:rsidR="00C7106A" w:rsidRPr="0046523F" w:rsidRDefault="00C7106A">
            <w:pPr>
              <w:ind w:left="60" w:right="60"/>
              <w:rPr>
                <w:ins w:id="4226" w:author="David Modjeska" w:date="2016-04-25T21:27:00Z"/>
                <w:rFonts w:ascii="Arial Unicode MS" w:eastAsia="Arial Unicode MS" w:hAnsi="Arial Unicode MS" w:cs="Arial Unicode MS"/>
                <w:sz w:val="16"/>
                <w:szCs w:val="16"/>
                <w:rPrChange w:id="4227" w:author="David Modjeska" w:date="2016-04-25T21:30:00Z">
                  <w:rPr>
                    <w:ins w:id="4228" w:author="David Modjeska" w:date="2016-04-25T21:27:00Z"/>
                    <w:rFonts w:ascii="Arial" w:hAnsi="Arial" w:cs="Arial"/>
                  </w:rPr>
                </w:rPrChange>
              </w:rPr>
              <w:pPrChange w:id="4229" w:author="David Modjeska" w:date="2016-04-25T21:30:00Z">
                <w:pPr>
                  <w:spacing w:line="320" w:lineRule="atLeast"/>
                  <w:ind w:left="60" w:right="60"/>
                </w:pPr>
              </w:pPrChange>
            </w:pPr>
            <w:ins w:id="4230" w:author="David Modjeska" w:date="2016-04-25T21:27:00Z">
              <w:r w:rsidRPr="0046523F">
                <w:rPr>
                  <w:rFonts w:ascii="Arial Unicode MS" w:eastAsia="Arial Unicode MS" w:hAnsi="Arial Unicode MS" w:cs="Arial Unicode MS"/>
                  <w:sz w:val="16"/>
                  <w:szCs w:val="16"/>
                  <w:rPrChange w:id="4231" w:author="David Modjeska" w:date="2016-04-25T21:30:00Z">
                    <w:rPr>
                      <w:rFonts w:ascii="Arial" w:hAnsi="Arial" w:cs="Arial"/>
                    </w:rPr>
                  </w:rPrChange>
                </w:rPr>
                <w:t>N</w:t>
              </w:r>
            </w:ins>
          </w:p>
        </w:tc>
        <w:tc>
          <w:tcPr>
            <w:tcW w:w="100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20CFB42" w14:textId="77777777" w:rsidR="00C7106A" w:rsidRPr="0046523F" w:rsidRDefault="00C7106A">
            <w:pPr>
              <w:ind w:left="60" w:right="60"/>
              <w:jc w:val="right"/>
              <w:rPr>
                <w:ins w:id="4232" w:author="David Modjeska" w:date="2016-04-25T21:27:00Z"/>
                <w:rFonts w:ascii="Arial Unicode MS" w:eastAsia="Arial Unicode MS" w:hAnsi="Arial Unicode MS" w:cs="Arial Unicode MS"/>
                <w:sz w:val="16"/>
                <w:szCs w:val="16"/>
                <w:rPrChange w:id="4233" w:author="David Modjeska" w:date="2016-04-25T21:30:00Z">
                  <w:rPr>
                    <w:ins w:id="4234" w:author="David Modjeska" w:date="2016-04-25T21:27:00Z"/>
                    <w:rFonts w:ascii="Arial" w:hAnsi="Arial" w:cs="Arial"/>
                  </w:rPr>
                </w:rPrChange>
              </w:rPr>
              <w:pPrChange w:id="4235" w:author="David Modjeska" w:date="2016-04-25T21:30:00Z">
                <w:pPr>
                  <w:spacing w:line="320" w:lineRule="atLeast"/>
                  <w:ind w:left="60" w:right="60"/>
                  <w:jc w:val="right"/>
                </w:pPr>
              </w:pPrChange>
            </w:pPr>
            <w:ins w:id="4236" w:author="David Modjeska" w:date="2016-04-25T21:27:00Z">
              <w:r w:rsidRPr="0046523F">
                <w:rPr>
                  <w:rFonts w:ascii="Arial Unicode MS" w:eastAsia="Arial Unicode MS" w:hAnsi="Arial Unicode MS" w:cs="Arial Unicode MS"/>
                  <w:sz w:val="16"/>
                  <w:szCs w:val="16"/>
                  <w:rPrChange w:id="4237" w:author="David Modjeska" w:date="2016-04-25T21:30:00Z">
                    <w:rPr>
                      <w:rFonts w:ascii="Arial" w:hAnsi="Arial" w:cs="Arial"/>
                    </w:rPr>
                  </w:rPrChange>
                </w:rPr>
                <w:t>3596</w:t>
              </w:r>
            </w:ins>
          </w:p>
        </w:tc>
        <w:tc>
          <w:tcPr>
            <w:tcW w:w="982" w:type="dxa"/>
            <w:tcBorders>
              <w:top w:val="nil"/>
              <w:left w:val="single" w:sz="2" w:space="0" w:color="000000"/>
              <w:bottom w:val="single" w:sz="8" w:space="0" w:color="000000"/>
            </w:tcBorders>
            <w:shd w:val="clear" w:color="auto" w:fill="FFFFFF"/>
            <w:vAlign w:val="center"/>
          </w:tcPr>
          <w:p w14:paraId="170FCFAC" w14:textId="77777777" w:rsidR="00C7106A" w:rsidRPr="0046523F" w:rsidRDefault="00C7106A">
            <w:pPr>
              <w:ind w:left="60" w:right="60"/>
              <w:jc w:val="right"/>
              <w:rPr>
                <w:ins w:id="4238" w:author="David Modjeska" w:date="2016-04-25T21:27:00Z"/>
                <w:rFonts w:ascii="Arial Unicode MS" w:eastAsia="Arial Unicode MS" w:hAnsi="Arial Unicode MS" w:cs="Arial Unicode MS"/>
                <w:sz w:val="16"/>
                <w:szCs w:val="16"/>
                <w:rPrChange w:id="4239" w:author="David Modjeska" w:date="2016-04-25T21:30:00Z">
                  <w:rPr>
                    <w:ins w:id="4240" w:author="David Modjeska" w:date="2016-04-25T21:27:00Z"/>
                    <w:rFonts w:ascii="Arial" w:hAnsi="Arial" w:cs="Arial"/>
                  </w:rPr>
                </w:rPrChange>
              </w:rPr>
              <w:pPrChange w:id="4241" w:author="David Modjeska" w:date="2016-04-25T21:30:00Z">
                <w:pPr>
                  <w:spacing w:line="320" w:lineRule="atLeast"/>
                  <w:ind w:left="60" w:right="60"/>
                  <w:jc w:val="right"/>
                </w:pPr>
              </w:pPrChange>
            </w:pPr>
            <w:ins w:id="4242" w:author="David Modjeska" w:date="2016-04-25T21:27:00Z">
              <w:r w:rsidRPr="0046523F">
                <w:rPr>
                  <w:rFonts w:ascii="Arial Unicode MS" w:eastAsia="Arial Unicode MS" w:hAnsi="Arial Unicode MS" w:cs="Arial Unicode MS"/>
                  <w:sz w:val="16"/>
                  <w:szCs w:val="16"/>
                  <w:rPrChange w:id="4243" w:author="David Modjeska" w:date="2016-04-25T21:30:00Z">
                    <w:rPr>
                      <w:rFonts w:ascii="Arial" w:hAnsi="Arial" w:cs="Arial"/>
                    </w:rPr>
                  </w:rPrChange>
                </w:rPr>
                <w:t>3596</w:t>
              </w:r>
            </w:ins>
          </w:p>
        </w:tc>
        <w:tc>
          <w:tcPr>
            <w:tcW w:w="1236" w:type="dxa"/>
            <w:tcBorders>
              <w:top w:val="nil"/>
              <w:bottom w:val="single" w:sz="8" w:space="0" w:color="000000"/>
            </w:tcBorders>
            <w:shd w:val="clear" w:color="auto" w:fill="FFFFFF"/>
            <w:vAlign w:val="center"/>
          </w:tcPr>
          <w:p w14:paraId="549EB1E8" w14:textId="77777777" w:rsidR="00C7106A" w:rsidRPr="0046523F" w:rsidRDefault="00C7106A">
            <w:pPr>
              <w:ind w:left="60" w:right="60"/>
              <w:jc w:val="right"/>
              <w:rPr>
                <w:ins w:id="4244" w:author="David Modjeska" w:date="2016-04-25T21:27:00Z"/>
                <w:rFonts w:ascii="Arial Unicode MS" w:eastAsia="Arial Unicode MS" w:hAnsi="Arial Unicode MS" w:cs="Arial Unicode MS"/>
                <w:sz w:val="16"/>
                <w:szCs w:val="16"/>
                <w:rPrChange w:id="4245" w:author="David Modjeska" w:date="2016-04-25T21:30:00Z">
                  <w:rPr>
                    <w:ins w:id="4246" w:author="David Modjeska" w:date="2016-04-25T21:27:00Z"/>
                    <w:rFonts w:ascii="Arial" w:hAnsi="Arial" w:cs="Arial"/>
                  </w:rPr>
                </w:rPrChange>
              </w:rPr>
              <w:pPrChange w:id="4247" w:author="David Modjeska" w:date="2016-04-25T21:30:00Z">
                <w:pPr>
                  <w:spacing w:line="320" w:lineRule="atLeast"/>
                  <w:ind w:left="60" w:right="60"/>
                  <w:jc w:val="right"/>
                </w:pPr>
              </w:pPrChange>
            </w:pPr>
            <w:ins w:id="4248" w:author="David Modjeska" w:date="2016-04-25T21:27:00Z">
              <w:r w:rsidRPr="0046523F">
                <w:rPr>
                  <w:rFonts w:ascii="Arial Unicode MS" w:eastAsia="Arial Unicode MS" w:hAnsi="Arial Unicode MS" w:cs="Arial Unicode MS"/>
                  <w:sz w:val="16"/>
                  <w:szCs w:val="16"/>
                  <w:rPrChange w:id="4249" w:author="David Modjeska" w:date="2016-04-25T21:30:00Z">
                    <w:rPr>
                      <w:rFonts w:ascii="Arial" w:hAnsi="Arial" w:cs="Arial"/>
                    </w:rPr>
                  </w:rPrChange>
                </w:rPr>
                <w:t>3596</w:t>
              </w:r>
            </w:ins>
          </w:p>
        </w:tc>
        <w:tc>
          <w:tcPr>
            <w:tcW w:w="1419" w:type="dxa"/>
            <w:tcBorders>
              <w:top w:val="nil"/>
              <w:bottom w:val="single" w:sz="8" w:space="0" w:color="000000"/>
            </w:tcBorders>
            <w:shd w:val="clear" w:color="auto" w:fill="FFFFFF"/>
            <w:vAlign w:val="center"/>
          </w:tcPr>
          <w:p w14:paraId="671BE280" w14:textId="77777777" w:rsidR="00C7106A" w:rsidRPr="0046523F" w:rsidRDefault="00C7106A">
            <w:pPr>
              <w:ind w:left="60" w:right="60"/>
              <w:jc w:val="right"/>
              <w:rPr>
                <w:ins w:id="4250" w:author="David Modjeska" w:date="2016-04-25T21:27:00Z"/>
                <w:rFonts w:ascii="Arial Unicode MS" w:eastAsia="Arial Unicode MS" w:hAnsi="Arial Unicode MS" w:cs="Arial Unicode MS"/>
                <w:sz w:val="16"/>
                <w:szCs w:val="16"/>
                <w:rPrChange w:id="4251" w:author="David Modjeska" w:date="2016-04-25T21:30:00Z">
                  <w:rPr>
                    <w:ins w:id="4252" w:author="David Modjeska" w:date="2016-04-25T21:27:00Z"/>
                    <w:rFonts w:ascii="Arial" w:hAnsi="Arial" w:cs="Arial"/>
                  </w:rPr>
                </w:rPrChange>
              </w:rPr>
              <w:pPrChange w:id="4253" w:author="David Modjeska" w:date="2016-04-25T21:30:00Z">
                <w:pPr>
                  <w:spacing w:line="320" w:lineRule="atLeast"/>
                  <w:ind w:left="60" w:right="60"/>
                  <w:jc w:val="right"/>
                </w:pPr>
              </w:pPrChange>
            </w:pPr>
            <w:ins w:id="4254" w:author="David Modjeska" w:date="2016-04-25T21:27:00Z">
              <w:r w:rsidRPr="0046523F">
                <w:rPr>
                  <w:rFonts w:ascii="Arial Unicode MS" w:eastAsia="Arial Unicode MS" w:hAnsi="Arial Unicode MS" w:cs="Arial Unicode MS"/>
                  <w:sz w:val="16"/>
                  <w:szCs w:val="16"/>
                  <w:rPrChange w:id="4255" w:author="David Modjeska" w:date="2016-04-25T21:30:00Z">
                    <w:rPr>
                      <w:rFonts w:ascii="Arial" w:hAnsi="Arial" w:cs="Arial"/>
                    </w:rPr>
                  </w:rPrChange>
                </w:rPr>
                <w:t>3596</w:t>
              </w:r>
            </w:ins>
          </w:p>
        </w:tc>
        <w:tc>
          <w:tcPr>
            <w:tcW w:w="1911" w:type="dxa"/>
            <w:tcBorders>
              <w:top w:val="nil"/>
              <w:bottom w:val="single" w:sz="8" w:space="0" w:color="000000"/>
            </w:tcBorders>
            <w:shd w:val="clear" w:color="auto" w:fill="FFFFFF"/>
            <w:vAlign w:val="center"/>
          </w:tcPr>
          <w:p w14:paraId="33CD44CF" w14:textId="77777777" w:rsidR="00C7106A" w:rsidRPr="0046523F" w:rsidRDefault="00C7106A">
            <w:pPr>
              <w:ind w:left="60" w:right="60"/>
              <w:jc w:val="right"/>
              <w:rPr>
                <w:ins w:id="4256" w:author="David Modjeska" w:date="2016-04-25T21:27:00Z"/>
                <w:rFonts w:ascii="Arial Unicode MS" w:eastAsia="Arial Unicode MS" w:hAnsi="Arial Unicode MS" w:cs="Arial Unicode MS"/>
                <w:sz w:val="16"/>
                <w:szCs w:val="16"/>
                <w:rPrChange w:id="4257" w:author="David Modjeska" w:date="2016-04-25T21:30:00Z">
                  <w:rPr>
                    <w:ins w:id="4258" w:author="David Modjeska" w:date="2016-04-25T21:27:00Z"/>
                    <w:rFonts w:ascii="Arial" w:hAnsi="Arial" w:cs="Arial"/>
                  </w:rPr>
                </w:rPrChange>
              </w:rPr>
              <w:pPrChange w:id="4259" w:author="David Modjeska" w:date="2016-04-25T21:30:00Z">
                <w:pPr>
                  <w:spacing w:line="320" w:lineRule="atLeast"/>
                  <w:ind w:left="60" w:right="60"/>
                  <w:jc w:val="right"/>
                </w:pPr>
              </w:pPrChange>
            </w:pPr>
            <w:ins w:id="4260" w:author="David Modjeska" w:date="2016-04-25T21:27:00Z">
              <w:r w:rsidRPr="0046523F">
                <w:rPr>
                  <w:rFonts w:ascii="Arial Unicode MS" w:eastAsia="Arial Unicode MS" w:hAnsi="Arial Unicode MS" w:cs="Arial Unicode MS"/>
                  <w:sz w:val="16"/>
                  <w:szCs w:val="16"/>
                  <w:rPrChange w:id="4261" w:author="David Modjeska" w:date="2016-04-25T21:30:00Z">
                    <w:rPr>
                      <w:rFonts w:ascii="Arial" w:hAnsi="Arial" w:cs="Arial"/>
                    </w:rPr>
                  </w:rPrChange>
                </w:rPr>
                <w:t>3596</w:t>
              </w:r>
            </w:ins>
          </w:p>
        </w:tc>
      </w:tr>
    </w:tbl>
    <w:p w14:paraId="3B4139BD" w14:textId="77777777" w:rsidR="00C7106A" w:rsidRDefault="00C7106A">
      <w:pPr>
        <w:spacing w:line="400" w:lineRule="atLeast"/>
        <w:rPr>
          <w:ins w:id="4262" w:author="David Modjeska" w:date="2016-04-25T21:27:00Z"/>
        </w:rPr>
      </w:pPr>
    </w:p>
    <w:tbl>
      <w:tblPr>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6"/>
        <w:gridCol w:w="1270"/>
        <w:gridCol w:w="1399"/>
        <w:gridCol w:w="2151"/>
        <w:gridCol w:w="1559"/>
        <w:gridCol w:w="1701"/>
      </w:tblGrid>
      <w:tr w:rsidR="00EF50E3" w:rsidRPr="00B64016" w14:paraId="126528B9" w14:textId="77777777" w:rsidTr="00B64016">
        <w:trPr>
          <w:cantSplit/>
          <w:ins w:id="4263" w:author="David Modjeska" w:date="2016-04-25T21:29:00Z"/>
        </w:trPr>
        <w:tc>
          <w:tcPr>
            <w:tcW w:w="1276" w:type="dxa"/>
            <w:tcBorders>
              <w:top w:val="single" w:sz="4" w:space="0" w:color="000000"/>
              <w:bottom w:val="single" w:sz="4" w:space="0" w:color="000000"/>
            </w:tcBorders>
            <w:shd w:val="clear" w:color="auto" w:fill="F2F2F2" w:themeFill="background1" w:themeFillShade="F2"/>
            <w:vAlign w:val="bottom"/>
          </w:tcPr>
          <w:p w14:paraId="1F17B671" w14:textId="77777777" w:rsidR="0046523F" w:rsidRPr="00B64016" w:rsidRDefault="0046523F">
            <w:pPr>
              <w:ind w:left="62" w:right="62"/>
              <w:jc w:val="center"/>
              <w:rPr>
                <w:ins w:id="4264" w:author="David Modjeska" w:date="2016-04-25T21:29:00Z"/>
                <w:rFonts w:ascii="Arial Unicode MS" w:eastAsia="Arial Unicode MS" w:hAnsi="Arial Unicode MS" w:cs="Arial Unicode MS"/>
                <w:b/>
                <w:sz w:val="16"/>
                <w:szCs w:val="16"/>
                <w:rPrChange w:id="4265" w:author="David Modjeska" w:date="2016-04-25T21:31:00Z">
                  <w:rPr>
                    <w:ins w:id="4266" w:author="David Modjeska" w:date="2016-04-25T21:29:00Z"/>
                    <w:rFonts w:ascii="Arial" w:hAnsi="Arial" w:cs="Arial"/>
                  </w:rPr>
                </w:rPrChange>
              </w:rPr>
              <w:pPrChange w:id="4267" w:author="David Modjeska" w:date="2016-04-25T21:31:00Z">
                <w:pPr>
                  <w:spacing w:line="320" w:lineRule="atLeast"/>
                  <w:ind w:left="60" w:right="60"/>
                  <w:jc w:val="center"/>
                </w:pPr>
              </w:pPrChange>
            </w:pPr>
            <w:ins w:id="4268" w:author="David Modjeska" w:date="2016-04-25T21:29:00Z">
              <w:r w:rsidRPr="00B64016">
                <w:rPr>
                  <w:rFonts w:ascii="Arial Unicode MS" w:eastAsia="Arial Unicode MS" w:hAnsi="Arial Unicode MS" w:cs="Arial Unicode MS"/>
                  <w:b/>
                  <w:sz w:val="16"/>
                  <w:szCs w:val="16"/>
                  <w:rPrChange w:id="4269" w:author="David Modjeska" w:date="2016-04-25T21:31:00Z">
                    <w:rPr>
                      <w:rFonts w:ascii="Arial" w:hAnsi="Arial" w:cs="Arial"/>
                    </w:rPr>
                  </w:rPrChange>
                </w:rPr>
                <w:t>USDInterest3M</w:t>
              </w:r>
            </w:ins>
          </w:p>
        </w:tc>
        <w:tc>
          <w:tcPr>
            <w:tcW w:w="1270" w:type="dxa"/>
            <w:tcBorders>
              <w:top w:val="single" w:sz="4" w:space="0" w:color="000000"/>
              <w:bottom w:val="single" w:sz="4" w:space="0" w:color="000000"/>
            </w:tcBorders>
            <w:shd w:val="clear" w:color="auto" w:fill="F2F2F2" w:themeFill="background1" w:themeFillShade="F2"/>
            <w:vAlign w:val="bottom"/>
          </w:tcPr>
          <w:p w14:paraId="6BBEC3E5" w14:textId="77777777" w:rsidR="0046523F" w:rsidRPr="00B64016" w:rsidRDefault="0046523F">
            <w:pPr>
              <w:ind w:left="62" w:right="62"/>
              <w:jc w:val="center"/>
              <w:rPr>
                <w:ins w:id="4270" w:author="David Modjeska" w:date="2016-04-25T21:29:00Z"/>
                <w:rFonts w:ascii="Arial Unicode MS" w:eastAsia="Arial Unicode MS" w:hAnsi="Arial Unicode MS" w:cs="Arial Unicode MS"/>
                <w:b/>
                <w:sz w:val="16"/>
                <w:szCs w:val="16"/>
                <w:rPrChange w:id="4271" w:author="David Modjeska" w:date="2016-04-25T21:31:00Z">
                  <w:rPr>
                    <w:ins w:id="4272" w:author="David Modjeska" w:date="2016-04-25T21:29:00Z"/>
                    <w:rFonts w:ascii="Arial" w:hAnsi="Arial" w:cs="Arial"/>
                  </w:rPr>
                </w:rPrChange>
              </w:rPr>
              <w:pPrChange w:id="4273" w:author="David Modjeska" w:date="2016-04-25T21:31:00Z">
                <w:pPr>
                  <w:spacing w:line="320" w:lineRule="atLeast"/>
                  <w:ind w:left="60" w:right="60"/>
                  <w:jc w:val="center"/>
                </w:pPr>
              </w:pPrChange>
            </w:pPr>
            <w:ins w:id="4274" w:author="David Modjeska" w:date="2016-04-25T21:29:00Z">
              <w:r w:rsidRPr="00B64016">
                <w:rPr>
                  <w:rFonts w:ascii="Arial Unicode MS" w:eastAsia="Arial Unicode MS" w:hAnsi="Arial Unicode MS" w:cs="Arial Unicode MS"/>
                  <w:b/>
                  <w:sz w:val="16"/>
                  <w:szCs w:val="16"/>
                  <w:rPrChange w:id="4275" w:author="David Modjeska" w:date="2016-04-25T21:31:00Z">
                    <w:rPr>
                      <w:rFonts w:ascii="Arial" w:hAnsi="Arial" w:cs="Arial"/>
                    </w:rPr>
                  </w:rPrChange>
                </w:rPr>
                <w:t>CADInterest3M</w:t>
              </w:r>
            </w:ins>
          </w:p>
        </w:tc>
        <w:tc>
          <w:tcPr>
            <w:tcW w:w="1399" w:type="dxa"/>
            <w:tcBorders>
              <w:top w:val="single" w:sz="4" w:space="0" w:color="000000"/>
              <w:bottom w:val="single" w:sz="4" w:space="0" w:color="000000"/>
            </w:tcBorders>
            <w:shd w:val="clear" w:color="auto" w:fill="F2F2F2" w:themeFill="background1" w:themeFillShade="F2"/>
            <w:vAlign w:val="bottom"/>
          </w:tcPr>
          <w:p w14:paraId="106E26E6" w14:textId="77777777" w:rsidR="0046523F" w:rsidRPr="00B64016" w:rsidRDefault="0046523F">
            <w:pPr>
              <w:ind w:left="62" w:right="62"/>
              <w:jc w:val="center"/>
              <w:rPr>
                <w:ins w:id="4276" w:author="David Modjeska" w:date="2016-04-25T21:29:00Z"/>
                <w:rFonts w:ascii="Arial Unicode MS" w:eastAsia="Arial Unicode MS" w:hAnsi="Arial Unicode MS" w:cs="Arial Unicode MS"/>
                <w:b/>
                <w:sz w:val="16"/>
                <w:szCs w:val="16"/>
                <w:rPrChange w:id="4277" w:author="David Modjeska" w:date="2016-04-25T21:31:00Z">
                  <w:rPr>
                    <w:ins w:id="4278" w:author="David Modjeska" w:date="2016-04-25T21:29:00Z"/>
                    <w:rFonts w:ascii="Arial" w:hAnsi="Arial" w:cs="Arial"/>
                  </w:rPr>
                </w:rPrChange>
              </w:rPr>
              <w:pPrChange w:id="4279" w:author="David Modjeska" w:date="2016-04-25T21:31:00Z">
                <w:pPr>
                  <w:spacing w:line="320" w:lineRule="atLeast"/>
                  <w:ind w:left="60" w:right="60"/>
                  <w:jc w:val="center"/>
                </w:pPr>
              </w:pPrChange>
            </w:pPr>
            <w:proofErr w:type="spellStart"/>
            <w:ins w:id="4280" w:author="David Modjeska" w:date="2016-04-25T21:29:00Z">
              <w:r w:rsidRPr="00B64016">
                <w:rPr>
                  <w:rFonts w:ascii="Arial Unicode MS" w:eastAsia="Arial Unicode MS" w:hAnsi="Arial Unicode MS" w:cs="Arial Unicode MS"/>
                  <w:b/>
                  <w:sz w:val="16"/>
                  <w:szCs w:val="16"/>
                  <w:rPrChange w:id="4281" w:author="David Modjeska" w:date="2016-04-25T21:31:00Z">
                    <w:rPr>
                      <w:rFonts w:ascii="Arial" w:hAnsi="Arial" w:cs="Arial"/>
                    </w:rPr>
                  </w:rPrChange>
                </w:rPr>
                <w:t>GDPOilAndGas</w:t>
              </w:r>
              <w:proofErr w:type="spellEnd"/>
            </w:ins>
          </w:p>
        </w:tc>
        <w:tc>
          <w:tcPr>
            <w:tcW w:w="2151" w:type="dxa"/>
            <w:tcBorders>
              <w:top w:val="single" w:sz="4" w:space="0" w:color="000000"/>
              <w:bottom w:val="single" w:sz="4" w:space="0" w:color="000000"/>
            </w:tcBorders>
            <w:shd w:val="clear" w:color="auto" w:fill="F2F2F2" w:themeFill="background1" w:themeFillShade="F2"/>
            <w:vAlign w:val="bottom"/>
          </w:tcPr>
          <w:p w14:paraId="6CD6FF06" w14:textId="77777777" w:rsidR="0046523F" w:rsidRPr="00B64016" w:rsidRDefault="0046523F">
            <w:pPr>
              <w:ind w:left="62" w:right="62"/>
              <w:jc w:val="center"/>
              <w:rPr>
                <w:ins w:id="4282" w:author="David Modjeska" w:date="2016-04-25T21:29:00Z"/>
                <w:rFonts w:ascii="Arial Unicode MS" w:eastAsia="Arial Unicode MS" w:hAnsi="Arial Unicode MS" w:cs="Arial Unicode MS"/>
                <w:b/>
                <w:sz w:val="16"/>
                <w:szCs w:val="16"/>
                <w:rPrChange w:id="4283" w:author="David Modjeska" w:date="2016-04-25T21:31:00Z">
                  <w:rPr>
                    <w:ins w:id="4284" w:author="David Modjeska" w:date="2016-04-25T21:29:00Z"/>
                    <w:rFonts w:ascii="Arial" w:hAnsi="Arial" w:cs="Arial"/>
                  </w:rPr>
                </w:rPrChange>
              </w:rPr>
              <w:pPrChange w:id="4285" w:author="David Modjeska" w:date="2016-04-25T21:31:00Z">
                <w:pPr>
                  <w:spacing w:line="320" w:lineRule="atLeast"/>
                  <w:ind w:left="60" w:right="60"/>
                  <w:jc w:val="center"/>
                </w:pPr>
              </w:pPrChange>
            </w:pPr>
            <w:proofErr w:type="spellStart"/>
            <w:ins w:id="4286" w:author="David Modjeska" w:date="2016-04-25T21:29:00Z">
              <w:r w:rsidRPr="00B64016">
                <w:rPr>
                  <w:rFonts w:ascii="Arial Unicode MS" w:eastAsia="Arial Unicode MS" w:hAnsi="Arial Unicode MS" w:cs="Arial Unicode MS"/>
                  <w:b/>
                  <w:sz w:val="16"/>
                  <w:szCs w:val="16"/>
                  <w:rPrChange w:id="4287" w:author="David Modjeska" w:date="2016-04-25T21:31:00Z">
                    <w:rPr>
                      <w:rFonts w:ascii="Arial" w:hAnsi="Arial" w:cs="Arial"/>
                    </w:rPr>
                  </w:rPrChange>
                </w:rPr>
                <w:t>OilAndGasPercentOfGDP</w:t>
              </w:r>
              <w:proofErr w:type="spellEnd"/>
            </w:ins>
          </w:p>
        </w:tc>
        <w:tc>
          <w:tcPr>
            <w:tcW w:w="1559" w:type="dxa"/>
            <w:tcBorders>
              <w:top w:val="single" w:sz="4" w:space="0" w:color="000000"/>
              <w:bottom w:val="single" w:sz="4" w:space="0" w:color="000000"/>
            </w:tcBorders>
            <w:shd w:val="clear" w:color="auto" w:fill="F2F2F2" w:themeFill="background1" w:themeFillShade="F2"/>
            <w:vAlign w:val="bottom"/>
          </w:tcPr>
          <w:p w14:paraId="0F026F3C" w14:textId="77777777" w:rsidR="0046523F" w:rsidRPr="00B64016" w:rsidRDefault="0046523F">
            <w:pPr>
              <w:ind w:left="62" w:right="62"/>
              <w:jc w:val="center"/>
              <w:rPr>
                <w:ins w:id="4288" w:author="David Modjeska" w:date="2016-04-25T21:29:00Z"/>
                <w:rFonts w:ascii="Arial Unicode MS" w:eastAsia="Arial Unicode MS" w:hAnsi="Arial Unicode MS" w:cs="Arial Unicode MS"/>
                <w:b/>
                <w:sz w:val="16"/>
                <w:szCs w:val="16"/>
                <w:rPrChange w:id="4289" w:author="David Modjeska" w:date="2016-04-25T21:31:00Z">
                  <w:rPr>
                    <w:ins w:id="4290" w:author="David Modjeska" w:date="2016-04-25T21:29:00Z"/>
                    <w:rFonts w:ascii="Arial" w:hAnsi="Arial" w:cs="Arial"/>
                  </w:rPr>
                </w:rPrChange>
              </w:rPr>
              <w:pPrChange w:id="4291" w:author="David Modjeska" w:date="2016-04-25T21:31:00Z">
                <w:pPr>
                  <w:spacing w:line="320" w:lineRule="atLeast"/>
                  <w:ind w:left="60" w:right="60"/>
                  <w:jc w:val="center"/>
                </w:pPr>
              </w:pPrChange>
            </w:pPr>
            <w:proofErr w:type="spellStart"/>
            <w:ins w:id="4292" w:author="David Modjeska" w:date="2016-04-25T21:29:00Z">
              <w:r w:rsidRPr="00B64016">
                <w:rPr>
                  <w:rFonts w:ascii="Arial Unicode MS" w:eastAsia="Arial Unicode MS" w:hAnsi="Arial Unicode MS" w:cs="Arial Unicode MS"/>
                  <w:b/>
                  <w:sz w:val="16"/>
                  <w:szCs w:val="16"/>
                  <w:rPrChange w:id="4293" w:author="David Modjeska" w:date="2016-04-25T21:31:00Z">
                    <w:rPr>
                      <w:rFonts w:ascii="Arial" w:hAnsi="Arial" w:cs="Arial"/>
                    </w:rPr>
                  </w:rPrChange>
                </w:rPr>
                <w:t>CA_GDP_Growth</w:t>
              </w:r>
              <w:proofErr w:type="spellEnd"/>
            </w:ins>
          </w:p>
        </w:tc>
        <w:tc>
          <w:tcPr>
            <w:tcW w:w="1701" w:type="dxa"/>
            <w:tcBorders>
              <w:top w:val="single" w:sz="4" w:space="0" w:color="000000"/>
              <w:bottom w:val="single" w:sz="4" w:space="0" w:color="000000"/>
            </w:tcBorders>
            <w:shd w:val="clear" w:color="auto" w:fill="F2F2F2" w:themeFill="background1" w:themeFillShade="F2"/>
            <w:vAlign w:val="bottom"/>
          </w:tcPr>
          <w:p w14:paraId="6B72138E" w14:textId="77777777" w:rsidR="0046523F" w:rsidRPr="00B64016" w:rsidRDefault="0046523F">
            <w:pPr>
              <w:ind w:left="62" w:right="62"/>
              <w:jc w:val="center"/>
              <w:rPr>
                <w:ins w:id="4294" w:author="David Modjeska" w:date="2016-04-25T21:29:00Z"/>
                <w:rFonts w:ascii="Arial Unicode MS" w:eastAsia="Arial Unicode MS" w:hAnsi="Arial Unicode MS" w:cs="Arial Unicode MS"/>
                <w:b/>
                <w:sz w:val="16"/>
                <w:szCs w:val="16"/>
                <w:rPrChange w:id="4295" w:author="David Modjeska" w:date="2016-04-25T21:31:00Z">
                  <w:rPr>
                    <w:ins w:id="4296" w:author="David Modjeska" w:date="2016-04-25T21:29:00Z"/>
                    <w:rFonts w:ascii="Arial" w:hAnsi="Arial" w:cs="Arial"/>
                  </w:rPr>
                </w:rPrChange>
              </w:rPr>
              <w:pPrChange w:id="4297" w:author="David Modjeska" w:date="2016-04-25T21:31:00Z">
                <w:pPr>
                  <w:spacing w:line="320" w:lineRule="atLeast"/>
                  <w:ind w:left="60" w:right="60"/>
                  <w:jc w:val="center"/>
                </w:pPr>
              </w:pPrChange>
            </w:pPr>
            <w:proofErr w:type="spellStart"/>
            <w:ins w:id="4298" w:author="David Modjeska" w:date="2016-04-25T21:29:00Z">
              <w:r w:rsidRPr="00B64016">
                <w:rPr>
                  <w:rFonts w:ascii="Arial Unicode MS" w:eastAsia="Arial Unicode MS" w:hAnsi="Arial Unicode MS" w:cs="Arial Unicode MS"/>
                  <w:b/>
                  <w:sz w:val="16"/>
                  <w:szCs w:val="16"/>
                  <w:rPrChange w:id="4299" w:author="David Modjeska" w:date="2016-04-25T21:31:00Z">
                    <w:rPr>
                      <w:rFonts w:ascii="Arial" w:hAnsi="Arial" w:cs="Arial"/>
                    </w:rPr>
                  </w:rPrChange>
                </w:rPr>
                <w:t>US_GDP_Growth</w:t>
              </w:r>
              <w:proofErr w:type="spellEnd"/>
            </w:ins>
          </w:p>
        </w:tc>
      </w:tr>
      <w:tr w:rsidR="00EF50E3" w:rsidRPr="00D43937" w14:paraId="0E2D73CB" w14:textId="77777777" w:rsidTr="00B64016">
        <w:trPr>
          <w:cantSplit/>
          <w:ins w:id="4300" w:author="David Modjeska" w:date="2016-04-25T21:29:00Z"/>
        </w:trPr>
        <w:tc>
          <w:tcPr>
            <w:tcW w:w="1276" w:type="dxa"/>
            <w:tcBorders>
              <w:top w:val="single" w:sz="4" w:space="0" w:color="000000"/>
              <w:bottom w:val="nil"/>
            </w:tcBorders>
            <w:shd w:val="clear" w:color="auto" w:fill="FFFFFF"/>
            <w:vAlign w:val="center"/>
          </w:tcPr>
          <w:p w14:paraId="4DD7F7AE" w14:textId="77777777" w:rsidR="0046523F" w:rsidRPr="00D43937" w:rsidRDefault="0046523F">
            <w:pPr>
              <w:ind w:left="62" w:right="62"/>
              <w:jc w:val="right"/>
              <w:rPr>
                <w:ins w:id="4301" w:author="David Modjeska" w:date="2016-04-25T21:29:00Z"/>
                <w:rFonts w:ascii="Arial Unicode MS" w:eastAsia="Arial Unicode MS" w:hAnsi="Arial Unicode MS" w:cs="Arial Unicode MS"/>
                <w:sz w:val="16"/>
                <w:szCs w:val="16"/>
                <w:rPrChange w:id="4302" w:author="David Modjeska" w:date="2016-04-25T21:31:00Z">
                  <w:rPr>
                    <w:ins w:id="4303" w:author="David Modjeska" w:date="2016-04-25T21:29:00Z"/>
                    <w:rFonts w:ascii="Arial" w:hAnsi="Arial" w:cs="Arial"/>
                  </w:rPr>
                </w:rPrChange>
              </w:rPr>
              <w:pPrChange w:id="4304" w:author="David Modjeska" w:date="2016-04-25T21:31:00Z">
                <w:pPr>
                  <w:spacing w:line="320" w:lineRule="atLeast"/>
                  <w:ind w:left="60" w:right="60"/>
                  <w:jc w:val="right"/>
                </w:pPr>
              </w:pPrChange>
            </w:pPr>
            <w:ins w:id="4305" w:author="David Modjeska" w:date="2016-04-25T21:29:00Z">
              <w:r w:rsidRPr="00D43937">
                <w:rPr>
                  <w:rFonts w:ascii="Arial Unicode MS" w:eastAsia="Arial Unicode MS" w:hAnsi="Arial Unicode MS" w:cs="Arial Unicode MS"/>
                  <w:sz w:val="16"/>
                  <w:szCs w:val="16"/>
                  <w:rPrChange w:id="4306" w:author="David Modjeska" w:date="2016-04-25T21:31:00Z">
                    <w:rPr>
                      <w:rFonts w:ascii="Arial" w:hAnsi="Arial" w:cs="Arial"/>
                    </w:rPr>
                  </w:rPrChange>
                </w:rPr>
                <w:t>-.024</w:t>
              </w:r>
            </w:ins>
          </w:p>
        </w:tc>
        <w:tc>
          <w:tcPr>
            <w:tcW w:w="1270" w:type="dxa"/>
            <w:tcBorders>
              <w:top w:val="single" w:sz="4" w:space="0" w:color="000000"/>
              <w:bottom w:val="nil"/>
            </w:tcBorders>
            <w:shd w:val="clear" w:color="auto" w:fill="FFFFFF"/>
            <w:vAlign w:val="center"/>
          </w:tcPr>
          <w:p w14:paraId="7145AA12" w14:textId="77777777" w:rsidR="0046523F" w:rsidRPr="00D43937" w:rsidRDefault="0046523F">
            <w:pPr>
              <w:ind w:left="62" w:right="62"/>
              <w:jc w:val="right"/>
              <w:rPr>
                <w:ins w:id="4307" w:author="David Modjeska" w:date="2016-04-25T21:29:00Z"/>
                <w:rFonts w:ascii="Arial Unicode MS" w:eastAsia="Arial Unicode MS" w:hAnsi="Arial Unicode MS" w:cs="Arial Unicode MS"/>
                <w:sz w:val="16"/>
                <w:szCs w:val="16"/>
                <w:rPrChange w:id="4308" w:author="David Modjeska" w:date="2016-04-25T21:31:00Z">
                  <w:rPr>
                    <w:ins w:id="4309" w:author="David Modjeska" w:date="2016-04-25T21:29:00Z"/>
                    <w:rFonts w:ascii="Arial" w:hAnsi="Arial" w:cs="Arial"/>
                  </w:rPr>
                </w:rPrChange>
              </w:rPr>
              <w:pPrChange w:id="4310" w:author="David Modjeska" w:date="2016-04-25T21:31:00Z">
                <w:pPr>
                  <w:spacing w:line="320" w:lineRule="atLeast"/>
                  <w:ind w:left="60" w:right="60"/>
                  <w:jc w:val="right"/>
                </w:pPr>
              </w:pPrChange>
            </w:pPr>
            <w:ins w:id="4311" w:author="David Modjeska" w:date="2016-04-25T21:29:00Z">
              <w:r w:rsidRPr="00D43937">
                <w:rPr>
                  <w:rFonts w:ascii="Arial Unicode MS" w:eastAsia="Arial Unicode MS" w:hAnsi="Arial Unicode MS" w:cs="Arial Unicode MS"/>
                  <w:sz w:val="16"/>
                  <w:szCs w:val="16"/>
                  <w:rPrChange w:id="4312" w:author="David Modjeska" w:date="2016-04-25T21:31:00Z">
                    <w:rPr>
                      <w:rFonts w:ascii="Arial" w:hAnsi="Arial" w:cs="Arial"/>
                    </w:rPr>
                  </w:rPrChange>
                </w:rPr>
                <w:t>.022</w:t>
              </w:r>
            </w:ins>
          </w:p>
        </w:tc>
        <w:tc>
          <w:tcPr>
            <w:tcW w:w="1399" w:type="dxa"/>
            <w:tcBorders>
              <w:top w:val="single" w:sz="4" w:space="0" w:color="000000"/>
              <w:bottom w:val="nil"/>
            </w:tcBorders>
            <w:shd w:val="clear" w:color="auto" w:fill="FFFFFF"/>
            <w:vAlign w:val="center"/>
          </w:tcPr>
          <w:p w14:paraId="189A68E8" w14:textId="77777777" w:rsidR="0046523F" w:rsidRPr="00D43937" w:rsidRDefault="0046523F">
            <w:pPr>
              <w:ind w:left="62" w:right="62"/>
              <w:jc w:val="right"/>
              <w:rPr>
                <w:ins w:id="4313" w:author="David Modjeska" w:date="2016-04-25T21:29:00Z"/>
                <w:rFonts w:ascii="Arial Unicode MS" w:eastAsia="Arial Unicode MS" w:hAnsi="Arial Unicode MS" w:cs="Arial Unicode MS"/>
                <w:sz w:val="16"/>
                <w:szCs w:val="16"/>
                <w:rPrChange w:id="4314" w:author="David Modjeska" w:date="2016-04-25T21:31:00Z">
                  <w:rPr>
                    <w:ins w:id="4315" w:author="David Modjeska" w:date="2016-04-25T21:29:00Z"/>
                    <w:rFonts w:ascii="Arial" w:hAnsi="Arial" w:cs="Arial"/>
                  </w:rPr>
                </w:rPrChange>
              </w:rPr>
              <w:pPrChange w:id="4316" w:author="David Modjeska" w:date="2016-04-25T21:31:00Z">
                <w:pPr>
                  <w:spacing w:line="320" w:lineRule="atLeast"/>
                  <w:ind w:left="60" w:right="60"/>
                  <w:jc w:val="right"/>
                </w:pPr>
              </w:pPrChange>
            </w:pPr>
            <w:ins w:id="4317" w:author="David Modjeska" w:date="2016-04-25T21:29:00Z">
              <w:r w:rsidRPr="00D43937">
                <w:rPr>
                  <w:rFonts w:ascii="Arial Unicode MS" w:eastAsia="Arial Unicode MS" w:hAnsi="Arial Unicode MS" w:cs="Arial Unicode MS"/>
                  <w:sz w:val="16"/>
                  <w:szCs w:val="16"/>
                  <w:rPrChange w:id="4318" w:author="David Modjeska" w:date="2016-04-25T21:31:00Z">
                    <w:rPr>
                      <w:rFonts w:ascii="Arial" w:hAnsi="Arial" w:cs="Arial"/>
                    </w:rPr>
                  </w:rPrChange>
                </w:rPr>
                <w:t>-.422</w:t>
              </w:r>
              <w:r w:rsidRPr="00D43937">
                <w:rPr>
                  <w:rFonts w:ascii="Arial Unicode MS" w:eastAsia="Arial Unicode MS" w:hAnsi="Arial Unicode MS" w:cs="Arial Unicode MS"/>
                  <w:sz w:val="16"/>
                  <w:szCs w:val="16"/>
                  <w:vertAlign w:val="superscript"/>
                  <w:rPrChange w:id="4319" w:author="David Modjeska" w:date="2016-04-25T21:31:00Z">
                    <w:rPr>
                      <w:rFonts w:ascii="Arial" w:hAnsi="Arial" w:cs="Arial"/>
                      <w:vertAlign w:val="superscript"/>
                    </w:rPr>
                  </w:rPrChange>
                </w:rPr>
                <w:t>**</w:t>
              </w:r>
            </w:ins>
          </w:p>
        </w:tc>
        <w:tc>
          <w:tcPr>
            <w:tcW w:w="2151" w:type="dxa"/>
            <w:tcBorders>
              <w:top w:val="single" w:sz="4" w:space="0" w:color="000000"/>
              <w:bottom w:val="nil"/>
            </w:tcBorders>
            <w:shd w:val="clear" w:color="auto" w:fill="FFFFFF"/>
            <w:vAlign w:val="center"/>
          </w:tcPr>
          <w:p w14:paraId="76B74333" w14:textId="77777777" w:rsidR="0046523F" w:rsidRPr="00D43937" w:rsidRDefault="0046523F">
            <w:pPr>
              <w:ind w:left="62" w:right="62"/>
              <w:jc w:val="right"/>
              <w:rPr>
                <w:ins w:id="4320" w:author="David Modjeska" w:date="2016-04-25T21:29:00Z"/>
                <w:rFonts w:ascii="Arial Unicode MS" w:eastAsia="Arial Unicode MS" w:hAnsi="Arial Unicode MS" w:cs="Arial Unicode MS"/>
                <w:sz w:val="16"/>
                <w:szCs w:val="16"/>
                <w:rPrChange w:id="4321" w:author="David Modjeska" w:date="2016-04-25T21:31:00Z">
                  <w:rPr>
                    <w:ins w:id="4322" w:author="David Modjeska" w:date="2016-04-25T21:29:00Z"/>
                    <w:rFonts w:ascii="Arial" w:hAnsi="Arial" w:cs="Arial"/>
                  </w:rPr>
                </w:rPrChange>
              </w:rPr>
              <w:pPrChange w:id="4323" w:author="David Modjeska" w:date="2016-04-25T21:31:00Z">
                <w:pPr>
                  <w:spacing w:line="320" w:lineRule="atLeast"/>
                  <w:ind w:left="60" w:right="60"/>
                  <w:jc w:val="right"/>
                </w:pPr>
              </w:pPrChange>
            </w:pPr>
            <w:ins w:id="4324" w:author="David Modjeska" w:date="2016-04-25T21:29:00Z">
              <w:r w:rsidRPr="00D43937">
                <w:rPr>
                  <w:rFonts w:ascii="Arial Unicode MS" w:eastAsia="Arial Unicode MS" w:hAnsi="Arial Unicode MS" w:cs="Arial Unicode MS"/>
                  <w:sz w:val="16"/>
                  <w:szCs w:val="16"/>
                  <w:rPrChange w:id="4325" w:author="David Modjeska" w:date="2016-04-25T21:31:00Z">
                    <w:rPr>
                      <w:rFonts w:ascii="Arial" w:hAnsi="Arial" w:cs="Arial"/>
                    </w:rPr>
                  </w:rPrChange>
                </w:rPr>
                <w:t>-.516</w:t>
              </w:r>
              <w:r w:rsidRPr="00D43937">
                <w:rPr>
                  <w:rFonts w:ascii="Arial Unicode MS" w:eastAsia="Arial Unicode MS" w:hAnsi="Arial Unicode MS" w:cs="Arial Unicode MS"/>
                  <w:sz w:val="16"/>
                  <w:szCs w:val="16"/>
                  <w:vertAlign w:val="superscript"/>
                  <w:rPrChange w:id="4326" w:author="David Modjeska" w:date="2016-04-25T21:31:00Z">
                    <w:rPr>
                      <w:rFonts w:ascii="Arial" w:hAnsi="Arial" w:cs="Arial"/>
                      <w:vertAlign w:val="superscript"/>
                    </w:rPr>
                  </w:rPrChange>
                </w:rPr>
                <w:t>**</w:t>
              </w:r>
            </w:ins>
          </w:p>
        </w:tc>
        <w:tc>
          <w:tcPr>
            <w:tcW w:w="1559" w:type="dxa"/>
            <w:tcBorders>
              <w:top w:val="single" w:sz="4" w:space="0" w:color="000000"/>
              <w:bottom w:val="nil"/>
            </w:tcBorders>
            <w:shd w:val="clear" w:color="auto" w:fill="FFFFFF"/>
            <w:vAlign w:val="center"/>
          </w:tcPr>
          <w:p w14:paraId="6F9A0132" w14:textId="77777777" w:rsidR="0046523F" w:rsidRPr="00D43937" w:rsidRDefault="0046523F">
            <w:pPr>
              <w:ind w:left="62" w:right="62"/>
              <w:jc w:val="right"/>
              <w:rPr>
                <w:ins w:id="4327" w:author="David Modjeska" w:date="2016-04-25T21:29:00Z"/>
                <w:rFonts w:ascii="Arial Unicode MS" w:eastAsia="Arial Unicode MS" w:hAnsi="Arial Unicode MS" w:cs="Arial Unicode MS"/>
                <w:sz w:val="16"/>
                <w:szCs w:val="16"/>
                <w:rPrChange w:id="4328" w:author="David Modjeska" w:date="2016-04-25T21:31:00Z">
                  <w:rPr>
                    <w:ins w:id="4329" w:author="David Modjeska" w:date="2016-04-25T21:29:00Z"/>
                    <w:rFonts w:ascii="Arial" w:hAnsi="Arial" w:cs="Arial"/>
                  </w:rPr>
                </w:rPrChange>
              </w:rPr>
              <w:pPrChange w:id="4330" w:author="David Modjeska" w:date="2016-04-25T21:31:00Z">
                <w:pPr>
                  <w:spacing w:line="320" w:lineRule="atLeast"/>
                  <w:ind w:left="60" w:right="60"/>
                  <w:jc w:val="right"/>
                </w:pPr>
              </w:pPrChange>
            </w:pPr>
            <w:ins w:id="4331" w:author="David Modjeska" w:date="2016-04-25T21:29:00Z">
              <w:r w:rsidRPr="00D43937">
                <w:rPr>
                  <w:rFonts w:ascii="Arial Unicode MS" w:eastAsia="Arial Unicode MS" w:hAnsi="Arial Unicode MS" w:cs="Arial Unicode MS"/>
                  <w:sz w:val="16"/>
                  <w:szCs w:val="16"/>
                  <w:rPrChange w:id="4332" w:author="David Modjeska" w:date="2016-04-25T21:31:00Z">
                    <w:rPr>
                      <w:rFonts w:ascii="Arial" w:hAnsi="Arial" w:cs="Arial"/>
                    </w:rPr>
                  </w:rPrChange>
                </w:rPr>
                <w:t>.341</w:t>
              </w:r>
              <w:r w:rsidRPr="00D43937">
                <w:rPr>
                  <w:rFonts w:ascii="Arial Unicode MS" w:eastAsia="Arial Unicode MS" w:hAnsi="Arial Unicode MS" w:cs="Arial Unicode MS"/>
                  <w:sz w:val="16"/>
                  <w:szCs w:val="16"/>
                  <w:vertAlign w:val="superscript"/>
                  <w:rPrChange w:id="4333" w:author="David Modjeska" w:date="2016-04-25T21:31:00Z">
                    <w:rPr>
                      <w:rFonts w:ascii="Arial" w:hAnsi="Arial" w:cs="Arial"/>
                      <w:vertAlign w:val="superscript"/>
                    </w:rPr>
                  </w:rPrChange>
                </w:rPr>
                <w:t>**</w:t>
              </w:r>
            </w:ins>
          </w:p>
        </w:tc>
        <w:tc>
          <w:tcPr>
            <w:tcW w:w="1701" w:type="dxa"/>
            <w:tcBorders>
              <w:top w:val="single" w:sz="4" w:space="0" w:color="000000"/>
              <w:bottom w:val="nil"/>
            </w:tcBorders>
            <w:shd w:val="clear" w:color="auto" w:fill="FFFFFF"/>
            <w:vAlign w:val="center"/>
          </w:tcPr>
          <w:p w14:paraId="022CDD2B" w14:textId="77777777" w:rsidR="0046523F" w:rsidRPr="00D43937" w:rsidRDefault="0046523F">
            <w:pPr>
              <w:ind w:left="62" w:right="62"/>
              <w:jc w:val="right"/>
              <w:rPr>
                <w:ins w:id="4334" w:author="David Modjeska" w:date="2016-04-25T21:29:00Z"/>
                <w:rFonts w:ascii="Arial Unicode MS" w:eastAsia="Arial Unicode MS" w:hAnsi="Arial Unicode MS" w:cs="Arial Unicode MS"/>
                <w:sz w:val="16"/>
                <w:szCs w:val="16"/>
                <w:rPrChange w:id="4335" w:author="David Modjeska" w:date="2016-04-25T21:31:00Z">
                  <w:rPr>
                    <w:ins w:id="4336" w:author="David Modjeska" w:date="2016-04-25T21:29:00Z"/>
                    <w:rFonts w:ascii="Arial" w:hAnsi="Arial" w:cs="Arial"/>
                  </w:rPr>
                </w:rPrChange>
              </w:rPr>
              <w:pPrChange w:id="4337" w:author="David Modjeska" w:date="2016-04-25T21:31:00Z">
                <w:pPr>
                  <w:spacing w:line="320" w:lineRule="atLeast"/>
                  <w:ind w:left="60" w:right="60"/>
                  <w:jc w:val="right"/>
                </w:pPr>
              </w:pPrChange>
            </w:pPr>
            <w:ins w:id="4338" w:author="David Modjeska" w:date="2016-04-25T21:29:00Z">
              <w:r w:rsidRPr="00D43937">
                <w:rPr>
                  <w:rFonts w:ascii="Arial Unicode MS" w:eastAsia="Arial Unicode MS" w:hAnsi="Arial Unicode MS" w:cs="Arial Unicode MS"/>
                  <w:sz w:val="16"/>
                  <w:szCs w:val="16"/>
                  <w:rPrChange w:id="4339" w:author="David Modjeska" w:date="2016-04-25T21:31:00Z">
                    <w:rPr>
                      <w:rFonts w:ascii="Arial" w:hAnsi="Arial" w:cs="Arial"/>
                    </w:rPr>
                  </w:rPrChange>
                </w:rPr>
                <w:t>.124</w:t>
              </w:r>
              <w:r w:rsidRPr="00D43937">
                <w:rPr>
                  <w:rFonts w:ascii="Arial Unicode MS" w:eastAsia="Arial Unicode MS" w:hAnsi="Arial Unicode MS" w:cs="Arial Unicode MS"/>
                  <w:sz w:val="16"/>
                  <w:szCs w:val="16"/>
                  <w:vertAlign w:val="superscript"/>
                  <w:rPrChange w:id="4340" w:author="David Modjeska" w:date="2016-04-25T21:31:00Z">
                    <w:rPr>
                      <w:rFonts w:ascii="Arial" w:hAnsi="Arial" w:cs="Arial"/>
                      <w:vertAlign w:val="superscript"/>
                    </w:rPr>
                  </w:rPrChange>
                </w:rPr>
                <w:t>**</w:t>
              </w:r>
            </w:ins>
          </w:p>
        </w:tc>
      </w:tr>
      <w:tr w:rsidR="00EF50E3" w:rsidRPr="00D43937" w14:paraId="2A096DFD" w14:textId="77777777" w:rsidTr="00EF50E3">
        <w:trPr>
          <w:cantSplit/>
          <w:ins w:id="4341" w:author="David Modjeska" w:date="2016-04-25T21:29:00Z"/>
        </w:trPr>
        <w:tc>
          <w:tcPr>
            <w:tcW w:w="1276" w:type="dxa"/>
            <w:tcBorders>
              <w:top w:val="nil"/>
              <w:bottom w:val="nil"/>
            </w:tcBorders>
            <w:shd w:val="clear" w:color="auto" w:fill="FFFFFF"/>
            <w:vAlign w:val="center"/>
          </w:tcPr>
          <w:p w14:paraId="00BFFCEE" w14:textId="77777777" w:rsidR="0046523F" w:rsidRPr="00D43937" w:rsidRDefault="0046523F">
            <w:pPr>
              <w:ind w:left="62" w:right="62"/>
              <w:jc w:val="right"/>
              <w:rPr>
                <w:ins w:id="4342" w:author="David Modjeska" w:date="2016-04-25T21:29:00Z"/>
                <w:rFonts w:ascii="Arial Unicode MS" w:eastAsia="Arial Unicode MS" w:hAnsi="Arial Unicode MS" w:cs="Arial Unicode MS"/>
                <w:sz w:val="16"/>
                <w:szCs w:val="16"/>
                <w:rPrChange w:id="4343" w:author="David Modjeska" w:date="2016-04-25T21:31:00Z">
                  <w:rPr>
                    <w:ins w:id="4344" w:author="David Modjeska" w:date="2016-04-25T21:29:00Z"/>
                    <w:rFonts w:ascii="Arial" w:hAnsi="Arial" w:cs="Arial"/>
                  </w:rPr>
                </w:rPrChange>
              </w:rPr>
              <w:pPrChange w:id="4345" w:author="David Modjeska" w:date="2016-04-25T21:31:00Z">
                <w:pPr>
                  <w:spacing w:line="320" w:lineRule="atLeast"/>
                  <w:ind w:left="60" w:right="60"/>
                  <w:jc w:val="right"/>
                </w:pPr>
              </w:pPrChange>
            </w:pPr>
            <w:ins w:id="4346" w:author="David Modjeska" w:date="2016-04-25T21:29:00Z">
              <w:r w:rsidRPr="00D43937">
                <w:rPr>
                  <w:rFonts w:ascii="Arial Unicode MS" w:eastAsia="Arial Unicode MS" w:hAnsi="Arial Unicode MS" w:cs="Arial Unicode MS"/>
                  <w:sz w:val="16"/>
                  <w:szCs w:val="16"/>
                  <w:rPrChange w:id="4347" w:author="David Modjeska" w:date="2016-04-25T21:31:00Z">
                    <w:rPr>
                      <w:rFonts w:ascii="Arial" w:hAnsi="Arial" w:cs="Arial"/>
                    </w:rPr>
                  </w:rPrChange>
                </w:rPr>
                <w:t>.150</w:t>
              </w:r>
            </w:ins>
          </w:p>
        </w:tc>
        <w:tc>
          <w:tcPr>
            <w:tcW w:w="1270" w:type="dxa"/>
            <w:tcBorders>
              <w:top w:val="nil"/>
              <w:bottom w:val="nil"/>
            </w:tcBorders>
            <w:shd w:val="clear" w:color="auto" w:fill="FFFFFF"/>
            <w:vAlign w:val="center"/>
          </w:tcPr>
          <w:p w14:paraId="6056FA32" w14:textId="77777777" w:rsidR="0046523F" w:rsidRPr="00D43937" w:rsidRDefault="0046523F">
            <w:pPr>
              <w:ind w:left="62" w:right="62"/>
              <w:jc w:val="right"/>
              <w:rPr>
                <w:ins w:id="4348" w:author="David Modjeska" w:date="2016-04-25T21:29:00Z"/>
                <w:rFonts w:ascii="Arial Unicode MS" w:eastAsia="Arial Unicode MS" w:hAnsi="Arial Unicode MS" w:cs="Arial Unicode MS"/>
                <w:sz w:val="16"/>
                <w:szCs w:val="16"/>
                <w:rPrChange w:id="4349" w:author="David Modjeska" w:date="2016-04-25T21:31:00Z">
                  <w:rPr>
                    <w:ins w:id="4350" w:author="David Modjeska" w:date="2016-04-25T21:29:00Z"/>
                    <w:rFonts w:ascii="Arial" w:hAnsi="Arial" w:cs="Arial"/>
                  </w:rPr>
                </w:rPrChange>
              </w:rPr>
              <w:pPrChange w:id="4351" w:author="David Modjeska" w:date="2016-04-25T21:31:00Z">
                <w:pPr>
                  <w:spacing w:line="320" w:lineRule="atLeast"/>
                  <w:ind w:left="60" w:right="60"/>
                  <w:jc w:val="right"/>
                </w:pPr>
              </w:pPrChange>
            </w:pPr>
            <w:ins w:id="4352" w:author="David Modjeska" w:date="2016-04-25T21:29:00Z">
              <w:r w:rsidRPr="00D43937">
                <w:rPr>
                  <w:rFonts w:ascii="Arial Unicode MS" w:eastAsia="Arial Unicode MS" w:hAnsi="Arial Unicode MS" w:cs="Arial Unicode MS"/>
                  <w:sz w:val="16"/>
                  <w:szCs w:val="16"/>
                  <w:rPrChange w:id="4353" w:author="David Modjeska" w:date="2016-04-25T21:31:00Z">
                    <w:rPr>
                      <w:rFonts w:ascii="Arial" w:hAnsi="Arial" w:cs="Arial"/>
                    </w:rPr>
                  </w:rPrChange>
                </w:rPr>
                <w:t>.187</w:t>
              </w:r>
            </w:ins>
          </w:p>
        </w:tc>
        <w:tc>
          <w:tcPr>
            <w:tcW w:w="1399" w:type="dxa"/>
            <w:tcBorders>
              <w:top w:val="nil"/>
              <w:bottom w:val="nil"/>
            </w:tcBorders>
            <w:shd w:val="clear" w:color="auto" w:fill="FFFFFF"/>
            <w:vAlign w:val="center"/>
          </w:tcPr>
          <w:p w14:paraId="03C931CD" w14:textId="77777777" w:rsidR="0046523F" w:rsidRPr="00D43937" w:rsidRDefault="0046523F">
            <w:pPr>
              <w:ind w:left="62" w:right="62"/>
              <w:jc w:val="right"/>
              <w:rPr>
                <w:ins w:id="4354" w:author="David Modjeska" w:date="2016-04-25T21:29:00Z"/>
                <w:rFonts w:ascii="Arial Unicode MS" w:eastAsia="Arial Unicode MS" w:hAnsi="Arial Unicode MS" w:cs="Arial Unicode MS"/>
                <w:sz w:val="16"/>
                <w:szCs w:val="16"/>
                <w:rPrChange w:id="4355" w:author="David Modjeska" w:date="2016-04-25T21:31:00Z">
                  <w:rPr>
                    <w:ins w:id="4356" w:author="David Modjeska" w:date="2016-04-25T21:29:00Z"/>
                    <w:rFonts w:ascii="Arial" w:hAnsi="Arial" w:cs="Arial"/>
                  </w:rPr>
                </w:rPrChange>
              </w:rPr>
              <w:pPrChange w:id="4357" w:author="David Modjeska" w:date="2016-04-25T21:31:00Z">
                <w:pPr>
                  <w:spacing w:line="320" w:lineRule="atLeast"/>
                  <w:ind w:left="60" w:right="60"/>
                  <w:jc w:val="right"/>
                </w:pPr>
              </w:pPrChange>
            </w:pPr>
            <w:ins w:id="4358" w:author="David Modjeska" w:date="2016-04-25T21:29:00Z">
              <w:r w:rsidRPr="00D43937">
                <w:rPr>
                  <w:rFonts w:ascii="Arial Unicode MS" w:eastAsia="Arial Unicode MS" w:hAnsi="Arial Unicode MS" w:cs="Arial Unicode MS"/>
                  <w:sz w:val="16"/>
                  <w:szCs w:val="16"/>
                  <w:rPrChange w:id="4359" w:author="David Modjeska" w:date="2016-04-25T21:31:00Z">
                    <w:rPr>
                      <w:rFonts w:ascii="Arial" w:hAnsi="Arial" w:cs="Arial"/>
                    </w:rPr>
                  </w:rPrChange>
                </w:rPr>
                <w:t>.000</w:t>
              </w:r>
            </w:ins>
          </w:p>
        </w:tc>
        <w:tc>
          <w:tcPr>
            <w:tcW w:w="2151" w:type="dxa"/>
            <w:tcBorders>
              <w:top w:val="nil"/>
              <w:bottom w:val="nil"/>
            </w:tcBorders>
            <w:shd w:val="clear" w:color="auto" w:fill="FFFFFF"/>
            <w:vAlign w:val="center"/>
          </w:tcPr>
          <w:p w14:paraId="5888380C" w14:textId="77777777" w:rsidR="0046523F" w:rsidRPr="00D43937" w:rsidRDefault="0046523F">
            <w:pPr>
              <w:ind w:left="62" w:right="62"/>
              <w:jc w:val="right"/>
              <w:rPr>
                <w:ins w:id="4360" w:author="David Modjeska" w:date="2016-04-25T21:29:00Z"/>
                <w:rFonts w:ascii="Arial Unicode MS" w:eastAsia="Arial Unicode MS" w:hAnsi="Arial Unicode MS" w:cs="Arial Unicode MS"/>
                <w:sz w:val="16"/>
                <w:szCs w:val="16"/>
                <w:rPrChange w:id="4361" w:author="David Modjeska" w:date="2016-04-25T21:31:00Z">
                  <w:rPr>
                    <w:ins w:id="4362" w:author="David Modjeska" w:date="2016-04-25T21:29:00Z"/>
                    <w:rFonts w:ascii="Arial" w:hAnsi="Arial" w:cs="Arial"/>
                  </w:rPr>
                </w:rPrChange>
              </w:rPr>
              <w:pPrChange w:id="4363" w:author="David Modjeska" w:date="2016-04-25T21:31:00Z">
                <w:pPr>
                  <w:spacing w:line="320" w:lineRule="atLeast"/>
                  <w:ind w:left="60" w:right="60"/>
                  <w:jc w:val="right"/>
                </w:pPr>
              </w:pPrChange>
            </w:pPr>
            <w:ins w:id="4364" w:author="David Modjeska" w:date="2016-04-25T21:29:00Z">
              <w:r w:rsidRPr="00D43937">
                <w:rPr>
                  <w:rFonts w:ascii="Arial Unicode MS" w:eastAsia="Arial Unicode MS" w:hAnsi="Arial Unicode MS" w:cs="Arial Unicode MS"/>
                  <w:sz w:val="16"/>
                  <w:szCs w:val="16"/>
                  <w:rPrChange w:id="4365" w:author="David Modjeska" w:date="2016-04-25T21:31:00Z">
                    <w:rPr>
                      <w:rFonts w:ascii="Arial" w:hAnsi="Arial" w:cs="Arial"/>
                    </w:rPr>
                  </w:rPrChange>
                </w:rPr>
                <w:t>.000</w:t>
              </w:r>
            </w:ins>
          </w:p>
        </w:tc>
        <w:tc>
          <w:tcPr>
            <w:tcW w:w="1559" w:type="dxa"/>
            <w:tcBorders>
              <w:top w:val="nil"/>
              <w:bottom w:val="nil"/>
            </w:tcBorders>
            <w:shd w:val="clear" w:color="auto" w:fill="FFFFFF"/>
            <w:vAlign w:val="center"/>
          </w:tcPr>
          <w:p w14:paraId="7CDB157F" w14:textId="77777777" w:rsidR="0046523F" w:rsidRPr="00D43937" w:rsidRDefault="0046523F">
            <w:pPr>
              <w:ind w:left="62" w:right="62"/>
              <w:jc w:val="right"/>
              <w:rPr>
                <w:ins w:id="4366" w:author="David Modjeska" w:date="2016-04-25T21:29:00Z"/>
                <w:rFonts w:ascii="Arial Unicode MS" w:eastAsia="Arial Unicode MS" w:hAnsi="Arial Unicode MS" w:cs="Arial Unicode MS"/>
                <w:sz w:val="16"/>
                <w:szCs w:val="16"/>
                <w:rPrChange w:id="4367" w:author="David Modjeska" w:date="2016-04-25T21:31:00Z">
                  <w:rPr>
                    <w:ins w:id="4368" w:author="David Modjeska" w:date="2016-04-25T21:29:00Z"/>
                    <w:rFonts w:ascii="Arial" w:hAnsi="Arial" w:cs="Arial"/>
                  </w:rPr>
                </w:rPrChange>
              </w:rPr>
              <w:pPrChange w:id="4369" w:author="David Modjeska" w:date="2016-04-25T21:31:00Z">
                <w:pPr>
                  <w:spacing w:line="320" w:lineRule="atLeast"/>
                  <w:ind w:left="60" w:right="60"/>
                  <w:jc w:val="right"/>
                </w:pPr>
              </w:pPrChange>
            </w:pPr>
            <w:ins w:id="4370" w:author="David Modjeska" w:date="2016-04-25T21:29:00Z">
              <w:r w:rsidRPr="00D43937">
                <w:rPr>
                  <w:rFonts w:ascii="Arial Unicode MS" w:eastAsia="Arial Unicode MS" w:hAnsi="Arial Unicode MS" w:cs="Arial Unicode MS"/>
                  <w:sz w:val="16"/>
                  <w:szCs w:val="16"/>
                  <w:rPrChange w:id="4371" w:author="David Modjeska" w:date="2016-04-25T21:31:00Z">
                    <w:rPr>
                      <w:rFonts w:ascii="Arial" w:hAnsi="Arial" w:cs="Arial"/>
                    </w:rPr>
                  </w:rPrChange>
                </w:rPr>
                <w:t>.000</w:t>
              </w:r>
            </w:ins>
          </w:p>
        </w:tc>
        <w:tc>
          <w:tcPr>
            <w:tcW w:w="1701" w:type="dxa"/>
            <w:tcBorders>
              <w:top w:val="nil"/>
              <w:bottom w:val="nil"/>
            </w:tcBorders>
            <w:shd w:val="clear" w:color="auto" w:fill="FFFFFF"/>
            <w:vAlign w:val="center"/>
          </w:tcPr>
          <w:p w14:paraId="7BD4B3FA" w14:textId="77777777" w:rsidR="0046523F" w:rsidRPr="00D43937" w:rsidRDefault="0046523F">
            <w:pPr>
              <w:ind w:left="62" w:right="62"/>
              <w:jc w:val="right"/>
              <w:rPr>
                <w:ins w:id="4372" w:author="David Modjeska" w:date="2016-04-25T21:29:00Z"/>
                <w:rFonts w:ascii="Arial Unicode MS" w:eastAsia="Arial Unicode MS" w:hAnsi="Arial Unicode MS" w:cs="Arial Unicode MS"/>
                <w:sz w:val="16"/>
                <w:szCs w:val="16"/>
                <w:rPrChange w:id="4373" w:author="David Modjeska" w:date="2016-04-25T21:31:00Z">
                  <w:rPr>
                    <w:ins w:id="4374" w:author="David Modjeska" w:date="2016-04-25T21:29:00Z"/>
                    <w:rFonts w:ascii="Arial" w:hAnsi="Arial" w:cs="Arial"/>
                  </w:rPr>
                </w:rPrChange>
              </w:rPr>
              <w:pPrChange w:id="4375" w:author="David Modjeska" w:date="2016-04-25T21:31:00Z">
                <w:pPr>
                  <w:spacing w:line="320" w:lineRule="atLeast"/>
                  <w:ind w:left="60" w:right="60"/>
                  <w:jc w:val="right"/>
                </w:pPr>
              </w:pPrChange>
            </w:pPr>
            <w:ins w:id="4376" w:author="David Modjeska" w:date="2016-04-25T21:29:00Z">
              <w:r w:rsidRPr="00D43937">
                <w:rPr>
                  <w:rFonts w:ascii="Arial Unicode MS" w:eastAsia="Arial Unicode MS" w:hAnsi="Arial Unicode MS" w:cs="Arial Unicode MS"/>
                  <w:sz w:val="16"/>
                  <w:szCs w:val="16"/>
                  <w:rPrChange w:id="4377" w:author="David Modjeska" w:date="2016-04-25T21:31:00Z">
                    <w:rPr>
                      <w:rFonts w:ascii="Arial" w:hAnsi="Arial" w:cs="Arial"/>
                    </w:rPr>
                  </w:rPrChange>
                </w:rPr>
                <w:t>.000</w:t>
              </w:r>
            </w:ins>
          </w:p>
        </w:tc>
      </w:tr>
      <w:tr w:rsidR="00EF50E3" w:rsidRPr="00D43937" w14:paraId="6F959081" w14:textId="77777777" w:rsidTr="00EF50E3">
        <w:trPr>
          <w:cantSplit/>
          <w:ins w:id="4378" w:author="David Modjeska" w:date="2016-04-25T21:29:00Z"/>
        </w:trPr>
        <w:tc>
          <w:tcPr>
            <w:tcW w:w="1276" w:type="dxa"/>
            <w:tcBorders>
              <w:top w:val="nil"/>
              <w:bottom w:val="single" w:sz="8" w:space="0" w:color="000000"/>
            </w:tcBorders>
            <w:shd w:val="clear" w:color="auto" w:fill="FFFFFF"/>
            <w:vAlign w:val="center"/>
          </w:tcPr>
          <w:p w14:paraId="46CD599A" w14:textId="77777777" w:rsidR="0046523F" w:rsidRPr="00D43937" w:rsidRDefault="0046523F">
            <w:pPr>
              <w:ind w:left="62" w:right="62"/>
              <w:jc w:val="right"/>
              <w:rPr>
                <w:ins w:id="4379" w:author="David Modjeska" w:date="2016-04-25T21:29:00Z"/>
                <w:rFonts w:ascii="Arial Unicode MS" w:eastAsia="Arial Unicode MS" w:hAnsi="Arial Unicode MS" w:cs="Arial Unicode MS"/>
                <w:sz w:val="16"/>
                <w:szCs w:val="16"/>
                <w:rPrChange w:id="4380" w:author="David Modjeska" w:date="2016-04-25T21:31:00Z">
                  <w:rPr>
                    <w:ins w:id="4381" w:author="David Modjeska" w:date="2016-04-25T21:29:00Z"/>
                    <w:rFonts w:ascii="Arial" w:hAnsi="Arial" w:cs="Arial"/>
                  </w:rPr>
                </w:rPrChange>
              </w:rPr>
              <w:pPrChange w:id="4382" w:author="David Modjeska" w:date="2016-04-25T21:31:00Z">
                <w:pPr>
                  <w:spacing w:line="320" w:lineRule="atLeast"/>
                  <w:ind w:left="60" w:right="60"/>
                  <w:jc w:val="right"/>
                </w:pPr>
              </w:pPrChange>
            </w:pPr>
            <w:ins w:id="4383" w:author="David Modjeska" w:date="2016-04-25T21:29:00Z">
              <w:r w:rsidRPr="00D43937">
                <w:rPr>
                  <w:rFonts w:ascii="Arial Unicode MS" w:eastAsia="Arial Unicode MS" w:hAnsi="Arial Unicode MS" w:cs="Arial Unicode MS"/>
                  <w:sz w:val="16"/>
                  <w:szCs w:val="16"/>
                  <w:rPrChange w:id="4384" w:author="David Modjeska" w:date="2016-04-25T21:31:00Z">
                    <w:rPr>
                      <w:rFonts w:ascii="Arial" w:hAnsi="Arial" w:cs="Arial"/>
                    </w:rPr>
                  </w:rPrChange>
                </w:rPr>
                <w:t>3596</w:t>
              </w:r>
            </w:ins>
          </w:p>
        </w:tc>
        <w:tc>
          <w:tcPr>
            <w:tcW w:w="1270" w:type="dxa"/>
            <w:tcBorders>
              <w:top w:val="nil"/>
              <w:bottom w:val="single" w:sz="8" w:space="0" w:color="000000"/>
            </w:tcBorders>
            <w:shd w:val="clear" w:color="auto" w:fill="FFFFFF"/>
            <w:vAlign w:val="center"/>
          </w:tcPr>
          <w:p w14:paraId="4EF348DA" w14:textId="77777777" w:rsidR="0046523F" w:rsidRPr="00D43937" w:rsidRDefault="0046523F">
            <w:pPr>
              <w:ind w:left="62" w:right="62"/>
              <w:jc w:val="right"/>
              <w:rPr>
                <w:ins w:id="4385" w:author="David Modjeska" w:date="2016-04-25T21:29:00Z"/>
                <w:rFonts w:ascii="Arial Unicode MS" w:eastAsia="Arial Unicode MS" w:hAnsi="Arial Unicode MS" w:cs="Arial Unicode MS"/>
                <w:sz w:val="16"/>
                <w:szCs w:val="16"/>
                <w:rPrChange w:id="4386" w:author="David Modjeska" w:date="2016-04-25T21:31:00Z">
                  <w:rPr>
                    <w:ins w:id="4387" w:author="David Modjeska" w:date="2016-04-25T21:29:00Z"/>
                    <w:rFonts w:ascii="Arial" w:hAnsi="Arial" w:cs="Arial"/>
                  </w:rPr>
                </w:rPrChange>
              </w:rPr>
              <w:pPrChange w:id="4388" w:author="David Modjeska" w:date="2016-04-25T21:31:00Z">
                <w:pPr>
                  <w:spacing w:line="320" w:lineRule="atLeast"/>
                  <w:ind w:left="60" w:right="60"/>
                  <w:jc w:val="right"/>
                </w:pPr>
              </w:pPrChange>
            </w:pPr>
            <w:ins w:id="4389" w:author="David Modjeska" w:date="2016-04-25T21:29:00Z">
              <w:r w:rsidRPr="00D43937">
                <w:rPr>
                  <w:rFonts w:ascii="Arial Unicode MS" w:eastAsia="Arial Unicode MS" w:hAnsi="Arial Unicode MS" w:cs="Arial Unicode MS"/>
                  <w:sz w:val="16"/>
                  <w:szCs w:val="16"/>
                  <w:rPrChange w:id="4390" w:author="David Modjeska" w:date="2016-04-25T21:31:00Z">
                    <w:rPr>
                      <w:rFonts w:ascii="Arial" w:hAnsi="Arial" w:cs="Arial"/>
                    </w:rPr>
                  </w:rPrChange>
                </w:rPr>
                <w:t>3596</w:t>
              </w:r>
            </w:ins>
          </w:p>
        </w:tc>
        <w:tc>
          <w:tcPr>
            <w:tcW w:w="1399" w:type="dxa"/>
            <w:tcBorders>
              <w:top w:val="nil"/>
              <w:bottom w:val="single" w:sz="8" w:space="0" w:color="000000"/>
            </w:tcBorders>
            <w:shd w:val="clear" w:color="auto" w:fill="FFFFFF"/>
            <w:vAlign w:val="center"/>
          </w:tcPr>
          <w:p w14:paraId="663EC037" w14:textId="77777777" w:rsidR="0046523F" w:rsidRPr="00D43937" w:rsidRDefault="0046523F">
            <w:pPr>
              <w:ind w:left="62" w:right="62"/>
              <w:jc w:val="right"/>
              <w:rPr>
                <w:ins w:id="4391" w:author="David Modjeska" w:date="2016-04-25T21:29:00Z"/>
                <w:rFonts w:ascii="Arial Unicode MS" w:eastAsia="Arial Unicode MS" w:hAnsi="Arial Unicode MS" w:cs="Arial Unicode MS"/>
                <w:sz w:val="16"/>
                <w:szCs w:val="16"/>
                <w:rPrChange w:id="4392" w:author="David Modjeska" w:date="2016-04-25T21:31:00Z">
                  <w:rPr>
                    <w:ins w:id="4393" w:author="David Modjeska" w:date="2016-04-25T21:29:00Z"/>
                    <w:rFonts w:ascii="Arial" w:hAnsi="Arial" w:cs="Arial"/>
                  </w:rPr>
                </w:rPrChange>
              </w:rPr>
              <w:pPrChange w:id="4394" w:author="David Modjeska" w:date="2016-04-25T21:31:00Z">
                <w:pPr>
                  <w:spacing w:line="320" w:lineRule="atLeast"/>
                  <w:ind w:left="60" w:right="60"/>
                  <w:jc w:val="right"/>
                </w:pPr>
              </w:pPrChange>
            </w:pPr>
            <w:ins w:id="4395" w:author="David Modjeska" w:date="2016-04-25T21:29:00Z">
              <w:r w:rsidRPr="00D43937">
                <w:rPr>
                  <w:rFonts w:ascii="Arial Unicode MS" w:eastAsia="Arial Unicode MS" w:hAnsi="Arial Unicode MS" w:cs="Arial Unicode MS"/>
                  <w:sz w:val="16"/>
                  <w:szCs w:val="16"/>
                  <w:rPrChange w:id="4396" w:author="David Modjeska" w:date="2016-04-25T21:31:00Z">
                    <w:rPr>
                      <w:rFonts w:ascii="Arial" w:hAnsi="Arial" w:cs="Arial"/>
                    </w:rPr>
                  </w:rPrChange>
                </w:rPr>
                <w:t>3596</w:t>
              </w:r>
            </w:ins>
          </w:p>
        </w:tc>
        <w:tc>
          <w:tcPr>
            <w:tcW w:w="2151" w:type="dxa"/>
            <w:tcBorders>
              <w:top w:val="nil"/>
              <w:bottom w:val="single" w:sz="8" w:space="0" w:color="000000"/>
            </w:tcBorders>
            <w:shd w:val="clear" w:color="auto" w:fill="FFFFFF"/>
            <w:vAlign w:val="center"/>
          </w:tcPr>
          <w:p w14:paraId="1060E2D6" w14:textId="77777777" w:rsidR="0046523F" w:rsidRPr="00D43937" w:rsidRDefault="0046523F">
            <w:pPr>
              <w:ind w:left="62" w:right="62"/>
              <w:jc w:val="right"/>
              <w:rPr>
                <w:ins w:id="4397" w:author="David Modjeska" w:date="2016-04-25T21:29:00Z"/>
                <w:rFonts w:ascii="Arial Unicode MS" w:eastAsia="Arial Unicode MS" w:hAnsi="Arial Unicode MS" w:cs="Arial Unicode MS"/>
                <w:sz w:val="16"/>
                <w:szCs w:val="16"/>
                <w:rPrChange w:id="4398" w:author="David Modjeska" w:date="2016-04-25T21:31:00Z">
                  <w:rPr>
                    <w:ins w:id="4399" w:author="David Modjeska" w:date="2016-04-25T21:29:00Z"/>
                    <w:rFonts w:ascii="Arial" w:hAnsi="Arial" w:cs="Arial"/>
                  </w:rPr>
                </w:rPrChange>
              </w:rPr>
              <w:pPrChange w:id="4400" w:author="David Modjeska" w:date="2016-04-25T21:31:00Z">
                <w:pPr>
                  <w:spacing w:line="320" w:lineRule="atLeast"/>
                  <w:ind w:left="60" w:right="60"/>
                  <w:jc w:val="right"/>
                </w:pPr>
              </w:pPrChange>
            </w:pPr>
            <w:ins w:id="4401" w:author="David Modjeska" w:date="2016-04-25T21:29:00Z">
              <w:r w:rsidRPr="00D43937">
                <w:rPr>
                  <w:rFonts w:ascii="Arial Unicode MS" w:eastAsia="Arial Unicode MS" w:hAnsi="Arial Unicode MS" w:cs="Arial Unicode MS"/>
                  <w:sz w:val="16"/>
                  <w:szCs w:val="16"/>
                  <w:rPrChange w:id="4402" w:author="David Modjeska" w:date="2016-04-25T21:31:00Z">
                    <w:rPr>
                      <w:rFonts w:ascii="Arial" w:hAnsi="Arial" w:cs="Arial"/>
                    </w:rPr>
                  </w:rPrChange>
                </w:rPr>
                <w:t>2969</w:t>
              </w:r>
            </w:ins>
          </w:p>
        </w:tc>
        <w:tc>
          <w:tcPr>
            <w:tcW w:w="1559" w:type="dxa"/>
            <w:tcBorders>
              <w:top w:val="nil"/>
              <w:bottom w:val="single" w:sz="8" w:space="0" w:color="000000"/>
            </w:tcBorders>
            <w:shd w:val="clear" w:color="auto" w:fill="FFFFFF"/>
            <w:vAlign w:val="center"/>
          </w:tcPr>
          <w:p w14:paraId="6FEAF1F3" w14:textId="77777777" w:rsidR="0046523F" w:rsidRPr="00D43937" w:rsidRDefault="0046523F">
            <w:pPr>
              <w:ind w:left="62" w:right="62"/>
              <w:jc w:val="right"/>
              <w:rPr>
                <w:ins w:id="4403" w:author="David Modjeska" w:date="2016-04-25T21:29:00Z"/>
                <w:rFonts w:ascii="Arial Unicode MS" w:eastAsia="Arial Unicode MS" w:hAnsi="Arial Unicode MS" w:cs="Arial Unicode MS"/>
                <w:sz w:val="16"/>
                <w:szCs w:val="16"/>
                <w:rPrChange w:id="4404" w:author="David Modjeska" w:date="2016-04-25T21:31:00Z">
                  <w:rPr>
                    <w:ins w:id="4405" w:author="David Modjeska" w:date="2016-04-25T21:29:00Z"/>
                    <w:rFonts w:ascii="Arial" w:hAnsi="Arial" w:cs="Arial"/>
                  </w:rPr>
                </w:rPrChange>
              </w:rPr>
              <w:pPrChange w:id="4406" w:author="David Modjeska" w:date="2016-04-25T21:31:00Z">
                <w:pPr>
                  <w:spacing w:line="320" w:lineRule="atLeast"/>
                  <w:ind w:left="60" w:right="60"/>
                  <w:jc w:val="right"/>
                </w:pPr>
              </w:pPrChange>
            </w:pPr>
            <w:ins w:id="4407" w:author="David Modjeska" w:date="2016-04-25T21:29:00Z">
              <w:r w:rsidRPr="00D43937">
                <w:rPr>
                  <w:rFonts w:ascii="Arial Unicode MS" w:eastAsia="Arial Unicode MS" w:hAnsi="Arial Unicode MS" w:cs="Arial Unicode MS"/>
                  <w:sz w:val="16"/>
                  <w:szCs w:val="16"/>
                  <w:rPrChange w:id="4408" w:author="David Modjeska" w:date="2016-04-25T21:31:00Z">
                    <w:rPr>
                      <w:rFonts w:ascii="Arial" w:hAnsi="Arial" w:cs="Arial"/>
                    </w:rPr>
                  </w:rPrChange>
                </w:rPr>
                <w:t>2969</w:t>
              </w:r>
            </w:ins>
          </w:p>
        </w:tc>
        <w:tc>
          <w:tcPr>
            <w:tcW w:w="1701" w:type="dxa"/>
            <w:tcBorders>
              <w:top w:val="nil"/>
              <w:bottom w:val="single" w:sz="8" w:space="0" w:color="000000"/>
            </w:tcBorders>
            <w:shd w:val="clear" w:color="auto" w:fill="FFFFFF"/>
            <w:vAlign w:val="center"/>
          </w:tcPr>
          <w:p w14:paraId="2350D8B0" w14:textId="77777777" w:rsidR="0046523F" w:rsidRPr="00D43937" w:rsidRDefault="0046523F">
            <w:pPr>
              <w:ind w:left="62" w:right="62"/>
              <w:jc w:val="right"/>
              <w:rPr>
                <w:ins w:id="4409" w:author="David Modjeska" w:date="2016-04-25T21:29:00Z"/>
                <w:rFonts w:ascii="Arial Unicode MS" w:eastAsia="Arial Unicode MS" w:hAnsi="Arial Unicode MS" w:cs="Arial Unicode MS"/>
                <w:sz w:val="16"/>
                <w:szCs w:val="16"/>
                <w:rPrChange w:id="4410" w:author="David Modjeska" w:date="2016-04-25T21:31:00Z">
                  <w:rPr>
                    <w:ins w:id="4411" w:author="David Modjeska" w:date="2016-04-25T21:29:00Z"/>
                    <w:rFonts w:ascii="Arial" w:hAnsi="Arial" w:cs="Arial"/>
                  </w:rPr>
                </w:rPrChange>
              </w:rPr>
              <w:pPrChange w:id="4412" w:author="David Modjeska" w:date="2016-04-25T21:31:00Z">
                <w:pPr>
                  <w:spacing w:line="320" w:lineRule="atLeast"/>
                  <w:ind w:left="60" w:right="60"/>
                  <w:jc w:val="right"/>
                </w:pPr>
              </w:pPrChange>
            </w:pPr>
            <w:ins w:id="4413" w:author="David Modjeska" w:date="2016-04-25T21:29:00Z">
              <w:r w:rsidRPr="00D43937">
                <w:rPr>
                  <w:rFonts w:ascii="Arial Unicode MS" w:eastAsia="Arial Unicode MS" w:hAnsi="Arial Unicode MS" w:cs="Arial Unicode MS"/>
                  <w:sz w:val="16"/>
                  <w:szCs w:val="16"/>
                  <w:rPrChange w:id="4414" w:author="David Modjeska" w:date="2016-04-25T21:31:00Z">
                    <w:rPr>
                      <w:rFonts w:ascii="Arial" w:hAnsi="Arial" w:cs="Arial"/>
                    </w:rPr>
                  </w:rPrChange>
                </w:rPr>
                <w:t>3596</w:t>
              </w:r>
            </w:ins>
          </w:p>
        </w:tc>
      </w:tr>
    </w:tbl>
    <w:p w14:paraId="57D5AA62" w14:textId="77777777" w:rsidR="0046523F" w:rsidRDefault="0046523F">
      <w:pPr>
        <w:spacing w:line="400" w:lineRule="atLeast"/>
        <w:rPr>
          <w:ins w:id="4415" w:author="David Modjeska" w:date="2016-04-25T21:29:00Z"/>
        </w:rPr>
      </w:pPr>
    </w:p>
    <w:tbl>
      <w:tblPr>
        <w:tblW w:w="933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Change w:id="4416" w:author="David Modjeska" w:date="2016-04-25T21:35:00Z">
          <w:tblPr>
            <w:tblW w:w="933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PrChange>
      </w:tblPr>
      <w:tblGrid>
        <w:gridCol w:w="1554"/>
        <w:gridCol w:w="1541"/>
        <w:gridCol w:w="1583"/>
        <w:gridCol w:w="1559"/>
        <w:gridCol w:w="1560"/>
        <w:gridCol w:w="1541"/>
        <w:tblGridChange w:id="4417">
          <w:tblGrid>
            <w:gridCol w:w="1554"/>
            <w:gridCol w:w="1541"/>
            <w:gridCol w:w="1583"/>
            <w:gridCol w:w="1559"/>
            <w:gridCol w:w="1560"/>
            <w:gridCol w:w="1541"/>
          </w:tblGrid>
        </w:tblGridChange>
      </w:tblGrid>
      <w:tr w:rsidR="00D6480B" w:rsidRPr="00B64016" w14:paraId="75AFD3DB" w14:textId="77777777" w:rsidTr="00B64016">
        <w:trPr>
          <w:cantSplit/>
          <w:ins w:id="4418" w:author="David Modjeska" w:date="2016-04-25T21:33:00Z"/>
          <w:trPrChange w:id="4419" w:author="David Modjeska" w:date="2016-04-25T21:35:00Z">
            <w:trPr>
              <w:cantSplit/>
            </w:trPr>
          </w:trPrChange>
        </w:trPr>
        <w:tc>
          <w:tcPr>
            <w:tcW w:w="1554" w:type="dxa"/>
            <w:tcBorders>
              <w:top w:val="single" w:sz="4" w:space="0" w:color="000000"/>
              <w:bottom w:val="single" w:sz="4" w:space="0" w:color="000000"/>
            </w:tcBorders>
            <w:shd w:val="clear" w:color="auto" w:fill="F2F2F2" w:themeFill="background1" w:themeFillShade="F2"/>
            <w:vAlign w:val="bottom"/>
            <w:tcPrChange w:id="4420" w:author="David Modjeska" w:date="2016-04-25T21:35:00Z">
              <w:tcPr>
                <w:tcW w:w="1554" w:type="dxa"/>
                <w:tcBorders>
                  <w:top w:val="single" w:sz="16" w:space="0" w:color="000000"/>
                  <w:bottom w:val="single" w:sz="16" w:space="0" w:color="000000"/>
                </w:tcBorders>
                <w:shd w:val="clear" w:color="auto" w:fill="FFFFFF"/>
                <w:vAlign w:val="bottom"/>
              </w:tcPr>
            </w:tcPrChange>
          </w:tcPr>
          <w:p w14:paraId="31312BA1" w14:textId="77777777" w:rsidR="00320C39" w:rsidRPr="00B64016" w:rsidRDefault="00320C39">
            <w:pPr>
              <w:ind w:left="62" w:right="62"/>
              <w:jc w:val="center"/>
              <w:rPr>
                <w:ins w:id="4421" w:author="David Modjeska" w:date="2016-04-25T21:33:00Z"/>
                <w:rFonts w:ascii="Arial Unicode MS" w:eastAsia="Arial Unicode MS" w:hAnsi="Arial Unicode MS" w:cs="Arial Unicode MS"/>
                <w:b/>
                <w:sz w:val="16"/>
                <w:szCs w:val="16"/>
                <w:rPrChange w:id="4422" w:author="David Modjeska" w:date="2016-04-25T21:33:00Z">
                  <w:rPr>
                    <w:ins w:id="4423" w:author="David Modjeska" w:date="2016-04-25T21:33:00Z"/>
                    <w:rFonts w:ascii="Arial" w:hAnsi="Arial" w:cs="Arial"/>
                  </w:rPr>
                </w:rPrChange>
              </w:rPr>
              <w:pPrChange w:id="4424" w:author="David Modjeska" w:date="2016-04-25T21:33:00Z">
                <w:pPr>
                  <w:spacing w:line="320" w:lineRule="atLeast"/>
                  <w:ind w:left="60" w:right="60"/>
                  <w:jc w:val="center"/>
                </w:pPr>
              </w:pPrChange>
            </w:pPr>
            <w:proofErr w:type="spellStart"/>
            <w:ins w:id="4425" w:author="David Modjeska" w:date="2016-04-25T21:33:00Z">
              <w:r w:rsidRPr="00B64016">
                <w:rPr>
                  <w:rFonts w:ascii="Arial Unicode MS" w:eastAsia="Arial Unicode MS" w:hAnsi="Arial Unicode MS" w:cs="Arial Unicode MS"/>
                  <w:b/>
                  <w:sz w:val="16"/>
                  <w:szCs w:val="16"/>
                  <w:rPrChange w:id="4426" w:author="David Modjeska" w:date="2016-04-25T21:33:00Z">
                    <w:rPr>
                      <w:rFonts w:ascii="Arial" w:hAnsi="Arial" w:cs="Arial"/>
                    </w:rPr>
                  </w:rPrChange>
                </w:rPr>
                <w:t>FX_USD_Per_AUD</w:t>
              </w:r>
              <w:proofErr w:type="spellEnd"/>
            </w:ins>
          </w:p>
        </w:tc>
        <w:tc>
          <w:tcPr>
            <w:tcW w:w="1541" w:type="dxa"/>
            <w:tcBorders>
              <w:top w:val="single" w:sz="4" w:space="0" w:color="000000"/>
              <w:bottom w:val="single" w:sz="4" w:space="0" w:color="000000"/>
            </w:tcBorders>
            <w:shd w:val="clear" w:color="auto" w:fill="F2F2F2" w:themeFill="background1" w:themeFillShade="F2"/>
            <w:vAlign w:val="bottom"/>
            <w:tcPrChange w:id="4427" w:author="David Modjeska" w:date="2016-04-25T21:35:00Z">
              <w:tcPr>
                <w:tcW w:w="1541" w:type="dxa"/>
                <w:tcBorders>
                  <w:top w:val="single" w:sz="16" w:space="0" w:color="000000"/>
                  <w:bottom w:val="single" w:sz="16" w:space="0" w:color="000000"/>
                </w:tcBorders>
                <w:shd w:val="clear" w:color="auto" w:fill="FFFFFF"/>
                <w:vAlign w:val="bottom"/>
              </w:tcPr>
            </w:tcPrChange>
          </w:tcPr>
          <w:p w14:paraId="46638459" w14:textId="77777777" w:rsidR="00320C39" w:rsidRPr="00B64016" w:rsidRDefault="00320C39">
            <w:pPr>
              <w:ind w:left="62" w:right="62"/>
              <w:jc w:val="center"/>
              <w:rPr>
                <w:ins w:id="4428" w:author="David Modjeska" w:date="2016-04-25T21:33:00Z"/>
                <w:rFonts w:ascii="Arial Unicode MS" w:eastAsia="Arial Unicode MS" w:hAnsi="Arial Unicode MS" w:cs="Arial Unicode MS"/>
                <w:b/>
                <w:sz w:val="16"/>
                <w:szCs w:val="16"/>
                <w:rPrChange w:id="4429" w:author="David Modjeska" w:date="2016-04-25T21:33:00Z">
                  <w:rPr>
                    <w:ins w:id="4430" w:author="David Modjeska" w:date="2016-04-25T21:33:00Z"/>
                    <w:rFonts w:ascii="Arial" w:hAnsi="Arial" w:cs="Arial"/>
                  </w:rPr>
                </w:rPrChange>
              </w:rPr>
              <w:pPrChange w:id="4431" w:author="David Modjeska" w:date="2016-04-25T21:33:00Z">
                <w:pPr>
                  <w:spacing w:line="320" w:lineRule="atLeast"/>
                  <w:ind w:left="60" w:right="60"/>
                  <w:jc w:val="center"/>
                </w:pPr>
              </w:pPrChange>
            </w:pPr>
            <w:proofErr w:type="spellStart"/>
            <w:ins w:id="4432" w:author="David Modjeska" w:date="2016-04-25T21:33:00Z">
              <w:r w:rsidRPr="00B64016">
                <w:rPr>
                  <w:rFonts w:ascii="Arial Unicode MS" w:eastAsia="Arial Unicode MS" w:hAnsi="Arial Unicode MS" w:cs="Arial Unicode MS"/>
                  <w:b/>
                  <w:sz w:val="16"/>
                  <w:szCs w:val="16"/>
                  <w:rPrChange w:id="4433" w:author="David Modjeska" w:date="2016-04-25T21:33:00Z">
                    <w:rPr>
                      <w:rFonts w:ascii="Arial" w:hAnsi="Arial" w:cs="Arial"/>
                    </w:rPr>
                  </w:rPrChange>
                </w:rPr>
                <w:t>FX_USD_Per_EUR</w:t>
              </w:r>
              <w:proofErr w:type="spellEnd"/>
            </w:ins>
          </w:p>
        </w:tc>
        <w:tc>
          <w:tcPr>
            <w:tcW w:w="1583" w:type="dxa"/>
            <w:tcBorders>
              <w:top w:val="single" w:sz="4" w:space="0" w:color="000000"/>
              <w:bottom w:val="single" w:sz="4" w:space="0" w:color="000000"/>
            </w:tcBorders>
            <w:shd w:val="clear" w:color="auto" w:fill="F2F2F2" w:themeFill="background1" w:themeFillShade="F2"/>
            <w:vAlign w:val="bottom"/>
            <w:tcPrChange w:id="4434" w:author="David Modjeska" w:date="2016-04-25T21:35:00Z">
              <w:tcPr>
                <w:tcW w:w="1583" w:type="dxa"/>
                <w:tcBorders>
                  <w:top w:val="single" w:sz="16" w:space="0" w:color="000000"/>
                  <w:bottom w:val="single" w:sz="16" w:space="0" w:color="000000"/>
                </w:tcBorders>
                <w:shd w:val="clear" w:color="auto" w:fill="FFFFFF"/>
                <w:vAlign w:val="bottom"/>
              </w:tcPr>
            </w:tcPrChange>
          </w:tcPr>
          <w:p w14:paraId="72D92165" w14:textId="77777777" w:rsidR="00320C39" w:rsidRPr="00B64016" w:rsidRDefault="00320C39">
            <w:pPr>
              <w:ind w:left="62" w:right="62"/>
              <w:jc w:val="center"/>
              <w:rPr>
                <w:ins w:id="4435" w:author="David Modjeska" w:date="2016-04-25T21:33:00Z"/>
                <w:rFonts w:ascii="Arial Unicode MS" w:eastAsia="Arial Unicode MS" w:hAnsi="Arial Unicode MS" w:cs="Arial Unicode MS"/>
                <w:b/>
                <w:sz w:val="16"/>
                <w:szCs w:val="16"/>
                <w:rPrChange w:id="4436" w:author="David Modjeska" w:date="2016-04-25T21:33:00Z">
                  <w:rPr>
                    <w:ins w:id="4437" w:author="David Modjeska" w:date="2016-04-25T21:33:00Z"/>
                    <w:rFonts w:ascii="Arial" w:hAnsi="Arial" w:cs="Arial"/>
                  </w:rPr>
                </w:rPrChange>
              </w:rPr>
              <w:pPrChange w:id="4438" w:author="David Modjeska" w:date="2016-04-25T21:33:00Z">
                <w:pPr>
                  <w:spacing w:line="320" w:lineRule="atLeast"/>
                  <w:ind w:left="60" w:right="60"/>
                  <w:jc w:val="center"/>
                </w:pPr>
              </w:pPrChange>
            </w:pPr>
            <w:proofErr w:type="spellStart"/>
            <w:ins w:id="4439" w:author="David Modjeska" w:date="2016-04-25T21:33:00Z">
              <w:r w:rsidRPr="00B64016">
                <w:rPr>
                  <w:rFonts w:ascii="Arial Unicode MS" w:eastAsia="Arial Unicode MS" w:hAnsi="Arial Unicode MS" w:cs="Arial Unicode MS"/>
                  <w:b/>
                  <w:sz w:val="16"/>
                  <w:szCs w:val="16"/>
                  <w:rPrChange w:id="4440" w:author="David Modjeska" w:date="2016-04-25T21:33:00Z">
                    <w:rPr>
                      <w:rFonts w:ascii="Arial" w:hAnsi="Arial" w:cs="Arial"/>
                    </w:rPr>
                  </w:rPrChange>
                </w:rPr>
                <w:t>FX_USD_Per_GBP</w:t>
              </w:r>
              <w:proofErr w:type="spellEnd"/>
            </w:ins>
          </w:p>
        </w:tc>
        <w:tc>
          <w:tcPr>
            <w:tcW w:w="1559" w:type="dxa"/>
            <w:tcBorders>
              <w:top w:val="single" w:sz="4" w:space="0" w:color="000000"/>
              <w:bottom w:val="single" w:sz="4" w:space="0" w:color="000000"/>
            </w:tcBorders>
            <w:shd w:val="clear" w:color="auto" w:fill="F2F2F2" w:themeFill="background1" w:themeFillShade="F2"/>
            <w:vAlign w:val="bottom"/>
            <w:tcPrChange w:id="4441" w:author="David Modjeska" w:date="2016-04-25T21:35:00Z">
              <w:tcPr>
                <w:tcW w:w="1559" w:type="dxa"/>
                <w:tcBorders>
                  <w:top w:val="single" w:sz="16" w:space="0" w:color="000000"/>
                  <w:bottom w:val="single" w:sz="16" w:space="0" w:color="000000"/>
                </w:tcBorders>
                <w:shd w:val="clear" w:color="auto" w:fill="FFFFFF"/>
                <w:vAlign w:val="bottom"/>
              </w:tcPr>
            </w:tcPrChange>
          </w:tcPr>
          <w:p w14:paraId="0EE32272" w14:textId="77777777" w:rsidR="00320C39" w:rsidRPr="00B64016" w:rsidRDefault="00320C39">
            <w:pPr>
              <w:ind w:left="62" w:right="62"/>
              <w:jc w:val="center"/>
              <w:rPr>
                <w:ins w:id="4442" w:author="David Modjeska" w:date="2016-04-25T21:33:00Z"/>
                <w:rFonts w:ascii="Arial Unicode MS" w:eastAsia="Arial Unicode MS" w:hAnsi="Arial Unicode MS" w:cs="Arial Unicode MS"/>
                <w:b/>
                <w:sz w:val="16"/>
                <w:szCs w:val="16"/>
                <w:rPrChange w:id="4443" w:author="David Modjeska" w:date="2016-04-25T21:33:00Z">
                  <w:rPr>
                    <w:ins w:id="4444" w:author="David Modjeska" w:date="2016-04-25T21:33:00Z"/>
                    <w:rFonts w:ascii="Arial" w:hAnsi="Arial" w:cs="Arial"/>
                  </w:rPr>
                </w:rPrChange>
              </w:rPr>
              <w:pPrChange w:id="4445" w:author="David Modjeska" w:date="2016-04-25T21:33:00Z">
                <w:pPr>
                  <w:spacing w:line="320" w:lineRule="atLeast"/>
                  <w:ind w:left="60" w:right="60"/>
                  <w:jc w:val="center"/>
                </w:pPr>
              </w:pPrChange>
            </w:pPr>
            <w:proofErr w:type="spellStart"/>
            <w:ins w:id="4446" w:author="David Modjeska" w:date="2016-04-25T21:33:00Z">
              <w:r w:rsidRPr="00B64016">
                <w:rPr>
                  <w:rFonts w:ascii="Arial Unicode MS" w:eastAsia="Arial Unicode MS" w:hAnsi="Arial Unicode MS" w:cs="Arial Unicode MS"/>
                  <w:b/>
                  <w:sz w:val="16"/>
                  <w:szCs w:val="16"/>
                  <w:rPrChange w:id="4447" w:author="David Modjeska" w:date="2016-04-25T21:33:00Z">
                    <w:rPr>
                      <w:rFonts w:ascii="Arial" w:hAnsi="Arial" w:cs="Arial"/>
                    </w:rPr>
                  </w:rPrChange>
                </w:rPr>
                <w:t>FX_USD_Per_JPY</w:t>
              </w:r>
              <w:proofErr w:type="spellEnd"/>
            </w:ins>
          </w:p>
        </w:tc>
        <w:tc>
          <w:tcPr>
            <w:tcW w:w="1560" w:type="dxa"/>
            <w:tcBorders>
              <w:top w:val="single" w:sz="4" w:space="0" w:color="000000"/>
              <w:bottom w:val="single" w:sz="4" w:space="0" w:color="000000"/>
            </w:tcBorders>
            <w:shd w:val="clear" w:color="auto" w:fill="F2F2F2" w:themeFill="background1" w:themeFillShade="F2"/>
            <w:vAlign w:val="bottom"/>
            <w:tcPrChange w:id="4448" w:author="David Modjeska" w:date="2016-04-25T21:35:00Z">
              <w:tcPr>
                <w:tcW w:w="1560" w:type="dxa"/>
                <w:tcBorders>
                  <w:top w:val="single" w:sz="16" w:space="0" w:color="000000"/>
                  <w:bottom w:val="single" w:sz="16" w:space="0" w:color="000000"/>
                </w:tcBorders>
                <w:shd w:val="clear" w:color="auto" w:fill="FFFFFF"/>
                <w:vAlign w:val="bottom"/>
              </w:tcPr>
            </w:tcPrChange>
          </w:tcPr>
          <w:p w14:paraId="3AAD218B" w14:textId="77777777" w:rsidR="00320C39" w:rsidRPr="00B64016" w:rsidRDefault="00320C39">
            <w:pPr>
              <w:ind w:left="62" w:right="62"/>
              <w:jc w:val="center"/>
              <w:rPr>
                <w:ins w:id="4449" w:author="David Modjeska" w:date="2016-04-25T21:33:00Z"/>
                <w:rFonts w:ascii="Arial Unicode MS" w:eastAsia="Arial Unicode MS" w:hAnsi="Arial Unicode MS" w:cs="Arial Unicode MS"/>
                <w:b/>
                <w:sz w:val="16"/>
                <w:szCs w:val="16"/>
                <w:rPrChange w:id="4450" w:author="David Modjeska" w:date="2016-04-25T21:33:00Z">
                  <w:rPr>
                    <w:ins w:id="4451" w:author="David Modjeska" w:date="2016-04-25T21:33:00Z"/>
                    <w:rFonts w:ascii="Arial" w:hAnsi="Arial" w:cs="Arial"/>
                  </w:rPr>
                </w:rPrChange>
              </w:rPr>
              <w:pPrChange w:id="4452" w:author="David Modjeska" w:date="2016-04-25T21:33:00Z">
                <w:pPr>
                  <w:spacing w:line="320" w:lineRule="atLeast"/>
                  <w:ind w:left="60" w:right="60"/>
                  <w:jc w:val="center"/>
                </w:pPr>
              </w:pPrChange>
            </w:pPr>
            <w:proofErr w:type="spellStart"/>
            <w:ins w:id="4453" w:author="David Modjeska" w:date="2016-04-25T21:33:00Z">
              <w:r w:rsidRPr="00B64016">
                <w:rPr>
                  <w:rFonts w:ascii="Arial Unicode MS" w:eastAsia="Arial Unicode MS" w:hAnsi="Arial Unicode MS" w:cs="Arial Unicode MS"/>
                  <w:b/>
                  <w:sz w:val="16"/>
                  <w:szCs w:val="16"/>
                  <w:rPrChange w:id="4454" w:author="David Modjeska" w:date="2016-04-25T21:33:00Z">
                    <w:rPr>
                      <w:rFonts w:ascii="Arial" w:hAnsi="Arial" w:cs="Arial"/>
                    </w:rPr>
                  </w:rPrChange>
                </w:rPr>
                <w:t>FX_USD_Per_SEK</w:t>
              </w:r>
              <w:proofErr w:type="spellEnd"/>
            </w:ins>
          </w:p>
        </w:tc>
        <w:tc>
          <w:tcPr>
            <w:tcW w:w="1541" w:type="dxa"/>
            <w:tcBorders>
              <w:top w:val="single" w:sz="4" w:space="0" w:color="000000"/>
              <w:bottom w:val="single" w:sz="4" w:space="0" w:color="000000"/>
            </w:tcBorders>
            <w:shd w:val="clear" w:color="auto" w:fill="F2F2F2" w:themeFill="background1" w:themeFillShade="F2"/>
            <w:vAlign w:val="bottom"/>
            <w:tcPrChange w:id="4455" w:author="David Modjeska" w:date="2016-04-25T21:35:00Z">
              <w:tcPr>
                <w:tcW w:w="1541" w:type="dxa"/>
                <w:tcBorders>
                  <w:top w:val="single" w:sz="16" w:space="0" w:color="000000"/>
                  <w:bottom w:val="single" w:sz="16" w:space="0" w:color="000000"/>
                </w:tcBorders>
                <w:shd w:val="clear" w:color="auto" w:fill="FFFFFF"/>
                <w:vAlign w:val="bottom"/>
              </w:tcPr>
            </w:tcPrChange>
          </w:tcPr>
          <w:p w14:paraId="1EEC98D5" w14:textId="77777777" w:rsidR="00320C39" w:rsidRPr="00B64016" w:rsidRDefault="00320C39">
            <w:pPr>
              <w:ind w:left="62" w:right="62"/>
              <w:jc w:val="center"/>
              <w:rPr>
                <w:ins w:id="4456" w:author="David Modjeska" w:date="2016-04-25T21:33:00Z"/>
                <w:rFonts w:ascii="Arial Unicode MS" w:eastAsia="Arial Unicode MS" w:hAnsi="Arial Unicode MS" w:cs="Arial Unicode MS"/>
                <w:b/>
                <w:sz w:val="16"/>
                <w:szCs w:val="16"/>
                <w:rPrChange w:id="4457" w:author="David Modjeska" w:date="2016-04-25T21:33:00Z">
                  <w:rPr>
                    <w:ins w:id="4458" w:author="David Modjeska" w:date="2016-04-25T21:33:00Z"/>
                    <w:rFonts w:ascii="Arial" w:hAnsi="Arial" w:cs="Arial"/>
                  </w:rPr>
                </w:rPrChange>
              </w:rPr>
              <w:pPrChange w:id="4459" w:author="David Modjeska" w:date="2016-04-25T21:33:00Z">
                <w:pPr>
                  <w:spacing w:line="320" w:lineRule="atLeast"/>
                  <w:ind w:left="60" w:right="60"/>
                  <w:jc w:val="center"/>
                </w:pPr>
              </w:pPrChange>
            </w:pPr>
            <w:proofErr w:type="spellStart"/>
            <w:ins w:id="4460" w:author="David Modjeska" w:date="2016-04-25T21:33:00Z">
              <w:r w:rsidRPr="00B64016">
                <w:rPr>
                  <w:rFonts w:ascii="Arial Unicode MS" w:eastAsia="Arial Unicode MS" w:hAnsi="Arial Unicode MS" w:cs="Arial Unicode MS"/>
                  <w:b/>
                  <w:sz w:val="16"/>
                  <w:szCs w:val="16"/>
                  <w:rPrChange w:id="4461" w:author="David Modjeska" w:date="2016-04-25T21:33:00Z">
                    <w:rPr>
                      <w:rFonts w:ascii="Arial" w:hAnsi="Arial" w:cs="Arial"/>
                    </w:rPr>
                  </w:rPrChange>
                </w:rPr>
                <w:t>FX_USD_Per_CHF</w:t>
              </w:r>
              <w:proofErr w:type="spellEnd"/>
            </w:ins>
          </w:p>
        </w:tc>
      </w:tr>
      <w:tr w:rsidR="00D6480B" w:rsidRPr="00320C39" w14:paraId="2224BAA1" w14:textId="77777777" w:rsidTr="00B64016">
        <w:trPr>
          <w:cantSplit/>
          <w:ins w:id="4462" w:author="David Modjeska" w:date="2016-04-25T21:33:00Z"/>
          <w:trPrChange w:id="4463" w:author="David Modjeska" w:date="2016-04-25T21:35:00Z">
            <w:trPr>
              <w:cantSplit/>
            </w:trPr>
          </w:trPrChange>
        </w:trPr>
        <w:tc>
          <w:tcPr>
            <w:tcW w:w="1554" w:type="dxa"/>
            <w:tcBorders>
              <w:top w:val="single" w:sz="4" w:space="0" w:color="000000"/>
              <w:bottom w:val="nil"/>
            </w:tcBorders>
            <w:shd w:val="clear" w:color="auto" w:fill="FFFFFF"/>
            <w:vAlign w:val="center"/>
            <w:tcPrChange w:id="4464" w:author="David Modjeska" w:date="2016-04-25T21:35:00Z">
              <w:tcPr>
                <w:tcW w:w="1554" w:type="dxa"/>
                <w:tcBorders>
                  <w:top w:val="single" w:sz="16" w:space="0" w:color="000000"/>
                  <w:bottom w:val="nil"/>
                </w:tcBorders>
                <w:shd w:val="clear" w:color="auto" w:fill="FFFFFF"/>
                <w:vAlign w:val="center"/>
              </w:tcPr>
            </w:tcPrChange>
          </w:tcPr>
          <w:p w14:paraId="755F6667" w14:textId="77777777" w:rsidR="00320C39" w:rsidRPr="00320C39" w:rsidRDefault="00320C39">
            <w:pPr>
              <w:ind w:left="62" w:right="62"/>
              <w:jc w:val="right"/>
              <w:rPr>
                <w:ins w:id="4465" w:author="David Modjeska" w:date="2016-04-25T21:33:00Z"/>
                <w:rFonts w:ascii="Arial Unicode MS" w:eastAsia="Arial Unicode MS" w:hAnsi="Arial Unicode MS" w:cs="Arial Unicode MS"/>
                <w:sz w:val="16"/>
                <w:szCs w:val="16"/>
                <w:rPrChange w:id="4466" w:author="David Modjeska" w:date="2016-04-25T21:33:00Z">
                  <w:rPr>
                    <w:ins w:id="4467" w:author="David Modjeska" w:date="2016-04-25T21:33:00Z"/>
                    <w:rFonts w:ascii="Arial" w:hAnsi="Arial" w:cs="Arial"/>
                  </w:rPr>
                </w:rPrChange>
              </w:rPr>
              <w:pPrChange w:id="4468" w:author="David Modjeska" w:date="2016-04-25T21:33:00Z">
                <w:pPr>
                  <w:spacing w:line="320" w:lineRule="atLeast"/>
                  <w:ind w:left="60" w:right="60"/>
                  <w:jc w:val="right"/>
                </w:pPr>
              </w:pPrChange>
            </w:pPr>
            <w:ins w:id="4469" w:author="David Modjeska" w:date="2016-04-25T21:33:00Z">
              <w:r w:rsidRPr="00320C39">
                <w:rPr>
                  <w:rFonts w:ascii="Arial Unicode MS" w:eastAsia="Arial Unicode MS" w:hAnsi="Arial Unicode MS" w:cs="Arial Unicode MS"/>
                  <w:sz w:val="16"/>
                  <w:szCs w:val="16"/>
                  <w:rPrChange w:id="4470" w:author="David Modjeska" w:date="2016-04-25T21:33:00Z">
                    <w:rPr>
                      <w:rFonts w:ascii="Arial" w:hAnsi="Arial" w:cs="Arial"/>
                    </w:rPr>
                  </w:rPrChange>
                </w:rPr>
                <w:t>.868</w:t>
              </w:r>
              <w:r w:rsidRPr="00320C39">
                <w:rPr>
                  <w:rFonts w:ascii="Arial Unicode MS" w:eastAsia="Arial Unicode MS" w:hAnsi="Arial Unicode MS" w:cs="Arial Unicode MS"/>
                  <w:sz w:val="16"/>
                  <w:szCs w:val="16"/>
                  <w:vertAlign w:val="superscript"/>
                  <w:rPrChange w:id="4471" w:author="David Modjeska" w:date="2016-04-25T21:33:00Z">
                    <w:rPr>
                      <w:rFonts w:ascii="Arial" w:hAnsi="Arial" w:cs="Arial"/>
                      <w:vertAlign w:val="superscript"/>
                    </w:rPr>
                  </w:rPrChange>
                </w:rPr>
                <w:t>**</w:t>
              </w:r>
            </w:ins>
          </w:p>
        </w:tc>
        <w:tc>
          <w:tcPr>
            <w:tcW w:w="1541" w:type="dxa"/>
            <w:tcBorders>
              <w:top w:val="single" w:sz="4" w:space="0" w:color="000000"/>
              <w:bottom w:val="nil"/>
            </w:tcBorders>
            <w:shd w:val="clear" w:color="auto" w:fill="FFFFFF"/>
            <w:vAlign w:val="center"/>
            <w:tcPrChange w:id="4472" w:author="David Modjeska" w:date="2016-04-25T21:35:00Z">
              <w:tcPr>
                <w:tcW w:w="1541" w:type="dxa"/>
                <w:tcBorders>
                  <w:top w:val="single" w:sz="16" w:space="0" w:color="000000"/>
                  <w:bottom w:val="nil"/>
                </w:tcBorders>
                <w:shd w:val="clear" w:color="auto" w:fill="FFFFFF"/>
                <w:vAlign w:val="center"/>
              </w:tcPr>
            </w:tcPrChange>
          </w:tcPr>
          <w:p w14:paraId="67E86258" w14:textId="77777777" w:rsidR="00320C39" w:rsidRPr="00320C39" w:rsidRDefault="00320C39">
            <w:pPr>
              <w:ind w:left="62" w:right="62"/>
              <w:jc w:val="right"/>
              <w:rPr>
                <w:ins w:id="4473" w:author="David Modjeska" w:date="2016-04-25T21:33:00Z"/>
                <w:rFonts w:ascii="Arial Unicode MS" w:eastAsia="Arial Unicode MS" w:hAnsi="Arial Unicode MS" w:cs="Arial Unicode MS"/>
                <w:sz w:val="16"/>
                <w:szCs w:val="16"/>
                <w:rPrChange w:id="4474" w:author="David Modjeska" w:date="2016-04-25T21:33:00Z">
                  <w:rPr>
                    <w:ins w:id="4475" w:author="David Modjeska" w:date="2016-04-25T21:33:00Z"/>
                    <w:rFonts w:ascii="Arial" w:hAnsi="Arial" w:cs="Arial"/>
                  </w:rPr>
                </w:rPrChange>
              </w:rPr>
              <w:pPrChange w:id="4476" w:author="David Modjeska" w:date="2016-04-25T21:33:00Z">
                <w:pPr>
                  <w:spacing w:line="320" w:lineRule="atLeast"/>
                  <w:ind w:left="60" w:right="60"/>
                  <w:jc w:val="right"/>
                </w:pPr>
              </w:pPrChange>
            </w:pPr>
            <w:ins w:id="4477" w:author="David Modjeska" w:date="2016-04-25T21:33:00Z">
              <w:r w:rsidRPr="00320C39">
                <w:rPr>
                  <w:rFonts w:ascii="Arial Unicode MS" w:eastAsia="Arial Unicode MS" w:hAnsi="Arial Unicode MS" w:cs="Arial Unicode MS"/>
                  <w:sz w:val="16"/>
                  <w:szCs w:val="16"/>
                  <w:rPrChange w:id="4478" w:author="David Modjeska" w:date="2016-04-25T21:33:00Z">
                    <w:rPr>
                      <w:rFonts w:ascii="Arial" w:hAnsi="Arial" w:cs="Arial"/>
                    </w:rPr>
                  </w:rPrChange>
                </w:rPr>
                <w:t>.675</w:t>
              </w:r>
              <w:r w:rsidRPr="00320C39">
                <w:rPr>
                  <w:rFonts w:ascii="Arial Unicode MS" w:eastAsia="Arial Unicode MS" w:hAnsi="Arial Unicode MS" w:cs="Arial Unicode MS"/>
                  <w:sz w:val="16"/>
                  <w:szCs w:val="16"/>
                  <w:vertAlign w:val="superscript"/>
                  <w:rPrChange w:id="4479" w:author="David Modjeska" w:date="2016-04-25T21:33:00Z">
                    <w:rPr>
                      <w:rFonts w:ascii="Arial" w:hAnsi="Arial" w:cs="Arial"/>
                      <w:vertAlign w:val="superscript"/>
                    </w:rPr>
                  </w:rPrChange>
                </w:rPr>
                <w:t>**</w:t>
              </w:r>
            </w:ins>
          </w:p>
        </w:tc>
        <w:tc>
          <w:tcPr>
            <w:tcW w:w="1583" w:type="dxa"/>
            <w:tcBorders>
              <w:top w:val="single" w:sz="4" w:space="0" w:color="000000"/>
              <w:bottom w:val="nil"/>
            </w:tcBorders>
            <w:shd w:val="clear" w:color="auto" w:fill="FFFFFF"/>
            <w:vAlign w:val="center"/>
            <w:tcPrChange w:id="4480" w:author="David Modjeska" w:date="2016-04-25T21:35:00Z">
              <w:tcPr>
                <w:tcW w:w="1583" w:type="dxa"/>
                <w:tcBorders>
                  <w:top w:val="single" w:sz="16" w:space="0" w:color="000000"/>
                  <w:bottom w:val="nil"/>
                </w:tcBorders>
                <w:shd w:val="clear" w:color="auto" w:fill="FFFFFF"/>
                <w:vAlign w:val="center"/>
              </w:tcPr>
            </w:tcPrChange>
          </w:tcPr>
          <w:p w14:paraId="5911BD95" w14:textId="77777777" w:rsidR="00320C39" w:rsidRPr="00320C39" w:rsidRDefault="00320C39">
            <w:pPr>
              <w:ind w:left="62" w:right="62"/>
              <w:jc w:val="right"/>
              <w:rPr>
                <w:ins w:id="4481" w:author="David Modjeska" w:date="2016-04-25T21:33:00Z"/>
                <w:rFonts w:ascii="Arial Unicode MS" w:eastAsia="Arial Unicode MS" w:hAnsi="Arial Unicode MS" w:cs="Arial Unicode MS"/>
                <w:sz w:val="16"/>
                <w:szCs w:val="16"/>
                <w:rPrChange w:id="4482" w:author="David Modjeska" w:date="2016-04-25T21:33:00Z">
                  <w:rPr>
                    <w:ins w:id="4483" w:author="David Modjeska" w:date="2016-04-25T21:33:00Z"/>
                    <w:rFonts w:ascii="Arial" w:hAnsi="Arial" w:cs="Arial"/>
                  </w:rPr>
                </w:rPrChange>
              </w:rPr>
              <w:pPrChange w:id="4484" w:author="David Modjeska" w:date="2016-04-25T21:33:00Z">
                <w:pPr>
                  <w:spacing w:line="320" w:lineRule="atLeast"/>
                  <w:ind w:left="60" w:right="60"/>
                  <w:jc w:val="right"/>
                </w:pPr>
              </w:pPrChange>
            </w:pPr>
            <w:ins w:id="4485" w:author="David Modjeska" w:date="2016-04-25T21:33:00Z">
              <w:r w:rsidRPr="00320C39">
                <w:rPr>
                  <w:rFonts w:ascii="Arial Unicode MS" w:eastAsia="Arial Unicode MS" w:hAnsi="Arial Unicode MS" w:cs="Arial Unicode MS"/>
                  <w:sz w:val="16"/>
                  <w:szCs w:val="16"/>
                  <w:rPrChange w:id="4486" w:author="David Modjeska" w:date="2016-04-25T21:33:00Z">
                    <w:rPr>
                      <w:rFonts w:ascii="Arial" w:hAnsi="Arial" w:cs="Arial"/>
                    </w:rPr>
                  </w:rPrChange>
                </w:rPr>
                <w:t>.249</w:t>
              </w:r>
              <w:r w:rsidRPr="00320C39">
                <w:rPr>
                  <w:rFonts w:ascii="Arial Unicode MS" w:eastAsia="Arial Unicode MS" w:hAnsi="Arial Unicode MS" w:cs="Arial Unicode MS"/>
                  <w:sz w:val="16"/>
                  <w:szCs w:val="16"/>
                  <w:vertAlign w:val="superscript"/>
                  <w:rPrChange w:id="4487" w:author="David Modjeska" w:date="2016-04-25T21:33:00Z">
                    <w:rPr>
                      <w:rFonts w:ascii="Arial" w:hAnsi="Arial" w:cs="Arial"/>
                      <w:vertAlign w:val="superscript"/>
                    </w:rPr>
                  </w:rPrChange>
                </w:rPr>
                <w:t>**</w:t>
              </w:r>
            </w:ins>
          </w:p>
        </w:tc>
        <w:tc>
          <w:tcPr>
            <w:tcW w:w="1559" w:type="dxa"/>
            <w:tcBorders>
              <w:top w:val="single" w:sz="4" w:space="0" w:color="000000"/>
              <w:bottom w:val="nil"/>
            </w:tcBorders>
            <w:shd w:val="clear" w:color="auto" w:fill="FFFFFF"/>
            <w:vAlign w:val="center"/>
            <w:tcPrChange w:id="4488" w:author="David Modjeska" w:date="2016-04-25T21:35:00Z">
              <w:tcPr>
                <w:tcW w:w="1559" w:type="dxa"/>
                <w:tcBorders>
                  <w:top w:val="single" w:sz="16" w:space="0" w:color="000000"/>
                  <w:bottom w:val="nil"/>
                </w:tcBorders>
                <w:shd w:val="clear" w:color="auto" w:fill="FFFFFF"/>
                <w:vAlign w:val="center"/>
              </w:tcPr>
            </w:tcPrChange>
          </w:tcPr>
          <w:p w14:paraId="18A2E163" w14:textId="77777777" w:rsidR="00320C39" w:rsidRPr="00320C39" w:rsidRDefault="00320C39">
            <w:pPr>
              <w:ind w:left="62" w:right="62"/>
              <w:jc w:val="right"/>
              <w:rPr>
                <w:ins w:id="4489" w:author="David Modjeska" w:date="2016-04-25T21:33:00Z"/>
                <w:rFonts w:ascii="Arial Unicode MS" w:eastAsia="Arial Unicode MS" w:hAnsi="Arial Unicode MS" w:cs="Arial Unicode MS"/>
                <w:sz w:val="16"/>
                <w:szCs w:val="16"/>
                <w:rPrChange w:id="4490" w:author="David Modjeska" w:date="2016-04-25T21:33:00Z">
                  <w:rPr>
                    <w:ins w:id="4491" w:author="David Modjeska" w:date="2016-04-25T21:33:00Z"/>
                    <w:rFonts w:ascii="Arial" w:hAnsi="Arial" w:cs="Arial"/>
                  </w:rPr>
                </w:rPrChange>
              </w:rPr>
              <w:pPrChange w:id="4492" w:author="David Modjeska" w:date="2016-04-25T21:33:00Z">
                <w:pPr>
                  <w:spacing w:line="320" w:lineRule="atLeast"/>
                  <w:ind w:left="60" w:right="60"/>
                  <w:jc w:val="right"/>
                </w:pPr>
              </w:pPrChange>
            </w:pPr>
            <w:ins w:id="4493" w:author="David Modjeska" w:date="2016-04-25T21:33:00Z">
              <w:r w:rsidRPr="00320C39">
                <w:rPr>
                  <w:rFonts w:ascii="Arial Unicode MS" w:eastAsia="Arial Unicode MS" w:hAnsi="Arial Unicode MS" w:cs="Arial Unicode MS"/>
                  <w:sz w:val="16"/>
                  <w:szCs w:val="16"/>
                  <w:rPrChange w:id="4494" w:author="David Modjeska" w:date="2016-04-25T21:33:00Z">
                    <w:rPr>
                      <w:rFonts w:ascii="Arial" w:hAnsi="Arial" w:cs="Arial"/>
                    </w:rPr>
                  </w:rPrChange>
                </w:rPr>
                <w:t>-.639</w:t>
              </w:r>
              <w:r w:rsidRPr="00320C39">
                <w:rPr>
                  <w:rFonts w:ascii="Arial Unicode MS" w:eastAsia="Arial Unicode MS" w:hAnsi="Arial Unicode MS" w:cs="Arial Unicode MS"/>
                  <w:sz w:val="16"/>
                  <w:szCs w:val="16"/>
                  <w:vertAlign w:val="superscript"/>
                  <w:rPrChange w:id="4495" w:author="David Modjeska" w:date="2016-04-25T21:33:00Z">
                    <w:rPr>
                      <w:rFonts w:ascii="Arial" w:hAnsi="Arial" w:cs="Arial"/>
                      <w:vertAlign w:val="superscript"/>
                    </w:rPr>
                  </w:rPrChange>
                </w:rPr>
                <w:t>**</w:t>
              </w:r>
            </w:ins>
          </w:p>
        </w:tc>
        <w:tc>
          <w:tcPr>
            <w:tcW w:w="1560" w:type="dxa"/>
            <w:tcBorders>
              <w:top w:val="single" w:sz="4" w:space="0" w:color="000000"/>
              <w:bottom w:val="nil"/>
            </w:tcBorders>
            <w:shd w:val="clear" w:color="auto" w:fill="FFFFFF"/>
            <w:vAlign w:val="center"/>
            <w:tcPrChange w:id="4496" w:author="David Modjeska" w:date="2016-04-25T21:35:00Z">
              <w:tcPr>
                <w:tcW w:w="1560" w:type="dxa"/>
                <w:tcBorders>
                  <w:top w:val="single" w:sz="16" w:space="0" w:color="000000"/>
                  <w:bottom w:val="nil"/>
                </w:tcBorders>
                <w:shd w:val="clear" w:color="auto" w:fill="FFFFFF"/>
                <w:vAlign w:val="center"/>
              </w:tcPr>
            </w:tcPrChange>
          </w:tcPr>
          <w:p w14:paraId="3BAD47CA" w14:textId="77777777" w:rsidR="00320C39" w:rsidRPr="00320C39" w:rsidRDefault="00320C39">
            <w:pPr>
              <w:ind w:left="62" w:right="62"/>
              <w:jc w:val="right"/>
              <w:rPr>
                <w:ins w:id="4497" w:author="David Modjeska" w:date="2016-04-25T21:33:00Z"/>
                <w:rFonts w:ascii="Arial Unicode MS" w:eastAsia="Arial Unicode MS" w:hAnsi="Arial Unicode MS" w:cs="Arial Unicode MS"/>
                <w:sz w:val="16"/>
                <w:szCs w:val="16"/>
                <w:rPrChange w:id="4498" w:author="David Modjeska" w:date="2016-04-25T21:33:00Z">
                  <w:rPr>
                    <w:ins w:id="4499" w:author="David Modjeska" w:date="2016-04-25T21:33:00Z"/>
                    <w:rFonts w:ascii="Arial" w:hAnsi="Arial" w:cs="Arial"/>
                  </w:rPr>
                </w:rPrChange>
              </w:rPr>
              <w:pPrChange w:id="4500" w:author="David Modjeska" w:date="2016-04-25T21:33:00Z">
                <w:pPr>
                  <w:spacing w:line="320" w:lineRule="atLeast"/>
                  <w:ind w:left="60" w:right="60"/>
                  <w:jc w:val="right"/>
                </w:pPr>
              </w:pPrChange>
            </w:pPr>
            <w:ins w:id="4501" w:author="David Modjeska" w:date="2016-04-25T21:33:00Z">
              <w:r w:rsidRPr="00320C39">
                <w:rPr>
                  <w:rFonts w:ascii="Arial Unicode MS" w:eastAsia="Arial Unicode MS" w:hAnsi="Arial Unicode MS" w:cs="Arial Unicode MS"/>
                  <w:sz w:val="16"/>
                  <w:szCs w:val="16"/>
                  <w:rPrChange w:id="4502" w:author="David Modjeska" w:date="2016-04-25T21:33:00Z">
                    <w:rPr>
                      <w:rFonts w:ascii="Arial" w:hAnsi="Arial" w:cs="Arial"/>
                    </w:rPr>
                  </w:rPrChange>
                </w:rPr>
                <w:t>-.860</w:t>
              </w:r>
              <w:r w:rsidRPr="00320C39">
                <w:rPr>
                  <w:rFonts w:ascii="Arial Unicode MS" w:eastAsia="Arial Unicode MS" w:hAnsi="Arial Unicode MS" w:cs="Arial Unicode MS"/>
                  <w:sz w:val="16"/>
                  <w:szCs w:val="16"/>
                  <w:vertAlign w:val="superscript"/>
                  <w:rPrChange w:id="4503" w:author="David Modjeska" w:date="2016-04-25T21:33:00Z">
                    <w:rPr>
                      <w:rFonts w:ascii="Arial" w:hAnsi="Arial" w:cs="Arial"/>
                      <w:vertAlign w:val="superscript"/>
                    </w:rPr>
                  </w:rPrChange>
                </w:rPr>
                <w:t>**</w:t>
              </w:r>
            </w:ins>
          </w:p>
        </w:tc>
        <w:tc>
          <w:tcPr>
            <w:tcW w:w="1541" w:type="dxa"/>
            <w:tcBorders>
              <w:top w:val="single" w:sz="4" w:space="0" w:color="000000"/>
              <w:bottom w:val="nil"/>
            </w:tcBorders>
            <w:shd w:val="clear" w:color="auto" w:fill="FFFFFF"/>
            <w:vAlign w:val="center"/>
            <w:tcPrChange w:id="4504" w:author="David Modjeska" w:date="2016-04-25T21:35:00Z">
              <w:tcPr>
                <w:tcW w:w="1541" w:type="dxa"/>
                <w:tcBorders>
                  <w:top w:val="single" w:sz="16" w:space="0" w:color="000000"/>
                  <w:bottom w:val="nil"/>
                </w:tcBorders>
                <w:shd w:val="clear" w:color="auto" w:fill="FFFFFF"/>
                <w:vAlign w:val="center"/>
              </w:tcPr>
            </w:tcPrChange>
          </w:tcPr>
          <w:p w14:paraId="01A7EC66" w14:textId="77777777" w:rsidR="00320C39" w:rsidRPr="00320C39" w:rsidRDefault="00320C39">
            <w:pPr>
              <w:ind w:left="62" w:right="62"/>
              <w:jc w:val="right"/>
              <w:rPr>
                <w:ins w:id="4505" w:author="David Modjeska" w:date="2016-04-25T21:33:00Z"/>
                <w:rFonts w:ascii="Arial Unicode MS" w:eastAsia="Arial Unicode MS" w:hAnsi="Arial Unicode MS" w:cs="Arial Unicode MS"/>
                <w:sz w:val="16"/>
                <w:szCs w:val="16"/>
                <w:rPrChange w:id="4506" w:author="David Modjeska" w:date="2016-04-25T21:33:00Z">
                  <w:rPr>
                    <w:ins w:id="4507" w:author="David Modjeska" w:date="2016-04-25T21:33:00Z"/>
                    <w:rFonts w:ascii="Arial" w:hAnsi="Arial" w:cs="Arial"/>
                  </w:rPr>
                </w:rPrChange>
              </w:rPr>
              <w:pPrChange w:id="4508" w:author="David Modjeska" w:date="2016-04-25T21:33:00Z">
                <w:pPr>
                  <w:spacing w:line="320" w:lineRule="atLeast"/>
                  <w:ind w:left="60" w:right="60"/>
                  <w:jc w:val="right"/>
                </w:pPr>
              </w:pPrChange>
            </w:pPr>
            <w:ins w:id="4509" w:author="David Modjeska" w:date="2016-04-25T21:33:00Z">
              <w:r w:rsidRPr="00320C39">
                <w:rPr>
                  <w:rFonts w:ascii="Arial Unicode MS" w:eastAsia="Arial Unicode MS" w:hAnsi="Arial Unicode MS" w:cs="Arial Unicode MS"/>
                  <w:sz w:val="16"/>
                  <w:szCs w:val="16"/>
                  <w:rPrChange w:id="4510" w:author="David Modjeska" w:date="2016-04-25T21:33:00Z">
                    <w:rPr>
                      <w:rFonts w:ascii="Arial" w:hAnsi="Arial" w:cs="Arial"/>
                    </w:rPr>
                  </w:rPrChange>
                </w:rPr>
                <w:t>-.268</w:t>
              </w:r>
              <w:r w:rsidRPr="00320C39">
                <w:rPr>
                  <w:rFonts w:ascii="Arial Unicode MS" w:eastAsia="Arial Unicode MS" w:hAnsi="Arial Unicode MS" w:cs="Arial Unicode MS"/>
                  <w:sz w:val="16"/>
                  <w:szCs w:val="16"/>
                  <w:vertAlign w:val="superscript"/>
                  <w:rPrChange w:id="4511" w:author="David Modjeska" w:date="2016-04-25T21:33:00Z">
                    <w:rPr>
                      <w:rFonts w:ascii="Arial" w:hAnsi="Arial" w:cs="Arial"/>
                      <w:vertAlign w:val="superscript"/>
                    </w:rPr>
                  </w:rPrChange>
                </w:rPr>
                <w:t>**</w:t>
              </w:r>
            </w:ins>
          </w:p>
        </w:tc>
      </w:tr>
      <w:tr w:rsidR="00D6480B" w:rsidRPr="00320C39" w14:paraId="30DE939A" w14:textId="77777777" w:rsidTr="001D7102">
        <w:trPr>
          <w:cantSplit/>
          <w:ins w:id="4512" w:author="David Modjeska" w:date="2016-04-25T21:33:00Z"/>
          <w:trPrChange w:id="4513" w:author="David Modjeska" w:date="2016-04-25T21:43:00Z">
            <w:trPr>
              <w:cantSplit/>
            </w:trPr>
          </w:trPrChange>
        </w:trPr>
        <w:tc>
          <w:tcPr>
            <w:tcW w:w="1554" w:type="dxa"/>
            <w:tcBorders>
              <w:top w:val="nil"/>
              <w:bottom w:val="nil"/>
            </w:tcBorders>
            <w:shd w:val="clear" w:color="auto" w:fill="FFFFFF"/>
            <w:vAlign w:val="center"/>
            <w:tcPrChange w:id="4514" w:author="David Modjeska" w:date="2016-04-25T21:43:00Z">
              <w:tcPr>
                <w:tcW w:w="1554" w:type="dxa"/>
                <w:tcBorders>
                  <w:top w:val="nil"/>
                  <w:bottom w:val="nil"/>
                </w:tcBorders>
                <w:shd w:val="clear" w:color="auto" w:fill="FFFFFF"/>
                <w:vAlign w:val="center"/>
              </w:tcPr>
            </w:tcPrChange>
          </w:tcPr>
          <w:p w14:paraId="76188775" w14:textId="77777777" w:rsidR="00320C39" w:rsidRPr="00320C39" w:rsidRDefault="00320C39">
            <w:pPr>
              <w:ind w:left="62" w:right="62"/>
              <w:jc w:val="right"/>
              <w:rPr>
                <w:ins w:id="4515" w:author="David Modjeska" w:date="2016-04-25T21:33:00Z"/>
                <w:rFonts w:ascii="Arial Unicode MS" w:eastAsia="Arial Unicode MS" w:hAnsi="Arial Unicode MS" w:cs="Arial Unicode MS"/>
                <w:sz w:val="16"/>
                <w:szCs w:val="16"/>
                <w:rPrChange w:id="4516" w:author="David Modjeska" w:date="2016-04-25T21:33:00Z">
                  <w:rPr>
                    <w:ins w:id="4517" w:author="David Modjeska" w:date="2016-04-25T21:33:00Z"/>
                    <w:rFonts w:ascii="Arial" w:hAnsi="Arial" w:cs="Arial"/>
                  </w:rPr>
                </w:rPrChange>
              </w:rPr>
              <w:pPrChange w:id="4518" w:author="David Modjeska" w:date="2016-04-25T21:33:00Z">
                <w:pPr>
                  <w:spacing w:line="320" w:lineRule="atLeast"/>
                  <w:ind w:left="60" w:right="60"/>
                  <w:jc w:val="right"/>
                </w:pPr>
              </w:pPrChange>
            </w:pPr>
            <w:ins w:id="4519" w:author="David Modjeska" w:date="2016-04-25T21:33:00Z">
              <w:r w:rsidRPr="00320C39">
                <w:rPr>
                  <w:rFonts w:ascii="Arial Unicode MS" w:eastAsia="Arial Unicode MS" w:hAnsi="Arial Unicode MS" w:cs="Arial Unicode MS"/>
                  <w:sz w:val="16"/>
                  <w:szCs w:val="16"/>
                  <w:rPrChange w:id="4520" w:author="David Modjeska" w:date="2016-04-25T21:33:00Z">
                    <w:rPr>
                      <w:rFonts w:ascii="Arial" w:hAnsi="Arial" w:cs="Arial"/>
                    </w:rPr>
                  </w:rPrChange>
                </w:rPr>
                <w:t>.000</w:t>
              </w:r>
            </w:ins>
          </w:p>
        </w:tc>
        <w:tc>
          <w:tcPr>
            <w:tcW w:w="1541" w:type="dxa"/>
            <w:tcBorders>
              <w:top w:val="nil"/>
              <w:bottom w:val="nil"/>
            </w:tcBorders>
            <w:shd w:val="clear" w:color="auto" w:fill="FFFFFF"/>
            <w:vAlign w:val="center"/>
            <w:tcPrChange w:id="4521" w:author="David Modjeska" w:date="2016-04-25T21:43:00Z">
              <w:tcPr>
                <w:tcW w:w="1541" w:type="dxa"/>
                <w:tcBorders>
                  <w:top w:val="nil"/>
                  <w:bottom w:val="nil"/>
                </w:tcBorders>
                <w:shd w:val="clear" w:color="auto" w:fill="FFFFFF"/>
                <w:vAlign w:val="center"/>
              </w:tcPr>
            </w:tcPrChange>
          </w:tcPr>
          <w:p w14:paraId="26117819" w14:textId="77777777" w:rsidR="00320C39" w:rsidRPr="00320C39" w:rsidRDefault="00320C39">
            <w:pPr>
              <w:ind w:left="62" w:right="62"/>
              <w:jc w:val="right"/>
              <w:rPr>
                <w:ins w:id="4522" w:author="David Modjeska" w:date="2016-04-25T21:33:00Z"/>
                <w:rFonts w:ascii="Arial Unicode MS" w:eastAsia="Arial Unicode MS" w:hAnsi="Arial Unicode MS" w:cs="Arial Unicode MS"/>
                <w:sz w:val="16"/>
                <w:szCs w:val="16"/>
                <w:rPrChange w:id="4523" w:author="David Modjeska" w:date="2016-04-25T21:33:00Z">
                  <w:rPr>
                    <w:ins w:id="4524" w:author="David Modjeska" w:date="2016-04-25T21:33:00Z"/>
                    <w:rFonts w:ascii="Arial" w:hAnsi="Arial" w:cs="Arial"/>
                  </w:rPr>
                </w:rPrChange>
              </w:rPr>
              <w:pPrChange w:id="4525" w:author="David Modjeska" w:date="2016-04-25T21:33:00Z">
                <w:pPr>
                  <w:spacing w:line="320" w:lineRule="atLeast"/>
                  <w:ind w:left="60" w:right="60"/>
                  <w:jc w:val="right"/>
                </w:pPr>
              </w:pPrChange>
            </w:pPr>
            <w:ins w:id="4526" w:author="David Modjeska" w:date="2016-04-25T21:33:00Z">
              <w:r w:rsidRPr="00320C39">
                <w:rPr>
                  <w:rFonts w:ascii="Arial Unicode MS" w:eastAsia="Arial Unicode MS" w:hAnsi="Arial Unicode MS" w:cs="Arial Unicode MS"/>
                  <w:sz w:val="16"/>
                  <w:szCs w:val="16"/>
                  <w:rPrChange w:id="4527" w:author="David Modjeska" w:date="2016-04-25T21:33:00Z">
                    <w:rPr>
                      <w:rFonts w:ascii="Arial" w:hAnsi="Arial" w:cs="Arial"/>
                    </w:rPr>
                  </w:rPrChange>
                </w:rPr>
                <w:t>.000</w:t>
              </w:r>
            </w:ins>
          </w:p>
        </w:tc>
        <w:tc>
          <w:tcPr>
            <w:tcW w:w="1583" w:type="dxa"/>
            <w:tcBorders>
              <w:top w:val="nil"/>
              <w:bottom w:val="nil"/>
            </w:tcBorders>
            <w:shd w:val="clear" w:color="auto" w:fill="FFFFFF"/>
            <w:vAlign w:val="center"/>
            <w:tcPrChange w:id="4528" w:author="David Modjeska" w:date="2016-04-25T21:43:00Z">
              <w:tcPr>
                <w:tcW w:w="1583" w:type="dxa"/>
                <w:tcBorders>
                  <w:top w:val="nil"/>
                  <w:bottom w:val="nil"/>
                </w:tcBorders>
                <w:shd w:val="clear" w:color="auto" w:fill="FFFFFF"/>
                <w:vAlign w:val="center"/>
              </w:tcPr>
            </w:tcPrChange>
          </w:tcPr>
          <w:p w14:paraId="07391833" w14:textId="77777777" w:rsidR="00320C39" w:rsidRPr="00320C39" w:rsidRDefault="00320C39">
            <w:pPr>
              <w:ind w:left="62" w:right="62"/>
              <w:jc w:val="right"/>
              <w:rPr>
                <w:ins w:id="4529" w:author="David Modjeska" w:date="2016-04-25T21:33:00Z"/>
                <w:rFonts w:ascii="Arial Unicode MS" w:eastAsia="Arial Unicode MS" w:hAnsi="Arial Unicode MS" w:cs="Arial Unicode MS"/>
                <w:sz w:val="16"/>
                <w:szCs w:val="16"/>
                <w:rPrChange w:id="4530" w:author="David Modjeska" w:date="2016-04-25T21:33:00Z">
                  <w:rPr>
                    <w:ins w:id="4531" w:author="David Modjeska" w:date="2016-04-25T21:33:00Z"/>
                    <w:rFonts w:ascii="Arial" w:hAnsi="Arial" w:cs="Arial"/>
                  </w:rPr>
                </w:rPrChange>
              </w:rPr>
              <w:pPrChange w:id="4532" w:author="David Modjeska" w:date="2016-04-25T21:33:00Z">
                <w:pPr>
                  <w:spacing w:line="320" w:lineRule="atLeast"/>
                  <w:ind w:left="60" w:right="60"/>
                  <w:jc w:val="right"/>
                </w:pPr>
              </w:pPrChange>
            </w:pPr>
            <w:ins w:id="4533" w:author="David Modjeska" w:date="2016-04-25T21:33:00Z">
              <w:r w:rsidRPr="00320C39">
                <w:rPr>
                  <w:rFonts w:ascii="Arial Unicode MS" w:eastAsia="Arial Unicode MS" w:hAnsi="Arial Unicode MS" w:cs="Arial Unicode MS"/>
                  <w:sz w:val="16"/>
                  <w:szCs w:val="16"/>
                  <w:rPrChange w:id="4534" w:author="David Modjeska" w:date="2016-04-25T21:33:00Z">
                    <w:rPr>
                      <w:rFonts w:ascii="Arial" w:hAnsi="Arial" w:cs="Arial"/>
                    </w:rPr>
                  </w:rPrChange>
                </w:rPr>
                <w:t>.000</w:t>
              </w:r>
            </w:ins>
          </w:p>
        </w:tc>
        <w:tc>
          <w:tcPr>
            <w:tcW w:w="1559" w:type="dxa"/>
            <w:tcBorders>
              <w:top w:val="nil"/>
              <w:bottom w:val="nil"/>
            </w:tcBorders>
            <w:shd w:val="clear" w:color="auto" w:fill="FFFFFF"/>
            <w:vAlign w:val="center"/>
            <w:tcPrChange w:id="4535" w:author="David Modjeska" w:date="2016-04-25T21:43:00Z">
              <w:tcPr>
                <w:tcW w:w="1559" w:type="dxa"/>
                <w:tcBorders>
                  <w:top w:val="nil"/>
                  <w:bottom w:val="nil"/>
                </w:tcBorders>
                <w:shd w:val="clear" w:color="auto" w:fill="FFFFFF"/>
                <w:vAlign w:val="center"/>
              </w:tcPr>
            </w:tcPrChange>
          </w:tcPr>
          <w:p w14:paraId="34620A16" w14:textId="77777777" w:rsidR="00320C39" w:rsidRPr="00320C39" w:rsidRDefault="00320C39">
            <w:pPr>
              <w:ind w:left="62" w:right="62"/>
              <w:jc w:val="right"/>
              <w:rPr>
                <w:ins w:id="4536" w:author="David Modjeska" w:date="2016-04-25T21:33:00Z"/>
                <w:rFonts w:ascii="Arial Unicode MS" w:eastAsia="Arial Unicode MS" w:hAnsi="Arial Unicode MS" w:cs="Arial Unicode MS"/>
                <w:sz w:val="16"/>
                <w:szCs w:val="16"/>
                <w:rPrChange w:id="4537" w:author="David Modjeska" w:date="2016-04-25T21:33:00Z">
                  <w:rPr>
                    <w:ins w:id="4538" w:author="David Modjeska" w:date="2016-04-25T21:33:00Z"/>
                    <w:rFonts w:ascii="Arial" w:hAnsi="Arial" w:cs="Arial"/>
                  </w:rPr>
                </w:rPrChange>
              </w:rPr>
              <w:pPrChange w:id="4539" w:author="David Modjeska" w:date="2016-04-25T21:33:00Z">
                <w:pPr>
                  <w:spacing w:line="320" w:lineRule="atLeast"/>
                  <w:ind w:left="60" w:right="60"/>
                  <w:jc w:val="right"/>
                </w:pPr>
              </w:pPrChange>
            </w:pPr>
            <w:ins w:id="4540" w:author="David Modjeska" w:date="2016-04-25T21:33:00Z">
              <w:r w:rsidRPr="00320C39">
                <w:rPr>
                  <w:rFonts w:ascii="Arial Unicode MS" w:eastAsia="Arial Unicode MS" w:hAnsi="Arial Unicode MS" w:cs="Arial Unicode MS"/>
                  <w:sz w:val="16"/>
                  <w:szCs w:val="16"/>
                  <w:rPrChange w:id="4541" w:author="David Modjeska" w:date="2016-04-25T21:33:00Z">
                    <w:rPr>
                      <w:rFonts w:ascii="Arial" w:hAnsi="Arial" w:cs="Arial"/>
                    </w:rPr>
                  </w:rPrChange>
                </w:rPr>
                <w:t>.000</w:t>
              </w:r>
            </w:ins>
          </w:p>
        </w:tc>
        <w:tc>
          <w:tcPr>
            <w:tcW w:w="1560" w:type="dxa"/>
            <w:tcBorders>
              <w:top w:val="nil"/>
              <w:bottom w:val="nil"/>
            </w:tcBorders>
            <w:shd w:val="clear" w:color="auto" w:fill="FFFFFF"/>
            <w:vAlign w:val="center"/>
            <w:tcPrChange w:id="4542" w:author="David Modjeska" w:date="2016-04-25T21:43:00Z">
              <w:tcPr>
                <w:tcW w:w="1560" w:type="dxa"/>
                <w:tcBorders>
                  <w:top w:val="nil"/>
                  <w:bottom w:val="nil"/>
                </w:tcBorders>
                <w:shd w:val="clear" w:color="auto" w:fill="FFFFFF"/>
                <w:vAlign w:val="center"/>
              </w:tcPr>
            </w:tcPrChange>
          </w:tcPr>
          <w:p w14:paraId="3029B241" w14:textId="77777777" w:rsidR="00320C39" w:rsidRPr="00320C39" w:rsidRDefault="00320C39">
            <w:pPr>
              <w:ind w:left="62" w:right="62"/>
              <w:jc w:val="right"/>
              <w:rPr>
                <w:ins w:id="4543" w:author="David Modjeska" w:date="2016-04-25T21:33:00Z"/>
                <w:rFonts w:ascii="Arial Unicode MS" w:eastAsia="Arial Unicode MS" w:hAnsi="Arial Unicode MS" w:cs="Arial Unicode MS"/>
                <w:sz w:val="16"/>
                <w:szCs w:val="16"/>
                <w:rPrChange w:id="4544" w:author="David Modjeska" w:date="2016-04-25T21:33:00Z">
                  <w:rPr>
                    <w:ins w:id="4545" w:author="David Modjeska" w:date="2016-04-25T21:33:00Z"/>
                    <w:rFonts w:ascii="Arial" w:hAnsi="Arial" w:cs="Arial"/>
                  </w:rPr>
                </w:rPrChange>
              </w:rPr>
              <w:pPrChange w:id="4546" w:author="David Modjeska" w:date="2016-04-25T21:33:00Z">
                <w:pPr>
                  <w:spacing w:line="320" w:lineRule="atLeast"/>
                  <w:ind w:left="60" w:right="60"/>
                  <w:jc w:val="right"/>
                </w:pPr>
              </w:pPrChange>
            </w:pPr>
            <w:ins w:id="4547" w:author="David Modjeska" w:date="2016-04-25T21:33:00Z">
              <w:r w:rsidRPr="00320C39">
                <w:rPr>
                  <w:rFonts w:ascii="Arial Unicode MS" w:eastAsia="Arial Unicode MS" w:hAnsi="Arial Unicode MS" w:cs="Arial Unicode MS"/>
                  <w:sz w:val="16"/>
                  <w:szCs w:val="16"/>
                  <w:rPrChange w:id="4548" w:author="David Modjeska" w:date="2016-04-25T21:33:00Z">
                    <w:rPr>
                      <w:rFonts w:ascii="Arial" w:hAnsi="Arial" w:cs="Arial"/>
                    </w:rPr>
                  </w:rPrChange>
                </w:rPr>
                <w:t>.000</w:t>
              </w:r>
            </w:ins>
          </w:p>
        </w:tc>
        <w:tc>
          <w:tcPr>
            <w:tcW w:w="1541" w:type="dxa"/>
            <w:tcBorders>
              <w:top w:val="nil"/>
              <w:bottom w:val="nil"/>
            </w:tcBorders>
            <w:shd w:val="clear" w:color="auto" w:fill="FFFFFF"/>
            <w:vAlign w:val="center"/>
            <w:tcPrChange w:id="4549" w:author="David Modjeska" w:date="2016-04-25T21:43:00Z">
              <w:tcPr>
                <w:tcW w:w="1541" w:type="dxa"/>
                <w:tcBorders>
                  <w:top w:val="nil"/>
                  <w:bottom w:val="nil"/>
                </w:tcBorders>
                <w:shd w:val="clear" w:color="auto" w:fill="FFFFFF"/>
                <w:vAlign w:val="center"/>
              </w:tcPr>
            </w:tcPrChange>
          </w:tcPr>
          <w:p w14:paraId="4AA82D4C" w14:textId="77777777" w:rsidR="00320C39" w:rsidRPr="00320C39" w:rsidRDefault="00320C39">
            <w:pPr>
              <w:ind w:left="62" w:right="62"/>
              <w:jc w:val="right"/>
              <w:rPr>
                <w:ins w:id="4550" w:author="David Modjeska" w:date="2016-04-25T21:33:00Z"/>
                <w:rFonts w:ascii="Arial Unicode MS" w:eastAsia="Arial Unicode MS" w:hAnsi="Arial Unicode MS" w:cs="Arial Unicode MS"/>
                <w:sz w:val="16"/>
                <w:szCs w:val="16"/>
                <w:rPrChange w:id="4551" w:author="David Modjeska" w:date="2016-04-25T21:33:00Z">
                  <w:rPr>
                    <w:ins w:id="4552" w:author="David Modjeska" w:date="2016-04-25T21:33:00Z"/>
                    <w:rFonts w:ascii="Arial" w:hAnsi="Arial" w:cs="Arial"/>
                  </w:rPr>
                </w:rPrChange>
              </w:rPr>
              <w:pPrChange w:id="4553" w:author="David Modjeska" w:date="2016-04-25T21:33:00Z">
                <w:pPr>
                  <w:spacing w:line="320" w:lineRule="atLeast"/>
                  <w:ind w:left="60" w:right="60"/>
                  <w:jc w:val="right"/>
                </w:pPr>
              </w:pPrChange>
            </w:pPr>
            <w:ins w:id="4554" w:author="David Modjeska" w:date="2016-04-25T21:33:00Z">
              <w:r w:rsidRPr="00320C39">
                <w:rPr>
                  <w:rFonts w:ascii="Arial Unicode MS" w:eastAsia="Arial Unicode MS" w:hAnsi="Arial Unicode MS" w:cs="Arial Unicode MS"/>
                  <w:sz w:val="16"/>
                  <w:szCs w:val="16"/>
                  <w:rPrChange w:id="4555" w:author="David Modjeska" w:date="2016-04-25T21:33:00Z">
                    <w:rPr>
                      <w:rFonts w:ascii="Arial" w:hAnsi="Arial" w:cs="Arial"/>
                    </w:rPr>
                  </w:rPrChange>
                </w:rPr>
                <w:t>.000</w:t>
              </w:r>
            </w:ins>
          </w:p>
        </w:tc>
      </w:tr>
      <w:tr w:rsidR="00D6480B" w:rsidRPr="00320C39" w14:paraId="0CCC56C4" w14:textId="77777777" w:rsidTr="001D7102">
        <w:trPr>
          <w:cantSplit/>
          <w:ins w:id="4556" w:author="David Modjeska" w:date="2016-04-25T21:33:00Z"/>
          <w:trPrChange w:id="4557" w:author="David Modjeska" w:date="2016-04-25T21:43:00Z">
            <w:trPr>
              <w:cantSplit/>
            </w:trPr>
          </w:trPrChange>
        </w:trPr>
        <w:tc>
          <w:tcPr>
            <w:tcW w:w="1554" w:type="dxa"/>
            <w:tcBorders>
              <w:top w:val="nil"/>
              <w:bottom w:val="single" w:sz="8" w:space="0" w:color="000000"/>
            </w:tcBorders>
            <w:shd w:val="clear" w:color="auto" w:fill="FFFFFF"/>
            <w:vAlign w:val="center"/>
            <w:tcPrChange w:id="4558" w:author="David Modjeska" w:date="2016-04-25T21:43:00Z">
              <w:tcPr>
                <w:tcW w:w="1554" w:type="dxa"/>
                <w:tcBorders>
                  <w:top w:val="nil"/>
                  <w:bottom w:val="nil"/>
                </w:tcBorders>
                <w:shd w:val="clear" w:color="auto" w:fill="FFFFFF"/>
                <w:vAlign w:val="center"/>
              </w:tcPr>
            </w:tcPrChange>
          </w:tcPr>
          <w:p w14:paraId="65D1505D" w14:textId="77777777" w:rsidR="00320C39" w:rsidRPr="00320C39" w:rsidRDefault="00320C39">
            <w:pPr>
              <w:ind w:left="62" w:right="62"/>
              <w:jc w:val="right"/>
              <w:rPr>
                <w:ins w:id="4559" w:author="David Modjeska" w:date="2016-04-25T21:33:00Z"/>
                <w:rFonts w:ascii="Arial Unicode MS" w:eastAsia="Arial Unicode MS" w:hAnsi="Arial Unicode MS" w:cs="Arial Unicode MS"/>
                <w:sz w:val="16"/>
                <w:szCs w:val="16"/>
                <w:rPrChange w:id="4560" w:author="David Modjeska" w:date="2016-04-25T21:33:00Z">
                  <w:rPr>
                    <w:ins w:id="4561" w:author="David Modjeska" w:date="2016-04-25T21:33:00Z"/>
                    <w:rFonts w:ascii="Arial" w:hAnsi="Arial" w:cs="Arial"/>
                  </w:rPr>
                </w:rPrChange>
              </w:rPr>
              <w:pPrChange w:id="4562" w:author="David Modjeska" w:date="2016-04-25T21:33:00Z">
                <w:pPr>
                  <w:spacing w:line="320" w:lineRule="atLeast"/>
                  <w:ind w:left="60" w:right="60"/>
                  <w:jc w:val="right"/>
                </w:pPr>
              </w:pPrChange>
            </w:pPr>
            <w:ins w:id="4563" w:author="David Modjeska" w:date="2016-04-25T21:33:00Z">
              <w:r w:rsidRPr="00320C39">
                <w:rPr>
                  <w:rFonts w:ascii="Arial Unicode MS" w:eastAsia="Arial Unicode MS" w:hAnsi="Arial Unicode MS" w:cs="Arial Unicode MS"/>
                  <w:sz w:val="16"/>
                  <w:szCs w:val="16"/>
                  <w:rPrChange w:id="4564" w:author="David Modjeska" w:date="2016-04-25T21:33:00Z">
                    <w:rPr>
                      <w:rFonts w:ascii="Arial" w:hAnsi="Arial" w:cs="Arial"/>
                    </w:rPr>
                  </w:rPrChange>
                </w:rPr>
                <w:t>3596</w:t>
              </w:r>
            </w:ins>
          </w:p>
        </w:tc>
        <w:tc>
          <w:tcPr>
            <w:tcW w:w="1541" w:type="dxa"/>
            <w:tcBorders>
              <w:top w:val="nil"/>
              <w:bottom w:val="single" w:sz="8" w:space="0" w:color="000000"/>
            </w:tcBorders>
            <w:shd w:val="clear" w:color="auto" w:fill="FFFFFF"/>
            <w:vAlign w:val="center"/>
            <w:tcPrChange w:id="4565" w:author="David Modjeska" w:date="2016-04-25T21:43:00Z">
              <w:tcPr>
                <w:tcW w:w="1541" w:type="dxa"/>
                <w:tcBorders>
                  <w:top w:val="nil"/>
                  <w:bottom w:val="nil"/>
                </w:tcBorders>
                <w:shd w:val="clear" w:color="auto" w:fill="FFFFFF"/>
                <w:vAlign w:val="center"/>
              </w:tcPr>
            </w:tcPrChange>
          </w:tcPr>
          <w:p w14:paraId="2A04DC53" w14:textId="77777777" w:rsidR="00320C39" w:rsidRPr="00320C39" w:rsidRDefault="00320C39">
            <w:pPr>
              <w:ind w:left="62" w:right="62"/>
              <w:jc w:val="right"/>
              <w:rPr>
                <w:ins w:id="4566" w:author="David Modjeska" w:date="2016-04-25T21:33:00Z"/>
                <w:rFonts w:ascii="Arial Unicode MS" w:eastAsia="Arial Unicode MS" w:hAnsi="Arial Unicode MS" w:cs="Arial Unicode MS"/>
                <w:sz w:val="16"/>
                <w:szCs w:val="16"/>
                <w:rPrChange w:id="4567" w:author="David Modjeska" w:date="2016-04-25T21:33:00Z">
                  <w:rPr>
                    <w:ins w:id="4568" w:author="David Modjeska" w:date="2016-04-25T21:33:00Z"/>
                    <w:rFonts w:ascii="Arial" w:hAnsi="Arial" w:cs="Arial"/>
                  </w:rPr>
                </w:rPrChange>
              </w:rPr>
              <w:pPrChange w:id="4569" w:author="David Modjeska" w:date="2016-04-25T21:33:00Z">
                <w:pPr>
                  <w:spacing w:line="320" w:lineRule="atLeast"/>
                  <w:ind w:left="60" w:right="60"/>
                  <w:jc w:val="right"/>
                </w:pPr>
              </w:pPrChange>
            </w:pPr>
            <w:ins w:id="4570" w:author="David Modjeska" w:date="2016-04-25T21:33:00Z">
              <w:r w:rsidRPr="00320C39">
                <w:rPr>
                  <w:rFonts w:ascii="Arial Unicode MS" w:eastAsia="Arial Unicode MS" w:hAnsi="Arial Unicode MS" w:cs="Arial Unicode MS"/>
                  <w:sz w:val="16"/>
                  <w:szCs w:val="16"/>
                  <w:rPrChange w:id="4571" w:author="David Modjeska" w:date="2016-04-25T21:33:00Z">
                    <w:rPr>
                      <w:rFonts w:ascii="Arial" w:hAnsi="Arial" w:cs="Arial"/>
                    </w:rPr>
                  </w:rPrChange>
                </w:rPr>
                <w:t>3596</w:t>
              </w:r>
            </w:ins>
          </w:p>
        </w:tc>
        <w:tc>
          <w:tcPr>
            <w:tcW w:w="1583" w:type="dxa"/>
            <w:tcBorders>
              <w:top w:val="nil"/>
              <w:bottom w:val="single" w:sz="8" w:space="0" w:color="000000"/>
            </w:tcBorders>
            <w:shd w:val="clear" w:color="auto" w:fill="FFFFFF"/>
            <w:vAlign w:val="center"/>
            <w:tcPrChange w:id="4572" w:author="David Modjeska" w:date="2016-04-25T21:43:00Z">
              <w:tcPr>
                <w:tcW w:w="1583" w:type="dxa"/>
                <w:tcBorders>
                  <w:top w:val="nil"/>
                  <w:bottom w:val="nil"/>
                </w:tcBorders>
                <w:shd w:val="clear" w:color="auto" w:fill="FFFFFF"/>
                <w:vAlign w:val="center"/>
              </w:tcPr>
            </w:tcPrChange>
          </w:tcPr>
          <w:p w14:paraId="17851C25" w14:textId="77777777" w:rsidR="00320C39" w:rsidRPr="00320C39" w:rsidRDefault="00320C39">
            <w:pPr>
              <w:ind w:left="62" w:right="62"/>
              <w:jc w:val="right"/>
              <w:rPr>
                <w:ins w:id="4573" w:author="David Modjeska" w:date="2016-04-25T21:33:00Z"/>
                <w:rFonts w:ascii="Arial Unicode MS" w:eastAsia="Arial Unicode MS" w:hAnsi="Arial Unicode MS" w:cs="Arial Unicode MS"/>
                <w:sz w:val="16"/>
                <w:szCs w:val="16"/>
                <w:rPrChange w:id="4574" w:author="David Modjeska" w:date="2016-04-25T21:33:00Z">
                  <w:rPr>
                    <w:ins w:id="4575" w:author="David Modjeska" w:date="2016-04-25T21:33:00Z"/>
                    <w:rFonts w:ascii="Arial" w:hAnsi="Arial" w:cs="Arial"/>
                  </w:rPr>
                </w:rPrChange>
              </w:rPr>
              <w:pPrChange w:id="4576" w:author="David Modjeska" w:date="2016-04-25T21:33:00Z">
                <w:pPr>
                  <w:spacing w:line="320" w:lineRule="atLeast"/>
                  <w:ind w:left="60" w:right="60"/>
                  <w:jc w:val="right"/>
                </w:pPr>
              </w:pPrChange>
            </w:pPr>
            <w:ins w:id="4577" w:author="David Modjeska" w:date="2016-04-25T21:33:00Z">
              <w:r w:rsidRPr="00320C39">
                <w:rPr>
                  <w:rFonts w:ascii="Arial Unicode MS" w:eastAsia="Arial Unicode MS" w:hAnsi="Arial Unicode MS" w:cs="Arial Unicode MS"/>
                  <w:sz w:val="16"/>
                  <w:szCs w:val="16"/>
                  <w:rPrChange w:id="4578" w:author="David Modjeska" w:date="2016-04-25T21:33:00Z">
                    <w:rPr>
                      <w:rFonts w:ascii="Arial" w:hAnsi="Arial" w:cs="Arial"/>
                    </w:rPr>
                  </w:rPrChange>
                </w:rPr>
                <w:t>3596</w:t>
              </w:r>
            </w:ins>
          </w:p>
        </w:tc>
        <w:tc>
          <w:tcPr>
            <w:tcW w:w="1559" w:type="dxa"/>
            <w:tcBorders>
              <w:top w:val="nil"/>
              <w:bottom w:val="single" w:sz="8" w:space="0" w:color="000000"/>
            </w:tcBorders>
            <w:shd w:val="clear" w:color="auto" w:fill="FFFFFF"/>
            <w:vAlign w:val="center"/>
            <w:tcPrChange w:id="4579" w:author="David Modjeska" w:date="2016-04-25T21:43:00Z">
              <w:tcPr>
                <w:tcW w:w="1559" w:type="dxa"/>
                <w:tcBorders>
                  <w:top w:val="nil"/>
                  <w:bottom w:val="nil"/>
                </w:tcBorders>
                <w:shd w:val="clear" w:color="auto" w:fill="FFFFFF"/>
                <w:vAlign w:val="center"/>
              </w:tcPr>
            </w:tcPrChange>
          </w:tcPr>
          <w:p w14:paraId="68956F90" w14:textId="77777777" w:rsidR="00320C39" w:rsidRPr="00320C39" w:rsidRDefault="00320C39">
            <w:pPr>
              <w:ind w:left="62" w:right="62"/>
              <w:jc w:val="right"/>
              <w:rPr>
                <w:ins w:id="4580" w:author="David Modjeska" w:date="2016-04-25T21:33:00Z"/>
                <w:rFonts w:ascii="Arial Unicode MS" w:eastAsia="Arial Unicode MS" w:hAnsi="Arial Unicode MS" w:cs="Arial Unicode MS"/>
                <w:sz w:val="16"/>
                <w:szCs w:val="16"/>
                <w:rPrChange w:id="4581" w:author="David Modjeska" w:date="2016-04-25T21:33:00Z">
                  <w:rPr>
                    <w:ins w:id="4582" w:author="David Modjeska" w:date="2016-04-25T21:33:00Z"/>
                    <w:rFonts w:ascii="Arial" w:hAnsi="Arial" w:cs="Arial"/>
                  </w:rPr>
                </w:rPrChange>
              </w:rPr>
              <w:pPrChange w:id="4583" w:author="David Modjeska" w:date="2016-04-25T21:33:00Z">
                <w:pPr>
                  <w:spacing w:line="320" w:lineRule="atLeast"/>
                  <w:ind w:left="60" w:right="60"/>
                  <w:jc w:val="right"/>
                </w:pPr>
              </w:pPrChange>
            </w:pPr>
            <w:ins w:id="4584" w:author="David Modjeska" w:date="2016-04-25T21:33:00Z">
              <w:r w:rsidRPr="00320C39">
                <w:rPr>
                  <w:rFonts w:ascii="Arial Unicode MS" w:eastAsia="Arial Unicode MS" w:hAnsi="Arial Unicode MS" w:cs="Arial Unicode MS"/>
                  <w:sz w:val="16"/>
                  <w:szCs w:val="16"/>
                  <w:rPrChange w:id="4585" w:author="David Modjeska" w:date="2016-04-25T21:33:00Z">
                    <w:rPr>
                      <w:rFonts w:ascii="Arial" w:hAnsi="Arial" w:cs="Arial"/>
                    </w:rPr>
                  </w:rPrChange>
                </w:rPr>
                <w:t>3596</w:t>
              </w:r>
            </w:ins>
          </w:p>
        </w:tc>
        <w:tc>
          <w:tcPr>
            <w:tcW w:w="1560" w:type="dxa"/>
            <w:tcBorders>
              <w:top w:val="nil"/>
              <w:bottom w:val="single" w:sz="8" w:space="0" w:color="000000"/>
            </w:tcBorders>
            <w:shd w:val="clear" w:color="auto" w:fill="FFFFFF"/>
            <w:vAlign w:val="center"/>
            <w:tcPrChange w:id="4586" w:author="David Modjeska" w:date="2016-04-25T21:43:00Z">
              <w:tcPr>
                <w:tcW w:w="1560" w:type="dxa"/>
                <w:tcBorders>
                  <w:top w:val="nil"/>
                  <w:bottom w:val="nil"/>
                </w:tcBorders>
                <w:shd w:val="clear" w:color="auto" w:fill="FFFFFF"/>
                <w:vAlign w:val="center"/>
              </w:tcPr>
            </w:tcPrChange>
          </w:tcPr>
          <w:p w14:paraId="47E5C306" w14:textId="77777777" w:rsidR="00320C39" w:rsidRPr="00320C39" w:rsidRDefault="00320C39">
            <w:pPr>
              <w:ind w:left="62" w:right="62"/>
              <w:jc w:val="right"/>
              <w:rPr>
                <w:ins w:id="4587" w:author="David Modjeska" w:date="2016-04-25T21:33:00Z"/>
                <w:rFonts w:ascii="Arial Unicode MS" w:eastAsia="Arial Unicode MS" w:hAnsi="Arial Unicode MS" w:cs="Arial Unicode MS"/>
                <w:sz w:val="16"/>
                <w:szCs w:val="16"/>
                <w:rPrChange w:id="4588" w:author="David Modjeska" w:date="2016-04-25T21:33:00Z">
                  <w:rPr>
                    <w:ins w:id="4589" w:author="David Modjeska" w:date="2016-04-25T21:33:00Z"/>
                    <w:rFonts w:ascii="Arial" w:hAnsi="Arial" w:cs="Arial"/>
                  </w:rPr>
                </w:rPrChange>
              </w:rPr>
              <w:pPrChange w:id="4590" w:author="David Modjeska" w:date="2016-04-25T21:33:00Z">
                <w:pPr>
                  <w:spacing w:line="320" w:lineRule="atLeast"/>
                  <w:ind w:left="60" w:right="60"/>
                  <w:jc w:val="right"/>
                </w:pPr>
              </w:pPrChange>
            </w:pPr>
            <w:ins w:id="4591" w:author="David Modjeska" w:date="2016-04-25T21:33:00Z">
              <w:r w:rsidRPr="00320C39">
                <w:rPr>
                  <w:rFonts w:ascii="Arial Unicode MS" w:eastAsia="Arial Unicode MS" w:hAnsi="Arial Unicode MS" w:cs="Arial Unicode MS"/>
                  <w:sz w:val="16"/>
                  <w:szCs w:val="16"/>
                  <w:rPrChange w:id="4592" w:author="David Modjeska" w:date="2016-04-25T21:33:00Z">
                    <w:rPr>
                      <w:rFonts w:ascii="Arial" w:hAnsi="Arial" w:cs="Arial"/>
                    </w:rPr>
                  </w:rPrChange>
                </w:rPr>
                <w:t>3596</w:t>
              </w:r>
            </w:ins>
          </w:p>
        </w:tc>
        <w:tc>
          <w:tcPr>
            <w:tcW w:w="1541" w:type="dxa"/>
            <w:tcBorders>
              <w:top w:val="nil"/>
              <w:bottom w:val="single" w:sz="8" w:space="0" w:color="000000"/>
            </w:tcBorders>
            <w:shd w:val="clear" w:color="auto" w:fill="FFFFFF"/>
            <w:vAlign w:val="center"/>
            <w:tcPrChange w:id="4593" w:author="David Modjeska" w:date="2016-04-25T21:43:00Z">
              <w:tcPr>
                <w:tcW w:w="1541" w:type="dxa"/>
                <w:tcBorders>
                  <w:top w:val="nil"/>
                  <w:bottom w:val="nil"/>
                </w:tcBorders>
                <w:shd w:val="clear" w:color="auto" w:fill="FFFFFF"/>
                <w:vAlign w:val="center"/>
              </w:tcPr>
            </w:tcPrChange>
          </w:tcPr>
          <w:p w14:paraId="5477A39B" w14:textId="77777777" w:rsidR="00320C39" w:rsidRPr="00320C39" w:rsidRDefault="00320C39">
            <w:pPr>
              <w:ind w:left="62" w:right="62"/>
              <w:jc w:val="right"/>
              <w:rPr>
                <w:ins w:id="4594" w:author="David Modjeska" w:date="2016-04-25T21:33:00Z"/>
                <w:rFonts w:ascii="Arial Unicode MS" w:eastAsia="Arial Unicode MS" w:hAnsi="Arial Unicode MS" w:cs="Arial Unicode MS"/>
                <w:sz w:val="16"/>
                <w:szCs w:val="16"/>
                <w:rPrChange w:id="4595" w:author="David Modjeska" w:date="2016-04-25T21:33:00Z">
                  <w:rPr>
                    <w:ins w:id="4596" w:author="David Modjeska" w:date="2016-04-25T21:33:00Z"/>
                    <w:rFonts w:ascii="Arial" w:hAnsi="Arial" w:cs="Arial"/>
                  </w:rPr>
                </w:rPrChange>
              </w:rPr>
              <w:pPrChange w:id="4597" w:author="David Modjeska" w:date="2016-04-25T21:33:00Z">
                <w:pPr>
                  <w:spacing w:line="320" w:lineRule="atLeast"/>
                  <w:ind w:left="60" w:right="60"/>
                  <w:jc w:val="right"/>
                </w:pPr>
              </w:pPrChange>
            </w:pPr>
            <w:ins w:id="4598" w:author="David Modjeska" w:date="2016-04-25T21:33:00Z">
              <w:r w:rsidRPr="00320C39">
                <w:rPr>
                  <w:rFonts w:ascii="Arial Unicode MS" w:eastAsia="Arial Unicode MS" w:hAnsi="Arial Unicode MS" w:cs="Arial Unicode MS"/>
                  <w:sz w:val="16"/>
                  <w:szCs w:val="16"/>
                  <w:rPrChange w:id="4599" w:author="David Modjeska" w:date="2016-04-25T21:33:00Z">
                    <w:rPr>
                      <w:rFonts w:ascii="Arial" w:hAnsi="Arial" w:cs="Arial"/>
                    </w:rPr>
                  </w:rPrChange>
                </w:rPr>
                <w:t>3596</w:t>
              </w:r>
            </w:ins>
          </w:p>
        </w:tc>
      </w:tr>
    </w:tbl>
    <w:p w14:paraId="16294E6F" w14:textId="77777777" w:rsidR="00320C39" w:rsidRDefault="00320C39">
      <w:pPr>
        <w:spacing w:line="400" w:lineRule="atLeast"/>
        <w:rPr>
          <w:ins w:id="4600" w:author="David Modjeska" w:date="2016-04-25T21:33:00Z"/>
        </w:rPr>
      </w:pPr>
    </w:p>
    <w:tbl>
      <w:tblPr>
        <w:tblW w:w="93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5"/>
        <w:gridCol w:w="1406"/>
        <w:gridCol w:w="1294"/>
        <w:gridCol w:w="1405"/>
        <w:gridCol w:w="1547"/>
        <w:gridCol w:w="2003"/>
      </w:tblGrid>
      <w:tr w:rsidR="00CF74E3" w:rsidRPr="00B64016" w14:paraId="4B519692" w14:textId="77777777" w:rsidTr="00B64016">
        <w:trPr>
          <w:cantSplit/>
          <w:ins w:id="4601" w:author="David Modjeska" w:date="2016-04-25T21:36:00Z"/>
        </w:trPr>
        <w:tc>
          <w:tcPr>
            <w:tcW w:w="1695" w:type="dxa"/>
            <w:tcBorders>
              <w:top w:val="single" w:sz="4" w:space="0" w:color="000000"/>
              <w:bottom w:val="single" w:sz="4" w:space="0" w:color="000000"/>
            </w:tcBorders>
            <w:shd w:val="clear" w:color="auto" w:fill="F2F2F2" w:themeFill="background1" w:themeFillShade="F2"/>
            <w:vAlign w:val="bottom"/>
          </w:tcPr>
          <w:p w14:paraId="20D1726B" w14:textId="77777777" w:rsidR="00F37054" w:rsidRPr="00B64016" w:rsidRDefault="00F37054">
            <w:pPr>
              <w:ind w:left="62" w:right="62"/>
              <w:jc w:val="center"/>
              <w:rPr>
                <w:ins w:id="4602" w:author="David Modjeska" w:date="2016-04-25T21:36:00Z"/>
                <w:rFonts w:ascii="Arial Unicode MS" w:eastAsia="Arial Unicode MS" w:hAnsi="Arial Unicode MS" w:cs="Arial Unicode MS"/>
                <w:b/>
                <w:sz w:val="16"/>
                <w:szCs w:val="16"/>
                <w:rPrChange w:id="4603" w:author="David Modjeska" w:date="2016-04-25T21:36:00Z">
                  <w:rPr>
                    <w:ins w:id="4604" w:author="David Modjeska" w:date="2016-04-25T21:36:00Z"/>
                    <w:rFonts w:ascii="Arial" w:hAnsi="Arial" w:cs="Arial"/>
                  </w:rPr>
                </w:rPrChange>
              </w:rPr>
              <w:pPrChange w:id="4605" w:author="David Modjeska" w:date="2016-04-25T21:36:00Z">
                <w:pPr>
                  <w:spacing w:line="320" w:lineRule="atLeast"/>
                  <w:ind w:left="60" w:right="60"/>
                  <w:jc w:val="center"/>
                </w:pPr>
              </w:pPrChange>
            </w:pPr>
            <w:proofErr w:type="spellStart"/>
            <w:ins w:id="4606" w:author="David Modjeska" w:date="2016-04-25T21:36:00Z">
              <w:r w:rsidRPr="00B64016">
                <w:rPr>
                  <w:rFonts w:ascii="Arial Unicode MS" w:eastAsia="Arial Unicode MS" w:hAnsi="Arial Unicode MS" w:cs="Arial Unicode MS"/>
                  <w:b/>
                  <w:sz w:val="16"/>
                  <w:szCs w:val="16"/>
                  <w:rPrChange w:id="4607" w:author="David Modjeska" w:date="2016-04-25T21:36:00Z">
                    <w:rPr>
                      <w:rFonts w:ascii="Arial" w:hAnsi="Arial" w:cs="Arial"/>
                    </w:rPr>
                  </w:rPrChange>
                </w:rPr>
                <w:t>FX_USD_Per_Basket</w:t>
              </w:r>
              <w:proofErr w:type="spellEnd"/>
            </w:ins>
          </w:p>
        </w:tc>
        <w:tc>
          <w:tcPr>
            <w:tcW w:w="1406" w:type="dxa"/>
            <w:tcBorders>
              <w:top w:val="single" w:sz="4" w:space="0" w:color="000000"/>
              <w:bottom w:val="single" w:sz="4" w:space="0" w:color="000000"/>
            </w:tcBorders>
            <w:shd w:val="clear" w:color="auto" w:fill="F2F2F2" w:themeFill="background1" w:themeFillShade="F2"/>
            <w:vAlign w:val="bottom"/>
          </w:tcPr>
          <w:p w14:paraId="1E1F38A2" w14:textId="77777777" w:rsidR="00F37054" w:rsidRPr="00B64016" w:rsidRDefault="00F37054">
            <w:pPr>
              <w:ind w:left="62" w:right="62"/>
              <w:jc w:val="center"/>
              <w:rPr>
                <w:ins w:id="4608" w:author="David Modjeska" w:date="2016-04-25T21:36:00Z"/>
                <w:rFonts w:ascii="Arial Unicode MS" w:eastAsia="Arial Unicode MS" w:hAnsi="Arial Unicode MS" w:cs="Arial Unicode MS"/>
                <w:b/>
                <w:sz w:val="16"/>
                <w:szCs w:val="16"/>
                <w:rPrChange w:id="4609" w:author="David Modjeska" w:date="2016-04-25T21:36:00Z">
                  <w:rPr>
                    <w:ins w:id="4610" w:author="David Modjeska" w:date="2016-04-25T21:36:00Z"/>
                    <w:rFonts w:ascii="Arial" w:hAnsi="Arial" w:cs="Arial"/>
                  </w:rPr>
                </w:rPrChange>
              </w:rPr>
              <w:pPrChange w:id="4611" w:author="David Modjeska" w:date="2016-04-25T21:36:00Z">
                <w:pPr>
                  <w:spacing w:line="320" w:lineRule="atLeast"/>
                  <w:ind w:left="60" w:right="60"/>
                  <w:jc w:val="center"/>
                </w:pPr>
              </w:pPrChange>
            </w:pPr>
            <w:proofErr w:type="spellStart"/>
            <w:ins w:id="4612" w:author="David Modjeska" w:date="2016-04-25T21:36:00Z">
              <w:r w:rsidRPr="00B64016">
                <w:rPr>
                  <w:rFonts w:ascii="Arial Unicode MS" w:eastAsia="Arial Unicode MS" w:hAnsi="Arial Unicode MS" w:cs="Arial Unicode MS"/>
                  <w:b/>
                  <w:sz w:val="16"/>
                  <w:szCs w:val="16"/>
                  <w:rPrChange w:id="4613" w:author="David Modjeska" w:date="2016-04-25T21:36:00Z">
                    <w:rPr>
                      <w:rFonts w:ascii="Arial" w:hAnsi="Arial" w:cs="Arial"/>
                    </w:rPr>
                  </w:rPrChange>
                </w:rPr>
                <w:t>Oil_Future_Open</w:t>
              </w:r>
              <w:proofErr w:type="spellEnd"/>
            </w:ins>
          </w:p>
        </w:tc>
        <w:tc>
          <w:tcPr>
            <w:tcW w:w="1294" w:type="dxa"/>
            <w:tcBorders>
              <w:top w:val="single" w:sz="4" w:space="0" w:color="000000"/>
              <w:bottom w:val="single" w:sz="4" w:space="0" w:color="000000"/>
            </w:tcBorders>
            <w:shd w:val="clear" w:color="auto" w:fill="F2F2F2" w:themeFill="background1" w:themeFillShade="F2"/>
            <w:vAlign w:val="bottom"/>
          </w:tcPr>
          <w:p w14:paraId="2ECC5673" w14:textId="77777777" w:rsidR="00F37054" w:rsidRPr="00B64016" w:rsidRDefault="00F37054">
            <w:pPr>
              <w:ind w:left="62" w:right="62"/>
              <w:jc w:val="center"/>
              <w:rPr>
                <w:ins w:id="4614" w:author="David Modjeska" w:date="2016-04-25T21:36:00Z"/>
                <w:rFonts w:ascii="Arial Unicode MS" w:eastAsia="Arial Unicode MS" w:hAnsi="Arial Unicode MS" w:cs="Arial Unicode MS"/>
                <w:b/>
                <w:sz w:val="16"/>
                <w:szCs w:val="16"/>
                <w:rPrChange w:id="4615" w:author="David Modjeska" w:date="2016-04-25T21:36:00Z">
                  <w:rPr>
                    <w:ins w:id="4616" w:author="David Modjeska" w:date="2016-04-25T21:36:00Z"/>
                    <w:rFonts w:ascii="Arial" w:hAnsi="Arial" w:cs="Arial"/>
                  </w:rPr>
                </w:rPrChange>
              </w:rPr>
              <w:pPrChange w:id="4617" w:author="David Modjeska" w:date="2016-04-25T21:36:00Z">
                <w:pPr>
                  <w:spacing w:line="320" w:lineRule="atLeast"/>
                  <w:ind w:left="60" w:right="60"/>
                  <w:jc w:val="center"/>
                </w:pPr>
              </w:pPrChange>
            </w:pPr>
            <w:proofErr w:type="spellStart"/>
            <w:ins w:id="4618" w:author="David Modjeska" w:date="2016-04-25T21:36:00Z">
              <w:r w:rsidRPr="00B64016">
                <w:rPr>
                  <w:rFonts w:ascii="Arial Unicode MS" w:eastAsia="Arial Unicode MS" w:hAnsi="Arial Unicode MS" w:cs="Arial Unicode MS"/>
                  <w:b/>
                  <w:sz w:val="16"/>
                  <w:szCs w:val="16"/>
                  <w:rPrChange w:id="4619" w:author="David Modjeska" w:date="2016-04-25T21:36:00Z">
                    <w:rPr>
                      <w:rFonts w:ascii="Arial" w:hAnsi="Arial" w:cs="Arial"/>
                    </w:rPr>
                  </w:rPrChange>
                </w:rPr>
                <w:t>Oil_Future_High</w:t>
              </w:r>
              <w:proofErr w:type="spellEnd"/>
            </w:ins>
          </w:p>
        </w:tc>
        <w:tc>
          <w:tcPr>
            <w:tcW w:w="1405" w:type="dxa"/>
            <w:tcBorders>
              <w:top w:val="single" w:sz="4" w:space="0" w:color="000000"/>
              <w:bottom w:val="single" w:sz="4" w:space="0" w:color="000000"/>
            </w:tcBorders>
            <w:shd w:val="clear" w:color="auto" w:fill="F2F2F2" w:themeFill="background1" w:themeFillShade="F2"/>
            <w:vAlign w:val="bottom"/>
          </w:tcPr>
          <w:p w14:paraId="701D4B12" w14:textId="77777777" w:rsidR="00F37054" w:rsidRPr="00B64016" w:rsidRDefault="00F37054">
            <w:pPr>
              <w:ind w:left="62" w:right="62"/>
              <w:jc w:val="center"/>
              <w:rPr>
                <w:ins w:id="4620" w:author="David Modjeska" w:date="2016-04-25T21:36:00Z"/>
                <w:rFonts w:ascii="Arial Unicode MS" w:eastAsia="Arial Unicode MS" w:hAnsi="Arial Unicode MS" w:cs="Arial Unicode MS"/>
                <w:b/>
                <w:sz w:val="16"/>
                <w:szCs w:val="16"/>
                <w:rPrChange w:id="4621" w:author="David Modjeska" w:date="2016-04-25T21:36:00Z">
                  <w:rPr>
                    <w:ins w:id="4622" w:author="David Modjeska" w:date="2016-04-25T21:36:00Z"/>
                    <w:rFonts w:ascii="Arial" w:hAnsi="Arial" w:cs="Arial"/>
                  </w:rPr>
                </w:rPrChange>
              </w:rPr>
              <w:pPrChange w:id="4623" w:author="David Modjeska" w:date="2016-04-25T21:36:00Z">
                <w:pPr>
                  <w:spacing w:line="320" w:lineRule="atLeast"/>
                  <w:ind w:left="60" w:right="60"/>
                  <w:jc w:val="center"/>
                </w:pPr>
              </w:pPrChange>
            </w:pPr>
            <w:proofErr w:type="spellStart"/>
            <w:ins w:id="4624" w:author="David Modjeska" w:date="2016-04-25T21:36:00Z">
              <w:r w:rsidRPr="00B64016">
                <w:rPr>
                  <w:rFonts w:ascii="Arial Unicode MS" w:eastAsia="Arial Unicode MS" w:hAnsi="Arial Unicode MS" w:cs="Arial Unicode MS"/>
                  <w:b/>
                  <w:sz w:val="16"/>
                  <w:szCs w:val="16"/>
                  <w:rPrChange w:id="4625" w:author="David Modjeska" w:date="2016-04-25T21:36:00Z">
                    <w:rPr>
                      <w:rFonts w:ascii="Arial" w:hAnsi="Arial" w:cs="Arial"/>
                    </w:rPr>
                  </w:rPrChange>
                </w:rPr>
                <w:t>Oil_Future_Low</w:t>
              </w:r>
              <w:proofErr w:type="spellEnd"/>
            </w:ins>
          </w:p>
        </w:tc>
        <w:tc>
          <w:tcPr>
            <w:tcW w:w="1547" w:type="dxa"/>
            <w:tcBorders>
              <w:top w:val="single" w:sz="4" w:space="0" w:color="000000"/>
              <w:bottom w:val="single" w:sz="4" w:space="0" w:color="000000"/>
            </w:tcBorders>
            <w:shd w:val="clear" w:color="auto" w:fill="F2F2F2" w:themeFill="background1" w:themeFillShade="F2"/>
            <w:vAlign w:val="bottom"/>
          </w:tcPr>
          <w:p w14:paraId="2ED5F4D1" w14:textId="77777777" w:rsidR="00F37054" w:rsidRPr="00B64016" w:rsidRDefault="00F37054">
            <w:pPr>
              <w:ind w:left="62" w:right="62"/>
              <w:jc w:val="center"/>
              <w:rPr>
                <w:ins w:id="4626" w:author="David Modjeska" w:date="2016-04-25T21:36:00Z"/>
                <w:rFonts w:ascii="Arial Unicode MS" w:eastAsia="Arial Unicode MS" w:hAnsi="Arial Unicode MS" w:cs="Arial Unicode MS"/>
                <w:b/>
                <w:sz w:val="16"/>
                <w:szCs w:val="16"/>
                <w:rPrChange w:id="4627" w:author="David Modjeska" w:date="2016-04-25T21:36:00Z">
                  <w:rPr>
                    <w:ins w:id="4628" w:author="David Modjeska" w:date="2016-04-25T21:36:00Z"/>
                    <w:rFonts w:ascii="Arial" w:hAnsi="Arial" w:cs="Arial"/>
                  </w:rPr>
                </w:rPrChange>
              </w:rPr>
              <w:pPrChange w:id="4629" w:author="David Modjeska" w:date="2016-04-25T21:36:00Z">
                <w:pPr>
                  <w:spacing w:line="320" w:lineRule="atLeast"/>
                  <w:ind w:left="60" w:right="60"/>
                  <w:jc w:val="center"/>
                </w:pPr>
              </w:pPrChange>
            </w:pPr>
            <w:proofErr w:type="spellStart"/>
            <w:ins w:id="4630" w:author="David Modjeska" w:date="2016-04-25T21:36:00Z">
              <w:r w:rsidRPr="00B64016">
                <w:rPr>
                  <w:rFonts w:ascii="Arial Unicode MS" w:eastAsia="Arial Unicode MS" w:hAnsi="Arial Unicode MS" w:cs="Arial Unicode MS"/>
                  <w:b/>
                  <w:sz w:val="16"/>
                  <w:szCs w:val="16"/>
                  <w:rPrChange w:id="4631" w:author="David Modjeska" w:date="2016-04-25T21:36:00Z">
                    <w:rPr>
                      <w:rFonts w:ascii="Arial" w:hAnsi="Arial" w:cs="Arial"/>
                    </w:rPr>
                  </w:rPrChange>
                </w:rPr>
                <w:t>Oil_Future_Last</w:t>
              </w:r>
              <w:proofErr w:type="spellEnd"/>
            </w:ins>
          </w:p>
        </w:tc>
        <w:tc>
          <w:tcPr>
            <w:tcW w:w="2003" w:type="dxa"/>
            <w:tcBorders>
              <w:top w:val="single" w:sz="4" w:space="0" w:color="000000"/>
              <w:bottom w:val="single" w:sz="4" w:space="0" w:color="000000"/>
            </w:tcBorders>
            <w:shd w:val="clear" w:color="auto" w:fill="F2F2F2" w:themeFill="background1" w:themeFillShade="F2"/>
            <w:vAlign w:val="bottom"/>
          </w:tcPr>
          <w:p w14:paraId="611DB264" w14:textId="77777777" w:rsidR="00F37054" w:rsidRPr="00B64016" w:rsidRDefault="00F37054">
            <w:pPr>
              <w:ind w:left="62" w:right="62"/>
              <w:jc w:val="center"/>
              <w:rPr>
                <w:ins w:id="4632" w:author="David Modjeska" w:date="2016-04-25T21:36:00Z"/>
                <w:rFonts w:ascii="Arial Unicode MS" w:eastAsia="Arial Unicode MS" w:hAnsi="Arial Unicode MS" w:cs="Arial Unicode MS"/>
                <w:b/>
                <w:sz w:val="16"/>
                <w:szCs w:val="16"/>
                <w:rPrChange w:id="4633" w:author="David Modjeska" w:date="2016-04-25T21:36:00Z">
                  <w:rPr>
                    <w:ins w:id="4634" w:author="David Modjeska" w:date="2016-04-25T21:36:00Z"/>
                    <w:rFonts w:ascii="Arial" w:hAnsi="Arial" w:cs="Arial"/>
                  </w:rPr>
                </w:rPrChange>
              </w:rPr>
              <w:pPrChange w:id="4635" w:author="David Modjeska" w:date="2016-04-25T21:36:00Z">
                <w:pPr>
                  <w:spacing w:line="320" w:lineRule="atLeast"/>
                  <w:ind w:left="60" w:right="60"/>
                  <w:jc w:val="center"/>
                </w:pPr>
              </w:pPrChange>
            </w:pPr>
            <w:proofErr w:type="spellStart"/>
            <w:ins w:id="4636" w:author="David Modjeska" w:date="2016-04-25T21:36:00Z">
              <w:r w:rsidRPr="00B64016">
                <w:rPr>
                  <w:rFonts w:ascii="Arial Unicode MS" w:eastAsia="Arial Unicode MS" w:hAnsi="Arial Unicode MS" w:cs="Arial Unicode MS"/>
                  <w:b/>
                  <w:sz w:val="16"/>
                  <w:szCs w:val="16"/>
                  <w:rPrChange w:id="4637" w:author="David Modjeska" w:date="2016-04-25T21:36:00Z">
                    <w:rPr>
                      <w:rFonts w:ascii="Arial" w:hAnsi="Arial" w:cs="Arial"/>
                    </w:rPr>
                  </w:rPrChange>
                </w:rPr>
                <w:t>Oil_Future_Settle</w:t>
              </w:r>
              <w:proofErr w:type="spellEnd"/>
            </w:ins>
          </w:p>
        </w:tc>
      </w:tr>
      <w:tr w:rsidR="00CF74E3" w:rsidRPr="00F37054" w14:paraId="2E88C1B9" w14:textId="77777777" w:rsidTr="00B64016">
        <w:trPr>
          <w:cantSplit/>
          <w:ins w:id="4638" w:author="David Modjeska" w:date="2016-04-25T21:36:00Z"/>
        </w:trPr>
        <w:tc>
          <w:tcPr>
            <w:tcW w:w="1695" w:type="dxa"/>
            <w:tcBorders>
              <w:top w:val="single" w:sz="4" w:space="0" w:color="000000"/>
              <w:bottom w:val="nil"/>
            </w:tcBorders>
            <w:shd w:val="clear" w:color="auto" w:fill="FFFFFF"/>
            <w:vAlign w:val="center"/>
          </w:tcPr>
          <w:p w14:paraId="140A3CA1" w14:textId="77777777" w:rsidR="00F37054" w:rsidRPr="00F37054" w:rsidRDefault="00F37054">
            <w:pPr>
              <w:ind w:left="62" w:right="62"/>
              <w:jc w:val="right"/>
              <w:rPr>
                <w:ins w:id="4639" w:author="David Modjeska" w:date="2016-04-25T21:36:00Z"/>
                <w:rFonts w:ascii="Arial Unicode MS" w:eastAsia="Arial Unicode MS" w:hAnsi="Arial Unicode MS" w:cs="Arial Unicode MS"/>
                <w:sz w:val="16"/>
                <w:szCs w:val="16"/>
                <w:rPrChange w:id="4640" w:author="David Modjeska" w:date="2016-04-25T21:36:00Z">
                  <w:rPr>
                    <w:ins w:id="4641" w:author="David Modjeska" w:date="2016-04-25T21:36:00Z"/>
                    <w:rFonts w:ascii="Arial" w:hAnsi="Arial" w:cs="Arial"/>
                  </w:rPr>
                </w:rPrChange>
              </w:rPr>
              <w:pPrChange w:id="4642" w:author="David Modjeska" w:date="2016-04-25T21:36:00Z">
                <w:pPr>
                  <w:spacing w:line="320" w:lineRule="atLeast"/>
                  <w:ind w:left="60" w:right="60"/>
                  <w:jc w:val="right"/>
                </w:pPr>
              </w:pPrChange>
            </w:pPr>
            <w:ins w:id="4643" w:author="David Modjeska" w:date="2016-04-25T21:36:00Z">
              <w:r w:rsidRPr="00F37054">
                <w:rPr>
                  <w:rFonts w:ascii="Arial Unicode MS" w:eastAsia="Arial Unicode MS" w:hAnsi="Arial Unicode MS" w:cs="Arial Unicode MS"/>
                  <w:sz w:val="16"/>
                  <w:szCs w:val="16"/>
                  <w:rPrChange w:id="4644" w:author="David Modjeska" w:date="2016-04-25T21:36:00Z">
                    <w:rPr>
                      <w:rFonts w:ascii="Arial" w:hAnsi="Arial" w:cs="Arial"/>
                    </w:rPr>
                  </w:rPrChange>
                </w:rPr>
                <w:t>.355</w:t>
              </w:r>
              <w:r w:rsidRPr="00F37054">
                <w:rPr>
                  <w:rFonts w:ascii="Arial Unicode MS" w:eastAsia="Arial Unicode MS" w:hAnsi="Arial Unicode MS" w:cs="Arial Unicode MS"/>
                  <w:sz w:val="16"/>
                  <w:szCs w:val="16"/>
                  <w:vertAlign w:val="superscript"/>
                  <w:rPrChange w:id="4645" w:author="David Modjeska" w:date="2016-04-25T21:36:00Z">
                    <w:rPr>
                      <w:rFonts w:ascii="Arial" w:hAnsi="Arial" w:cs="Arial"/>
                      <w:vertAlign w:val="superscript"/>
                    </w:rPr>
                  </w:rPrChange>
                </w:rPr>
                <w:t>**</w:t>
              </w:r>
            </w:ins>
          </w:p>
        </w:tc>
        <w:tc>
          <w:tcPr>
            <w:tcW w:w="1406" w:type="dxa"/>
            <w:tcBorders>
              <w:top w:val="single" w:sz="4" w:space="0" w:color="000000"/>
              <w:bottom w:val="nil"/>
            </w:tcBorders>
            <w:shd w:val="clear" w:color="auto" w:fill="FFFFFF"/>
            <w:vAlign w:val="center"/>
          </w:tcPr>
          <w:p w14:paraId="67C49AF1" w14:textId="77777777" w:rsidR="00F37054" w:rsidRPr="00F37054" w:rsidRDefault="00F37054">
            <w:pPr>
              <w:ind w:left="62" w:right="62"/>
              <w:jc w:val="right"/>
              <w:rPr>
                <w:ins w:id="4646" w:author="David Modjeska" w:date="2016-04-25T21:36:00Z"/>
                <w:rFonts w:ascii="Arial Unicode MS" w:eastAsia="Arial Unicode MS" w:hAnsi="Arial Unicode MS" w:cs="Arial Unicode MS"/>
                <w:sz w:val="16"/>
                <w:szCs w:val="16"/>
                <w:rPrChange w:id="4647" w:author="David Modjeska" w:date="2016-04-25T21:36:00Z">
                  <w:rPr>
                    <w:ins w:id="4648" w:author="David Modjeska" w:date="2016-04-25T21:36:00Z"/>
                    <w:rFonts w:ascii="Arial" w:hAnsi="Arial" w:cs="Arial"/>
                  </w:rPr>
                </w:rPrChange>
              </w:rPr>
              <w:pPrChange w:id="4649" w:author="David Modjeska" w:date="2016-04-25T21:36:00Z">
                <w:pPr>
                  <w:spacing w:line="320" w:lineRule="atLeast"/>
                  <w:ind w:left="60" w:right="60"/>
                  <w:jc w:val="right"/>
                </w:pPr>
              </w:pPrChange>
            </w:pPr>
            <w:ins w:id="4650" w:author="David Modjeska" w:date="2016-04-25T21:36:00Z">
              <w:r w:rsidRPr="00F37054">
                <w:rPr>
                  <w:rFonts w:ascii="Arial Unicode MS" w:eastAsia="Arial Unicode MS" w:hAnsi="Arial Unicode MS" w:cs="Arial Unicode MS"/>
                  <w:sz w:val="16"/>
                  <w:szCs w:val="16"/>
                  <w:rPrChange w:id="4651" w:author="David Modjeska" w:date="2016-04-25T21:36:00Z">
                    <w:rPr>
                      <w:rFonts w:ascii="Arial" w:hAnsi="Arial" w:cs="Arial"/>
                    </w:rPr>
                  </w:rPrChange>
                </w:rPr>
                <w:t>.834</w:t>
              </w:r>
              <w:r w:rsidRPr="00F37054">
                <w:rPr>
                  <w:rFonts w:ascii="Arial Unicode MS" w:eastAsia="Arial Unicode MS" w:hAnsi="Arial Unicode MS" w:cs="Arial Unicode MS"/>
                  <w:sz w:val="16"/>
                  <w:szCs w:val="16"/>
                  <w:vertAlign w:val="superscript"/>
                  <w:rPrChange w:id="4652" w:author="David Modjeska" w:date="2016-04-25T21:36:00Z">
                    <w:rPr>
                      <w:rFonts w:ascii="Arial" w:hAnsi="Arial" w:cs="Arial"/>
                      <w:vertAlign w:val="superscript"/>
                    </w:rPr>
                  </w:rPrChange>
                </w:rPr>
                <w:t>**</w:t>
              </w:r>
            </w:ins>
          </w:p>
        </w:tc>
        <w:tc>
          <w:tcPr>
            <w:tcW w:w="1294" w:type="dxa"/>
            <w:tcBorders>
              <w:top w:val="single" w:sz="4" w:space="0" w:color="000000"/>
              <w:bottom w:val="nil"/>
            </w:tcBorders>
            <w:shd w:val="clear" w:color="auto" w:fill="FFFFFF"/>
            <w:vAlign w:val="center"/>
          </w:tcPr>
          <w:p w14:paraId="7C790110" w14:textId="77777777" w:rsidR="00F37054" w:rsidRPr="00F37054" w:rsidRDefault="00F37054">
            <w:pPr>
              <w:ind w:left="62" w:right="62"/>
              <w:jc w:val="right"/>
              <w:rPr>
                <w:ins w:id="4653" w:author="David Modjeska" w:date="2016-04-25T21:36:00Z"/>
                <w:rFonts w:ascii="Arial Unicode MS" w:eastAsia="Arial Unicode MS" w:hAnsi="Arial Unicode MS" w:cs="Arial Unicode MS"/>
                <w:sz w:val="16"/>
                <w:szCs w:val="16"/>
                <w:rPrChange w:id="4654" w:author="David Modjeska" w:date="2016-04-25T21:36:00Z">
                  <w:rPr>
                    <w:ins w:id="4655" w:author="David Modjeska" w:date="2016-04-25T21:36:00Z"/>
                    <w:rFonts w:ascii="Arial" w:hAnsi="Arial" w:cs="Arial"/>
                  </w:rPr>
                </w:rPrChange>
              </w:rPr>
              <w:pPrChange w:id="4656" w:author="David Modjeska" w:date="2016-04-25T21:36:00Z">
                <w:pPr>
                  <w:spacing w:line="320" w:lineRule="atLeast"/>
                  <w:ind w:left="60" w:right="60"/>
                  <w:jc w:val="right"/>
                </w:pPr>
              </w:pPrChange>
            </w:pPr>
            <w:ins w:id="4657" w:author="David Modjeska" w:date="2016-04-25T21:36:00Z">
              <w:r w:rsidRPr="00F37054">
                <w:rPr>
                  <w:rFonts w:ascii="Arial Unicode MS" w:eastAsia="Arial Unicode MS" w:hAnsi="Arial Unicode MS" w:cs="Arial Unicode MS"/>
                  <w:sz w:val="16"/>
                  <w:szCs w:val="16"/>
                  <w:rPrChange w:id="4658" w:author="David Modjeska" w:date="2016-04-25T21:36:00Z">
                    <w:rPr>
                      <w:rFonts w:ascii="Arial" w:hAnsi="Arial" w:cs="Arial"/>
                    </w:rPr>
                  </w:rPrChange>
                </w:rPr>
                <w:t>.832</w:t>
              </w:r>
              <w:r w:rsidRPr="00F37054">
                <w:rPr>
                  <w:rFonts w:ascii="Arial Unicode MS" w:eastAsia="Arial Unicode MS" w:hAnsi="Arial Unicode MS" w:cs="Arial Unicode MS"/>
                  <w:sz w:val="16"/>
                  <w:szCs w:val="16"/>
                  <w:vertAlign w:val="superscript"/>
                  <w:rPrChange w:id="4659" w:author="David Modjeska" w:date="2016-04-25T21:36:00Z">
                    <w:rPr>
                      <w:rFonts w:ascii="Arial" w:hAnsi="Arial" w:cs="Arial"/>
                      <w:vertAlign w:val="superscript"/>
                    </w:rPr>
                  </w:rPrChange>
                </w:rPr>
                <w:t>**</w:t>
              </w:r>
            </w:ins>
          </w:p>
        </w:tc>
        <w:tc>
          <w:tcPr>
            <w:tcW w:w="1405" w:type="dxa"/>
            <w:tcBorders>
              <w:top w:val="single" w:sz="4" w:space="0" w:color="000000"/>
              <w:bottom w:val="nil"/>
            </w:tcBorders>
            <w:shd w:val="clear" w:color="auto" w:fill="FFFFFF"/>
            <w:vAlign w:val="center"/>
          </w:tcPr>
          <w:p w14:paraId="492ACA22" w14:textId="77777777" w:rsidR="00F37054" w:rsidRPr="00F37054" w:rsidRDefault="00F37054">
            <w:pPr>
              <w:ind w:left="62" w:right="62"/>
              <w:jc w:val="right"/>
              <w:rPr>
                <w:ins w:id="4660" w:author="David Modjeska" w:date="2016-04-25T21:36:00Z"/>
                <w:rFonts w:ascii="Arial Unicode MS" w:eastAsia="Arial Unicode MS" w:hAnsi="Arial Unicode MS" w:cs="Arial Unicode MS"/>
                <w:sz w:val="16"/>
                <w:szCs w:val="16"/>
                <w:rPrChange w:id="4661" w:author="David Modjeska" w:date="2016-04-25T21:36:00Z">
                  <w:rPr>
                    <w:ins w:id="4662" w:author="David Modjeska" w:date="2016-04-25T21:36:00Z"/>
                    <w:rFonts w:ascii="Arial" w:hAnsi="Arial" w:cs="Arial"/>
                  </w:rPr>
                </w:rPrChange>
              </w:rPr>
              <w:pPrChange w:id="4663" w:author="David Modjeska" w:date="2016-04-25T21:36:00Z">
                <w:pPr>
                  <w:spacing w:line="320" w:lineRule="atLeast"/>
                  <w:ind w:left="60" w:right="60"/>
                  <w:jc w:val="right"/>
                </w:pPr>
              </w:pPrChange>
            </w:pPr>
            <w:ins w:id="4664" w:author="David Modjeska" w:date="2016-04-25T21:36:00Z">
              <w:r w:rsidRPr="00F37054">
                <w:rPr>
                  <w:rFonts w:ascii="Arial Unicode MS" w:eastAsia="Arial Unicode MS" w:hAnsi="Arial Unicode MS" w:cs="Arial Unicode MS"/>
                  <w:sz w:val="16"/>
                  <w:szCs w:val="16"/>
                  <w:rPrChange w:id="4665" w:author="David Modjeska" w:date="2016-04-25T21:36:00Z">
                    <w:rPr>
                      <w:rFonts w:ascii="Arial" w:hAnsi="Arial" w:cs="Arial"/>
                    </w:rPr>
                  </w:rPrChange>
                </w:rPr>
                <w:t>.836</w:t>
              </w:r>
              <w:r w:rsidRPr="00F37054">
                <w:rPr>
                  <w:rFonts w:ascii="Arial Unicode MS" w:eastAsia="Arial Unicode MS" w:hAnsi="Arial Unicode MS" w:cs="Arial Unicode MS"/>
                  <w:sz w:val="16"/>
                  <w:szCs w:val="16"/>
                  <w:vertAlign w:val="superscript"/>
                  <w:rPrChange w:id="4666" w:author="David Modjeska" w:date="2016-04-25T21:36:00Z">
                    <w:rPr>
                      <w:rFonts w:ascii="Arial" w:hAnsi="Arial" w:cs="Arial"/>
                      <w:vertAlign w:val="superscript"/>
                    </w:rPr>
                  </w:rPrChange>
                </w:rPr>
                <w:t>**</w:t>
              </w:r>
            </w:ins>
          </w:p>
        </w:tc>
        <w:tc>
          <w:tcPr>
            <w:tcW w:w="1547" w:type="dxa"/>
            <w:tcBorders>
              <w:top w:val="single" w:sz="4" w:space="0" w:color="000000"/>
              <w:bottom w:val="nil"/>
            </w:tcBorders>
            <w:shd w:val="clear" w:color="auto" w:fill="FFFFFF"/>
            <w:vAlign w:val="center"/>
          </w:tcPr>
          <w:p w14:paraId="099955FE" w14:textId="77777777" w:rsidR="00F37054" w:rsidRPr="00F37054" w:rsidRDefault="00F37054">
            <w:pPr>
              <w:ind w:left="62" w:right="62"/>
              <w:jc w:val="right"/>
              <w:rPr>
                <w:ins w:id="4667" w:author="David Modjeska" w:date="2016-04-25T21:36:00Z"/>
                <w:rFonts w:ascii="Arial Unicode MS" w:eastAsia="Arial Unicode MS" w:hAnsi="Arial Unicode MS" w:cs="Arial Unicode MS"/>
                <w:sz w:val="16"/>
                <w:szCs w:val="16"/>
                <w:rPrChange w:id="4668" w:author="David Modjeska" w:date="2016-04-25T21:36:00Z">
                  <w:rPr>
                    <w:ins w:id="4669" w:author="David Modjeska" w:date="2016-04-25T21:36:00Z"/>
                    <w:rFonts w:ascii="Arial" w:hAnsi="Arial" w:cs="Arial"/>
                  </w:rPr>
                </w:rPrChange>
              </w:rPr>
              <w:pPrChange w:id="4670" w:author="David Modjeska" w:date="2016-04-25T21:36:00Z">
                <w:pPr>
                  <w:spacing w:line="320" w:lineRule="atLeast"/>
                  <w:ind w:left="60" w:right="60"/>
                  <w:jc w:val="right"/>
                </w:pPr>
              </w:pPrChange>
            </w:pPr>
            <w:ins w:id="4671" w:author="David Modjeska" w:date="2016-04-25T21:36:00Z">
              <w:r w:rsidRPr="00F37054">
                <w:rPr>
                  <w:rFonts w:ascii="Arial Unicode MS" w:eastAsia="Arial Unicode MS" w:hAnsi="Arial Unicode MS" w:cs="Arial Unicode MS"/>
                  <w:sz w:val="16"/>
                  <w:szCs w:val="16"/>
                  <w:rPrChange w:id="4672" w:author="David Modjeska" w:date="2016-04-25T21:36:00Z">
                    <w:rPr>
                      <w:rFonts w:ascii="Arial" w:hAnsi="Arial" w:cs="Arial"/>
                    </w:rPr>
                  </w:rPrChange>
                </w:rPr>
                <w:t>.835</w:t>
              </w:r>
              <w:r w:rsidRPr="00F37054">
                <w:rPr>
                  <w:rFonts w:ascii="Arial Unicode MS" w:eastAsia="Arial Unicode MS" w:hAnsi="Arial Unicode MS" w:cs="Arial Unicode MS"/>
                  <w:sz w:val="16"/>
                  <w:szCs w:val="16"/>
                  <w:vertAlign w:val="superscript"/>
                  <w:rPrChange w:id="4673" w:author="David Modjeska" w:date="2016-04-25T21:36:00Z">
                    <w:rPr>
                      <w:rFonts w:ascii="Arial" w:hAnsi="Arial" w:cs="Arial"/>
                      <w:vertAlign w:val="superscript"/>
                    </w:rPr>
                  </w:rPrChange>
                </w:rPr>
                <w:t>**</w:t>
              </w:r>
            </w:ins>
          </w:p>
        </w:tc>
        <w:tc>
          <w:tcPr>
            <w:tcW w:w="2003" w:type="dxa"/>
            <w:tcBorders>
              <w:top w:val="single" w:sz="4" w:space="0" w:color="000000"/>
              <w:bottom w:val="nil"/>
            </w:tcBorders>
            <w:shd w:val="clear" w:color="auto" w:fill="FFFFFF"/>
            <w:vAlign w:val="center"/>
          </w:tcPr>
          <w:p w14:paraId="5A84AA5E" w14:textId="77777777" w:rsidR="00F37054" w:rsidRPr="00F37054" w:rsidRDefault="00F37054">
            <w:pPr>
              <w:ind w:left="62" w:right="62"/>
              <w:jc w:val="right"/>
              <w:rPr>
                <w:ins w:id="4674" w:author="David Modjeska" w:date="2016-04-25T21:36:00Z"/>
                <w:rFonts w:ascii="Arial Unicode MS" w:eastAsia="Arial Unicode MS" w:hAnsi="Arial Unicode MS" w:cs="Arial Unicode MS"/>
                <w:sz w:val="16"/>
                <w:szCs w:val="16"/>
                <w:rPrChange w:id="4675" w:author="David Modjeska" w:date="2016-04-25T21:36:00Z">
                  <w:rPr>
                    <w:ins w:id="4676" w:author="David Modjeska" w:date="2016-04-25T21:36:00Z"/>
                    <w:rFonts w:ascii="Arial" w:hAnsi="Arial" w:cs="Arial"/>
                  </w:rPr>
                </w:rPrChange>
              </w:rPr>
              <w:pPrChange w:id="4677" w:author="David Modjeska" w:date="2016-04-25T21:36:00Z">
                <w:pPr>
                  <w:spacing w:line="320" w:lineRule="atLeast"/>
                  <w:ind w:left="60" w:right="60"/>
                  <w:jc w:val="right"/>
                </w:pPr>
              </w:pPrChange>
            </w:pPr>
            <w:ins w:id="4678" w:author="David Modjeska" w:date="2016-04-25T21:36:00Z">
              <w:r w:rsidRPr="00F37054">
                <w:rPr>
                  <w:rFonts w:ascii="Arial Unicode MS" w:eastAsia="Arial Unicode MS" w:hAnsi="Arial Unicode MS" w:cs="Arial Unicode MS"/>
                  <w:sz w:val="16"/>
                  <w:szCs w:val="16"/>
                  <w:rPrChange w:id="4679" w:author="David Modjeska" w:date="2016-04-25T21:36:00Z">
                    <w:rPr>
                      <w:rFonts w:ascii="Arial" w:hAnsi="Arial" w:cs="Arial"/>
                    </w:rPr>
                  </w:rPrChange>
                </w:rPr>
                <w:t>.835</w:t>
              </w:r>
              <w:r w:rsidRPr="00F37054">
                <w:rPr>
                  <w:rFonts w:ascii="Arial Unicode MS" w:eastAsia="Arial Unicode MS" w:hAnsi="Arial Unicode MS" w:cs="Arial Unicode MS"/>
                  <w:sz w:val="16"/>
                  <w:szCs w:val="16"/>
                  <w:vertAlign w:val="superscript"/>
                  <w:rPrChange w:id="4680" w:author="David Modjeska" w:date="2016-04-25T21:36:00Z">
                    <w:rPr>
                      <w:rFonts w:ascii="Arial" w:hAnsi="Arial" w:cs="Arial"/>
                      <w:vertAlign w:val="superscript"/>
                    </w:rPr>
                  </w:rPrChange>
                </w:rPr>
                <w:t>**</w:t>
              </w:r>
            </w:ins>
          </w:p>
        </w:tc>
      </w:tr>
      <w:tr w:rsidR="00CF74E3" w:rsidRPr="00F37054" w14:paraId="7708547D" w14:textId="77777777" w:rsidTr="00EF50E3">
        <w:trPr>
          <w:cantSplit/>
          <w:ins w:id="4681" w:author="David Modjeska" w:date="2016-04-25T21:36:00Z"/>
        </w:trPr>
        <w:tc>
          <w:tcPr>
            <w:tcW w:w="1695" w:type="dxa"/>
            <w:tcBorders>
              <w:top w:val="nil"/>
              <w:bottom w:val="nil"/>
            </w:tcBorders>
            <w:shd w:val="clear" w:color="auto" w:fill="FFFFFF"/>
            <w:vAlign w:val="center"/>
          </w:tcPr>
          <w:p w14:paraId="4F7CAD6C" w14:textId="77777777" w:rsidR="00F37054" w:rsidRPr="00F37054" w:rsidRDefault="00F37054">
            <w:pPr>
              <w:ind w:left="62" w:right="62"/>
              <w:jc w:val="right"/>
              <w:rPr>
                <w:ins w:id="4682" w:author="David Modjeska" w:date="2016-04-25T21:36:00Z"/>
                <w:rFonts w:ascii="Arial Unicode MS" w:eastAsia="Arial Unicode MS" w:hAnsi="Arial Unicode MS" w:cs="Arial Unicode MS"/>
                <w:sz w:val="16"/>
                <w:szCs w:val="16"/>
                <w:rPrChange w:id="4683" w:author="David Modjeska" w:date="2016-04-25T21:36:00Z">
                  <w:rPr>
                    <w:ins w:id="4684" w:author="David Modjeska" w:date="2016-04-25T21:36:00Z"/>
                    <w:rFonts w:ascii="Arial" w:hAnsi="Arial" w:cs="Arial"/>
                  </w:rPr>
                </w:rPrChange>
              </w:rPr>
              <w:pPrChange w:id="4685" w:author="David Modjeska" w:date="2016-04-25T21:36:00Z">
                <w:pPr>
                  <w:spacing w:line="320" w:lineRule="atLeast"/>
                  <w:ind w:left="60" w:right="60"/>
                  <w:jc w:val="right"/>
                </w:pPr>
              </w:pPrChange>
            </w:pPr>
            <w:ins w:id="4686" w:author="David Modjeska" w:date="2016-04-25T21:36:00Z">
              <w:r w:rsidRPr="00F37054">
                <w:rPr>
                  <w:rFonts w:ascii="Arial Unicode MS" w:eastAsia="Arial Unicode MS" w:hAnsi="Arial Unicode MS" w:cs="Arial Unicode MS"/>
                  <w:sz w:val="16"/>
                  <w:szCs w:val="16"/>
                  <w:rPrChange w:id="4687" w:author="David Modjeska" w:date="2016-04-25T21:36:00Z">
                    <w:rPr>
                      <w:rFonts w:ascii="Arial" w:hAnsi="Arial" w:cs="Arial"/>
                    </w:rPr>
                  </w:rPrChange>
                </w:rPr>
                <w:t>.000</w:t>
              </w:r>
            </w:ins>
          </w:p>
        </w:tc>
        <w:tc>
          <w:tcPr>
            <w:tcW w:w="1406" w:type="dxa"/>
            <w:tcBorders>
              <w:top w:val="nil"/>
              <w:bottom w:val="nil"/>
            </w:tcBorders>
            <w:shd w:val="clear" w:color="auto" w:fill="FFFFFF"/>
            <w:vAlign w:val="center"/>
          </w:tcPr>
          <w:p w14:paraId="7D15F28E" w14:textId="77777777" w:rsidR="00F37054" w:rsidRPr="00F37054" w:rsidRDefault="00F37054">
            <w:pPr>
              <w:ind w:left="62" w:right="62"/>
              <w:jc w:val="right"/>
              <w:rPr>
                <w:ins w:id="4688" w:author="David Modjeska" w:date="2016-04-25T21:36:00Z"/>
                <w:rFonts w:ascii="Arial Unicode MS" w:eastAsia="Arial Unicode MS" w:hAnsi="Arial Unicode MS" w:cs="Arial Unicode MS"/>
                <w:sz w:val="16"/>
                <w:szCs w:val="16"/>
                <w:rPrChange w:id="4689" w:author="David Modjeska" w:date="2016-04-25T21:36:00Z">
                  <w:rPr>
                    <w:ins w:id="4690" w:author="David Modjeska" w:date="2016-04-25T21:36:00Z"/>
                    <w:rFonts w:ascii="Arial" w:hAnsi="Arial" w:cs="Arial"/>
                  </w:rPr>
                </w:rPrChange>
              </w:rPr>
              <w:pPrChange w:id="4691" w:author="David Modjeska" w:date="2016-04-25T21:36:00Z">
                <w:pPr>
                  <w:spacing w:line="320" w:lineRule="atLeast"/>
                  <w:ind w:left="60" w:right="60"/>
                  <w:jc w:val="right"/>
                </w:pPr>
              </w:pPrChange>
            </w:pPr>
            <w:ins w:id="4692" w:author="David Modjeska" w:date="2016-04-25T21:36:00Z">
              <w:r w:rsidRPr="00F37054">
                <w:rPr>
                  <w:rFonts w:ascii="Arial Unicode MS" w:eastAsia="Arial Unicode MS" w:hAnsi="Arial Unicode MS" w:cs="Arial Unicode MS"/>
                  <w:sz w:val="16"/>
                  <w:szCs w:val="16"/>
                  <w:rPrChange w:id="4693" w:author="David Modjeska" w:date="2016-04-25T21:36:00Z">
                    <w:rPr>
                      <w:rFonts w:ascii="Arial" w:hAnsi="Arial" w:cs="Arial"/>
                    </w:rPr>
                  </w:rPrChange>
                </w:rPr>
                <w:t>.000</w:t>
              </w:r>
            </w:ins>
          </w:p>
        </w:tc>
        <w:tc>
          <w:tcPr>
            <w:tcW w:w="1294" w:type="dxa"/>
            <w:tcBorders>
              <w:top w:val="nil"/>
              <w:bottom w:val="nil"/>
            </w:tcBorders>
            <w:shd w:val="clear" w:color="auto" w:fill="FFFFFF"/>
            <w:vAlign w:val="center"/>
          </w:tcPr>
          <w:p w14:paraId="4E07281F" w14:textId="77777777" w:rsidR="00F37054" w:rsidRPr="00F37054" w:rsidRDefault="00F37054">
            <w:pPr>
              <w:ind w:left="62" w:right="62"/>
              <w:jc w:val="right"/>
              <w:rPr>
                <w:ins w:id="4694" w:author="David Modjeska" w:date="2016-04-25T21:36:00Z"/>
                <w:rFonts w:ascii="Arial Unicode MS" w:eastAsia="Arial Unicode MS" w:hAnsi="Arial Unicode MS" w:cs="Arial Unicode MS"/>
                <w:sz w:val="16"/>
                <w:szCs w:val="16"/>
                <w:rPrChange w:id="4695" w:author="David Modjeska" w:date="2016-04-25T21:36:00Z">
                  <w:rPr>
                    <w:ins w:id="4696" w:author="David Modjeska" w:date="2016-04-25T21:36:00Z"/>
                    <w:rFonts w:ascii="Arial" w:hAnsi="Arial" w:cs="Arial"/>
                  </w:rPr>
                </w:rPrChange>
              </w:rPr>
              <w:pPrChange w:id="4697" w:author="David Modjeska" w:date="2016-04-25T21:36:00Z">
                <w:pPr>
                  <w:spacing w:line="320" w:lineRule="atLeast"/>
                  <w:ind w:left="60" w:right="60"/>
                  <w:jc w:val="right"/>
                </w:pPr>
              </w:pPrChange>
            </w:pPr>
            <w:ins w:id="4698" w:author="David Modjeska" w:date="2016-04-25T21:36:00Z">
              <w:r w:rsidRPr="00F37054">
                <w:rPr>
                  <w:rFonts w:ascii="Arial Unicode MS" w:eastAsia="Arial Unicode MS" w:hAnsi="Arial Unicode MS" w:cs="Arial Unicode MS"/>
                  <w:sz w:val="16"/>
                  <w:szCs w:val="16"/>
                  <w:rPrChange w:id="4699" w:author="David Modjeska" w:date="2016-04-25T21:36:00Z">
                    <w:rPr>
                      <w:rFonts w:ascii="Arial" w:hAnsi="Arial" w:cs="Arial"/>
                    </w:rPr>
                  </w:rPrChange>
                </w:rPr>
                <w:t>.000</w:t>
              </w:r>
            </w:ins>
          </w:p>
        </w:tc>
        <w:tc>
          <w:tcPr>
            <w:tcW w:w="1405" w:type="dxa"/>
            <w:tcBorders>
              <w:top w:val="nil"/>
              <w:bottom w:val="nil"/>
            </w:tcBorders>
            <w:shd w:val="clear" w:color="auto" w:fill="FFFFFF"/>
            <w:vAlign w:val="center"/>
          </w:tcPr>
          <w:p w14:paraId="039B14E4" w14:textId="77777777" w:rsidR="00F37054" w:rsidRPr="00F37054" w:rsidRDefault="00F37054">
            <w:pPr>
              <w:ind w:left="62" w:right="62"/>
              <w:jc w:val="right"/>
              <w:rPr>
                <w:ins w:id="4700" w:author="David Modjeska" w:date="2016-04-25T21:36:00Z"/>
                <w:rFonts w:ascii="Arial Unicode MS" w:eastAsia="Arial Unicode MS" w:hAnsi="Arial Unicode MS" w:cs="Arial Unicode MS"/>
                <w:sz w:val="16"/>
                <w:szCs w:val="16"/>
                <w:rPrChange w:id="4701" w:author="David Modjeska" w:date="2016-04-25T21:36:00Z">
                  <w:rPr>
                    <w:ins w:id="4702" w:author="David Modjeska" w:date="2016-04-25T21:36:00Z"/>
                    <w:rFonts w:ascii="Arial" w:hAnsi="Arial" w:cs="Arial"/>
                  </w:rPr>
                </w:rPrChange>
              </w:rPr>
              <w:pPrChange w:id="4703" w:author="David Modjeska" w:date="2016-04-25T21:36:00Z">
                <w:pPr>
                  <w:spacing w:line="320" w:lineRule="atLeast"/>
                  <w:ind w:left="60" w:right="60"/>
                  <w:jc w:val="right"/>
                </w:pPr>
              </w:pPrChange>
            </w:pPr>
            <w:ins w:id="4704" w:author="David Modjeska" w:date="2016-04-25T21:36:00Z">
              <w:r w:rsidRPr="00F37054">
                <w:rPr>
                  <w:rFonts w:ascii="Arial Unicode MS" w:eastAsia="Arial Unicode MS" w:hAnsi="Arial Unicode MS" w:cs="Arial Unicode MS"/>
                  <w:sz w:val="16"/>
                  <w:szCs w:val="16"/>
                  <w:rPrChange w:id="4705" w:author="David Modjeska" w:date="2016-04-25T21:36:00Z">
                    <w:rPr>
                      <w:rFonts w:ascii="Arial" w:hAnsi="Arial" w:cs="Arial"/>
                    </w:rPr>
                  </w:rPrChange>
                </w:rPr>
                <w:t>.000</w:t>
              </w:r>
            </w:ins>
          </w:p>
        </w:tc>
        <w:tc>
          <w:tcPr>
            <w:tcW w:w="1547" w:type="dxa"/>
            <w:tcBorders>
              <w:top w:val="nil"/>
              <w:bottom w:val="nil"/>
            </w:tcBorders>
            <w:shd w:val="clear" w:color="auto" w:fill="FFFFFF"/>
            <w:vAlign w:val="center"/>
          </w:tcPr>
          <w:p w14:paraId="6F7D2A52" w14:textId="77777777" w:rsidR="00F37054" w:rsidRPr="00F37054" w:rsidRDefault="00F37054">
            <w:pPr>
              <w:ind w:left="62" w:right="62"/>
              <w:jc w:val="right"/>
              <w:rPr>
                <w:ins w:id="4706" w:author="David Modjeska" w:date="2016-04-25T21:36:00Z"/>
                <w:rFonts w:ascii="Arial Unicode MS" w:eastAsia="Arial Unicode MS" w:hAnsi="Arial Unicode MS" w:cs="Arial Unicode MS"/>
                <w:sz w:val="16"/>
                <w:szCs w:val="16"/>
                <w:rPrChange w:id="4707" w:author="David Modjeska" w:date="2016-04-25T21:36:00Z">
                  <w:rPr>
                    <w:ins w:id="4708" w:author="David Modjeska" w:date="2016-04-25T21:36:00Z"/>
                    <w:rFonts w:ascii="Arial" w:hAnsi="Arial" w:cs="Arial"/>
                  </w:rPr>
                </w:rPrChange>
              </w:rPr>
              <w:pPrChange w:id="4709" w:author="David Modjeska" w:date="2016-04-25T21:36:00Z">
                <w:pPr>
                  <w:spacing w:line="320" w:lineRule="atLeast"/>
                  <w:ind w:left="60" w:right="60"/>
                  <w:jc w:val="right"/>
                </w:pPr>
              </w:pPrChange>
            </w:pPr>
            <w:ins w:id="4710" w:author="David Modjeska" w:date="2016-04-25T21:36:00Z">
              <w:r w:rsidRPr="00F37054">
                <w:rPr>
                  <w:rFonts w:ascii="Arial Unicode MS" w:eastAsia="Arial Unicode MS" w:hAnsi="Arial Unicode MS" w:cs="Arial Unicode MS"/>
                  <w:sz w:val="16"/>
                  <w:szCs w:val="16"/>
                  <w:rPrChange w:id="4711" w:author="David Modjeska" w:date="2016-04-25T21:36:00Z">
                    <w:rPr>
                      <w:rFonts w:ascii="Arial" w:hAnsi="Arial" w:cs="Arial"/>
                    </w:rPr>
                  </w:rPrChange>
                </w:rPr>
                <w:t>.000</w:t>
              </w:r>
            </w:ins>
          </w:p>
        </w:tc>
        <w:tc>
          <w:tcPr>
            <w:tcW w:w="2003" w:type="dxa"/>
            <w:tcBorders>
              <w:top w:val="nil"/>
              <w:bottom w:val="nil"/>
            </w:tcBorders>
            <w:shd w:val="clear" w:color="auto" w:fill="FFFFFF"/>
            <w:vAlign w:val="center"/>
          </w:tcPr>
          <w:p w14:paraId="2FCD6E2C" w14:textId="77777777" w:rsidR="00F37054" w:rsidRPr="00F37054" w:rsidRDefault="00F37054">
            <w:pPr>
              <w:ind w:left="62" w:right="62"/>
              <w:jc w:val="right"/>
              <w:rPr>
                <w:ins w:id="4712" w:author="David Modjeska" w:date="2016-04-25T21:36:00Z"/>
                <w:rFonts w:ascii="Arial Unicode MS" w:eastAsia="Arial Unicode MS" w:hAnsi="Arial Unicode MS" w:cs="Arial Unicode MS"/>
                <w:sz w:val="16"/>
                <w:szCs w:val="16"/>
                <w:rPrChange w:id="4713" w:author="David Modjeska" w:date="2016-04-25T21:36:00Z">
                  <w:rPr>
                    <w:ins w:id="4714" w:author="David Modjeska" w:date="2016-04-25T21:36:00Z"/>
                    <w:rFonts w:ascii="Arial" w:hAnsi="Arial" w:cs="Arial"/>
                  </w:rPr>
                </w:rPrChange>
              </w:rPr>
              <w:pPrChange w:id="4715" w:author="David Modjeska" w:date="2016-04-25T21:36:00Z">
                <w:pPr>
                  <w:spacing w:line="320" w:lineRule="atLeast"/>
                  <w:ind w:left="60" w:right="60"/>
                  <w:jc w:val="right"/>
                </w:pPr>
              </w:pPrChange>
            </w:pPr>
            <w:ins w:id="4716" w:author="David Modjeska" w:date="2016-04-25T21:36:00Z">
              <w:r w:rsidRPr="00F37054">
                <w:rPr>
                  <w:rFonts w:ascii="Arial Unicode MS" w:eastAsia="Arial Unicode MS" w:hAnsi="Arial Unicode MS" w:cs="Arial Unicode MS"/>
                  <w:sz w:val="16"/>
                  <w:szCs w:val="16"/>
                  <w:rPrChange w:id="4717" w:author="David Modjeska" w:date="2016-04-25T21:36:00Z">
                    <w:rPr>
                      <w:rFonts w:ascii="Arial" w:hAnsi="Arial" w:cs="Arial"/>
                    </w:rPr>
                  </w:rPrChange>
                </w:rPr>
                <w:t>.000</w:t>
              </w:r>
            </w:ins>
          </w:p>
        </w:tc>
      </w:tr>
      <w:tr w:rsidR="00CF74E3" w:rsidRPr="00F37054" w14:paraId="4AF728F5" w14:textId="77777777" w:rsidTr="00EF50E3">
        <w:trPr>
          <w:cantSplit/>
          <w:ins w:id="4718" w:author="David Modjeska" w:date="2016-04-25T21:36:00Z"/>
        </w:trPr>
        <w:tc>
          <w:tcPr>
            <w:tcW w:w="1695" w:type="dxa"/>
            <w:tcBorders>
              <w:top w:val="nil"/>
              <w:bottom w:val="single" w:sz="8" w:space="0" w:color="000000"/>
            </w:tcBorders>
            <w:shd w:val="clear" w:color="auto" w:fill="FFFFFF"/>
            <w:vAlign w:val="center"/>
          </w:tcPr>
          <w:p w14:paraId="159E3CB1" w14:textId="77777777" w:rsidR="00F37054" w:rsidRPr="00F37054" w:rsidRDefault="00F37054">
            <w:pPr>
              <w:ind w:left="62" w:right="62"/>
              <w:jc w:val="right"/>
              <w:rPr>
                <w:ins w:id="4719" w:author="David Modjeska" w:date="2016-04-25T21:36:00Z"/>
                <w:rFonts w:ascii="Arial Unicode MS" w:eastAsia="Arial Unicode MS" w:hAnsi="Arial Unicode MS" w:cs="Arial Unicode MS"/>
                <w:sz w:val="16"/>
                <w:szCs w:val="16"/>
                <w:rPrChange w:id="4720" w:author="David Modjeska" w:date="2016-04-25T21:36:00Z">
                  <w:rPr>
                    <w:ins w:id="4721" w:author="David Modjeska" w:date="2016-04-25T21:36:00Z"/>
                    <w:rFonts w:ascii="Arial" w:hAnsi="Arial" w:cs="Arial"/>
                  </w:rPr>
                </w:rPrChange>
              </w:rPr>
              <w:pPrChange w:id="4722" w:author="David Modjeska" w:date="2016-04-25T21:36:00Z">
                <w:pPr>
                  <w:spacing w:line="320" w:lineRule="atLeast"/>
                  <w:ind w:left="60" w:right="60"/>
                  <w:jc w:val="right"/>
                </w:pPr>
              </w:pPrChange>
            </w:pPr>
            <w:ins w:id="4723" w:author="David Modjeska" w:date="2016-04-25T21:36:00Z">
              <w:r w:rsidRPr="00F37054">
                <w:rPr>
                  <w:rFonts w:ascii="Arial Unicode MS" w:eastAsia="Arial Unicode MS" w:hAnsi="Arial Unicode MS" w:cs="Arial Unicode MS"/>
                  <w:sz w:val="16"/>
                  <w:szCs w:val="16"/>
                  <w:rPrChange w:id="4724" w:author="David Modjeska" w:date="2016-04-25T21:36:00Z">
                    <w:rPr>
                      <w:rFonts w:ascii="Arial" w:hAnsi="Arial" w:cs="Arial"/>
                    </w:rPr>
                  </w:rPrChange>
                </w:rPr>
                <w:t>3596</w:t>
              </w:r>
            </w:ins>
          </w:p>
        </w:tc>
        <w:tc>
          <w:tcPr>
            <w:tcW w:w="1406" w:type="dxa"/>
            <w:tcBorders>
              <w:top w:val="nil"/>
              <w:bottom w:val="single" w:sz="8" w:space="0" w:color="000000"/>
            </w:tcBorders>
            <w:shd w:val="clear" w:color="auto" w:fill="FFFFFF"/>
            <w:vAlign w:val="center"/>
          </w:tcPr>
          <w:p w14:paraId="728B20BF" w14:textId="77777777" w:rsidR="00F37054" w:rsidRPr="00F37054" w:rsidRDefault="00F37054">
            <w:pPr>
              <w:ind w:left="62" w:right="62"/>
              <w:jc w:val="right"/>
              <w:rPr>
                <w:ins w:id="4725" w:author="David Modjeska" w:date="2016-04-25T21:36:00Z"/>
                <w:rFonts w:ascii="Arial Unicode MS" w:eastAsia="Arial Unicode MS" w:hAnsi="Arial Unicode MS" w:cs="Arial Unicode MS"/>
                <w:sz w:val="16"/>
                <w:szCs w:val="16"/>
                <w:rPrChange w:id="4726" w:author="David Modjeska" w:date="2016-04-25T21:36:00Z">
                  <w:rPr>
                    <w:ins w:id="4727" w:author="David Modjeska" w:date="2016-04-25T21:36:00Z"/>
                    <w:rFonts w:ascii="Arial" w:hAnsi="Arial" w:cs="Arial"/>
                  </w:rPr>
                </w:rPrChange>
              </w:rPr>
              <w:pPrChange w:id="4728" w:author="David Modjeska" w:date="2016-04-25T21:36:00Z">
                <w:pPr>
                  <w:spacing w:line="320" w:lineRule="atLeast"/>
                  <w:ind w:left="60" w:right="60"/>
                  <w:jc w:val="right"/>
                </w:pPr>
              </w:pPrChange>
            </w:pPr>
            <w:ins w:id="4729" w:author="David Modjeska" w:date="2016-04-25T21:36:00Z">
              <w:r w:rsidRPr="00F37054">
                <w:rPr>
                  <w:rFonts w:ascii="Arial Unicode MS" w:eastAsia="Arial Unicode MS" w:hAnsi="Arial Unicode MS" w:cs="Arial Unicode MS"/>
                  <w:sz w:val="16"/>
                  <w:szCs w:val="16"/>
                  <w:rPrChange w:id="4730" w:author="David Modjeska" w:date="2016-04-25T21:36:00Z">
                    <w:rPr>
                      <w:rFonts w:ascii="Arial" w:hAnsi="Arial" w:cs="Arial"/>
                    </w:rPr>
                  </w:rPrChange>
                </w:rPr>
                <w:t>3596</w:t>
              </w:r>
            </w:ins>
          </w:p>
        </w:tc>
        <w:tc>
          <w:tcPr>
            <w:tcW w:w="1294" w:type="dxa"/>
            <w:tcBorders>
              <w:top w:val="nil"/>
              <w:bottom w:val="single" w:sz="8" w:space="0" w:color="000000"/>
            </w:tcBorders>
            <w:shd w:val="clear" w:color="auto" w:fill="FFFFFF"/>
            <w:vAlign w:val="center"/>
          </w:tcPr>
          <w:p w14:paraId="5E744668" w14:textId="77777777" w:rsidR="00F37054" w:rsidRPr="00F37054" w:rsidRDefault="00F37054">
            <w:pPr>
              <w:ind w:left="62" w:right="62"/>
              <w:jc w:val="right"/>
              <w:rPr>
                <w:ins w:id="4731" w:author="David Modjeska" w:date="2016-04-25T21:36:00Z"/>
                <w:rFonts w:ascii="Arial Unicode MS" w:eastAsia="Arial Unicode MS" w:hAnsi="Arial Unicode MS" w:cs="Arial Unicode MS"/>
                <w:sz w:val="16"/>
                <w:szCs w:val="16"/>
                <w:rPrChange w:id="4732" w:author="David Modjeska" w:date="2016-04-25T21:36:00Z">
                  <w:rPr>
                    <w:ins w:id="4733" w:author="David Modjeska" w:date="2016-04-25T21:36:00Z"/>
                    <w:rFonts w:ascii="Arial" w:hAnsi="Arial" w:cs="Arial"/>
                  </w:rPr>
                </w:rPrChange>
              </w:rPr>
              <w:pPrChange w:id="4734" w:author="David Modjeska" w:date="2016-04-25T21:36:00Z">
                <w:pPr>
                  <w:spacing w:line="320" w:lineRule="atLeast"/>
                  <w:ind w:left="60" w:right="60"/>
                  <w:jc w:val="right"/>
                </w:pPr>
              </w:pPrChange>
            </w:pPr>
            <w:ins w:id="4735" w:author="David Modjeska" w:date="2016-04-25T21:36:00Z">
              <w:r w:rsidRPr="00F37054">
                <w:rPr>
                  <w:rFonts w:ascii="Arial Unicode MS" w:eastAsia="Arial Unicode MS" w:hAnsi="Arial Unicode MS" w:cs="Arial Unicode MS"/>
                  <w:sz w:val="16"/>
                  <w:szCs w:val="16"/>
                  <w:rPrChange w:id="4736" w:author="David Modjeska" w:date="2016-04-25T21:36:00Z">
                    <w:rPr>
                      <w:rFonts w:ascii="Arial" w:hAnsi="Arial" w:cs="Arial"/>
                    </w:rPr>
                  </w:rPrChange>
                </w:rPr>
                <w:t>3596</w:t>
              </w:r>
            </w:ins>
          </w:p>
        </w:tc>
        <w:tc>
          <w:tcPr>
            <w:tcW w:w="1405" w:type="dxa"/>
            <w:tcBorders>
              <w:top w:val="nil"/>
              <w:bottom w:val="single" w:sz="8" w:space="0" w:color="000000"/>
            </w:tcBorders>
            <w:shd w:val="clear" w:color="auto" w:fill="FFFFFF"/>
            <w:vAlign w:val="center"/>
          </w:tcPr>
          <w:p w14:paraId="2DBDE9E9" w14:textId="77777777" w:rsidR="00F37054" w:rsidRPr="00F37054" w:rsidRDefault="00F37054">
            <w:pPr>
              <w:ind w:left="62" w:right="62"/>
              <w:jc w:val="right"/>
              <w:rPr>
                <w:ins w:id="4737" w:author="David Modjeska" w:date="2016-04-25T21:36:00Z"/>
                <w:rFonts w:ascii="Arial Unicode MS" w:eastAsia="Arial Unicode MS" w:hAnsi="Arial Unicode MS" w:cs="Arial Unicode MS"/>
                <w:sz w:val="16"/>
                <w:szCs w:val="16"/>
                <w:rPrChange w:id="4738" w:author="David Modjeska" w:date="2016-04-25T21:36:00Z">
                  <w:rPr>
                    <w:ins w:id="4739" w:author="David Modjeska" w:date="2016-04-25T21:36:00Z"/>
                    <w:rFonts w:ascii="Arial" w:hAnsi="Arial" w:cs="Arial"/>
                  </w:rPr>
                </w:rPrChange>
              </w:rPr>
              <w:pPrChange w:id="4740" w:author="David Modjeska" w:date="2016-04-25T21:36:00Z">
                <w:pPr>
                  <w:spacing w:line="320" w:lineRule="atLeast"/>
                  <w:ind w:left="60" w:right="60"/>
                  <w:jc w:val="right"/>
                </w:pPr>
              </w:pPrChange>
            </w:pPr>
            <w:ins w:id="4741" w:author="David Modjeska" w:date="2016-04-25T21:36:00Z">
              <w:r w:rsidRPr="00F37054">
                <w:rPr>
                  <w:rFonts w:ascii="Arial Unicode MS" w:eastAsia="Arial Unicode MS" w:hAnsi="Arial Unicode MS" w:cs="Arial Unicode MS"/>
                  <w:sz w:val="16"/>
                  <w:szCs w:val="16"/>
                  <w:rPrChange w:id="4742" w:author="David Modjeska" w:date="2016-04-25T21:36:00Z">
                    <w:rPr>
                      <w:rFonts w:ascii="Arial" w:hAnsi="Arial" w:cs="Arial"/>
                    </w:rPr>
                  </w:rPrChange>
                </w:rPr>
                <w:t>3596</w:t>
              </w:r>
            </w:ins>
          </w:p>
        </w:tc>
        <w:tc>
          <w:tcPr>
            <w:tcW w:w="1547" w:type="dxa"/>
            <w:tcBorders>
              <w:top w:val="nil"/>
              <w:bottom w:val="single" w:sz="8" w:space="0" w:color="000000"/>
            </w:tcBorders>
            <w:shd w:val="clear" w:color="auto" w:fill="FFFFFF"/>
            <w:vAlign w:val="center"/>
          </w:tcPr>
          <w:p w14:paraId="69C35939" w14:textId="77777777" w:rsidR="00F37054" w:rsidRPr="00F37054" w:rsidRDefault="00F37054">
            <w:pPr>
              <w:ind w:left="62" w:right="62"/>
              <w:jc w:val="right"/>
              <w:rPr>
                <w:ins w:id="4743" w:author="David Modjeska" w:date="2016-04-25T21:36:00Z"/>
                <w:rFonts w:ascii="Arial Unicode MS" w:eastAsia="Arial Unicode MS" w:hAnsi="Arial Unicode MS" w:cs="Arial Unicode MS"/>
                <w:sz w:val="16"/>
                <w:szCs w:val="16"/>
                <w:rPrChange w:id="4744" w:author="David Modjeska" w:date="2016-04-25T21:36:00Z">
                  <w:rPr>
                    <w:ins w:id="4745" w:author="David Modjeska" w:date="2016-04-25T21:36:00Z"/>
                    <w:rFonts w:ascii="Arial" w:hAnsi="Arial" w:cs="Arial"/>
                  </w:rPr>
                </w:rPrChange>
              </w:rPr>
              <w:pPrChange w:id="4746" w:author="David Modjeska" w:date="2016-04-25T21:36:00Z">
                <w:pPr>
                  <w:spacing w:line="320" w:lineRule="atLeast"/>
                  <w:ind w:left="60" w:right="60"/>
                  <w:jc w:val="right"/>
                </w:pPr>
              </w:pPrChange>
            </w:pPr>
            <w:ins w:id="4747" w:author="David Modjeska" w:date="2016-04-25T21:36:00Z">
              <w:r w:rsidRPr="00F37054">
                <w:rPr>
                  <w:rFonts w:ascii="Arial Unicode MS" w:eastAsia="Arial Unicode MS" w:hAnsi="Arial Unicode MS" w:cs="Arial Unicode MS"/>
                  <w:sz w:val="16"/>
                  <w:szCs w:val="16"/>
                  <w:rPrChange w:id="4748" w:author="David Modjeska" w:date="2016-04-25T21:36:00Z">
                    <w:rPr>
                      <w:rFonts w:ascii="Arial" w:hAnsi="Arial" w:cs="Arial"/>
                    </w:rPr>
                  </w:rPrChange>
                </w:rPr>
                <w:t>3596</w:t>
              </w:r>
            </w:ins>
          </w:p>
        </w:tc>
        <w:tc>
          <w:tcPr>
            <w:tcW w:w="2003" w:type="dxa"/>
            <w:tcBorders>
              <w:top w:val="nil"/>
              <w:bottom w:val="single" w:sz="8" w:space="0" w:color="000000"/>
            </w:tcBorders>
            <w:shd w:val="clear" w:color="auto" w:fill="FFFFFF"/>
            <w:vAlign w:val="center"/>
          </w:tcPr>
          <w:p w14:paraId="0642C7C9" w14:textId="77777777" w:rsidR="00F37054" w:rsidRPr="00F37054" w:rsidRDefault="00F37054">
            <w:pPr>
              <w:ind w:left="62" w:right="62"/>
              <w:jc w:val="right"/>
              <w:rPr>
                <w:ins w:id="4749" w:author="David Modjeska" w:date="2016-04-25T21:36:00Z"/>
                <w:rFonts w:ascii="Arial Unicode MS" w:eastAsia="Arial Unicode MS" w:hAnsi="Arial Unicode MS" w:cs="Arial Unicode MS"/>
                <w:sz w:val="16"/>
                <w:szCs w:val="16"/>
                <w:rPrChange w:id="4750" w:author="David Modjeska" w:date="2016-04-25T21:36:00Z">
                  <w:rPr>
                    <w:ins w:id="4751" w:author="David Modjeska" w:date="2016-04-25T21:36:00Z"/>
                    <w:rFonts w:ascii="Arial" w:hAnsi="Arial" w:cs="Arial"/>
                  </w:rPr>
                </w:rPrChange>
              </w:rPr>
              <w:pPrChange w:id="4752" w:author="David Modjeska" w:date="2016-04-25T21:36:00Z">
                <w:pPr>
                  <w:spacing w:line="320" w:lineRule="atLeast"/>
                  <w:ind w:left="60" w:right="60"/>
                  <w:jc w:val="right"/>
                </w:pPr>
              </w:pPrChange>
            </w:pPr>
            <w:ins w:id="4753" w:author="David Modjeska" w:date="2016-04-25T21:36:00Z">
              <w:r w:rsidRPr="00F37054">
                <w:rPr>
                  <w:rFonts w:ascii="Arial Unicode MS" w:eastAsia="Arial Unicode MS" w:hAnsi="Arial Unicode MS" w:cs="Arial Unicode MS"/>
                  <w:sz w:val="16"/>
                  <w:szCs w:val="16"/>
                  <w:rPrChange w:id="4754" w:author="David Modjeska" w:date="2016-04-25T21:36:00Z">
                    <w:rPr>
                      <w:rFonts w:ascii="Arial" w:hAnsi="Arial" w:cs="Arial"/>
                    </w:rPr>
                  </w:rPrChange>
                </w:rPr>
                <w:t>3596</w:t>
              </w:r>
            </w:ins>
          </w:p>
        </w:tc>
      </w:tr>
    </w:tbl>
    <w:p w14:paraId="06EB2F07" w14:textId="77777777" w:rsidR="00F37054" w:rsidRDefault="00F37054" w:rsidP="00F37054">
      <w:pPr>
        <w:spacing w:line="400" w:lineRule="atLeast"/>
        <w:rPr>
          <w:ins w:id="4755" w:author="David Modjeska" w:date="2016-04-25T21:36:00Z"/>
        </w:rPr>
      </w:pPr>
    </w:p>
    <w:tbl>
      <w:tblPr>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01"/>
        <w:gridCol w:w="1695"/>
        <w:gridCol w:w="1548"/>
        <w:gridCol w:w="1435"/>
        <w:gridCol w:w="1559"/>
        <w:gridCol w:w="1418"/>
      </w:tblGrid>
      <w:tr w:rsidR="003F24CC" w:rsidRPr="003F3819" w14:paraId="360B4EC0" w14:textId="77777777" w:rsidTr="003F3819">
        <w:trPr>
          <w:cantSplit/>
          <w:ins w:id="4756" w:author="David Modjeska" w:date="2016-04-25T21:37:00Z"/>
        </w:trPr>
        <w:tc>
          <w:tcPr>
            <w:tcW w:w="1701" w:type="dxa"/>
            <w:tcBorders>
              <w:top w:val="single" w:sz="4" w:space="0" w:color="000000"/>
              <w:bottom w:val="single" w:sz="4" w:space="0" w:color="000000"/>
            </w:tcBorders>
            <w:shd w:val="clear" w:color="auto" w:fill="F2F2F2" w:themeFill="background1" w:themeFillShade="F2"/>
            <w:vAlign w:val="bottom"/>
          </w:tcPr>
          <w:p w14:paraId="5ED0361C" w14:textId="77777777" w:rsidR="00304A83" w:rsidRPr="003F3819" w:rsidRDefault="00304A83">
            <w:pPr>
              <w:ind w:left="62" w:right="62"/>
              <w:jc w:val="center"/>
              <w:rPr>
                <w:ins w:id="4757" w:author="David Modjeska" w:date="2016-04-25T21:37:00Z"/>
                <w:rFonts w:ascii="Arial Unicode MS" w:eastAsia="Arial Unicode MS" w:hAnsi="Arial Unicode MS" w:cs="Arial Unicode MS"/>
                <w:b/>
                <w:sz w:val="16"/>
                <w:szCs w:val="16"/>
                <w:rPrChange w:id="4758" w:author="David Modjeska" w:date="2016-04-25T21:37:00Z">
                  <w:rPr>
                    <w:ins w:id="4759" w:author="David Modjeska" w:date="2016-04-25T21:37:00Z"/>
                    <w:rFonts w:ascii="Arial" w:hAnsi="Arial" w:cs="Arial"/>
                  </w:rPr>
                </w:rPrChange>
              </w:rPr>
              <w:pPrChange w:id="4760" w:author="David Modjeska" w:date="2016-04-25T21:37:00Z">
                <w:pPr>
                  <w:spacing w:line="320" w:lineRule="atLeast"/>
                  <w:ind w:left="60" w:right="60"/>
                  <w:jc w:val="center"/>
                </w:pPr>
              </w:pPrChange>
            </w:pPr>
            <w:proofErr w:type="spellStart"/>
            <w:ins w:id="4761" w:author="David Modjeska" w:date="2016-04-25T21:37:00Z">
              <w:r w:rsidRPr="003F3819">
                <w:rPr>
                  <w:rFonts w:ascii="Arial Unicode MS" w:eastAsia="Arial Unicode MS" w:hAnsi="Arial Unicode MS" w:cs="Arial Unicode MS"/>
                  <w:b/>
                  <w:sz w:val="16"/>
                  <w:szCs w:val="16"/>
                  <w:rPrChange w:id="4762" w:author="David Modjeska" w:date="2016-04-25T21:37:00Z">
                    <w:rPr>
                      <w:rFonts w:ascii="Arial" w:hAnsi="Arial" w:cs="Arial"/>
                    </w:rPr>
                  </w:rPrChange>
                </w:rPr>
                <w:t>Oil_Future_Volume</w:t>
              </w:r>
              <w:proofErr w:type="spellEnd"/>
            </w:ins>
          </w:p>
        </w:tc>
        <w:tc>
          <w:tcPr>
            <w:tcW w:w="1695" w:type="dxa"/>
            <w:tcBorders>
              <w:top w:val="single" w:sz="4" w:space="0" w:color="000000"/>
              <w:bottom w:val="single" w:sz="4" w:space="0" w:color="000000"/>
            </w:tcBorders>
            <w:shd w:val="clear" w:color="auto" w:fill="F2F2F2" w:themeFill="background1" w:themeFillShade="F2"/>
            <w:vAlign w:val="bottom"/>
          </w:tcPr>
          <w:p w14:paraId="74B8AF8D" w14:textId="77777777" w:rsidR="00304A83" w:rsidRPr="003F3819" w:rsidRDefault="00304A83">
            <w:pPr>
              <w:ind w:left="62" w:right="62"/>
              <w:jc w:val="center"/>
              <w:rPr>
                <w:ins w:id="4763" w:author="David Modjeska" w:date="2016-04-25T21:37:00Z"/>
                <w:rFonts w:ascii="Arial Unicode MS" w:eastAsia="Arial Unicode MS" w:hAnsi="Arial Unicode MS" w:cs="Arial Unicode MS"/>
                <w:b/>
                <w:sz w:val="16"/>
                <w:szCs w:val="16"/>
                <w:rPrChange w:id="4764" w:author="David Modjeska" w:date="2016-04-25T21:37:00Z">
                  <w:rPr>
                    <w:ins w:id="4765" w:author="David Modjeska" w:date="2016-04-25T21:37:00Z"/>
                    <w:rFonts w:ascii="Arial" w:hAnsi="Arial" w:cs="Arial"/>
                  </w:rPr>
                </w:rPrChange>
              </w:rPr>
              <w:pPrChange w:id="4766" w:author="David Modjeska" w:date="2016-04-25T21:37:00Z">
                <w:pPr>
                  <w:spacing w:line="320" w:lineRule="atLeast"/>
                  <w:ind w:left="60" w:right="60"/>
                  <w:jc w:val="center"/>
                </w:pPr>
              </w:pPrChange>
            </w:pPr>
            <w:proofErr w:type="spellStart"/>
            <w:ins w:id="4767" w:author="David Modjeska" w:date="2016-04-25T21:37:00Z">
              <w:r w:rsidRPr="003F3819">
                <w:rPr>
                  <w:rFonts w:ascii="Arial Unicode MS" w:eastAsia="Arial Unicode MS" w:hAnsi="Arial Unicode MS" w:cs="Arial Unicode MS"/>
                  <w:b/>
                  <w:sz w:val="16"/>
                  <w:szCs w:val="16"/>
                  <w:rPrChange w:id="4768" w:author="David Modjeska" w:date="2016-04-25T21:37:00Z">
                    <w:rPr>
                      <w:rFonts w:ascii="Arial" w:hAnsi="Arial" w:cs="Arial"/>
                    </w:rPr>
                  </w:rPrChange>
                </w:rPr>
                <w:t>Oil_Future_Open_Int</w:t>
              </w:r>
              <w:proofErr w:type="spellEnd"/>
            </w:ins>
          </w:p>
        </w:tc>
        <w:tc>
          <w:tcPr>
            <w:tcW w:w="1548" w:type="dxa"/>
            <w:tcBorders>
              <w:top w:val="single" w:sz="4" w:space="0" w:color="000000"/>
              <w:bottom w:val="single" w:sz="4" w:space="0" w:color="000000"/>
            </w:tcBorders>
            <w:shd w:val="clear" w:color="auto" w:fill="F2F2F2" w:themeFill="background1" w:themeFillShade="F2"/>
            <w:vAlign w:val="bottom"/>
          </w:tcPr>
          <w:p w14:paraId="6C33BD30" w14:textId="77777777" w:rsidR="00304A83" w:rsidRPr="003F3819" w:rsidRDefault="00304A83">
            <w:pPr>
              <w:ind w:left="62" w:right="62"/>
              <w:jc w:val="center"/>
              <w:rPr>
                <w:ins w:id="4769" w:author="David Modjeska" w:date="2016-04-25T21:37:00Z"/>
                <w:rFonts w:ascii="Arial Unicode MS" w:eastAsia="Arial Unicode MS" w:hAnsi="Arial Unicode MS" w:cs="Arial Unicode MS"/>
                <w:b/>
                <w:sz w:val="16"/>
                <w:szCs w:val="16"/>
                <w:rPrChange w:id="4770" w:author="David Modjeska" w:date="2016-04-25T21:37:00Z">
                  <w:rPr>
                    <w:ins w:id="4771" w:author="David Modjeska" w:date="2016-04-25T21:37:00Z"/>
                    <w:rFonts w:ascii="Arial" w:hAnsi="Arial" w:cs="Arial"/>
                  </w:rPr>
                </w:rPrChange>
              </w:rPr>
              <w:pPrChange w:id="4772" w:author="David Modjeska" w:date="2016-04-25T21:37:00Z">
                <w:pPr>
                  <w:spacing w:line="320" w:lineRule="atLeast"/>
                  <w:ind w:left="60" w:right="60"/>
                  <w:jc w:val="center"/>
                </w:pPr>
              </w:pPrChange>
            </w:pPr>
            <w:proofErr w:type="spellStart"/>
            <w:ins w:id="4773" w:author="David Modjeska" w:date="2016-04-25T21:37:00Z">
              <w:r w:rsidRPr="003F3819">
                <w:rPr>
                  <w:rFonts w:ascii="Arial Unicode MS" w:eastAsia="Arial Unicode MS" w:hAnsi="Arial Unicode MS" w:cs="Arial Unicode MS"/>
                  <w:b/>
                  <w:sz w:val="16"/>
                  <w:szCs w:val="16"/>
                  <w:rPrChange w:id="4774" w:author="David Modjeska" w:date="2016-04-25T21:37:00Z">
                    <w:rPr>
                      <w:rFonts w:ascii="Arial" w:hAnsi="Arial" w:cs="Arial"/>
                    </w:rPr>
                  </w:rPrChange>
                </w:rPr>
                <w:t>PriceDeflator_CA</w:t>
              </w:r>
              <w:proofErr w:type="spellEnd"/>
            </w:ins>
          </w:p>
        </w:tc>
        <w:tc>
          <w:tcPr>
            <w:tcW w:w="1435" w:type="dxa"/>
            <w:tcBorders>
              <w:top w:val="single" w:sz="4" w:space="0" w:color="000000"/>
              <w:bottom w:val="single" w:sz="4" w:space="0" w:color="000000"/>
            </w:tcBorders>
            <w:shd w:val="clear" w:color="auto" w:fill="F2F2F2" w:themeFill="background1" w:themeFillShade="F2"/>
            <w:vAlign w:val="bottom"/>
          </w:tcPr>
          <w:p w14:paraId="17EDDC24" w14:textId="77777777" w:rsidR="00304A83" w:rsidRPr="003F3819" w:rsidRDefault="00304A83">
            <w:pPr>
              <w:ind w:left="62" w:right="62"/>
              <w:jc w:val="center"/>
              <w:rPr>
                <w:ins w:id="4775" w:author="David Modjeska" w:date="2016-04-25T21:37:00Z"/>
                <w:rFonts w:ascii="Arial Unicode MS" w:eastAsia="Arial Unicode MS" w:hAnsi="Arial Unicode MS" w:cs="Arial Unicode MS"/>
                <w:b/>
                <w:sz w:val="16"/>
                <w:szCs w:val="16"/>
                <w:rPrChange w:id="4776" w:author="David Modjeska" w:date="2016-04-25T21:37:00Z">
                  <w:rPr>
                    <w:ins w:id="4777" w:author="David Modjeska" w:date="2016-04-25T21:37:00Z"/>
                    <w:rFonts w:ascii="Arial" w:hAnsi="Arial" w:cs="Arial"/>
                  </w:rPr>
                </w:rPrChange>
              </w:rPr>
              <w:pPrChange w:id="4778" w:author="David Modjeska" w:date="2016-04-25T21:37:00Z">
                <w:pPr>
                  <w:spacing w:line="320" w:lineRule="atLeast"/>
                  <w:ind w:left="60" w:right="60"/>
                  <w:jc w:val="center"/>
                </w:pPr>
              </w:pPrChange>
            </w:pPr>
            <w:proofErr w:type="spellStart"/>
            <w:ins w:id="4779" w:author="David Modjeska" w:date="2016-04-25T21:37:00Z">
              <w:r w:rsidRPr="003F3819">
                <w:rPr>
                  <w:rFonts w:ascii="Arial Unicode MS" w:eastAsia="Arial Unicode MS" w:hAnsi="Arial Unicode MS" w:cs="Arial Unicode MS"/>
                  <w:b/>
                  <w:sz w:val="16"/>
                  <w:szCs w:val="16"/>
                  <w:rPrChange w:id="4780" w:author="David Modjeska" w:date="2016-04-25T21:37:00Z">
                    <w:rPr>
                      <w:rFonts w:ascii="Arial" w:hAnsi="Arial" w:cs="Arial"/>
                    </w:rPr>
                  </w:rPrChange>
                </w:rPr>
                <w:t>PriceDeflator_US</w:t>
              </w:r>
              <w:proofErr w:type="spellEnd"/>
            </w:ins>
          </w:p>
        </w:tc>
        <w:tc>
          <w:tcPr>
            <w:tcW w:w="1559" w:type="dxa"/>
            <w:tcBorders>
              <w:top w:val="single" w:sz="4" w:space="0" w:color="000000"/>
              <w:bottom w:val="single" w:sz="4" w:space="0" w:color="000000"/>
            </w:tcBorders>
            <w:shd w:val="clear" w:color="auto" w:fill="F2F2F2" w:themeFill="background1" w:themeFillShade="F2"/>
            <w:vAlign w:val="bottom"/>
          </w:tcPr>
          <w:p w14:paraId="1B2314BE" w14:textId="77777777" w:rsidR="00304A83" w:rsidRPr="003F3819" w:rsidRDefault="00304A83">
            <w:pPr>
              <w:ind w:left="62" w:right="62"/>
              <w:jc w:val="center"/>
              <w:rPr>
                <w:ins w:id="4781" w:author="David Modjeska" w:date="2016-04-25T21:37:00Z"/>
                <w:rFonts w:ascii="Arial Unicode MS" w:eastAsia="Arial Unicode MS" w:hAnsi="Arial Unicode MS" w:cs="Arial Unicode MS"/>
                <w:b/>
                <w:sz w:val="16"/>
                <w:szCs w:val="16"/>
                <w:rPrChange w:id="4782" w:author="David Modjeska" w:date="2016-04-25T21:37:00Z">
                  <w:rPr>
                    <w:ins w:id="4783" w:author="David Modjeska" w:date="2016-04-25T21:37:00Z"/>
                    <w:rFonts w:ascii="Arial" w:hAnsi="Arial" w:cs="Arial"/>
                  </w:rPr>
                </w:rPrChange>
              </w:rPr>
              <w:pPrChange w:id="4784" w:author="David Modjeska" w:date="2016-04-25T21:37:00Z">
                <w:pPr>
                  <w:spacing w:line="320" w:lineRule="atLeast"/>
                  <w:ind w:left="60" w:right="60"/>
                  <w:jc w:val="center"/>
                </w:pPr>
              </w:pPrChange>
            </w:pPr>
            <w:proofErr w:type="spellStart"/>
            <w:ins w:id="4785" w:author="David Modjeska" w:date="2016-04-25T21:37:00Z">
              <w:r w:rsidRPr="003F3819">
                <w:rPr>
                  <w:rFonts w:ascii="Arial Unicode MS" w:eastAsia="Arial Unicode MS" w:hAnsi="Arial Unicode MS" w:cs="Arial Unicode MS"/>
                  <w:b/>
                  <w:sz w:val="16"/>
                  <w:szCs w:val="16"/>
                  <w:rPrChange w:id="4786" w:author="David Modjeska" w:date="2016-04-25T21:37:00Z">
                    <w:rPr>
                      <w:rFonts w:ascii="Arial" w:hAnsi="Arial" w:cs="Arial"/>
                    </w:rPr>
                  </w:rPrChange>
                </w:rPr>
                <w:t>PriceDeflator_Diff</w:t>
              </w:r>
              <w:proofErr w:type="spellEnd"/>
            </w:ins>
          </w:p>
        </w:tc>
        <w:tc>
          <w:tcPr>
            <w:tcW w:w="1418" w:type="dxa"/>
            <w:tcBorders>
              <w:top w:val="single" w:sz="4" w:space="0" w:color="000000"/>
              <w:bottom w:val="single" w:sz="4" w:space="0" w:color="000000"/>
            </w:tcBorders>
            <w:shd w:val="clear" w:color="auto" w:fill="F2F2F2" w:themeFill="background1" w:themeFillShade="F2"/>
            <w:vAlign w:val="bottom"/>
          </w:tcPr>
          <w:p w14:paraId="2BDF7153" w14:textId="77777777" w:rsidR="00304A83" w:rsidRPr="003F3819" w:rsidRDefault="00304A83">
            <w:pPr>
              <w:ind w:left="62" w:right="62"/>
              <w:jc w:val="center"/>
              <w:rPr>
                <w:ins w:id="4787" w:author="David Modjeska" w:date="2016-04-25T21:37:00Z"/>
                <w:rFonts w:ascii="Arial Unicode MS" w:eastAsia="Arial Unicode MS" w:hAnsi="Arial Unicode MS" w:cs="Arial Unicode MS"/>
                <w:b/>
                <w:sz w:val="16"/>
                <w:szCs w:val="16"/>
                <w:rPrChange w:id="4788" w:author="David Modjeska" w:date="2016-04-25T21:37:00Z">
                  <w:rPr>
                    <w:ins w:id="4789" w:author="David Modjeska" w:date="2016-04-25T21:37:00Z"/>
                    <w:rFonts w:ascii="Arial" w:hAnsi="Arial" w:cs="Arial"/>
                  </w:rPr>
                </w:rPrChange>
              </w:rPr>
              <w:pPrChange w:id="4790" w:author="David Modjeska" w:date="2016-04-25T21:37:00Z">
                <w:pPr>
                  <w:spacing w:line="320" w:lineRule="atLeast"/>
                  <w:ind w:left="60" w:right="60"/>
                  <w:jc w:val="center"/>
                </w:pPr>
              </w:pPrChange>
            </w:pPr>
            <w:ins w:id="4791" w:author="David Modjeska" w:date="2016-04-25T21:37:00Z">
              <w:r w:rsidRPr="003F3819">
                <w:rPr>
                  <w:rFonts w:ascii="Arial Unicode MS" w:eastAsia="Arial Unicode MS" w:hAnsi="Arial Unicode MS" w:cs="Arial Unicode MS"/>
                  <w:b/>
                  <w:sz w:val="16"/>
                  <w:szCs w:val="16"/>
                  <w:rPrChange w:id="4792" w:author="David Modjeska" w:date="2016-04-25T21:37:00Z">
                    <w:rPr>
                      <w:rFonts w:ascii="Arial" w:hAnsi="Arial" w:cs="Arial"/>
                    </w:rPr>
                  </w:rPrChange>
                </w:rPr>
                <w:t>GDP_US</w:t>
              </w:r>
            </w:ins>
          </w:p>
        </w:tc>
      </w:tr>
      <w:tr w:rsidR="003F24CC" w:rsidRPr="00304A83" w14:paraId="18280FDA" w14:textId="77777777" w:rsidTr="003F3819">
        <w:trPr>
          <w:cantSplit/>
          <w:ins w:id="4793" w:author="David Modjeska" w:date="2016-04-25T21:37:00Z"/>
        </w:trPr>
        <w:tc>
          <w:tcPr>
            <w:tcW w:w="1701" w:type="dxa"/>
            <w:tcBorders>
              <w:top w:val="single" w:sz="4" w:space="0" w:color="000000"/>
              <w:bottom w:val="nil"/>
            </w:tcBorders>
            <w:shd w:val="clear" w:color="auto" w:fill="FFFFFF"/>
            <w:vAlign w:val="center"/>
          </w:tcPr>
          <w:p w14:paraId="6AD8EE2B" w14:textId="77777777" w:rsidR="00304A83" w:rsidRPr="00304A83" w:rsidRDefault="00304A83">
            <w:pPr>
              <w:ind w:left="62" w:right="62"/>
              <w:jc w:val="right"/>
              <w:rPr>
                <w:ins w:id="4794" w:author="David Modjeska" w:date="2016-04-25T21:37:00Z"/>
                <w:rFonts w:ascii="Arial Unicode MS" w:eastAsia="Arial Unicode MS" w:hAnsi="Arial Unicode MS" w:cs="Arial Unicode MS"/>
                <w:sz w:val="16"/>
                <w:szCs w:val="16"/>
                <w:rPrChange w:id="4795" w:author="David Modjeska" w:date="2016-04-25T21:37:00Z">
                  <w:rPr>
                    <w:ins w:id="4796" w:author="David Modjeska" w:date="2016-04-25T21:37:00Z"/>
                    <w:rFonts w:ascii="Arial" w:hAnsi="Arial" w:cs="Arial"/>
                  </w:rPr>
                </w:rPrChange>
              </w:rPr>
              <w:pPrChange w:id="4797" w:author="David Modjeska" w:date="2016-04-25T21:37:00Z">
                <w:pPr>
                  <w:spacing w:line="320" w:lineRule="atLeast"/>
                  <w:ind w:left="60" w:right="60"/>
                  <w:jc w:val="right"/>
                </w:pPr>
              </w:pPrChange>
            </w:pPr>
            <w:ins w:id="4798" w:author="David Modjeska" w:date="2016-04-25T21:37:00Z">
              <w:r w:rsidRPr="00304A83">
                <w:rPr>
                  <w:rFonts w:ascii="Arial Unicode MS" w:eastAsia="Arial Unicode MS" w:hAnsi="Arial Unicode MS" w:cs="Arial Unicode MS"/>
                  <w:sz w:val="16"/>
                  <w:szCs w:val="16"/>
                  <w:rPrChange w:id="4799" w:author="David Modjeska" w:date="2016-04-25T21:37:00Z">
                    <w:rPr>
                      <w:rFonts w:ascii="Arial" w:hAnsi="Arial" w:cs="Arial"/>
                    </w:rPr>
                  </w:rPrChange>
                </w:rPr>
                <w:t>.035</w:t>
              </w:r>
              <w:r w:rsidRPr="00304A83">
                <w:rPr>
                  <w:rFonts w:ascii="Arial Unicode MS" w:eastAsia="Arial Unicode MS" w:hAnsi="Arial Unicode MS" w:cs="Arial Unicode MS"/>
                  <w:sz w:val="16"/>
                  <w:szCs w:val="16"/>
                  <w:vertAlign w:val="superscript"/>
                  <w:rPrChange w:id="4800" w:author="David Modjeska" w:date="2016-04-25T21:37:00Z">
                    <w:rPr>
                      <w:rFonts w:ascii="Arial" w:hAnsi="Arial" w:cs="Arial"/>
                      <w:vertAlign w:val="superscript"/>
                    </w:rPr>
                  </w:rPrChange>
                </w:rPr>
                <w:t>*</w:t>
              </w:r>
            </w:ins>
          </w:p>
        </w:tc>
        <w:tc>
          <w:tcPr>
            <w:tcW w:w="1695" w:type="dxa"/>
            <w:tcBorders>
              <w:top w:val="single" w:sz="4" w:space="0" w:color="000000"/>
              <w:bottom w:val="nil"/>
            </w:tcBorders>
            <w:shd w:val="clear" w:color="auto" w:fill="FFFFFF"/>
            <w:vAlign w:val="center"/>
          </w:tcPr>
          <w:p w14:paraId="1F35E055" w14:textId="77777777" w:rsidR="00304A83" w:rsidRPr="00304A83" w:rsidRDefault="00304A83">
            <w:pPr>
              <w:ind w:left="62" w:right="62"/>
              <w:jc w:val="right"/>
              <w:rPr>
                <w:ins w:id="4801" w:author="David Modjeska" w:date="2016-04-25T21:37:00Z"/>
                <w:rFonts w:ascii="Arial Unicode MS" w:eastAsia="Arial Unicode MS" w:hAnsi="Arial Unicode MS" w:cs="Arial Unicode MS"/>
                <w:sz w:val="16"/>
                <w:szCs w:val="16"/>
                <w:rPrChange w:id="4802" w:author="David Modjeska" w:date="2016-04-25T21:37:00Z">
                  <w:rPr>
                    <w:ins w:id="4803" w:author="David Modjeska" w:date="2016-04-25T21:37:00Z"/>
                    <w:rFonts w:ascii="Arial" w:hAnsi="Arial" w:cs="Arial"/>
                  </w:rPr>
                </w:rPrChange>
              </w:rPr>
              <w:pPrChange w:id="4804" w:author="David Modjeska" w:date="2016-04-25T21:37:00Z">
                <w:pPr>
                  <w:spacing w:line="320" w:lineRule="atLeast"/>
                  <w:ind w:left="60" w:right="60"/>
                  <w:jc w:val="right"/>
                </w:pPr>
              </w:pPrChange>
            </w:pPr>
            <w:ins w:id="4805" w:author="David Modjeska" w:date="2016-04-25T21:37:00Z">
              <w:r w:rsidRPr="00304A83">
                <w:rPr>
                  <w:rFonts w:ascii="Arial Unicode MS" w:eastAsia="Arial Unicode MS" w:hAnsi="Arial Unicode MS" w:cs="Arial Unicode MS"/>
                  <w:sz w:val="16"/>
                  <w:szCs w:val="16"/>
                  <w:rPrChange w:id="4806" w:author="David Modjeska" w:date="2016-04-25T21:37:00Z">
                    <w:rPr>
                      <w:rFonts w:ascii="Arial" w:hAnsi="Arial" w:cs="Arial"/>
                    </w:rPr>
                  </w:rPrChange>
                </w:rPr>
                <w:t>.085</w:t>
              </w:r>
              <w:r w:rsidRPr="00304A83">
                <w:rPr>
                  <w:rFonts w:ascii="Arial Unicode MS" w:eastAsia="Arial Unicode MS" w:hAnsi="Arial Unicode MS" w:cs="Arial Unicode MS"/>
                  <w:sz w:val="16"/>
                  <w:szCs w:val="16"/>
                  <w:vertAlign w:val="superscript"/>
                  <w:rPrChange w:id="4807" w:author="David Modjeska" w:date="2016-04-25T21:37:00Z">
                    <w:rPr>
                      <w:rFonts w:ascii="Arial" w:hAnsi="Arial" w:cs="Arial"/>
                      <w:vertAlign w:val="superscript"/>
                    </w:rPr>
                  </w:rPrChange>
                </w:rPr>
                <w:t>**</w:t>
              </w:r>
            </w:ins>
          </w:p>
        </w:tc>
        <w:tc>
          <w:tcPr>
            <w:tcW w:w="1548" w:type="dxa"/>
            <w:tcBorders>
              <w:top w:val="single" w:sz="4" w:space="0" w:color="000000"/>
              <w:bottom w:val="nil"/>
            </w:tcBorders>
            <w:shd w:val="clear" w:color="auto" w:fill="FFFFFF"/>
            <w:vAlign w:val="center"/>
          </w:tcPr>
          <w:p w14:paraId="70EBE854" w14:textId="77777777" w:rsidR="00304A83" w:rsidRPr="00304A83" w:rsidRDefault="00304A83">
            <w:pPr>
              <w:ind w:left="62" w:right="62"/>
              <w:jc w:val="right"/>
              <w:rPr>
                <w:ins w:id="4808" w:author="David Modjeska" w:date="2016-04-25T21:37:00Z"/>
                <w:rFonts w:ascii="Arial Unicode MS" w:eastAsia="Arial Unicode MS" w:hAnsi="Arial Unicode MS" w:cs="Arial Unicode MS"/>
                <w:sz w:val="16"/>
                <w:szCs w:val="16"/>
                <w:rPrChange w:id="4809" w:author="David Modjeska" w:date="2016-04-25T21:37:00Z">
                  <w:rPr>
                    <w:ins w:id="4810" w:author="David Modjeska" w:date="2016-04-25T21:37:00Z"/>
                    <w:rFonts w:ascii="Arial" w:hAnsi="Arial" w:cs="Arial"/>
                  </w:rPr>
                </w:rPrChange>
              </w:rPr>
              <w:pPrChange w:id="4811" w:author="David Modjeska" w:date="2016-04-25T21:37:00Z">
                <w:pPr>
                  <w:spacing w:line="320" w:lineRule="atLeast"/>
                  <w:ind w:left="60" w:right="60"/>
                  <w:jc w:val="right"/>
                </w:pPr>
              </w:pPrChange>
            </w:pPr>
            <w:ins w:id="4812" w:author="David Modjeska" w:date="2016-04-25T21:37:00Z">
              <w:r w:rsidRPr="00304A83">
                <w:rPr>
                  <w:rFonts w:ascii="Arial Unicode MS" w:eastAsia="Arial Unicode MS" w:hAnsi="Arial Unicode MS" w:cs="Arial Unicode MS"/>
                  <w:sz w:val="16"/>
                  <w:szCs w:val="16"/>
                  <w:rPrChange w:id="4813" w:author="David Modjeska" w:date="2016-04-25T21:37:00Z">
                    <w:rPr>
                      <w:rFonts w:ascii="Arial" w:hAnsi="Arial" w:cs="Arial"/>
                    </w:rPr>
                  </w:rPrChange>
                </w:rPr>
                <w:t>-.039</w:t>
              </w:r>
              <w:r w:rsidRPr="00304A83">
                <w:rPr>
                  <w:rFonts w:ascii="Arial Unicode MS" w:eastAsia="Arial Unicode MS" w:hAnsi="Arial Unicode MS" w:cs="Arial Unicode MS"/>
                  <w:sz w:val="16"/>
                  <w:szCs w:val="16"/>
                  <w:vertAlign w:val="superscript"/>
                  <w:rPrChange w:id="4814" w:author="David Modjeska" w:date="2016-04-25T21:37:00Z">
                    <w:rPr>
                      <w:rFonts w:ascii="Arial" w:hAnsi="Arial" w:cs="Arial"/>
                      <w:vertAlign w:val="superscript"/>
                    </w:rPr>
                  </w:rPrChange>
                </w:rPr>
                <w:t>*</w:t>
              </w:r>
            </w:ins>
          </w:p>
        </w:tc>
        <w:tc>
          <w:tcPr>
            <w:tcW w:w="1435" w:type="dxa"/>
            <w:tcBorders>
              <w:top w:val="single" w:sz="4" w:space="0" w:color="000000"/>
              <w:bottom w:val="nil"/>
            </w:tcBorders>
            <w:shd w:val="clear" w:color="auto" w:fill="FFFFFF"/>
            <w:vAlign w:val="center"/>
          </w:tcPr>
          <w:p w14:paraId="253CDB59" w14:textId="77777777" w:rsidR="00304A83" w:rsidRPr="00304A83" w:rsidRDefault="00304A83">
            <w:pPr>
              <w:ind w:left="62" w:right="62"/>
              <w:jc w:val="right"/>
              <w:rPr>
                <w:ins w:id="4815" w:author="David Modjeska" w:date="2016-04-25T21:37:00Z"/>
                <w:rFonts w:ascii="Arial Unicode MS" w:eastAsia="Arial Unicode MS" w:hAnsi="Arial Unicode MS" w:cs="Arial Unicode MS"/>
                <w:sz w:val="16"/>
                <w:szCs w:val="16"/>
                <w:rPrChange w:id="4816" w:author="David Modjeska" w:date="2016-04-25T21:37:00Z">
                  <w:rPr>
                    <w:ins w:id="4817" w:author="David Modjeska" w:date="2016-04-25T21:37:00Z"/>
                    <w:rFonts w:ascii="Arial" w:hAnsi="Arial" w:cs="Arial"/>
                  </w:rPr>
                </w:rPrChange>
              </w:rPr>
              <w:pPrChange w:id="4818" w:author="David Modjeska" w:date="2016-04-25T21:37:00Z">
                <w:pPr>
                  <w:spacing w:line="320" w:lineRule="atLeast"/>
                  <w:ind w:left="60" w:right="60"/>
                  <w:jc w:val="right"/>
                </w:pPr>
              </w:pPrChange>
            </w:pPr>
            <w:ins w:id="4819" w:author="David Modjeska" w:date="2016-04-25T21:37:00Z">
              <w:r w:rsidRPr="00304A83">
                <w:rPr>
                  <w:rFonts w:ascii="Arial Unicode MS" w:eastAsia="Arial Unicode MS" w:hAnsi="Arial Unicode MS" w:cs="Arial Unicode MS"/>
                  <w:sz w:val="16"/>
                  <w:szCs w:val="16"/>
                  <w:rPrChange w:id="4820" w:author="David Modjeska" w:date="2016-04-25T21:37:00Z">
                    <w:rPr>
                      <w:rFonts w:ascii="Arial" w:hAnsi="Arial" w:cs="Arial"/>
                    </w:rPr>
                  </w:rPrChange>
                </w:rPr>
                <w:t>-.238</w:t>
              </w:r>
              <w:r w:rsidRPr="00304A83">
                <w:rPr>
                  <w:rFonts w:ascii="Arial Unicode MS" w:eastAsia="Arial Unicode MS" w:hAnsi="Arial Unicode MS" w:cs="Arial Unicode MS"/>
                  <w:sz w:val="16"/>
                  <w:szCs w:val="16"/>
                  <w:vertAlign w:val="superscript"/>
                  <w:rPrChange w:id="4821" w:author="David Modjeska" w:date="2016-04-25T21:37:00Z">
                    <w:rPr>
                      <w:rFonts w:ascii="Arial" w:hAnsi="Arial" w:cs="Arial"/>
                      <w:vertAlign w:val="superscript"/>
                    </w:rPr>
                  </w:rPrChange>
                </w:rPr>
                <w:t>**</w:t>
              </w:r>
            </w:ins>
          </w:p>
        </w:tc>
        <w:tc>
          <w:tcPr>
            <w:tcW w:w="1559" w:type="dxa"/>
            <w:tcBorders>
              <w:top w:val="single" w:sz="4" w:space="0" w:color="000000"/>
              <w:bottom w:val="nil"/>
            </w:tcBorders>
            <w:shd w:val="clear" w:color="auto" w:fill="FFFFFF"/>
            <w:vAlign w:val="center"/>
          </w:tcPr>
          <w:p w14:paraId="2AB7B07D" w14:textId="77777777" w:rsidR="00304A83" w:rsidRPr="00304A83" w:rsidRDefault="00304A83">
            <w:pPr>
              <w:ind w:left="62" w:right="62"/>
              <w:jc w:val="right"/>
              <w:rPr>
                <w:ins w:id="4822" w:author="David Modjeska" w:date="2016-04-25T21:37:00Z"/>
                <w:rFonts w:ascii="Arial Unicode MS" w:eastAsia="Arial Unicode MS" w:hAnsi="Arial Unicode MS" w:cs="Arial Unicode MS"/>
                <w:sz w:val="16"/>
                <w:szCs w:val="16"/>
                <w:rPrChange w:id="4823" w:author="David Modjeska" w:date="2016-04-25T21:37:00Z">
                  <w:rPr>
                    <w:ins w:id="4824" w:author="David Modjeska" w:date="2016-04-25T21:37:00Z"/>
                    <w:rFonts w:ascii="Arial" w:hAnsi="Arial" w:cs="Arial"/>
                  </w:rPr>
                </w:rPrChange>
              </w:rPr>
              <w:pPrChange w:id="4825" w:author="David Modjeska" w:date="2016-04-25T21:37:00Z">
                <w:pPr>
                  <w:spacing w:line="320" w:lineRule="atLeast"/>
                  <w:ind w:left="60" w:right="60"/>
                  <w:jc w:val="right"/>
                </w:pPr>
              </w:pPrChange>
            </w:pPr>
            <w:ins w:id="4826" w:author="David Modjeska" w:date="2016-04-25T21:37:00Z">
              <w:r w:rsidRPr="00304A83">
                <w:rPr>
                  <w:rFonts w:ascii="Arial Unicode MS" w:eastAsia="Arial Unicode MS" w:hAnsi="Arial Unicode MS" w:cs="Arial Unicode MS"/>
                  <w:sz w:val="16"/>
                  <w:szCs w:val="16"/>
                  <w:rPrChange w:id="4827" w:author="David Modjeska" w:date="2016-04-25T21:37:00Z">
                    <w:rPr>
                      <w:rFonts w:ascii="Arial" w:hAnsi="Arial" w:cs="Arial"/>
                    </w:rPr>
                  </w:rPrChange>
                </w:rPr>
                <w:t>.530</w:t>
              </w:r>
              <w:r w:rsidRPr="00304A83">
                <w:rPr>
                  <w:rFonts w:ascii="Arial Unicode MS" w:eastAsia="Arial Unicode MS" w:hAnsi="Arial Unicode MS" w:cs="Arial Unicode MS"/>
                  <w:sz w:val="16"/>
                  <w:szCs w:val="16"/>
                  <w:vertAlign w:val="superscript"/>
                  <w:rPrChange w:id="4828" w:author="David Modjeska" w:date="2016-04-25T21:37:00Z">
                    <w:rPr>
                      <w:rFonts w:ascii="Arial" w:hAnsi="Arial" w:cs="Arial"/>
                      <w:vertAlign w:val="superscript"/>
                    </w:rPr>
                  </w:rPrChange>
                </w:rPr>
                <w:t>**</w:t>
              </w:r>
            </w:ins>
          </w:p>
        </w:tc>
        <w:tc>
          <w:tcPr>
            <w:tcW w:w="1418" w:type="dxa"/>
            <w:tcBorders>
              <w:top w:val="single" w:sz="4" w:space="0" w:color="000000"/>
              <w:bottom w:val="nil"/>
            </w:tcBorders>
            <w:shd w:val="clear" w:color="auto" w:fill="FFFFFF"/>
            <w:vAlign w:val="center"/>
          </w:tcPr>
          <w:p w14:paraId="63FA6601" w14:textId="77777777" w:rsidR="00304A83" w:rsidRPr="00304A83" w:rsidRDefault="00304A83">
            <w:pPr>
              <w:ind w:left="62" w:right="62"/>
              <w:jc w:val="right"/>
              <w:rPr>
                <w:ins w:id="4829" w:author="David Modjeska" w:date="2016-04-25T21:37:00Z"/>
                <w:rFonts w:ascii="Arial Unicode MS" w:eastAsia="Arial Unicode MS" w:hAnsi="Arial Unicode MS" w:cs="Arial Unicode MS"/>
                <w:sz w:val="16"/>
                <w:szCs w:val="16"/>
                <w:rPrChange w:id="4830" w:author="David Modjeska" w:date="2016-04-25T21:37:00Z">
                  <w:rPr>
                    <w:ins w:id="4831" w:author="David Modjeska" w:date="2016-04-25T21:37:00Z"/>
                    <w:rFonts w:ascii="Arial" w:hAnsi="Arial" w:cs="Arial"/>
                  </w:rPr>
                </w:rPrChange>
              </w:rPr>
              <w:pPrChange w:id="4832" w:author="David Modjeska" w:date="2016-04-25T21:37:00Z">
                <w:pPr>
                  <w:spacing w:line="320" w:lineRule="atLeast"/>
                  <w:ind w:left="60" w:right="60"/>
                  <w:jc w:val="right"/>
                </w:pPr>
              </w:pPrChange>
            </w:pPr>
            <w:ins w:id="4833" w:author="David Modjeska" w:date="2016-04-25T21:37:00Z">
              <w:r w:rsidRPr="00304A83">
                <w:rPr>
                  <w:rFonts w:ascii="Arial Unicode MS" w:eastAsia="Arial Unicode MS" w:hAnsi="Arial Unicode MS" w:cs="Arial Unicode MS"/>
                  <w:sz w:val="16"/>
                  <w:szCs w:val="16"/>
                  <w:rPrChange w:id="4834" w:author="David Modjeska" w:date="2016-04-25T21:37:00Z">
                    <w:rPr>
                      <w:rFonts w:ascii="Arial" w:hAnsi="Arial" w:cs="Arial"/>
                    </w:rPr>
                  </w:rPrChange>
                </w:rPr>
                <w:t>-.320</w:t>
              </w:r>
              <w:r w:rsidRPr="00304A83">
                <w:rPr>
                  <w:rFonts w:ascii="Arial Unicode MS" w:eastAsia="Arial Unicode MS" w:hAnsi="Arial Unicode MS" w:cs="Arial Unicode MS"/>
                  <w:sz w:val="16"/>
                  <w:szCs w:val="16"/>
                  <w:vertAlign w:val="superscript"/>
                  <w:rPrChange w:id="4835" w:author="David Modjeska" w:date="2016-04-25T21:37:00Z">
                    <w:rPr>
                      <w:rFonts w:ascii="Arial" w:hAnsi="Arial" w:cs="Arial"/>
                      <w:vertAlign w:val="superscript"/>
                    </w:rPr>
                  </w:rPrChange>
                </w:rPr>
                <w:t>**</w:t>
              </w:r>
            </w:ins>
          </w:p>
        </w:tc>
      </w:tr>
      <w:tr w:rsidR="00EF50E3" w:rsidRPr="00304A83" w14:paraId="198CE063" w14:textId="77777777" w:rsidTr="00EF50E3">
        <w:trPr>
          <w:cantSplit/>
          <w:ins w:id="4836" w:author="David Modjeska" w:date="2016-04-25T21:37:00Z"/>
        </w:trPr>
        <w:tc>
          <w:tcPr>
            <w:tcW w:w="1701" w:type="dxa"/>
            <w:tcBorders>
              <w:top w:val="nil"/>
              <w:bottom w:val="nil"/>
            </w:tcBorders>
            <w:shd w:val="clear" w:color="auto" w:fill="FFFFFF"/>
            <w:vAlign w:val="center"/>
          </w:tcPr>
          <w:p w14:paraId="53F4EFB7" w14:textId="77777777" w:rsidR="00304A83" w:rsidRPr="00304A83" w:rsidRDefault="00304A83">
            <w:pPr>
              <w:ind w:left="62" w:right="62"/>
              <w:jc w:val="right"/>
              <w:rPr>
                <w:ins w:id="4837" w:author="David Modjeska" w:date="2016-04-25T21:37:00Z"/>
                <w:rFonts w:ascii="Arial Unicode MS" w:eastAsia="Arial Unicode MS" w:hAnsi="Arial Unicode MS" w:cs="Arial Unicode MS"/>
                <w:sz w:val="16"/>
                <w:szCs w:val="16"/>
                <w:rPrChange w:id="4838" w:author="David Modjeska" w:date="2016-04-25T21:37:00Z">
                  <w:rPr>
                    <w:ins w:id="4839" w:author="David Modjeska" w:date="2016-04-25T21:37:00Z"/>
                    <w:rFonts w:ascii="Arial" w:hAnsi="Arial" w:cs="Arial"/>
                  </w:rPr>
                </w:rPrChange>
              </w:rPr>
              <w:pPrChange w:id="4840" w:author="David Modjeska" w:date="2016-04-25T21:37:00Z">
                <w:pPr>
                  <w:spacing w:line="320" w:lineRule="atLeast"/>
                  <w:ind w:left="60" w:right="60"/>
                  <w:jc w:val="right"/>
                </w:pPr>
              </w:pPrChange>
            </w:pPr>
            <w:ins w:id="4841" w:author="David Modjeska" w:date="2016-04-25T21:37:00Z">
              <w:r w:rsidRPr="00304A83">
                <w:rPr>
                  <w:rFonts w:ascii="Arial Unicode MS" w:eastAsia="Arial Unicode MS" w:hAnsi="Arial Unicode MS" w:cs="Arial Unicode MS"/>
                  <w:sz w:val="16"/>
                  <w:szCs w:val="16"/>
                  <w:rPrChange w:id="4842" w:author="David Modjeska" w:date="2016-04-25T21:37:00Z">
                    <w:rPr>
                      <w:rFonts w:ascii="Arial" w:hAnsi="Arial" w:cs="Arial"/>
                    </w:rPr>
                  </w:rPrChange>
                </w:rPr>
                <w:t>.036</w:t>
              </w:r>
            </w:ins>
          </w:p>
        </w:tc>
        <w:tc>
          <w:tcPr>
            <w:tcW w:w="1695" w:type="dxa"/>
            <w:tcBorders>
              <w:top w:val="nil"/>
              <w:bottom w:val="nil"/>
            </w:tcBorders>
            <w:shd w:val="clear" w:color="auto" w:fill="FFFFFF"/>
            <w:vAlign w:val="center"/>
          </w:tcPr>
          <w:p w14:paraId="769D314B" w14:textId="77777777" w:rsidR="00304A83" w:rsidRPr="00304A83" w:rsidRDefault="00304A83">
            <w:pPr>
              <w:ind w:left="62" w:right="62"/>
              <w:jc w:val="right"/>
              <w:rPr>
                <w:ins w:id="4843" w:author="David Modjeska" w:date="2016-04-25T21:37:00Z"/>
                <w:rFonts w:ascii="Arial Unicode MS" w:eastAsia="Arial Unicode MS" w:hAnsi="Arial Unicode MS" w:cs="Arial Unicode MS"/>
                <w:sz w:val="16"/>
                <w:szCs w:val="16"/>
                <w:rPrChange w:id="4844" w:author="David Modjeska" w:date="2016-04-25T21:37:00Z">
                  <w:rPr>
                    <w:ins w:id="4845" w:author="David Modjeska" w:date="2016-04-25T21:37:00Z"/>
                    <w:rFonts w:ascii="Arial" w:hAnsi="Arial" w:cs="Arial"/>
                  </w:rPr>
                </w:rPrChange>
              </w:rPr>
              <w:pPrChange w:id="4846" w:author="David Modjeska" w:date="2016-04-25T21:37:00Z">
                <w:pPr>
                  <w:spacing w:line="320" w:lineRule="atLeast"/>
                  <w:ind w:left="60" w:right="60"/>
                  <w:jc w:val="right"/>
                </w:pPr>
              </w:pPrChange>
            </w:pPr>
            <w:ins w:id="4847" w:author="David Modjeska" w:date="2016-04-25T21:37:00Z">
              <w:r w:rsidRPr="00304A83">
                <w:rPr>
                  <w:rFonts w:ascii="Arial Unicode MS" w:eastAsia="Arial Unicode MS" w:hAnsi="Arial Unicode MS" w:cs="Arial Unicode MS"/>
                  <w:sz w:val="16"/>
                  <w:szCs w:val="16"/>
                  <w:rPrChange w:id="4848" w:author="David Modjeska" w:date="2016-04-25T21:37:00Z">
                    <w:rPr>
                      <w:rFonts w:ascii="Arial" w:hAnsi="Arial" w:cs="Arial"/>
                    </w:rPr>
                  </w:rPrChange>
                </w:rPr>
                <w:t>.000</w:t>
              </w:r>
            </w:ins>
          </w:p>
        </w:tc>
        <w:tc>
          <w:tcPr>
            <w:tcW w:w="1548" w:type="dxa"/>
            <w:tcBorders>
              <w:top w:val="nil"/>
              <w:bottom w:val="nil"/>
            </w:tcBorders>
            <w:shd w:val="clear" w:color="auto" w:fill="FFFFFF"/>
            <w:vAlign w:val="center"/>
          </w:tcPr>
          <w:p w14:paraId="07790715" w14:textId="77777777" w:rsidR="00304A83" w:rsidRPr="00304A83" w:rsidRDefault="00304A83">
            <w:pPr>
              <w:ind w:left="62" w:right="62"/>
              <w:jc w:val="right"/>
              <w:rPr>
                <w:ins w:id="4849" w:author="David Modjeska" w:date="2016-04-25T21:37:00Z"/>
                <w:rFonts w:ascii="Arial Unicode MS" w:eastAsia="Arial Unicode MS" w:hAnsi="Arial Unicode MS" w:cs="Arial Unicode MS"/>
                <w:sz w:val="16"/>
                <w:szCs w:val="16"/>
                <w:rPrChange w:id="4850" w:author="David Modjeska" w:date="2016-04-25T21:37:00Z">
                  <w:rPr>
                    <w:ins w:id="4851" w:author="David Modjeska" w:date="2016-04-25T21:37:00Z"/>
                    <w:rFonts w:ascii="Arial" w:hAnsi="Arial" w:cs="Arial"/>
                  </w:rPr>
                </w:rPrChange>
              </w:rPr>
              <w:pPrChange w:id="4852" w:author="David Modjeska" w:date="2016-04-25T21:37:00Z">
                <w:pPr>
                  <w:spacing w:line="320" w:lineRule="atLeast"/>
                  <w:ind w:left="60" w:right="60"/>
                  <w:jc w:val="right"/>
                </w:pPr>
              </w:pPrChange>
            </w:pPr>
            <w:ins w:id="4853" w:author="David Modjeska" w:date="2016-04-25T21:37:00Z">
              <w:r w:rsidRPr="00304A83">
                <w:rPr>
                  <w:rFonts w:ascii="Arial Unicode MS" w:eastAsia="Arial Unicode MS" w:hAnsi="Arial Unicode MS" w:cs="Arial Unicode MS"/>
                  <w:sz w:val="16"/>
                  <w:szCs w:val="16"/>
                  <w:rPrChange w:id="4854" w:author="David Modjeska" w:date="2016-04-25T21:37:00Z">
                    <w:rPr>
                      <w:rFonts w:ascii="Arial" w:hAnsi="Arial" w:cs="Arial"/>
                    </w:rPr>
                  </w:rPrChange>
                </w:rPr>
                <w:t>.019</w:t>
              </w:r>
            </w:ins>
          </w:p>
        </w:tc>
        <w:tc>
          <w:tcPr>
            <w:tcW w:w="1435" w:type="dxa"/>
            <w:tcBorders>
              <w:top w:val="nil"/>
              <w:bottom w:val="nil"/>
            </w:tcBorders>
            <w:shd w:val="clear" w:color="auto" w:fill="FFFFFF"/>
            <w:vAlign w:val="center"/>
          </w:tcPr>
          <w:p w14:paraId="4911556B" w14:textId="77777777" w:rsidR="00304A83" w:rsidRPr="00304A83" w:rsidRDefault="00304A83">
            <w:pPr>
              <w:ind w:left="62" w:right="62"/>
              <w:jc w:val="right"/>
              <w:rPr>
                <w:ins w:id="4855" w:author="David Modjeska" w:date="2016-04-25T21:37:00Z"/>
                <w:rFonts w:ascii="Arial Unicode MS" w:eastAsia="Arial Unicode MS" w:hAnsi="Arial Unicode MS" w:cs="Arial Unicode MS"/>
                <w:sz w:val="16"/>
                <w:szCs w:val="16"/>
                <w:rPrChange w:id="4856" w:author="David Modjeska" w:date="2016-04-25T21:37:00Z">
                  <w:rPr>
                    <w:ins w:id="4857" w:author="David Modjeska" w:date="2016-04-25T21:37:00Z"/>
                    <w:rFonts w:ascii="Arial" w:hAnsi="Arial" w:cs="Arial"/>
                  </w:rPr>
                </w:rPrChange>
              </w:rPr>
              <w:pPrChange w:id="4858" w:author="David Modjeska" w:date="2016-04-25T21:37:00Z">
                <w:pPr>
                  <w:spacing w:line="320" w:lineRule="atLeast"/>
                  <w:ind w:left="60" w:right="60"/>
                  <w:jc w:val="right"/>
                </w:pPr>
              </w:pPrChange>
            </w:pPr>
            <w:ins w:id="4859" w:author="David Modjeska" w:date="2016-04-25T21:37:00Z">
              <w:r w:rsidRPr="00304A83">
                <w:rPr>
                  <w:rFonts w:ascii="Arial Unicode MS" w:eastAsia="Arial Unicode MS" w:hAnsi="Arial Unicode MS" w:cs="Arial Unicode MS"/>
                  <w:sz w:val="16"/>
                  <w:szCs w:val="16"/>
                  <w:rPrChange w:id="4860" w:author="David Modjeska" w:date="2016-04-25T21:37:00Z">
                    <w:rPr>
                      <w:rFonts w:ascii="Arial" w:hAnsi="Arial" w:cs="Arial"/>
                    </w:rPr>
                  </w:rPrChange>
                </w:rPr>
                <w:t>.000</w:t>
              </w:r>
            </w:ins>
          </w:p>
        </w:tc>
        <w:tc>
          <w:tcPr>
            <w:tcW w:w="1559" w:type="dxa"/>
            <w:tcBorders>
              <w:top w:val="nil"/>
              <w:bottom w:val="nil"/>
            </w:tcBorders>
            <w:shd w:val="clear" w:color="auto" w:fill="FFFFFF"/>
            <w:vAlign w:val="center"/>
          </w:tcPr>
          <w:p w14:paraId="3906CAD4" w14:textId="77777777" w:rsidR="00304A83" w:rsidRPr="00304A83" w:rsidRDefault="00304A83">
            <w:pPr>
              <w:ind w:left="62" w:right="62"/>
              <w:jc w:val="right"/>
              <w:rPr>
                <w:ins w:id="4861" w:author="David Modjeska" w:date="2016-04-25T21:37:00Z"/>
                <w:rFonts w:ascii="Arial Unicode MS" w:eastAsia="Arial Unicode MS" w:hAnsi="Arial Unicode MS" w:cs="Arial Unicode MS"/>
                <w:sz w:val="16"/>
                <w:szCs w:val="16"/>
                <w:rPrChange w:id="4862" w:author="David Modjeska" w:date="2016-04-25T21:37:00Z">
                  <w:rPr>
                    <w:ins w:id="4863" w:author="David Modjeska" w:date="2016-04-25T21:37:00Z"/>
                    <w:rFonts w:ascii="Arial" w:hAnsi="Arial" w:cs="Arial"/>
                  </w:rPr>
                </w:rPrChange>
              </w:rPr>
              <w:pPrChange w:id="4864" w:author="David Modjeska" w:date="2016-04-25T21:37:00Z">
                <w:pPr>
                  <w:spacing w:line="320" w:lineRule="atLeast"/>
                  <w:ind w:left="60" w:right="60"/>
                  <w:jc w:val="right"/>
                </w:pPr>
              </w:pPrChange>
            </w:pPr>
            <w:ins w:id="4865" w:author="David Modjeska" w:date="2016-04-25T21:37:00Z">
              <w:r w:rsidRPr="00304A83">
                <w:rPr>
                  <w:rFonts w:ascii="Arial Unicode MS" w:eastAsia="Arial Unicode MS" w:hAnsi="Arial Unicode MS" w:cs="Arial Unicode MS"/>
                  <w:sz w:val="16"/>
                  <w:szCs w:val="16"/>
                  <w:rPrChange w:id="4866" w:author="David Modjeska" w:date="2016-04-25T21:37:00Z">
                    <w:rPr>
                      <w:rFonts w:ascii="Arial" w:hAnsi="Arial" w:cs="Arial"/>
                    </w:rPr>
                  </w:rPrChange>
                </w:rPr>
                <w:t>.000</w:t>
              </w:r>
            </w:ins>
          </w:p>
        </w:tc>
        <w:tc>
          <w:tcPr>
            <w:tcW w:w="1418" w:type="dxa"/>
            <w:tcBorders>
              <w:top w:val="nil"/>
              <w:bottom w:val="nil"/>
            </w:tcBorders>
            <w:shd w:val="clear" w:color="auto" w:fill="FFFFFF"/>
            <w:vAlign w:val="center"/>
          </w:tcPr>
          <w:p w14:paraId="54A00281" w14:textId="77777777" w:rsidR="00304A83" w:rsidRPr="00304A83" w:rsidRDefault="00304A83">
            <w:pPr>
              <w:ind w:left="62" w:right="62"/>
              <w:jc w:val="right"/>
              <w:rPr>
                <w:ins w:id="4867" w:author="David Modjeska" w:date="2016-04-25T21:37:00Z"/>
                <w:rFonts w:ascii="Arial Unicode MS" w:eastAsia="Arial Unicode MS" w:hAnsi="Arial Unicode MS" w:cs="Arial Unicode MS"/>
                <w:sz w:val="16"/>
                <w:szCs w:val="16"/>
                <w:rPrChange w:id="4868" w:author="David Modjeska" w:date="2016-04-25T21:37:00Z">
                  <w:rPr>
                    <w:ins w:id="4869" w:author="David Modjeska" w:date="2016-04-25T21:37:00Z"/>
                    <w:rFonts w:ascii="Arial" w:hAnsi="Arial" w:cs="Arial"/>
                  </w:rPr>
                </w:rPrChange>
              </w:rPr>
              <w:pPrChange w:id="4870" w:author="David Modjeska" w:date="2016-04-25T21:37:00Z">
                <w:pPr>
                  <w:spacing w:line="320" w:lineRule="atLeast"/>
                  <w:ind w:left="60" w:right="60"/>
                  <w:jc w:val="right"/>
                </w:pPr>
              </w:pPrChange>
            </w:pPr>
            <w:ins w:id="4871" w:author="David Modjeska" w:date="2016-04-25T21:37:00Z">
              <w:r w:rsidRPr="00304A83">
                <w:rPr>
                  <w:rFonts w:ascii="Arial Unicode MS" w:eastAsia="Arial Unicode MS" w:hAnsi="Arial Unicode MS" w:cs="Arial Unicode MS"/>
                  <w:sz w:val="16"/>
                  <w:szCs w:val="16"/>
                  <w:rPrChange w:id="4872" w:author="David Modjeska" w:date="2016-04-25T21:37:00Z">
                    <w:rPr>
                      <w:rFonts w:ascii="Arial" w:hAnsi="Arial" w:cs="Arial"/>
                    </w:rPr>
                  </w:rPrChange>
                </w:rPr>
                <w:t>.000</w:t>
              </w:r>
            </w:ins>
          </w:p>
        </w:tc>
      </w:tr>
      <w:tr w:rsidR="00EF50E3" w:rsidRPr="00304A83" w14:paraId="1082D5DC" w14:textId="77777777" w:rsidTr="00EF50E3">
        <w:trPr>
          <w:cantSplit/>
          <w:ins w:id="4873" w:author="David Modjeska" w:date="2016-04-25T21:37:00Z"/>
        </w:trPr>
        <w:tc>
          <w:tcPr>
            <w:tcW w:w="1701" w:type="dxa"/>
            <w:tcBorders>
              <w:top w:val="nil"/>
              <w:bottom w:val="single" w:sz="8" w:space="0" w:color="000000"/>
            </w:tcBorders>
            <w:shd w:val="clear" w:color="auto" w:fill="FFFFFF"/>
            <w:vAlign w:val="center"/>
          </w:tcPr>
          <w:p w14:paraId="4C89016B" w14:textId="77777777" w:rsidR="00304A83" w:rsidRPr="00304A83" w:rsidRDefault="00304A83">
            <w:pPr>
              <w:ind w:left="62" w:right="62"/>
              <w:jc w:val="right"/>
              <w:rPr>
                <w:ins w:id="4874" w:author="David Modjeska" w:date="2016-04-25T21:37:00Z"/>
                <w:rFonts w:ascii="Arial Unicode MS" w:eastAsia="Arial Unicode MS" w:hAnsi="Arial Unicode MS" w:cs="Arial Unicode MS"/>
                <w:sz w:val="16"/>
                <w:szCs w:val="16"/>
                <w:rPrChange w:id="4875" w:author="David Modjeska" w:date="2016-04-25T21:37:00Z">
                  <w:rPr>
                    <w:ins w:id="4876" w:author="David Modjeska" w:date="2016-04-25T21:37:00Z"/>
                    <w:rFonts w:ascii="Arial" w:hAnsi="Arial" w:cs="Arial"/>
                  </w:rPr>
                </w:rPrChange>
              </w:rPr>
              <w:pPrChange w:id="4877" w:author="David Modjeska" w:date="2016-04-25T21:37:00Z">
                <w:pPr>
                  <w:spacing w:line="320" w:lineRule="atLeast"/>
                  <w:ind w:left="60" w:right="60"/>
                  <w:jc w:val="right"/>
                </w:pPr>
              </w:pPrChange>
            </w:pPr>
            <w:ins w:id="4878" w:author="David Modjeska" w:date="2016-04-25T21:37:00Z">
              <w:r w:rsidRPr="00304A83">
                <w:rPr>
                  <w:rFonts w:ascii="Arial Unicode MS" w:eastAsia="Arial Unicode MS" w:hAnsi="Arial Unicode MS" w:cs="Arial Unicode MS"/>
                  <w:sz w:val="16"/>
                  <w:szCs w:val="16"/>
                  <w:rPrChange w:id="4879" w:author="David Modjeska" w:date="2016-04-25T21:37:00Z">
                    <w:rPr>
                      <w:rFonts w:ascii="Arial" w:hAnsi="Arial" w:cs="Arial"/>
                    </w:rPr>
                  </w:rPrChange>
                </w:rPr>
                <w:t>3596</w:t>
              </w:r>
            </w:ins>
          </w:p>
        </w:tc>
        <w:tc>
          <w:tcPr>
            <w:tcW w:w="1695" w:type="dxa"/>
            <w:tcBorders>
              <w:top w:val="nil"/>
              <w:bottom w:val="single" w:sz="8" w:space="0" w:color="000000"/>
            </w:tcBorders>
            <w:shd w:val="clear" w:color="auto" w:fill="FFFFFF"/>
            <w:vAlign w:val="center"/>
          </w:tcPr>
          <w:p w14:paraId="3F083C57" w14:textId="77777777" w:rsidR="00304A83" w:rsidRPr="00304A83" w:rsidRDefault="00304A83">
            <w:pPr>
              <w:ind w:left="62" w:right="62"/>
              <w:jc w:val="right"/>
              <w:rPr>
                <w:ins w:id="4880" w:author="David Modjeska" w:date="2016-04-25T21:37:00Z"/>
                <w:rFonts w:ascii="Arial Unicode MS" w:eastAsia="Arial Unicode MS" w:hAnsi="Arial Unicode MS" w:cs="Arial Unicode MS"/>
                <w:sz w:val="16"/>
                <w:szCs w:val="16"/>
                <w:rPrChange w:id="4881" w:author="David Modjeska" w:date="2016-04-25T21:37:00Z">
                  <w:rPr>
                    <w:ins w:id="4882" w:author="David Modjeska" w:date="2016-04-25T21:37:00Z"/>
                    <w:rFonts w:ascii="Arial" w:hAnsi="Arial" w:cs="Arial"/>
                  </w:rPr>
                </w:rPrChange>
              </w:rPr>
              <w:pPrChange w:id="4883" w:author="David Modjeska" w:date="2016-04-25T21:37:00Z">
                <w:pPr>
                  <w:spacing w:line="320" w:lineRule="atLeast"/>
                  <w:ind w:left="60" w:right="60"/>
                  <w:jc w:val="right"/>
                </w:pPr>
              </w:pPrChange>
            </w:pPr>
            <w:ins w:id="4884" w:author="David Modjeska" w:date="2016-04-25T21:37:00Z">
              <w:r w:rsidRPr="00304A83">
                <w:rPr>
                  <w:rFonts w:ascii="Arial Unicode MS" w:eastAsia="Arial Unicode MS" w:hAnsi="Arial Unicode MS" w:cs="Arial Unicode MS"/>
                  <w:sz w:val="16"/>
                  <w:szCs w:val="16"/>
                  <w:rPrChange w:id="4885" w:author="David Modjeska" w:date="2016-04-25T21:37:00Z">
                    <w:rPr>
                      <w:rFonts w:ascii="Arial" w:hAnsi="Arial" w:cs="Arial"/>
                    </w:rPr>
                  </w:rPrChange>
                </w:rPr>
                <w:t>3596</w:t>
              </w:r>
            </w:ins>
          </w:p>
        </w:tc>
        <w:tc>
          <w:tcPr>
            <w:tcW w:w="1548" w:type="dxa"/>
            <w:tcBorders>
              <w:top w:val="nil"/>
              <w:bottom w:val="single" w:sz="8" w:space="0" w:color="000000"/>
            </w:tcBorders>
            <w:shd w:val="clear" w:color="auto" w:fill="FFFFFF"/>
            <w:vAlign w:val="center"/>
          </w:tcPr>
          <w:p w14:paraId="39FFA09C" w14:textId="77777777" w:rsidR="00304A83" w:rsidRPr="00304A83" w:rsidRDefault="00304A83">
            <w:pPr>
              <w:ind w:left="62" w:right="62"/>
              <w:jc w:val="right"/>
              <w:rPr>
                <w:ins w:id="4886" w:author="David Modjeska" w:date="2016-04-25T21:37:00Z"/>
                <w:rFonts w:ascii="Arial Unicode MS" w:eastAsia="Arial Unicode MS" w:hAnsi="Arial Unicode MS" w:cs="Arial Unicode MS"/>
                <w:sz w:val="16"/>
                <w:szCs w:val="16"/>
                <w:rPrChange w:id="4887" w:author="David Modjeska" w:date="2016-04-25T21:37:00Z">
                  <w:rPr>
                    <w:ins w:id="4888" w:author="David Modjeska" w:date="2016-04-25T21:37:00Z"/>
                    <w:rFonts w:ascii="Arial" w:hAnsi="Arial" w:cs="Arial"/>
                  </w:rPr>
                </w:rPrChange>
              </w:rPr>
              <w:pPrChange w:id="4889" w:author="David Modjeska" w:date="2016-04-25T21:37:00Z">
                <w:pPr>
                  <w:spacing w:line="320" w:lineRule="atLeast"/>
                  <w:ind w:left="60" w:right="60"/>
                  <w:jc w:val="right"/>
                </w:pPr>
              </w:pPrChange>
            </w:pPr>
            <w:ins w:id="4890" w:author="David Modjeska" w:date="2016-04-25T21:37:00Z">
              <w:r w:rsidRPr="00304A83">
                <w:rPr>
                  <w:rFonts w:ascii="Arial Unicode MS" w:eastAsia="Arial Unicode MS" w:hAnsi="Arial Unicode MS" w:cs="Arial Unicode MS"/>
                  <w:sz w:val="16"/>
                  <w:szCs w:val="16"/>
                  <w:rPrChange w:id="4891" w:author="David Modjeska" w:date="2016-04-25T21:37:00Z">
                    <w:rPr>
                      <w:rFonts w:ascii="Arial" w:hAnsi="Arial" w:cs="Arial"/>
                    </w:rPr>
                  </w:rPrChange>
                </w:rPr>
                <w:t>3596</w:t>
              </w:r>
            </w:ins>
          </w:p>
        </w:tc>
        <w:tc>
          <w:tcPr>
            <w:tcW w:w="1435" w:type="dxa"/>
            <w:tcBorders>
              <w:top w:val="nil"/>
              <w:bottom w:val="single" w:sz="8" w:space="0" w:color="000000"/>
            </w:tcBorders>
            <w:shd w:val="clear" w:color="auto" w:fill="FFFFFF"/>
            <w:vAlign w:val="center"/>
          </w:tcPr>
          <w:p w14:paraId="1EC153B2" w14:textId="77777777" w:rsidR="00304A83" w:rsidRPr="00304A83" w:rsidRDefault="00304A83">
            <w:pPr>
              <w:ind w:left="62" w:right="62"/>
              <w:jc w:val="right"/>
              <w:rPr>
                <w:ins w:id="4892" w:author="David Modjeska" w:date="2016-04-25T21:37:00Z"/>
                <w:rFonts w:ascii="Arial Unicode MS" w:eastAsia="Arial Unicode MS" w:hAnsi="Arial Unicode MS" w:cs="Arial Unicode MS"/>
                <w:sz w:val="16"/>
                <w:szCs w:val="16"/>
                <w:rPrChange w:id="4893" w:author="David Modjeska" w:date="2016-04-25T21:37:00Z">
                  <w:rPr>
                    <w:ins w:id="4894" w:author="David Modjeska" w:date="2016-04-25T21:37:00Z"/>
                    <w:rFonts w:ascii="Arial" w:hAnsi="Arial" w:cs="Arial"/>
                  </w:rPr>
                </w:rPrChange>
              </w:rPr>
              <w:pPrChange w:id="4895" w:author="David Modjeska" w:date="2016-04-25T21:37:00Z">
                <w:pPr>
                  <w:spacing w:line="320" w:lineRule="atLeast"/>
                  <w:ind w:left="60" w:right="60"/>
                  <w:jc w:val="right"/>
                </w:pPr>
              </w:pPrChange>
            </w:pPr>
            <w:ins w:id="4896" w:author="David Modjeska" w:date="2016-04-25T21:37:00Z">
              <w:r w:rsidRPr="00304A83">
                <w:rPr>
                  <w:rFonts w:ascii="Arial Unicode MS" w:eastAsia="Arial Unicode MS" w:hAnsi="Arial Unicode MS" w:cs="Arial Unicode MS"/>
                  <w:sz w:val="16"/>
                  <w:szCs w:val="16"/>
                  <w:rPrChange w:id="4897" w:author="David Modjeska" w:date="2016-04-25T21:37:00Z">
                    <w:rPr>
                      <w:rFonts w:ascii="Arial" w:hAnsi="Arial" w:cs="Arial"/>
                    </w:rPr>
                  </w:rPrChange>
                </w:rPr>
                <w:t>3596</w:t>
              </w:r>
            </w:ins>
          </w:p>
        </w:tc>
        <w:tc>
          <w:tcPr>
            <w:tcW w:w="1559" w:type="dxa"/>
            <w:tcBorders>
              <w:top w:val="nil"/>
              <w:bottom w:val="single" w:sz="8" w:space="0" w:color="000000"/>
            </w:tcBorders>
            <w:shd w:val="clear" w:color="auto" w:fill="FFFFFF"/>
            <w:vAlign w:val="center"/>
          </w:tcPr>
          <w:p w14:paraId="79B49107" w14:textId="77777777" w:rsidR="00304A83" w:rsidRPr="00304A83" w:rsidRDefault="00304A83">
            <w:pPr>
              <w:ind w:left="62" w:right="62"/>
              <w:jc w:val="right"/>
              <w:rPr>
                <w:ins w:id="4898" w:author="David Modjeska" w:date="2016-04-25T21:37:00Z"/>
                <w:rFonts w:ascii="Arial Unicode MS" w:eastAsia="Arial Unicode MS" w:hAnsi="Arial Unicode MS" w:cs="Arial Unicode MS"/>
                <w:sz w:val="16"/>
                <w:szCs w:val="16"/>
                <w:rPrChange w:id="4899" w:author="David Modjeska" w:date="2016-04-25T21:37:00Z">
                  <w:rPr>
                    <w:ins w:id="4900" w:author="David Modjeska" w:date="2016-04-25T21:37:00Z"/>
                    <w:rFonts w:ascii="Arial" w:hAnsi="Arial" w:cs="Arial"/>
                  </w:rPr>
                </w:rPrChange>
              </w:rPr>
              <w:pPrChange w:id="4901" w:author="David Modjeska" w:date="2016-04-25T21:37:00Z">
                <w:pPr>
                  <w:spacing w:line="320" w:lineRule="atLeast"/>
                  <w:ind w:left="60" w:right="60"/>
                  <w:jc w:val="right"/>
                </w:pPr>
              </w:pPrChange>
            </w:pPr>
            <w:ins w:id="4902" w:author="David Modjeska" w:date="2016-04-25T21:37:00Z">
              <w:r w:rsidRPr="00304A83">
                <w:rPr>
                  <w:rFonts w:ascii="Arial Unicode MS" w:eastAsia="Arial Unicode MS" w:hAnsi="Arial Unicode MS" w:cs="Arial Unicode MS"/>
                  <w:sz w:val="16"/>
                  <w:szCs w:val="16"/>
                  <w:rPrChange w:id="4903" w:author="David Modjeska" w:date="2016-04-25T21:37:00Z">
                    <w:rPr>
                      <w:rFonts w:ascii="Arial" w:hAnsi="Arial" w:cs="Arial"/>
                    </w:rPr>
                  </w:rPrChange>
                </w:rPr>
                <w:t>3596</w:t>
              </w:r>
            </w:ins>
          </w:p>
        </w:tc>
        <w:tc>
          <w:tcPr>
            <w:tcW w:w="1418" w:type="dxa"/>
            <w:tcBorders>
              <w:top w:val="nil"/>
              <w:bottom w:val="single" w:sz="8" w:space="0" w:color="000000"/>
            </w:tcBorders>
            <w:shd w:val="clear" w:color="auto" w:fill="FFFFFF"/>
            <w:vAlign w:val="center"/>
          </w:tcPr>
          <w:p w14:paraId="1F2CB0AE" w14:textId="77777777" w:rsidR="00304A83" w:rsidRPr="00304A83" w:rsidRDefault="00304A83">
            <w:pPr>
              <w:ind w:left="62" w:right="62"/>
              <w:jc w:val="right"/>
              <w:rPr>
                <w:ins w:id="4904" w:author="David Modjeska" w:date="2016-04-25T21:37:00Z"/>
                <w:rFonts w:ascii="Arial Unicode MS" w:eastAsia="Arial Unicode MS" w:hAnsi="Arial Unicode MS" w:cs="Arial Unicode MS"/>
                <w:sz w:val="16"/>
                <w:szCs w:val="16"/>
                <w:rPrChange w:id="4905" w:author="David Modjeska" w:date="2016-04-25T21:37:00Z">
                  <w:rPr>
                    <w:ins w:id="4906" w:author="David Modjeska" w:date="2016-04-25T21:37:00Z"/>
                    <w:rFonts w:ascii="Arial" w:hAnsi="Arial" w:cs="Arial"/>
                  </w:rPr>
                </w:rPrChange>
              </w:rPr>
              <w:pPrChange w:id="4907" w:author="David Modjeska" w:date="2016-04-25T21:37:00Z">
                <w:pPr>
                  <w:spacing w:line="320" w:lineRule="atLeast"/>
                  <w:ind w:left="60" w:right="60"/>
                  <w:jc w:val="right"/>
                </w:pPr>
              </w:pPrChange>
            </w:pPr>
            <w:ins w:id="4908" w:author="David Modjeska" w:date="2016-04-25T21:37:00Z">
              <w:r w:rsidRPr="00304A83">
                <w:rPr>
                  <w:rFonts w:ascii="Arial Unicode MS" w:eastAsia="Arial Unicode MS" w:hAnsi="Arial Unicode MS" w:cs="Arial Unicode MS"/>
                  <w:sz w:val="16"/>
                  <w:szCs w:val="16"/>
                  <w:rPrChange w:id="4909" w:author="David Modjeska" w:date="2016-04-25T21:37:00Z">
                    <w:rPr>
                      <w:rFonts w:ascii="Arial" w:hAnsi="Arial" w:cs="Arial"/>
                    </w:rPr>
                  </w:rPrChange>
                </w:rPr>
                <w:t>3596</w:t>
              </w:r>
            </w:ins>
          </w:p>
        </w:tc>
      </w:tr>
    </w:tbl>
    <w:p w14:paraId="5482FE50" w14:textId="77777777" w:rsidR="00772BCB" w:rsidRDefault="00772BCB" w:rsidP="00772BCB">
      <w:pPr>
        <w:rPr>
          <w:ins w:id="4910" w:author="David Modjeska" w:date="2016-04-25T21:38:00Z"/>
        </w:rPr>
      </w:pPr>
    </w:p>
    <w:tbl>
      <w:tblPr>
        <w:tblW w:w="93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28"/>
        <w:gridCol w:w="1707"/>
        <w:gridCol w:w="993"/>
        <w:gridCol w:w="1275"/>
        <w:gridCol w:w="1837"/>
        <w:gridCol w:w="2410"/>
      </w:tblGrid>
      <w:tr w:rsidR="00EB4A16" w:rsidRPr="003F3819" w14:paraId="5F51DC91" w14:textId="77777777" w:rsidTr="003F3819">
        <w:trPr>
          <w:cantSplit/>
          <w:ins w:id="4911" w:author="David Modjeska" w:date="2016-04-25T21:38:00Z"/>
        </w:trPr>
        <w:tc>
          <w:tcPr>
            <w:tcW w:w="1128" w:type="dxa"/>
            <w:tcBorders>
              <w:top w:val="single" w:sz="4" w:space="0" w:color="000000"/>
              <w:bottom w:val="single" w:sz="4" w:space="0" w:color="000000"/>
            </w:tcBorders>
            <w:shd w:val="clear" w:color="auto" w:fill="F2F2F2" w:themeFill="background1" w:themeFillShade="F2"/>
            <w:vAlign w:val="bottom"/>
          </w:tcPr>
          <w:p w14:paraId="40632585" w14:textId="77777777" w:rsidR="00772BCB" w:rsidRPr="003F3819" w:rsidRDefault="00772BCB">
            <w:pPr>
              <w:ind w:left="62" w:right="62"/>
              <w:jc w:val="center"/>
              <w:rPr>
                <w:ins w:id="4912" w:author="David Modjeska" w:date="2016-04-25T21:38:00Z"/>
                <w:rFonts w:ascii="Arial Unicode MS" w:eastAsia="Arial Unicode MS" w:hAnsi="Arial Unicode MS" w:cs="Arial Unicode MS"/>
                <w:b/>
                <w:sz w:val="16"/>
                <w:szCs w:val="16"/>
                <w:rPrChange w:id="4913" w:author="David Modjeska" w:date="2016-04-25T21:39:00Z">
                  <w:rPr>
                    <w:ins w:id="4914" w:author="David Modjeska" w:date="2016-04-25T21:38:00Z"/>
                    <w:rFonts w:ascii="Arial" w:hAnsi="Arial" w:cs="Arial"/>
                  </w:rPr>
                </w:rPrChange>
              </w:rPr>
              <w:pPrChange w:id="4915" w:author="David Modjeska" w:date="2016-04-25T21:39:00Z">
                <w:pPr>
                  <w:spacing w:line="320" w:lineRule="atLeast"/>
                  <w:ind w:left="60" w:right="60"/>
                  <w:jc w:val="center"/>
                </w:pPr>
              </w:pPrChange>
            </w:pPr>
            <w:proofErr w:type="spellStart"/>
            <w:ins w:id="4916" w:author="David Modjeska" w:date="2016-04-25T21:38:00Z">
              <w:r w:rsidRPr="003F3819">
                <w:rPr>
                  <w:rFonts w:ascii="Arial Unicode MS" w:eastAsia="Arial Unicode MS" w:hAnsi="Arial Unicode MS" w:cs="Arial Unicode MS"/>
                  <w:b/>
                  <w:sz w:val="16"/>
                  <w:szCs w:val="16"/>
                  <w:rPrChange w:id="4917" w:author="David Modjeska" w:date="2016-04-25T21:39:00Z">
                    <w:rPr>
                      <w:rFonts w:ascii="Arial" w:hAnsi="Arial" w:cs="Arial"/>
                    </w:rPr>
                  </w:rPrChange>
                </w:rPr>
                <w:t>GovDebt_US</w:t>
              </w:r>
              <w:proofErr w:type="spellEnd"/>
            </w:ins>
          </w:p>
        </w:tc>
        <w:tc>
          <w:tcPr>
            <w:tcW w:w="1707" w:type="dxa"/>
            <w:tcBorders>
              <w:top w:val="single" w:sz="4" w:space="0" w:color="000000"/>
              <w:bottom w:val="single" w:sz="4" w:space="0" w:color="000000"/>
            </w:tcBorders>
            <w:shd w:val="clear" w:color="auto" w:fill="F2F2F2" w:themeFill="background1" w:themeFillShade="F2"/>
            <w:vAlign w:val="bottom"/>
          </w:tcPr>
          <w:p w14:paraId="36A32CB8" w14:textId="77777777" w:rsidR="00772BCB" w:rsidRPr="003F3819" w:rsidRDefault="00772BCB">
            <w:pPr>
              <w:ind w:left="62" w:right="62"/>
              <w:jc w:val="center"/>
              <w:rPr>
                <w:ins w:id="4918" w:author="David Modjeska" w:date="2016-04-25T21:38:00Z"/>
                <w:rFonts w:ascii="Arial Unicode MS" w:eastAsia="Arial Unicode MS" w:hAnsi="Arial Unicode MS" w:cs="Arial Unicode MS"/>
                <w:b/>
                <w:sz w:val="16"/>
                <w:szCs w:val="16"/>
                <w:rPrChange w:id="4919" w:author="David Modjeska" w:date="2016-04-25T21:39:00Z">
                  <w:rPr>
                    <w:ins w:id="4920" w:author="David Modjeska" w:date="2016-04-25T21:38:00Z"/>
                    <w:rFonts w:ascii="Arial" w:hAnsi="Arial" w:cs="Arial"/>
                  </w:rPr>
                </w:rPrChange>
              </w:rPr>
              <w:pPrChange w:id="4921" w:author="David Modjeska" w:date="2016-04-25T21:39:00Z">
                <w:pPr>
                  <w:spacing w:line="320" w:lineRule="atLeast"/>
                  <w:ind w:left="60" w:right="60"/>
                  <w:jc w:val="center"/>
                </w:pPr>
              </w:pPrChange>
            </w:pPr>
            <w:proofErr w:type="spellStart"/>
            <w:ins w:id="4922" w:author="David Modjeska" w:date="2016-04-25T21:38:00Z">
              <w:r w:rsidRPr="003F3819">
                <w:rPr>
                  <w:rFonts w:ascii="Arial Unicode MS" w:eastAsia="Arial Unicode MS" w:hAnsi="Arial Unicode MS" w:cs="Arial Unicode MS"/>
                  <w:b/>
                  <w:sz w:val="16"/>
                  <w:szCs w:val="16"/>
                  <w:rPrChange w:id="4923" w:author="David Modjeska" w:date="2016-04-25T21:39:00Z">
                    <w:rPr>
                      <w:rFonts w:ascii="Arial" w:hAnsi="Arial" w:cs="Arial"/>
                    </w:rPr>
                  </w:rPrChange>
                </w:rPr>
                <w:t>Debt_GDP_Ratio_US</w:t>
              </w:r>
              <w:proofErr w:type="spellEnd"/>
            </w:ins>
          </w:p>
        </w:tc>
        <w:tc>
          <w:tcPr>
            <w:tcW w:w="993" w:type="dxa"/>
            <w:tcBorders>
              <w:top w:val="single" w:sz="4" w:space="0" w:color="000000"/>
              <w:bottom w:val="single" w:sz="4" w:space="0" w:color="000000"/>
            </w:tcBorders>
            <w:shd w:val="clear" w:color="auto" w:fill="F2F2F2" w:themeFill="background1" w:themeFillShade="F2"/>
            <w:vAlign w:val="bottom"/>
          </w:tcPr>
          <w:p w14:paraId="2CF75AAC" w14:textId="77777777" w:rsidR="00772BCB" w:rsidRPr="003F3819" w:rsidRDefault="00772BCB">
            <w:pPr>
              <w:ind w:left="62" w:right="62"/>
              <w:jc w:val="center"/>
              <w:rPr>
                <w:ins w:id="4924" w:author="David Modjeska" w:date="2016-04-25T21:38:00Z"/>
                <w:rFonts w:ascii="Arial Unicode MS" w:eastAsia="Arial Unicode MS" w:hAnsi="Arial Unicode MS" w:cs="Arial Unicode MS"/>
                <w:b/>
                <w:sz w:val="16"/>
                <w:szCs w:val="16"/>
                <w:rPrChange w:id="4925" w:author="David Modjeska" w:date="2016-04-25T21:39:00Z">
                  <w:rPr>
                    <w:ins w:id="4926" w:author="David Modjeska" w:date="2016-04-25T21:38:00Z"/>
                    <w:rFonts w:ascii="Arial" w:hAnsi="Arial" w:cs="Arial"/>
                  </w:rPr>
                </w:rPrChange>
              </w:rPr>
              <w:pPrChange w:id="4927" w:author="David Modjeska" w:date="2016-04-25T21:39:00Z">
                <w:pPr>
                  <w:spacing w:line="320" w:lineRule="atLeast"/>
                  <w:ind w:left="60" w:right="60"/>
                  <w:jc w:val="center"/>
                </w:pPr>
              </w:pPrChange>
            </w:pPr>
            <w:ins w:id="4928" w:author="David Modjeska" w:date="2016-04-25T21:38:00Z">
              <w:r w:rsidRPr="003F3819">
                <w:rPr>
                  <w:rFonts w:ascii="Arial Unicode MS" w:eastAsia="Arial Unicode MS" w:hAnsi="Arial Unicode MS" w:cs="Arial Unicode MS"/>
                  <w:b/>
                  <w:sz w:val="16"/>
                  <w:szCs w:val="16"/>
                  <w:rPrChange w:id="4929" w:author="David Modjeska" w:date="2016-04-25T21:39:00Z">
                    <w:rPr>
                      <w:rFonts w:ascii="Arial" w:hAnsi="Arial" w:cs="Arial"/>
                    </w:rPr>
                  </w:rPrChange>
                </w:rPr>
                <w:t>GDP_CA</w:t>
              </w:r>
            </w:ins>
          </w:p>
        </w:tc>
        <w:tc>
          <w:tcPr>
            <w:tcW w:w="1275" w:type="dxa"/>
            <w:tcBorders>
              <w:top w:val="single" w:sz="4" w:space="0" w:color="000000"/>
              <w:bottom w:val="single" w:sz="4" w:space="0" w:color="000000"/>
            </w:tcBorders>
            <w:shd w:val="clear" w:color="auto" w:fill="F2F2F2" w:themeFill="background1" w:themeFillShade="F2"/>
            <w:vAlign w:val="bottom"/>
          </w:tcPr>
          <w:p w14:paraId="285E4B6F" w14:textId="77777777" w:rsidR="00772BCB" w:rsidRPr="003F3819" w:rsidRDefault="00772BCB">
            <w:pPr>
              <w:ind w:left="62" w:right="62"/>
              <w:jc w:val="center"/>
              <w:rPr>
                <w:ins w:id="4930" w:author="David Modjeska" w:date="2016-04-25T21:38:00Z"/>
                <w:rFonts w:ascii="Arial Unicode MS" w:eastAsia="Arial Unicode MS" w:hAnsi="Arial Unicode MS" w:cs="Arial Unicode MS"/>
                <w:b/>
                <w:sz w:val="16"/>
                <w:szCs w:val="16"/>
                <w:rPrChange w:id="4931" w:author="David Modjeska" w:date="2016-04-25T21:39:00Z">
                  <w:rPr>
                    <w:ins w:id="4932" w:author="David Modjeska" w:date="2016-04-25T21:38:00Z"/>
                    <w:rFonts w:ascii="Arial" w:hAnsi="Arial" w:cs="Arial"/>
                  </w:rPr>
                </w:rPrChange>
              </w:rPr>
              <w:pPrChange w:id="4933" w:author="David Modjeska" w:date="2016-04-25T21:39:00Z">
                <w:pPr>
                  <w:spacing w:line="320" w:lineRule="atLeast"/>
                  <w:ind w:left="60" w:right="60"/>
                  <w:jc w:val="center"/>
                </w:pPr>
              </w:pPrChange>
            </w:pPr>
            <w:proofErr w:type="spellStart"/>
            <w:ins w:id="4934" w:author="David Modjeska" w:date="2016-04-25T21:38:00Z">
              <w:r w:rsidRPr="003F3819">
                <w:rPr>
                  <w:rFonts w:ascii="Arial Unicode MS" w:eastAsia="Arial Unicode MS" w:hAnsi="Arial Unicode MS" w:cs="Arial Unicode MS"/>
                  <w:b/>
                  <w:sz w:val="16"/>
                  <w:szCs w:val="16"/>
                  <w:rPrChange w:id="4935" w:author="David Modjeska" w:date="2016-04-25T21:39:00Z">
                    <w:rPr>
                      <w:rFonts w:ascii="Arial" w:hAnsi="Arial" w:cs="Arial"/>
                    </w:rPr>
                  </w:rPrChange>
                </w:rPr>
                <w:t>GovDebt_CA</w:t>
              </w:r>
              <w:proofErr w:type="spellEnd"/>
            </w:ins>
          </w:p>
        </w:tc>
        <w:tc>
          <w:tcPr>
            <w:tcW w:w="1837" w:type="dxa"/>
            <w:tcBorders>
              <w:top w:val="single" w:sz="4" w:space="0" w:color="000000"/>
              <w:bottom w:val="single" w:sz="4" w:space="0" w:color="000000"/>
            </w:tcBorders>
            <w:shd w:val="clear" w:color="auto" w:fill="F2F2F2" w:themeFill="background1" w:themeFillShade="F2"/>
            <w:vAlign w:val="bottom"/>
          </w:tcPr>
          <w:p w14:paraId="448097B9" w14:textId="77777777" w:rsidR="00772BCB" w:rsidRPr="003F3819" w:rsidRDefault="00772BCB">
            <w:pPr>
              <w:ind w:left="62" w:right="62"/>
              <w:jc w:val="center"/>
              <w:rPr>
                <w:ins w:id="4936" w:author="David Modjeska" w:date="2016-04-25T21:38:00Z"/>
                <w:rFonts w:ascii="Arial Unicode MS" w:eastAsia="Arial Unicode MS" w:hAnsi="Arial Unicode MS" w:cs="Arial Unicode MS"/>
                <w:b/>
                <w:sz w:val="16"/>
                <w:szCs w:val="16"/>
                <w:rPrChange w:id="4937" w:author="David Modjeska" w:date="2016-04-25T21:39:00Z">
                  <w:rPr>
                    <w:ins w:id="4938" w:author="David Modjeska" w:date="2016-04-25T21:38:00Z"/>
                    <w:rFonts w:ascii="Arial" w:hAnsi="Arial" w:cs="Arial"/>
                  </w:rPr>
                </w:rPrChange>
              </w:rPr>
              <w:pPrChange w:id="4939" w:author="David Modjeska" w:date="2016-04-25T21:39:00Z">
                <w:pPr>
                  <w:spacing w:line="320" w:lineRule="atLeast"/>
                  <w:ind w:left="60" w:right="60"/>
                  <w:jc w:val="center"/>
                </w:pPr>
              </w:pPrChange>
            </w:pPr>
            <w:proofErr w:type="spellStart"/>
            <w:ins w:id="4940" w:author="David Modjeska" w:date="2016-04-25T21:38:00Z">
              <w:r w:rsidRPr="003F3819">
                <w:rPr>
                  <w:rFonts w:ascii="Arial Unicode MS" w:eastAsia="Arial Unicode MS" w:hAnsi="Arial Unicode MS" w:cs="Arial Unicode MS"/>
                  <w:b/>
                  <w:sz w:val="16"/>
                  <w:szCs w:val="16"/>
                  <w:rPrChange w:id="4941" w:author="David Modjeska" w:date="2016-04-25T21:39:00Z">
                    <w:rPr>
                      <w:rFonts w:ascii="Arial" w:hAnsi="Arial" w:cs="Arial"/>
                    </w:rPr>
                  </w:rPrChange>
                </w:rPr>
                <w:t>Debt_GDP_Ratio_CA</w:t>
              </w:r>
              <w:proofErr w:type="spellEnd"/>
            </w:ins>
          </w:p>
        </w:tc>
        <w:tc>
          <w:tcPr>
            <w:tcW w:w="2410" w:type="dxa"/>
            <w:tcBorders>
              <w:top w:val="single" w:sz="4" w:space="0" w:color="000000"/>
              <w:bottom w:val="single" w:sz="4" w:space="0" w:color="000000"/>
            </w:tcBorders>
            <w:shd w:val="clear" w:color="auto" w:fill="F2F2F2" w:themeFill="background1" w:themeFillShade="F2"/>
            <w:vAlign w:val="bottom"/>
          </w:tcPr>
          <w:p w14:paraId="1449691B" w14:textId="3C7C9474" w:rsidR="00772BCB" w:rsidRPr="003F3819" w:rsidRDefault="0036265D">
            <w:pPr>
              <w:ind w:left="62" w:right="62"/>
              <w:jc w:val="center"/>
              <w:rPr>
                <w:ins w:id="4942" w:author="David Modjeska" w:date="2016-04-25T21:38:00Z"/>
                <w:rFonts w:ascii="Arial Unicode MS" w:eastAsia="Arial Unicode MS" w:hAnsi="Arial Unicode MS" w:cs="Arial Unicode MS"/>
                <w:b/>
                <w:sz w:val="16"/>
                <w:szCs w:val="16"/>
                <w:rPrChange w:id="4943" w:author="David Modjeska" w:date="2016-04-25T21:39:00Z">
                  <w:rPr>
                    <w:ins w:id="4944" w:author="David Modjeska" w:date="2016-04-25T21:38:00Z"/>
                    <w:rFonts w:ascii="Arial" w:hAnsi="Arial" w:cs="Arial"/>
                  </w:rPr>
                </w:rPrChange>
              </w:rPr>
              <w:pPrChange w:id="4945" w:author="David Modjeska" w:date="2016-04-25T21:39:00Z">
                <w:pPr>
                  <w:spacing w:line="320" w:lineRule="atLeast"/>
                  <w:ind w:left="60" w:right="60"/>
                  <w:jc w:val="center"/>
                </w:pPr>
              </w:pPrChange>
            </w:pPr>
            <w:proofErr w:type="spellStart"/>
            <w:r>
              <w:rPr>
                <w:rFonts w:ascii="Arial Unicode MS" w:eastAsia="Arial Unicode MS" w:hAnsi="Arial Unicode MS" w:cs="Arial Unicode MS"/>
                <w:b/>
                <w:sz w:val="16"/>
                <w:szCs w:val="16"/>
              </w:rPr>
              <w:t>MetalOre</w:t>
            </w:r>
            <w:proofErr w:type="spellEnd"/>
          </w:p>
        </w:tc>
      </w:tr>
      <w:tr w:rsidR="00EB4A16" w:rsidRPr="00772BCB" w14:paraId="134BDB51" w14:textId="77777777" w:rsidTr="003F3819">
        <w:trPr>
          <w:cantSplit/>
          <w:ins w:id="4946" w:author="David Modjeska" w:date="2016-04-25T21:38:00Z"/>
        </w:trPr>
        <w:tc>
          <w:tcPr>
            <w:tcW w:w="1128" w:type="dxa"/>
            <w:tcBorders>
              <w:top w:val="single" w:sz="4" w:space="0" w:color="000000"/>
              <w:bottom w:val="nil"/>
            </w:tcBorders>
            <w:shd w:val="clear" w:color="auto" w:fill="FFFFFF"/>
            <w:vAlign w:val="center"/>
          </w:tcPr>
          <w:p w14:paraId="62878383" w14:textId="77777777" w:rsidR="00772BCB" w:rsidRPr="00772BCB" w:rsidRDefault="00772BCB">
            <w:pPr>
              <w:ind w:left="62" w:right="62"/>
              <w:jc w:val="right"/>
              <w:rPr>
                <w:ins w:id="4947" w:author="David Modjeska" w:date="2016-04-25T21:38:00Z"/>
                <w:rFonts w:ascii="Arial Unicode MS" w:eastAsia="Arial Unicode MS" w:hAnsi="Arial Unicode MS" w:cs="Arial Unicode MS"/>
                <w:sz w:val="16"/>
                <w:szCs w:val="16"/>
                <w:rPrChange w:id="4948" w:author="David Modjeska" w:date="2016-04-25T21:39:00Z">
                  <w:rPr>
                    <w:ins w:id="4949" w:author="David Modjeska" w:date="2016-04-25T21:38:00Z"/>
                    <w:rFonts w:ascii="Arial" w:hAnsi="Arial" w:cs="Arial"/>
                  </w:rPr>
                </w:rPrChange>
              </w:rPr>
              <w:pPrChange w:id="4950" w:author="David Modjeska" w:date="2016-04-25T21:39:00Z">
                <w:pPr>
                  <w:spacing w:line="320" w:lineRule="atLeast"/>
                  <w:ind w:left="60" w:right="60"/>
                  <w:jc w:val="right"/>
                </w:pPr>
              </w:pPrChange>
            </w:pPr>
            <w:ins w:id="4951" w:author="David Modjeska" w:date="2016-04-25T21:38:00Z">
              <w:r w:rsidRPr="00772BCB">
                <w:rPr>
                  <w:rFonts w:ascii="Arial Unicode MS" w:eastAsia="Arial Unicode MS" w:hAnsi="Arial Unicode MS" w:cs="Arial Unicode MS"/>
                  <w:sz w:val="16"/>
                  <w:szCs w:val="16"/>
                  <w:rPrChange w:id="4952" w:author="David Modjeska" w:date="2016-04-25T21:39:00Z">
                    <w:rPr>
                      <w:rFonts w:ascii="Arial" w:hAnsi="Arial" w:cs="Arial"/>
                    </w:rPr>
                  </w:rPrChange>
                </w:rPr>
                <w:t>-.176</w:t>
              </w:r>
              <w:r w:rsidRPr="00772BCB">
                <w:rPr>
                  <w:rFonts w:ascii="Arial Unicode MS" w:eastAsia="Arial Unicode MS" w:hAnsi="Arial Unicode MS" w:cs="Arial Unicode MS"/>
                  <w:sz w:val="16"/>
                  <w:szCs w:val="16"/>
                  <w:vertAlign w:val="superscript"/>
                  <w:rPrChange w:id="4953" w:author="David Modjeska" w:date="2016-04-25T21:39:00Z">
                    <w:rPr>
                      <w:rFonts w:ascii="Arial" w:hAnsi="Arial" w:cs="Arial"/>
                      <w:vertAlign w:val="superscript"/>
                    </w:rPr>
                  </w:rPrChange>
                </w:rPr>
                <w:t>**</w:t>
              </w:r>
            </w:ins>
          </w:p>
        </w:tc>
        <w:tc>
          <w:tcPr>
            <w:tcW w:w="1707" w:type="dxa"/>
            <w:tcBorders>
              <w:top w:val="single" w:sz="4" w:space="0" w:color="000000"/>
              <w:bottom w:val="nil"/>
            </w:tcBorders>
            <w:shd w:val="clear" w:color="auto" w:fill="FFFFFF"/>
            <w:vAlign w:val="center"/>
          </w:tcPr>
          <w:p w14:paraId="03CD1475" w14:textId="77777777" w:rsidR="00772BCB" w:rsidRPr="00772BCB" w:rsidRDefault="00772BCB">
            <w:pPr>
              <w:ind w:left="62" w:right="62"/>
              <w:jc w:val="right"/>
              <w:rPr>
                <w:ins w:id="4954" w:author="David Modjeska" w:date="2016-04-25T21:38:00Z"/>
                <w:rFonts w:ascii="Arial Unicode MS" w:eastAsia="Arial Unicode MS" w:hAnsi="Arial Unicode MS" w:cs="Arial Unicode MS"/>
                <w:sz w:val="16"/>
                <w:szCs w:val="16"/>
                <w:rPrChange w:id="4955" w:author="David Modjeska" w:date="2016-04-25T21:39:00Z">
                  <w:rPr>
                    <w:ins w:id="4956" w:author="David Modjeska" w:date="2016-04-25T21:38:00Z"/>
                    <w:rFonts w:ascii="Arial" w:hAnsi="Arial" w:cs="Arial"/>
                  </w:rPr>
                </w:rPrChange>
              </w:rPr>
              <w:pPrChange w:id="4957" w:author="David Modjeska" w:date="2016-04-25T21:39:00Z">
                <w:pPr>
                  <w:spacing w:line="320" w:lineRule="atLeast"/>
                  <w:ind w:left="60" w:right="60"/>
                  <w:jc w:val="right"/>
                </w:pPr>
              </w:pPrChange>
            </w:pPr>
            <w:ins w:id="4958" w:author="David Modjeska" w:date="2016-04-25T21:38:00Z">
              <w:r w:rsidRPr="00772BCB">
                <w:rPr>
                  <w:rFonts w:ascii="Arial Unicode MS" w:eastAsia="Arial Unicode MS" w:hAnsi="Arial Unicode MS" w:cs="Arial Unicode MS"/>
                  <w:sz w:val="16"/>
                  <w:szCs w:val="16"/>
                  <w:rPrChange w:id="4959" w:author="David Modjeska" w:date="2016-04-25T21:39:00Z">
                    <w:rPr>
                      <w:rFonts w:ascii="Arial" w:hAnsi="Arial" w:cs="Arial"/>
                    </w:rPr>
                  </w:rPrChange>
                </w:rPr>
                <w:t>-.063</w:t>
              </w:r>
              <w:r w:rsidRPr="00772BCB">
                <w:rPr>
                  <w:rFonts w:ascii="Arial Unicode MS" w:eastAsia="Arial Unicode MS" w:hAnsi="Arial Unicode MS" w:cs="Arial Unicode MS"/>
                  <w:sz w:val="16"/>
                  <w:szCs w:val="16"/>
                  <w:vertAlign w:val="superscript"/>
                  <w:rPrChange w:id="4960" w:author="David Modjeska" w:date="2016-04-25T21:39:00Z">
                    <w:rPr>
                      <w:rFonts w:ascii="Arial" w:hAnsi="Arial" w:cs="Arial"/>
                      <w:vertAlign w:val="superscript"/>
                    </w:rPr>
                  </w:rPrChange>
                </w:rPr>
                <w:t>**</w:t>
              </w:r>
            </w:ins>
          </w:p>
        </w:tc>
        <w:tc>
          <w:tcPr>
            <w:tcW w:w="993" w:type="dxa"/>
            <w:tcBorders>
              <w:top w:val="single" w:sz="4" w:space="0" w:color="000000"/>
              <w:bottom w:val="nil"/>
            </w:tcBorders>
            <w:shd w:val="clear" w:color="auto" w:fill="FFFFFF"/>
            <w:vAlign w:val="center"/>
          </w:tcPr>
          <w:p w14:paraId="6D967423" w14:textId="77777777" w:rsidR="00772BCB" w:rsidRPr="00772BCB" w:rsidRDefault="00772BCB">
            <w:pPr>
              <w:ind w:left="62" w:right="62"/>
              <w:jc w:val="right"/>
              <w:rPr>
                <w:ins w:id="4961" w:author="David Modjeska" w:date="2016-04-25T21:38:00Z"/>
                <w:rFonts w:ascii="Arial Unicode MS" w:eastAsia="Arial Unicode MS" w:hAnsi="Arial Unicode MS" w:cs="Arial Unicode MS"/>
                <w:sz w:val="16"/>
                <w:szCs w:val="16"/>
                <w:rPrChange w:id="4962" w:author="David Modjeska" w:date="2016-04-25T21:39:00Z">
                  <w:rPr>
                    <w:ins w:id="4963" w:author="David Modjeska" w:date="2016-04-25T21:38:00Z"/>
                    <w:rFonts w:ascii="Arial" w:hAnsi="Arial" w:cs="Arial"/>
                  </w:rPr>
                </w:rPrChange>
              </w:rPr>
              <w:pPrChange w:id="4964" w:author="David Modjeska" w:date="2016-04-25T21:39:00Z">
                <w:pPr>
                  <w:spacing w:line="320" w:lineRule="atLeast"/>
                  <w:ind w:left="60" w:right="60"/>
                  <w:jc w:val="right"/>
                </w:pPr>
              </w:pPrChange>
            </w:pPr>
            <w:ins w:id="4965" w:author="David Modjeska" w:date="2016-04-25T21:38:00Z">
              <w:r w:rsidRPr="00772BCB">
                <w:rPr>
                  <w:rFonts w:ascii="Arial Unicode MS" w:eastAsia="Arial Unicode MS" w:hAnsi="Arial Unicode MS" w:cs="Arial Unicode MS"/>
                  <w:sz w:val="16"/>
                  <w:szCs w:val="16"/>
                  <w:rPrChange w:id="4966" w:author="David Modjeska" w:date="2016-04-25T21:39:00Z">
                    <w:rPr>
                      <w:rFonts w:ascii="Arial" w:hAnsi="Arial" w:cs="Arial"/>
                    </w:rPr>
                  </w:rPrChange>
                </w:rPr>
                <w:t>-.346</w:t>
              </w:r>
              <w:r w:rsidRPr="00772BCB">
                <w:rPr>
                  <w:rFonts w:ascii="Arial Unicode MS" w:eastAsia="Arial Unicode MS" w:hAnsi="Arial Unicode MS" w:cs="Arial Unicode MS"/>
                  <w:sz w:val="16"/>
                  <w:szCs w:val="16"/>
                  <w:vertAlign w:val="superscript"/>
                  <w:rPrChange w:id="4967" w:author="David Modjeska" w:date="2016-04-25T21:39:00Z">
                    <w:rPr>
                      <w:rFonts w:ascii="Arial" w:hAnsi="Arial" w:cs="Arial"/>
                      <w:vertAlign w:val="superscript"/>
                    </w:rPr>
                  </w:rPrChange>
                </w:rPr>
                <w:t>**</w:t>
              </w:r>
            </w:ins>
          </w:p>
        </w:tc>
        <w:tc>
          <w:tcPr>
            <w:tcW w:w="1275" w:type="dxa"/>
            <w:tcBorders>
              <w:top w:val="single" w:sz="4" w:space="0" w:color="000000"/>
              <w:bottom w:val="nil"/>
            </w:tcBorders>
            <w:shd w:val="clear" w:color="auto" w:fill="FFFFFF"/>
            <w:vAlign w:val="center"/>
          </w:tcPr>
          <w:p w14:paraId="3FF2664A" w14:textId="77777777" w:rsidR="00772BCB" w:rsidRPr="00772BCB" w:rsidRDefault="00772BCB">
            <w:pPr>
              <w:ind w:left="62" w:right="62"/>
              <w:jc w:val="right"/>
              <w:rPr>
                <w:ins w:id="4968" w:author="David Modjeska" w:date="2016-04-25T21:38:00Z"/>
                <w:rFonts w:ascii="Arial Unicode MS" w:eastAsia="Arial Unicode MS" w:hAnsi="Arial Unicode MS" w:cs="Arial Unicode MS"/>
                <w:sz w:val="16"/>
                <w:szCs w:val="16"/>
                <w:rPrChange w:id="4969" w:author="David Modjeska" w:date="2016-04-25T21:39:00Z">
                  <w:rPr>
                    <w:ins w:id="4970" w:author="David Modjeska" w:date="2016-04-25T21:38:00Z"/>
                    <w:rFonts w:ascii="Arial" w:hAnsi="Arial" w:cs="Arial"/>
                  </w:rPr>
                </w:rPrChange>
              </w:rPr>
              <w:pPrChange w:id="4971" w:author="David Modjeska" w:date="2016-04-25T21:39:00Z">
                <w:pPr>
                  <w:spacing w:line="320" w:lineRule="atLeast"/>
                  <w:ind w:left="60" w:right="60"/>
                  <w:jc w:val="right"/>
                </w:pPr>
              </w:pPrChange>
            </w:pPr>
            <w:ins w:id="4972" w:author="David Modjeska" w:date="2016-04-25T21:38:00Z">
              <w:r w:rsidRPr="00772BCB">
                <w:rPr>
                  <w:rFonts w:ascii="Arial Unicode MS" w:eastAsia="Arial Unicode MS" w:hAnsi="Arial Unicode MS" w:cs="Arial Unicode MS"/>
                  <w:sz w:val="16"/>
                  <w:szCs w:val="16"/>
                  <w:rPrChange w:id="4973" w:author="David Modjeska" w:date="2016-04-25T21:39:00Z">
                    <w:rPr>
                      <w:rFonts w:ascii="Arial" w:hAnsi="Arial" w:cs="Arial"/>
                    </w:rPr>
                  </w:rPrChange>
                </w:rPr>
                <w:t>-.708</w:t>
              </w:r>
              <w:r w:rsidRPr="00772BCB">
                <w:rPr>
                  <w:rFonts w:ascii="Arial Unicode MS" w:eastAsia="Arial Unicode MS" w:hAnsi="Arial Unicode MS" w:cs="Arial Unicode MS"/>
                  <w:sz w:val="16"/>
                  <w:szCs w:val="16"/>
                  <w:vertAlign w:val="superscript"/>
                  <w:rPrChange w:id="4974" w:author="David Modjeska" w:date="2016-04-25T21:39:00Z">
                    <w:rPr>
                      <w:rFonts w:ascii="Arial" w:hAnsi="Arial" w:cs="Arial"/>
                      <w:vertAlign w:val="superscript"/>
                    </w:rPr>
                  </w:rPrChange>
                </w:rPr>
                <w:t>**</w:t>
              </w:r>
            </w:ins>
          </w:p>
        </w:tc>
        <w:tc>
          <w:tcPr>
            <w:tcW w:w="1837" w:type="dxa"/>
            <w:tcBorders>
              <w:top w:val="single" w:sz="4" w:space="0" w:color="000000"/>
              <w:bottom w:val="nil"/>
            </w:tcBorders>
            <w:shd w:val="clear" w:color="auto" w:fill="FFFFFF"/>
            <w:vAlign w:val="center"/>
          </w:tcPr>
          <w:p w14:paraId="514AFD39" w14:textId="77777777" w:rsidR="00772BCB" w:rsidRPr="00772BCB" w:rsidRDefault="00772BCB">
            <w:pPr>
              <w:ind w:left="62" w:right="62"/>
              <w:jc w:val="right"/>
              <w:rPr>
                <w:ins w:id="4975" w:author="David Modjeska" w:date="2016-04-25T21:38:00Z"/>
                <w:rFonts w:ascii="Arial Unicode MS" w:eastAsia="Arial Unicode MS" w:hAnsi="Arial Unicode MS" w:cs="Arial Unicode MS"/>
                <w:sz w:val="16"/>
                <w:szCs w:val="16"/>
                <w:rPrChange w:id="4976" w:author="David Modjeska" w:date="2016-04-25T21:39:00Z">
                  <w:rPr>
                    <w:ins w:id="4977" w:author="David Modjeska" w:date="2016-04-25T21:38:00Z"/>
                    <w:rFonts w:ascii="Arial" w:hAnsi="Arial" w:cs="Arial"/>
                  </w:rPr>
                </w:rPrChange>
              </w:rPr>
              <w:pPrChange w:id="4978" w:author="David Modjeska" w:date="2016-04-25T21:39:00Z">
                <w:pPr>
                  <w:spacing w:line="320" w:lineRule="atLeast"/>
                  <w:ind w:left="60" w:right="60"/>
                  <w:jc w:val="right"/>
                </w:pPr>
              </w:pPrChange>
            </w:pPr>
            <w:ins w:id="4979" w:author="David Modjeska" w:date="2016-04-25T21:38:00Z">
              <w:r w:rsidRPr="00772BCB">
                <w:rPr>
                  <w:rFonts w:ascii="Arial Unicode MS" w:eastAsia="Arial Unicode MS" w:hAnsi="Arial Unicode MS" w:cs="Arial Unicode MS"/>
                  <w:sz w:val="16"/>
                  <w:szCs w:val="16"/>
                  <w:rPrChange w:id="4980" w:author="David Modjeska" w:date="2016-04-25T21:39:00Z">
                    <w:rPr>
                      <w:rFonts w:ascii="Arial" w:hAnsi="Arial" w:cs="Arial"/>
                    </w:rPr>
                  </w:rPrChange>
                </w:rPr>
                <w:t>-.714</w:t>
              </w:r>
              <w:r w:rsidRPr="00772BCB">
                <w:rPr>
                  <w:rFonts w:ascii="Arial Unicode MS" w:eastAsia="Arial Unicode MS" w:hAnsi="Arial Unicode MS" w:cs="Arial Unicode MS"/>
                  <w:sz w:val="16"/>
                  <w:szCs w:val="16"/>
                  <w:vertAlign w:val="superscript"/>
                  <w:rPrChange w:id="4981" w:author="David Modjeska" w:date="2016-04-25T21:39:00Z">
                    <w:rPr>
                      <w:rFonts w:ascii="Arial" w:hAnsi="Arial" w:cs="Arial"/>
                      <w:vertAlign w:val="superscript"/>
                    </w:rPr>
                  </w:rPrChange>
                </w:rPr>
                <w:t>**</w:t>
              </w:r>
            </w:ins>
          </w:p>
        </w:tc>
        <w:tc>
          <w:tcPr>
            <w:tcW w:w="2410" w:type="dxa"/>
            <w:tcBorders>
              <w:top w:val="single" w:sz="4" w:space="0" w:color="000000"/>
              <w:bottom w:val="nil"/>
            </w:tcBorders>
            <w:shd w:val="clear" w:color="auto" w:fill="FFFFFF"/>
            <w:vAlign w:val="center"/>
          </w:tcPr>
          <w:p w14:paraId="44E15377" w14:textId="77777777" w:rsidR="00772BCB" w:rsidRPr="00772BCB" w:rsidRDefault="00772BCB">
            <w:pPr>
              <w:ind w:left="62" w:right="62"/>
              <w:jc w:val="right"/>
              <w:rPr>
                <w:ins w:id="4982" w:author="David Modjeska" w:date="2016-04-25T21:38:00Z"/>
                <w:rFonts w:ascii="Arial Unicode MS" w:eastAsia="Arial Unicode MS" w:hAnsi="Arial Unicode MS" w:cs="Arial Unicode MS"/>
                <w:sz w:val="16"/>
                <w:szCs w:val="16"/>
                <w:rPrChange w:id="4983" w:author="David Modjeska" w:date="2016-04-25T21:39:00Z">
                  <w:rPr>
                    <w:ins w:id="4984" w:author="David Modjeska" w:date="2016-04-25T21:38:00Z"/>
                    <w:rFonts w:ascii="Arial" w:hAnsi="Arial" w:cs="Arial"/>
                  </w:rPr>
                </w:rPrChange>
              </w:rPr>
              <w:pPrChange w:id="4985" w:author="David Modjeska" w:date="2016-04-25T21:39:00Z">
                <w:pPr>
                  <w:spacing w:line="320" w:lineRule="atLeast"/>
                  <w:ind w:left="60" w:right="60"/>
                  <w:jc w:val="right"/>
                </w:pPr>
              </w:pPrChange>
            </w:pPr>
            <w:ins w:id="4986" w:author="David Modjeska" w:date="2016-04-25T21:38:00Z">
              <w:r w:rsidRPr="00772BCB">
                <w:rPr>
                  <w:rFonts w:ascii="Arial Unicode MS" w:eastAsia="Arial Unicode MS" w:hAnsi="Arial Unicode MS" w:cs="Arial Unicode MS"/>
                  <w:sz w:val="16"/>
                  <w:szCs w:val="16"/>
                  <w:rPrChange w:id="4987" w:author="David Modjeska" w:date="2016-04-25T21:39:00Z">
                    <w:rPr>
                      <w:rFonts w:ascii="Arial" w:hAnsi="Arial" w:cs="Arial"/>
                    </w:rPr>
                  </w:rPrChange>
                </w:rPr>
                <w:t>-.503</w:t>
              </w:r>
              <w:r w:rsidRPr="00772BCB">
                <w:rPr>
                  <w:rFonts w:ascii="Arial Unicode MS" w:eastAsia="Arial Unicode MS" w:hAnsi="Arial Unicode MS" w:cs="Arial Unicode MS"/>
                  <w:sz w:val="16"/>
                  <w:szCs w:val="16"/>
                  <w:vertAlign w:val="superscript"/>
                  <w:rPrChange w:id="4988" w:author="David Modjeska" w:date="2016-04-25T21:39:00Z">
                    <w:rPr>
                      <w:rFonts w:ascii="Arial" w:hAnsi="Arial" w:cs="Arial"/>
                      <w:vertAlign w:val="superscript"/>
                    </w:rPr>
                  </w:rPrChange>
                </w:rPr>
                <w:t>**</w:t>
              </w:r>
            </w:ins>
          </w:p>
        </w:tc>
      </w:tr>
      <w:tr w:rsidR="00EB4A16" w:rsidRPr="00772BCB" w14:paraId="47819380" w14:textId="77777777" w:rsidTr="00EF50E3">
        <w:trPr>
          <w:cantSplit/>
          <w:ins w:id="4989" w:author="David Modjeska" w:date="2016-04-25T21:38:00Z"/>
        </w:trPr>
        <w:tc>
          <w:tcPr>
            <w:tcW w:w="1128" w:type="dxa"/>
            <w:tcBorders>
              <w:top w:val="nil"/>
              <w:bottom w:val="nil"/>
            </w:tcBorders>
            <w:shd w:val="clear" w:color="auto" w:fill="FFFFFF"/>
            <w:vAlign w:val="center"/>
          </w:tcPr>
          <w:p w14:paraId="60297928" w14:textId="77777777" w:rsidR="00772BCB" w:rsidRPr="00772BCB" w:rsidRDefault="00772BCB">
            <w:pPr>
              <w:ind w:left="62" w:right="62"/>
              <w:jc w:val="right"/>
              <w:rPr>
                <w:ins w:id="4990" w:author="David Modjeska" w:date="2016-04-25T21:38:00Z"/>
                <w:rFonts w:ascii="Arial Unicode MS" w:eastAsia="Arial Unicode MS" w:hAnsi="Arial Unicode MS" w:cs="Arial Unicode MS"/>
                <w:sz w:val="16"/>
                <w:szCs w:val="16"/>
                <w:rPrChange w:id="4991" w:author="David Modjeska" w:date="2016-04-25T21:39:00Z">
                  <w:rPr>
                    <w:ins w:id="4992" w:author="David Modjeska" w:date="2016-04-25T21:38:00Z"/>
                    <w:rFonts w:ascii="Arial" w:hAnsi="Arial" w:cs="Arial"/>
                  </w:rPr>
                </w:rPrChange>
              </w:rPr>
              <w:pPrChange w:id="4993" w:author="David Modjeska" w:date="2016-04-25T21:39:00Z">
                <w:pPr>
                  <w:spacing w:line="320" w:lineRule="atLeast"/>
                  <w:ind w:left="60" w:right="60"/>
                  <w:jc w:val="right"/>
                </w:pPr>
              </w:pPrChange>
            </w:pPr>
            <w:ins w:id="4994" w:author="David Modjeska" w:date="2016-04-25T21:38:00Z">
              <w:r w:rsidRPr="00772BCB">
                <w:rPr>
                  <w:rFonts w:ascii="Arial Unicode MS" w:eastAsia="Arial Unicode MS" w:hAnsi="Arial Unicode MS" w:cs="Arial Unicode MS"/>
                  <w:sz w:val="16"/>
                  <w:szCs w:val="16"/>
                  <w:rPrChange w:id="4995" w:author="David Modjeska" w:date="2016-04-25T21:39:00Z">
                    <w:rPr>
                      <w:rFonts w:ascii="Arial" w:hAnsi="Arial" w:cs="Arial"/>
                    </w:rPr>
                  </w:rPrChange>
                </w:rPr>
                <w:t>.000</w:t>
              </w:r>
            </w:ins>
          </w:p>
        </w:tc>
        <w:tc>
          <w:tcPr>
            <w:tcW w:w="1707" w:type="dxa"/>
            <w:tcBorders>
              <w:top w:val="nil"/>
              <w:bottom w:val="nil"/>
            </w:tcBorders>
            <w:shd w:val="clear" w:color="auto" w:fill="FFFFFF"/>
            <w:vAlign w:val="center"/>
          </w:tcPr>
          <w:p w14:paraId="3219DF5B" w14:textId="77777777" w:rsidR="00772BCB" w:rsidRPr="00772BCB" w:rsidRDefault="00772BCB">
            <w:pPr>
              <w:ind w:left="62" w:right="62"/>
              <w:jc w:val="right"/>
              <w:rPr>
                <w:ins w:id="4996" w:author="David Modjeska" w:date="2016-04-25T21:38:00Z"/>
                <w:rFonts w:ascii="Arial Unicode MS" w:eastAsia="Arial Unicode MS" w:hAnsi="Arial Unicode MS" w:cs="Arial Unicode MS"/>
                <w:sz w:val="16"/>
                <w:szCs w:val="16"/>
                <w:rPrChange w:id="4997" w:author="David Modjeska" w:date="2016-04-25T21:39:00Z">
                  <w:rPr>
                    <w:ins w:id="4998" w:author="David Modjeska" w:date="2016-04-25T21:38:00Z"/>
                    <w:rFonts w:ascii="Arial" w:hAnsi="Arial" w:cs="Arial"/>
                  </w:rPr>
                </w:rPrChange>
              </w:rPr>
              <w:pPrChange w:id="4999" w:author="David Modjeska" w:date="2016-04-25T21:39:00Z">
                <w:pPr>
                  <w:spacing w:line="320" w:lineRule="atLeast"/>
                  <w:ind w:left="60" w:right="60"/>
                  <w:jc w:val="right"/>
                </w:pPr>
              </w:pPrChange>
            </w:pPr>
            <w:ins w:id="5000" w:author="David Modjeska" w:date="2016-04-25T21:38:00Z">
              <w:r w:rsidRPr="00772BCB">
                <w:rPr>
                  <w:rFonts w:ascii="Arial Unicode MS" w:eastAsia="Arial Unicode MS" w:hAnsi="Arial Unicode MS" w:cs="Arial Unicode MS"/>
                  <w:sz w:val="16"/>
                  <w:szCs w:val="16"/>
                  <w:rPrChange w:id="5001" w:author="David Modjeska" w:date="2016-04-25T21:39:00Z">
                    <w:rPr>
                      <w:rFonts w:ascii="Arial" w:hAnsi="Arial" w:cs="Arial"/>
                    </w:rPr>
                  </w:rPrChange>
                </w:rPr>
                <w:t>.000</w:t>
              </w:r>
            </w:ins>
          </w:p>
        </w:tc>
        <w:tc>
          <w:tcPr>
            <w:tcW w:w="993" w:type="dxa"/>
            <w:tcBorders>
              <w:top w:val="nil"/>
              <w:bottom w:val="nil"/>
            </w:tcBorders>
            <w:shd w:val="clear" w:color="auto" w:fill="FFFFFF"/>
            <w:vAlign w:val="center"/>
          </w:tcPr>
          <w:p w14:paraId="259A6826" w14:textId="77777777" w:rsidR="00772BCB" w:rsidRPr="00772BCB" w:rsidRDefault="00772BCB">
            <w:pPr>
              <w:ind w:left="62" w:right="62"/>
              <w:jc w:val="right"/>
              <w:rPr>
                <w:ins w:id="5002" w:author="David Modjeska" w:date="2016-04-25T21:38:00Z"/>
                <w:rFonts w:ascii="Arial Unicode MS" w:eastAsia="Arial Unicode MS" w:hAnsi="Arial Unicode MS" w:cs="Arial Unicode MS"/>
                <w:sz w:val="16"/>
                <w:szCs w:val="16"/>
                <w:rPrChange w:id="5003" w:author="David Modjeska" w:date="2016-04-25T21:39:00Z">
                  <w:rPr>
                    <w:ins w:id="5004" w:author="David Modjeska" w:date="2016-04-25T21:38:00Z"/>
                    <w:rFonts w:ascii="Arial" w:hAnsi="Arial" w:cs="Arial"/>
                  </w:rPr>
                </w:rPrChange>
              </w:rPr>
              <w:pPrChange w:id="5005" w:author="David Modjeska" w:date="2016-04-25T21:39:00Z">
                <w:pPr>
                  <w:spacing w:line="320" w:lineRule="atLeast"/>
                  <w:ind w:left="60" w:right="60"/>
                  <w:jc w:val="right"/>
                </w:pPr>
              </w:pPrChange>
            </w:pPr>
            <w:ins w:id="5006" w:author="David Modjeska" w:date="2016-04-25T21:38:00Z">
              <w:r w:rsidRPr="00772BCB">
                <w:rPr>
                  <w:rFonts w:ascii="Arial Unicode MS" w:eastAsia="Arial Unicode MS" w:hAnsi="Arial Unicode MS" w:cs="Arial Unicode MS"/>
                  <w:sz w:val="16"/>
                  <w:szCs w:val="16"/>
                  <w:rPrChange w:id="5007" w:author="David Modjeska" w:date="2016-04-25T21:39:00Z">
                    <w:rPr>
                      <w:rFonts w:ascii="Arial" w:hAnsi="Arial" w:cs="Arial"/>
                    </w:rPr>
                  </w:rPrChange>
                </w:rPr>
                <w:t>.000</w:t>
              </w:r>
            </w:ins>
          </w:p>
        </w:tc>
        <w:tc>
          <w:tcPr>
            <w:tcW w:w="1275" w:type="dxa"/>
            <w:tcBorders>
              <w:top w:val="nil"/>
              <w:bottom w:val="nil"/>
            </w:tcBorders>
            <w:shd w:val="clear" w:color="auto" w:fill="FFFFFF"/>
            <w:vAlign w:val="center"/>
          </w:tcPr>
          <w:p w14:paraId="2F9A3539" w14:textId="77777777" w:rsidR="00772BCB" w:rsidRPr="00772BCB" w:rsidRDefault="00772BCB">
            <w:pPr>
              <w:ind w:left="62" w:right="62"/>
              <w:jc w:val="right"/>
              <w:rPr>
                <w:ins w:id="5008" w:author="David Modjeska" w:date="2016-04-25T21:38:00Z"/>
                <w:rFonts w:ascii="Arial Unicode MS" w:eastAsia="Arial Unicode MS" w:hAnsi="Arial Unicode MS" w:cs="Arial Unicode MS"/>
                <w:sz w:val="16"/>
                <w:szCs w:val="16"/>
                <w:rPrChange w:id="5009" w:author="David Modjeska" w:date="2016-04-25T21:39:00Z">
                  <w:rPr>
                    <w:ins w:id="5010" w:author="David Modjeska" w:date="2016-04-25T21:38:00Z"/>
                    <w:rFonts w:ascii="Arial" w:hAnsi="Arial" w:cs="Arial"/>
                  </w:rPr>
                </w:rPrChange>
              </w:rPr>
              <w:pPrChange w:id="5011" w:author="David Modjeska" w:date="2016-04-25T21:39:00Z">
                <w:pPr>
                  <w:spacing w:line="320" w:lineRule="atLeast"/>
                  <w:ind w:left="60" w:right="60"/>
                  <w:jc w:val="right"/>
                </w:pPr>
              </w:pPrChange>
            </w:pPr>
            <w:ins w:id="5012" w:author="David Modjeska" w:date="2016-04-25T21:38:00Z">
              <w:r w:rsidRPr="00772BCB">
                <w:rPr>
                  <w:rFonts w:ascii="Arial Unicode MS" w:eastAsia="Arial Unicode MS" w:hAnsi="Arial Unicode MS" w:cs="Arial Unicode MS"/>
                  <w:sz w:val="16"/>
                  <w:szCs w:val="16"/>
                  <w:rPrChange w:id="5013" w:author="David Modjeska" w:date="2016-04-25T21:39:00Z">
                    <w:rPr>
                      <w:rFonts w:ascii="Arial" w:hAnsi="Arial" w:cs="Arial"/>
                    </w:rPr>
                  </w:rPrChange>
                </w:rPr>
                <w:t>.000</w:t>
              </w:r>
            </w:ins>
          </w:p>
        </w:tc>
        <w:tc>
          <w:tcPr>
            <w:tcW w:w="1837" w:type="dxa"/>
            <w:tcBorders>
              <w:top w:val="nil"/>
              <w:bottom w:val="nil"/>
            </w:tcBorders>
            <w:shd w:val="clear" w:color="auto" w:fill="FFFFFF"/>
            <w:vAlign w:val="center"/>
          </w:tcPr>
          <w:p w14:paraId="49F8A71F" w14:textId="77777777" w:rsidR="00772BCB" w:rsidRPr="00772BCB" w:rsidRDefault="00772BCB">
            <w:pPr>
              <w:ind w:left="62" w:right="62"/>
              <w:jc w:val="right"/>
              <w:rPr>
                <w:ins w:id="5014" w:author="David Modjeska" w:date="2016-04-25T21:38:00Z"/>
                <w:rFonts w:ascii="Arial Unicode MS" w:eastAsia="Arial Unicode MS" w:hAnsi="Arial Unicode MS" w:cs="Arial Unicode MS"/>
                <w:sz w:val="16"/>
                <w:szCs w:val="16"/>
                <w:rPrChange w:id="5015" w:author="David Modjeska" w:date="2016-04-25T21:39:00Z">
                  <w:rPr>
                    <w:ins w:id="5016" w:author="David Modjeska" w:date="2016-04-25T21:38:00Z"/>
                    <w:rFonts w:ascii="Arial" w:hAnsi="Arial" w:cs="Arial"/>
                  </w:rPr>
                </w:rPrChange>
              </w:rPr>
              <w:pPrChange w:id="5017" w:author="David Modjeska" w:date="2016-04-25T21:39:00Z">
                <w:pPr>
                  <w:spacing w:line="320" w:lineRule="atLeast"/>
                  <w:ind w:left="60" w:right="60"/>
                  <w:jc w:val="right"/>
                </w:pPr>
              </w:pPrChange>
            </w:pPr>
            <w:ins w:id="5018" w:author="David Modjeska" w:date="2016-04-25T21:38:00Z">
              <w:r w:rsidRPr="00772BCB">
                <w:rPr>
                  <w:rFonts w:ascii="Arial Unicode MS" w:eastAsia="Arial Unicode MS" w:hAnsi="Arial Unicode MS" w:cs="Arial Unicode MS"/>
                  <w:sz w:val="16"/>
                  <w:szCs w:val="16"/>
                  <w:rPrChange w:id="5019" w:author="David Modjeska" w:date="2016-04-25T21:39:00Z">
                    <w:rPr>
                      <w:rFonts w:ascii="Arial" w:hAnsi="Arial" w:cs="Arial"/>
                    </w:rPr>
                  </w:rPrChange>
                </w:rPr>
                <w:t>.000</w:t>
              </w:r>
            </w:ins>
          </w:p>
        </w:tc>
        <w:tc>
          <w:tcPr>
            <w:tcW w:w="2410" w:type="dxa"/>
            <w:tcBorders>
              <w:top w:val="nil"/>
              <w:bottom w:val="nil"/>
            </w:tcBorders>
            <w:shd w:val="clear" w:color="auto" w:fill="FFFFFF"/>
            <w:vAlign w:val="center"/>
          </w:tcPr>
          <w:p w14:paraId="63301AD0" w14:textId="77777777" w:rsidR="00772BCB" w:rsidRPr="00772BCB" w:rsidRDefault="00772BCB">
            <w:pPr>
              <w:ind w:left="62" w:right="62"/>
              <w:jc w:val="right"/>
              <w:rPr>
                <w:ins w:id="5020" w:author="David Modjeska" w:date="2016-04-25T21:38:00Z"/>
                <w:rFonts w:ascii="Arial Unicode MS" w:eastAsia="Arial Unicode MS" w:hAnsi="Arial Unicode MS" w:cs="Arial Unicode MS"/>
                <w:sz w:val="16"/>
                <w:szCs w:val="16"/>
                <w:rPrChange w:id="5021" w:author="David Modjeska" w:date="2016-04-25T21:39:00Z">
                  <w:rPr>
                    <w:ins w:id="5022" w:author="David Modjeska" w:date="2016-04-25T21:38:00Z"/>
                    <w:rFonts w:ascii="Arial" w:hAnsi="Arial" w:cs="Arial"/>
                  </w:rPr>
                </w:rPrChange>
              </w:rPr>
              <w:pPrChange w:id="5023" w:author="David Modjeska" w:date="2016-04-25T21:39:00Z">
                <w:pPr>
                  <w:spacing w:line="320" w:lineRule="atLeast"/>
                  <w:ind w:left="60" w:right="60"/>
                  <w:jc w:val="right"/>
                </w:pPr>
              </w:pPrChange>
            </w:pPr>
            <w:ins w:id="5024" w:author="David Modjeska" w:date="2016-04-25T21:38:00Z">
              <w:r w:rsidRPr="00772BCB">
                <w:rPr>
                  <w:rFonts w:ascii="Arial Unicode MS" w:eastAsia="Arial Unicode MS" w:hAnsi="Arial Unicode MS" w:cs="Arial Unicode MS"/>
                  <w:sz w:val="16"/>
                  <w:szCs w:val="16"/>
                  <w:rPrChange w:id="5025" w:author="David Modjeska" w:date="2016-04-25T21:39:00Z">
                    <w:rPr>
                      <w:rFonts w:ascii="Arial" w:hAnsi="Arial" w:cs="Arial"/>
                    </w:rPr>
                  </w:rPrChange>
                </w:rPr>
                <w:t>.000</w:t>
              </w:r>
            </w:ins>
          </w:p>
        </w:tc>
      </w:tr>
      <w:tr w:rsidR="00EB4A16" w:rsidRPr="00772BCB" w14:paraId="2E6AE3CD" w14:textId="77777777" w:rsidTr="00EF50E3">
        <w:trPr>
          <w:cantSplit/>
          <w:ins w:id="5026" w:author="David Modjeska" w:date="2016-04-25T21:38:00Z"/>
        </w:trPr>
        <w:tc>
          <w:tcPr>
            <w:tcW w:w="1128" w:type="dxa"/>
            <w:tcBorders>
              <w:top w:val="nil"/>
              <w:bottom w:val="single" w:sz="8" w:space="0" w:color="000000"/>
            </w:tcBorders>
            <w:shd w:val="clear" w:color="auto" w:fill="FFFFFF"/>
            <w:vAlign w:val="center"/>
          </w:tcPr>
          <w:p w14:paraId="51046B98" w14:textId="77777777" w:rsidR="00772BCB" w:rsidRPr="00772BCB" w:rsidRDefault="00772BCB">
            <w:pPr>
              <w:ind w:left="62" w:right="62"/>
              <w:jc w:val="right"/>
              <w:rPr>
                <w:ins w:id="5027" w:author="David Modjeska" w:date="2016-04-25T21:38:00Z"/>
                <w:rFonts w:ascii="Arial Unicode MS" w:eastAsia="Arial Unicode MS" w:hAnsi="Arial Unicode MS" w:cs="Arial Unicode MS"/>
                <w:sz w:val="16"/>
                <w:szCs w:val="16"/>
                <w:rPrChange w:id="5028" w:author="David Modjeska" w:date="2016-04-25T21:39:00Z">
                  <w:rPr>
                    <w:ins w:id="5029" w:author="David Modjeska" w:date="2016-04-25T21:38:00Z"/>
                    <w:rFonts w:ascii="Arial" w:hAnsi="Arial" w:cs="Arial"/>
                  </w:rPr>
                </w:rPrChange>
              </w:rPr>
              <w:pPrChange w:id="5030" w:author="David Modjeska" w:date="2016-04-25T21:39:00Z">
                <w:pPr>
                  <w:spacing w:line="320" w:lineRule="atLeast"/>
                  <w:ind w:left="60" w:right="60"/>
                  <w:jc w:val="right"/>
                </w:pPr>
              </w:pPrChange>
            </w:pPr>
            <w:ins w:id="5031" w:author="David Modjeska" w:date="2016-04-25T21:38:00Z">
              <w:r w:rsidRPr="00772BCB">
                <w:rPr>
                  <w:rFonts w:ascii="Arial Unicode MS" w:eastAsia="Arial Unicode MS" w:hAnsi="Arial Unicode MS" w:cs="Arial Unicode MS"/>
                  <w:sz w:val="16"/>
                  <w:szCs w:val="16"/>
                  <w:rPrChange w:id="5032" w:author="David Modjeska" w:date="2016-04-25T21:39:00Z">
                    <w:rPr>
                      <w:rFonts w:ascii="Arial" w:hAnsi="Arial" w:cs="Arial"/>
                    </w:rPr>
                  </w:rPrChange>
                </w:rPr>
                <w:t>3596</w:t>
              </w:r>
            </w:ins>
          </w:p>
        </w:tc>
        <w:tc>
          <w:tcPr>
            <w:tcW w:w="1707" w:type="dxa"/>
            <w:tcBorders>
              <w:top w:val="nil"/>
              <w:bottom w:val="single" w:sz="8" w:space="0" w:color="000000"/>
            </w:tcBorders>
            <w:shd w:val="clear" w:color="auto" w:fill="FFFFFF"/>
            <w:vAlign w:val="center"/>
          </w:tcPr>
          <w:p w14:paraId="31A074BF" w14:textId="77777777" w:rsidR="00772BCB" w:rsidRPr="00772BCB" w:rsidRDefault="00772BCB">
            <w:pPr>
              <w:ind w:left="62" w:right="62"/>
              <w:jc w:val="right"/>
              <w:rPr>
                <w:ins w:id="5033" w:author="David Modjeska" w:date="2016-04-25T21:38:00Z"/>
                <w:rFonts w:ascii="Arial Unicode MS" w:eastAsia="Arial Unicode MS" w:hAnsi="Arial Unicode MS" w:cs="Arial Unicode MS"/>
                <w:sz w:val="16"/>
                <w:szCs w:val="16"/>
                <w:rPrChange w:id="5034" w:author="David Modjeska" w:date="2016-04-25T21:39:00Z">
                  <w:rPr>
                    <w:ins w:id="5035" w:author="David Modjeska" w:date="2016-04-25T21:38:00Z"/>
                    <w:rFonts w:ascii="Arial" w:hAnsi="Arial" w:cs="Arial"/>
                  </w:rPr>
                </w:rPrChange>
              </w:rPr>
              <w:pPrChange w:id="5036" w:author="David Modjeska" w:date="2016-04-25T21:39:00Z">
                <w:pPr>
                  <w:spacing w:line="320" w:lineRule="atLeast"/>
                  <w:ind w:left="60" w:right="60"/>
                  <w:jc w:val="right"/>
                </w:pPr>
              </w:pPrChange>
            </w:pPr>
            <w:ins w:id="5037" w:author="David Modjeska" w:date="2016-04-25T21:38:00Z">
              <w:r w:rsidRPr="00772BCB">
                <w:rPr>
                  <w:rFonts w:ascii="Arial Unicode MS" w:eastAsia="Arial Unicode MS" w:hAnsi="Arial Unicode MS" w:cs="Arial Unicode MS"/>
                  <w:sz w:val="16"/>
                  <w:szCs w:val="16"/>
                  <w:rPrChange w:id="5038" w:author="David Modjeska" w:date="2016-04-25T21:39:00Z">
                    <w:rPr>
                      <w:rFonts w:ascii="Arial" w:hAnsi="Arial" w:cs="Arial"/>
                    </w:rPr>
                  </w:rPrChange>
                </w:rPr>
                <w:t>3596</w:t>
              </w:r>
            </w:ins>
          </w:p>
        </w:tc>
        <w:tc>
          <w:tcPr>
            <w:tcW w:w="993" w:type="dxa"/>
            <w:tcBorders>
              <w:top w:val="nil"/>
              <w:bottom w:val="single" w:sz="8" w:space="0" w:color="000000"/>
            </w:tcBorders>
            <w:shd w:val="clear" w:color="auto" w:fill="FFFFFF"/>
            <w:vAlign w:val="center"/>
          </w:tcPr>
          <w:p w14:paraId="73AB84A5" w14:textId="77777777" w:rsidR="00772BCB" w:rsidRPr="00772BCB" w:rsidRDefault="00772BCB">
            <w:pPr>
              <w:ind w:left="62" w:right="62"/>
              <w:jc w:val="right"/>
              <w:rPr>
                <w:ins w:id="5039" w:author="David Modjeska" w:date="2016-04-25T21:38:00Z"/>
                <w:rFonts w:ascii="Arial Unicode MS" w:eastAsia="Arial Unicode MS" w:hAnsi="Arial Unicode MS" w:cs="Arial Unicode MS"/>
                <w:sz w:val="16"/>
                <w:szCs w:val="16"/>
                <w:rPrChange w:id="5040" w:author="David Modjeska" w:date="2016-04-25T21:39:00Z">
                  <w:rPr>
                    <w:ins w:id="5041" w:author="David Modjeska" w:date="2016-04-25T21:38:00Z"/>
                    <w:rFonts w:ascii="Arial" w:hAnsi="Arial" w:cs="Arial"/>
                  </w:rPr>
                </w:rPrChange>
              </w:rPr>
              <w:pPrChange w:id="5042" w:author="David Modjeska" w:date="2016-04-25T21:39:00Z">
                <w:pPr>
                  <w:spacing w:line="320" w:lineRule="atLeast"/>
                  <w:ind w:left="60" w:right="60"/>
                  <w:jc w:val="right"/>
                </w:pPr>
              </w:pPrChange>
            </w:pPr>
            <w:ins w:id="5043" w:author="David Modjeska" w:date="2016-04-25T21:38:00Z">
              <w:r w:rsidRPr="00772BCB">
                <w:rPr>
                  <w:rFonts w:ascii="Arial Unicode MS" w:eastAsia="Arial Unicode MS" w:hAnsi="Arial Unicode MS" w:cs="Arial Unicode MS"/>
                  <w:sz w:val="16"/>
                  <w:szCs w:val="16"/>
                  <w:rPrChange w:id="5044" w:author="David Modjeska" w:date="2016-04-25T21:39:00Z">
                    <w:rPr>
                      <w:rFonts w:ascii="Arial" w:hAnsi="Arial" w:cs="Arial"/>
                    </w:rPr>
                  </w:rPrChange>
                </w:rPr>
                <w:t>2969</w:t>
              </w:r>
            </w:ins>
          </w:p>
        </w:tc>
        <w:tc>
          <w:tcPr>
            <w:tcW w:w="1275" w:type="dxa"/>
            <w:tcBorders>
              <w:top w:val="nil"/>
              <w:bottom w:val="single" w:sz="8" w:space="0" w:color="000000"/>
            </w:tcBorders>
            <w:shd w:val="clear" w:color="auto" w:fill="FFFFFF"/>
            <w:vAlign w:val="center"/>
          </w:tcPr>
          <w:p w14:paraId="160CB62A" w14:textId="77777777" w:rsidR="00772BCB" w:rsidRPr="00772BCB" w:rsidRDefault="00772BCB">
            <w:pPr>
              <w:ind w:left="62" w:right="62"/>
              <w:jc w:val="right"/>
              <w:rPr>
                <w:ins w:id="5045" w:author="David Modjeska" w:date="2016-04-25T21:38:00Z"/>
                <w:rFonts w:ascii="Arial Unicode MS" w:eastAsia="Arial Unicode MS" w:hAnsi="Arial Unicode MS" w:cs="Arial Unicode MS"/>
                <w:sz w:val="16"/>
                <w:szCs w:val="16"/>
                <w:rPrChange w:id="5046" w:author="David Modjeska" w:date="2016-04-25T21:39:00Z">
                  <w:rPr>
                    <w:ins w:id="5047" w:author="David Modjeska" w:date="2016-04-25T21:38:00Z"/>
                    <w:rFonts w:ascii="Arial" w:hAnsi="Arial" w:cs="Arial"/>
                  </w:rPr>
                </w:rPrChange>
              </w:rPr>
              <w:pPrChange w:id="5048" w:author="David Modjeska" w:date="2016-04-25T21:39:00Z">
                <w:pPr>
                  <w:spacing w:line="320" w:lineRule="atLeast"/>
                  <w:ind w:left="60" w:right="60"/>
                  <w:jc w:val="right"/>
                </w:pPr>
              </w:pPrChange>
            </w:pPr>
            <w:ins w:id="5049" w:author="David Modjeska" w:date="2016-04-25T21:38:00Z">
              <w:r w:rsidRPr="00772BCB">
                <w:rPr>
                  <w:rFonts w:ascii="Arial Unicode MS" w:eastAsia="Arial Unicode MS" w:hAnsi="Arial Unicode MS" w:cs="Arial Unicode MS"/>
                  <w:sz w:val="16"/>
                  <w:szCs w:val="16"/>
                  <w:rPrChange w:id="5050" w:author="David Modjeska" w:date="2016-04-25T21:39:00Z">
                    <w:rPr>
                      <w:rFonts w:ascii="Arial" w:hAnsi="Arial" w:cs="Arial"/>
                    </w:rPr>
                  </w:rPrChange>
                </w:rPr>
                <w:t>2513</w:t>
              </w:r>
            </w:ins>
          </w:p>
        </w:tc>
        <w:tc>
          <w:tcPr>
            <w:tcW w:w="1837" w:type="dxa"/>
            <w:tcBorders>
              <w:top w:val="nil"/>
              <w:bottom w:val="single" w:sz="8" w:space="0" w:color="000000"/>
            </w:tcBorders>
            <w:shd w:val="clear" w:color="auto" w:fill="FFFFFF"/>
            <w:vAlign w:val="center"/>
          </w:tcPr>
          <w:p w14:paraId="00B5256E" w14:textId="77777777" w:rsidR="00772BCB" w:rsidRPr="00772BCB" w:rsidRDefault="00772BCB">
            <w:pPr>
              <w:ind w:left="62" w:right="62"/>
              <w:jc w:val="right"/>
              <w:rPr>
                <w:ins w:id="5051" w:author="David Modjeska" w:date="2016-04-25T21:38:00Z"/>
                <w:rFonts w:ascii="Arial Unicode MS" w:eastAsia="Arial Unicode MS" w:hAnsi="Arial Unicode MS" w:cs="Arial Unicode MS"/>
                <w:sz w:val="16"/>
                <w:szCs w:val="16"/>
                <w:rPrChange w:id="5052" w:author="David Modjeska" w:date="2016-04-25T21:39:00Z">
                  <w:rPr>
                    <w:ins w:id="5053" w:author="David Modjeska" w:date="2016-04-25T21:38:00Z"/>
                    <w:rFonts w:ascii="Arial" w:hAnsi="Arial" w:cs="Arial"/>
                  </w:rPr>
                </w:rPrChange>
              </w:rPr>
              <w:pPrChange w:id="5054" w:author="David Modjeska" w:date="2016-04-25T21:39:00Z">
                <w:pPr>
                  <w:spacing w:line="320" w:lineRule="atLeast"/>
                  <w:ind w:left="60" w:right="60"/>
                  <w:jc w:val="right"/>
                </w:pPr>
              </w:pPrChange>
            </w:pPr>
            <w:ins w:id="5055" w:author="David Modjeska" w:date="2016-04-25T21:38:00Z">
              <w:r w:rsidRPr="00772BCB">
                <w:rPr>
                  <w:rFonts w:ascii="Arial Unicode MS" w:eastAsia="Arial Unicode MS" w:hAnsi="Arial Unicode MS" w:cs="Arial Unicode MS"/>
                  <w:sz w:val="16"/>
                  <w:szCs w:val="16"/>
                  <w:rPrChange w:id="5056" w:author="David Modjeska" w:date="2016-04-25T21:39:00Z">
                    <w:rPr>
                      <w:rFonts w:ascii="Arial" w:hAnsi="Arial" w:cs="Arial"/>
                    </w:rPr>
                  </w:rPrChange>
                </w:rPr>
                <w:t>2513</w:t>
              </w:r>
            </w:ins>
          </w:p>
        </w:tc>
        <w:tc>
          <w:tcPr>
            <w:tcW w:w="2410" w:type="dxa"/>
            <w:tcBorders>
              <w:top w:val="nil"/>
              <w:bottom w:val="single" w:sz="8" w:space="0" w:color="000000"/>
            </w:tcBorders>
            <w:shd w:val="clear" w:color="auto" w:fill="FFFFFF"/>
            <w:vAlign w:val="center"/>
          </w:tcPr>
          <w:p w14:paraId="40699AF8" w14:textId="77777777" w:rsidR="00772BCB" w:rsidRPr="00772BCB" w:rsidRDefault="00772BCB">
            <w:pPr>
              <w:ind w:left="62" w:right="62"/>
              <w:jc w:val="right"/>
              <w:rPr>
                <w:ins w:id="5057" w:author="David Modjeska" w:date="2016-04-25T21:38:00Z"/>
                <w:rFonts w:ascii="Arial Unicode MS" w:eastAsia="Arial Unicode MS" w:hAnsi="Arial Unicode MS" w:cs="Arial Unicode MS"/>
                <w:sz w:val="16"/>
                <w:szCs w:val="16"/>
                <w:rPrChange w:id="5058" w:author="David Modjeska" w:date="2016-04-25T21:39:00Z">
                  <w:rPr>
                    <w:ins w:id="5059" w:author="David Modjeska" w:date="2016-04-25T21:38:00Z"/>
                    <w:rFonts w:ascii="Arial" w:hAnsi="Arial" w:cs="Arial"/>
                  </w:rPr>
                </w:rPrChange>
              </w:rPr>
              <w:pPrChange w:id="5060" w:author="David Modjeska" w:date="2016-04-25T21:39:00Z">
                <w:pPr>
                  <w:spacing w:line="320" w:lineRule="atLeast"/>
                  <w:ind w:left="60" w:right="60"/>
                  <w:jc w:val="right"/>
                </w:pPr>
              </w:pPrChange>
            </w:pPr>
            <w:ins w:id="5061" w:author="David Modjeska" w:date="2016-04-25T21:38:00Z">
              <w:r w:rsidRPr="00772BCB">
                <w:rPr>
                  <w:rFonts w:ascii="Arial Unicode MS" w:eastAsia="Arial Unicode MS" w:hAnsi="Arial Unicode MS" w:cs="Arial Unicode MS"/>
                  <w:sz w:val="16"/>
                  <w:szCs w:val="16"/>
                  <w:rPrChange w:id="5062" w:author="David Modjeska" w:date="2016-04-25T21:39:00Z">
                    <w:rPr>
                      <w:rFonts w:ascii="Arial" w:hAnsi="Arial" w:cs="Arial"/>
                    </w:rPr>
                  </w:rPrChange>
                </w:rPr>
                <w:t>3596</w:t>
              </w:r>
            </w:ins>
          </w:p>
        </w:tc>
      </w:tr>
    </w:tbl>
    <w:p w14:paraId="55B20E42" w14:textId="77777777" w:rsidR="00772BCB" w:rsidRDefault="00772BCB" w:rsidP="00772BCB">
      <w:pPr>
        <w:spacing w:line="400" w:lineRule="atLeast"/>
        <w:rPr>
          <w:ins w:id="5063" w:author="David Modjeska" w:date="2016-04-25T21:38:00Z"/>
        </w:rPr>
      </w:pPr>
    </w:p>
    <w:p w14:paraId="065319D0" w14:textId="77777777" w:rsidR="00304A83" w:rsidRDefault="00304A83" w:rsidP="00304A83">
      <w:pPr>
        <w:spacing w:line="400" w:lineRule="atLeast"/>
        <w:rPr>
          <w:ins w:id="5064" w:author="David Modjeska" w:date="2016-04-25T21:37:00Z"/>
        </w:rPr>
      </w:pPr>
    </w:p>
    <w:p w14:paraId="0B295E84" w14:textId="03BC15F6" w:rsidR="00DD563C" w:rsidRDefault="00DD563C">
      <w:pPr>
        <w:spacing w:line="480" w:lineRule="auto"/>
        <w:rPr>
          <w:rFonts w:asciiTheme="majorHAnsi" w:hAnsiTheme="majorHAnsi"/>
          <w:sz w:val="20"/>
        </w:rPr>
      </w:pPr>
      <w:r>
        <w:rPr>
          <w:rFonts w:asciiTheme="majorHAnsi" w:hAnsiTheme="majorHAnsi"/>
          <w:sz w:val="20"/>
        </w:rPr>
        <w:br w:type="page"/>
      </w:r>
    </w:p>
    <w:p w14:paraId="35CBDC50" w14:textId="043B21FF" w:rsidR="002E292C" w:rsidRDefault="002E292C">
      <w:pPr>
        <w:spacing w:line="360" w:lineRule="auto"/>
        <w:jc w:val="center"/>
        <w:rPr>
          <w:rFonts w:asciiTheme="majorHAnsi" w:hAnsiTheme="majorHAnsi"/>
          <w:b/>
        </w:rPr>
        <w:pPrChange w:id="5065" w:author="David Modjeska" w:date="2016-04-25T21:40:00Z">
          <w:pPr>
            <w:spacing w:line="480" w:lineRule="auto"/>
          </w:pPr>
        </w:pPrChange>
      </w:pPr>
      <w:r>
        <w:rPr>
          <w:rFonts w:asciiTheme="majorHAnsi" w:hAnsiTheme="majorHAnsi"/>
          <w:b/>
        </w:rPr>
        <w:lastRenderedPageBreak/>
        <w:t xml:space="preserve">Appendix 3: </w:t>
      </w:r>
      <w:r w:rsidR="006926C8">
        <w:rPr>
          <w:rFonts w:asciiTheme="majorHAnsi" w:hAnsiTheme="majorHAnsi"/>
          <w:b/>
        </w:rPr>
        <w:t>Description of Variables</w:t>
      </w:r>
    </w:p>
    <w:p w14:paraId="4CECF267" w14:textId="77777777" w:rsidR="006A3631" w:rsidRDefault="006A3631" w:rsidP="006A3631">
      <w:pPr>
        <w:spacing w:line="360" w:lineRule="auto"/>
        <w:jc w:val="center"/>
        <w:rPr>
          <w:rFonts w:asciiTheme="majorHAnsi" w:hAnsiTheme="majorHAnsi"/>
          <w:b/>
        </w:rPr>
      </w:pPr>
    </w:p>
    <w:tbl>
      <w:tblPr>
        <w:tblW w:w="9416" w:type="dxa"/>
        <w:tblCellMar>
          <w:left w:w="0" w:type="dxa"/>
          <w:right w:w="0" w:type="dxa"/>
        </w:tblCellMar>
        <w:tblLook w:val="04A0" w:firstRow="1" w:lastRow="0" w:firstColumn="1" w:lastColumn="0" w:noHBand="0" w:noVBand="1"/>
      </w:tblPr>
      <w:tblGrid>
        <w:gridCol w:w="1903"/>
        <w:gridCol w:w="5103"/>
        <w:gridCol w:w="1137"/>
        <w:gridCol w:w="1273"/>
      </w:tblGrid>
      <w:tr w:rsidR="000B3F79" w:rsidRPr="00DD563C" w14:paraId="3DFBE450"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hideMark/>
          </w:tcPr>
          <w:p w14:paraId="0BF635D3" w14:textId="77777777" w:rsidR="006926C8" w:rsidRPr="00165DCB" w:rsidRDefault="006926C8" w:rsidP="00A66873">
            <w:pPr>
              <w:contextualSpacing/>
              <w:rPr>
                <w:rFonts w:asciiTheme="minorHAnsi" w:hAnsiTheme="minorHAnsi"/>
                <w:sz w:val="16"/>
                <w:szCs w:val="16"/>
              </w:rPr>
            </w:pPr>
            <w:r w:rsidRPr="00165DCB">
              <w:rPr>
                <w:rFonts w:asciiTheme="minorHAnsi" w:hAnsiTheme="minorHAnsi"/>
                <w:bCs/>
                <w:color w:val="000000"/>
                <w:sz w:val="16"/>
                <w:szCs w:val="16"/>
              </w:rPr>
              <w:t>Variable</w:t>
            </w:r>
          </w:p>
        </w:tc>
        <w:tc>
          <w:tcPr>
            <w:tcW w:w="510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hideMark/>
          </w:tcPr>
          <w:p w14:paraId="7F7B8DA8"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b/>
                <w:bCs/>
                <w:color w:val="000000"/>
                <w:sz w:val="16"/>
                <w:szCs w:val="16"/>
              </w:rPr>
              <w:t>Short Description</w:t>
            </w:r>
          </w:p>
        </w:tc>
        <w:tc>
          <w:tcPr>
            <w:tcW w:w="1137"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hideMark/>
          </w:tcPr>
          <w:p w14:paraId="41F6541A"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b/>
                <w:bCs/>
                <w:color w:val="000000"/>
                <w:sz w:val="16"/>
                <w:szCs w:val="16"/>
              </w:rPr>
              <w:t>Example</w:t>
            </w:r>
          </w:p>
        </w:tc>
        <w:tc>
          <w:tcPr>
            <w:tcW w:w="127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hideMark/>
          </w:tcPr>
          <w:p w14:paraId="22053CD8" w14:textId="77777777" w:rsidR="006926C8" w:rsidRPr="00DD563C" w:rsidRDefault="006926C8" w:rsidP="00A66873">
            <w:pPr>
              <w:contextualSpacing/>
              <w:rPr>
                <w:rFonts w:asciiTheme="minorHAnsi" w:hAnsiTheme="minorHAnsi"/>
                <w:sz w:val="16"/>
                <w:szCs w:val="16"/>
              </w:rPr>
            </w:pPr>
            <w:r>
              <w:rPr>
                <w:rFonts w:asciiTheme="minorHAnsi" w:hAnsiTheme="minorHAnsi"/>
                <w:b/>
                <w:bCs/>
                <w:color w:val="000000"/>
                <w:sz w:val="16"/>
                <w:szCs w:val="16"/>
              </w:rPr>
              <w:t xml:space="preserve">In </w:t>
            </w:r>
            <w:r w:rsidRPr="00DD563C">
              <w:rPr>
                <w:rFonts w:asciiTheme="minorHAnsi" w:hAnsiTheme="minorHAnsi"/>
                <w:b/>
                <w:bCs/>
                <w:color w:val="000000"/>
                <w:sz w:val="16"/>
                <w:szCs w:val="16"/>
              </w:rPr>
              <w:t>Final Model</w:t>
            </w:r>
          </w:p>
        </w:tc>
      </w:tr>
      <w:tr w:rsidR="000B3F79" w:rsidRPr="00DD563C" w14:paraId="0CF65D18"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2B399" w14:textId="77777777" w:rsidR="006926C8" w:rsidRPr="00165DCB" w:rsidRDefault="006926C8" w:rsidP="00A66873">
            <w:pPr>
              <w:contextualSpacing/>
              <w:rPr>
                <w:rFonts w:asciiTheme="minorHAnsi" w:hAnsiTheme="minorHAnsi"/>
                <w:sz w:val="16"/>
                <w:szCs w:val="16"/>
              </w:rPr>
            </w:pPr>
            <w:r w:rsidRPr="00165DCB">
              <w:rPr>
                <w:rFonts w:asciiTheme="minorHAnsi" w:hAnsiTheme="minorHAnsi"/>
                <w:color w:val="000000"/>
                <w:sz w:val="16"/>
                <w:szCs w:val="16"/>
              </w:rPr>
              <w:t>Date</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0A296"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Date (Daily)</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A4290"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March 3, 2016</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E861A2" w14:textId="77777777" w:rsidR="006926C8" w:rsidRPr="00DD563C" w:rsidRDefault="006926C8" w:rsidP="00A66873">
            <w:pPr>
              <w:contextualSpacing/>
              <w:rPr>
                <w:rFonts w:asciiTheme="minorHAnsi" w:hAnsiTheme="minorHAnsi"/>
                <w:sz w:val="16"/>
                <w:szCs w:val="16"/>
              </w:rPr>
            </w:pPr>
          </w:p>
        </w:tc>
      </w:tr>
      <w:tr w:rsidR="000B3F79" w:rsidRPr="00DD563C" w14:paraId="265A96B1"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E2201"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FXRate</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B7AB8"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USD/CAD exchange rate</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FD66F"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0.747887</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C24840"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Y</w:t>
            </w:r>
          </w:p>
        </w:tc>
      </w:tr>
      <w:tr w:rsidR="000B3F79" w:rsidRPr="00DD563C" w14:paraId="2DC8A02F"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3DD2A"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OilPrice</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587E6F"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Crude Oil Spot Price: West Texas Intermediate (WTI) - Dollars per Barrel, Daily, Not Seasonally Adjusted</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72AA3"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37.9</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B7F89"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Y</w:t>
            </w:r>
          </w:p>
        </w:tc>
      </w:tr>
      <w:tr w:rsidR="000B3F79" w:rsidRPr="00DD563C" w14:paraId="526976FF"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5F6C1"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Oil_Future_Open</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80F1F"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Daily Opening Oil Futures Forward Price in USD</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8FD44"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44.15</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8EDD9"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Y</w:t>
            </w:r>
          </w:p>
        </w:tc>
      </w:tr>
      <w:tr w:rsidR="000B3F79" w:rsidRPr="00DD563C" w14:paraId="1431B53C"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6F452"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Oil_Future_Open_Square</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7C5E8"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Daily Opening Oil Futures Forward Price in USD squared</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02022"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1,949.22</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DA3CD"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Y</w:t>
            </w:r>
          </w:p>
        </w:tc>
      </w:tr>
      <w:tr w:rsidR="000B3F79" w:rsidRPr="00DD563C" w14:paraId="789C0923"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27665"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GoldPrice</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4D1FD"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Gold Spot Price USD per Ounce, seasonal adjusted</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8B3D2"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1,232</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976220"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Y</w:t>
            </w:r>
          </w:p>
        </w:tc>
      </w:tr>
      <w:tr w:rsidR="000B3F79" w:rsidRPr="00DD563C" w14:paraId="1830EF35"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787AB" w14:textId="77777777" w:rsidR="006926C8" w:rsidRPr="00165DCB" w:rsidRDefault="006926C8" w:rsidP="00A66873">
            <w:pPr>
              <w:contextualSpacing/>
              <w:rPr>
                <w:rFonts w:asciiTheme="minorHAnsi" w:hAnsiTheme="minorHAnsi"/>
                <w:sz w:val="16"/>
                <w:szCs w:val="16"/>
              </w:rPr>
            </w:pPr>
            <w:r w:rsidRPr="00165DCB">
              <w:rPr>
                <w:rFonts w:asciiTheme="minorHAnsi" w:hAnsiTheme="minorHAnsi"/>
                <w:color w:val="000000"/>
                <w:sz w:val="16"/>
                <w:szCs w:val="16"/>
              </w:rPr>
              <w:t>GDP_CA</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BC59A7"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Canadian Gross domestic product, quarterly (dollars x 1,000,000)</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C82DCA"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1,649</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917B37"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Y</w:t>
            </w:r>
          </w:p>
        </w:tc>
      </w:tr>
      <w:tr w:rsidR="000B3F79" w:rsidRPr="00DD563C" w14:paraId="05D5AAAD"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59268"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CADInterestON</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E6490"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Canadian Overnight Interbank Interest Rate</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4DEC6"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0.5013</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33282" w14:textId="77777777" w:rsidR="006926C8" w:rsidRPr="00DD563C" w:rsidRDefault="006926C8" w:rsidP="00A66873">
            <w:pPr>
              <w:contextualSpacing/>
              <w:rPr>
                <w:rFonts w:asciiTheme="minorHAnsi" w:hAnsiTheme="minorHAnsi"/>
                <w:sz w:val="16"/>
                <w:szCs w:val="16"/>
              </w:rPr>
            </w:pPr>
          </w:p>
        </w:tc>
      </w:tr>
      <w:tr w:rsidR="000B3F79" w:rsidRPr="00DD563C" w14:paraId="5AFE06A9"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175A7"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USDInterestON</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B7A75"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US Overnight Interbank Interest Rate</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5BED5"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0.372</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6D389" w14:textId="77777777" w:rsidR="006926C8" w:rsidRPr="00DD563C" w:rsidRDefault="006926C8" w:rsidP="00A66873">
            <w:pPr>
              <w:contextualSpacing/>
              <w:rPr>
                <w:rFonts w:asciiTheme="minorHAnsi" w:hAnsiTheme="minorHAnsi"/>
                <w:sz w:val="16"/>
                <w:szCs w:val="16"/>
              </w:rPr>
            </w:pPr>
          </w:p>
        </w:tc>
      </w:tr>
      <w:tr w:rsidR="000B3F79" w:rsidRPr="00DD563C" w14:paraId="4481B1DC"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25DB4" w14:textId="77777777" w:rsidR="006926C8" w:rsidRPr="00165DCB" w:rsidRDefault="006926C8" w:rsidP="00A66873">
            <w:pPr>
              <w:contextualSpacing/>
              <w:rPr>
                <w:rFonts w:asciiTheme="minorHAnsi" w:hAnsiTheme="minorHAnsi"/>
                <w:sz w:val="16"/>
                <w:szCs w:val="16"/>
              </w:rPr>
            </w:pPr>
            <w:r w:rsidRPr="00165DCB">
              <w:rPr>
                <w:rFonts w:asciiTheme="minorHAnsi" w:hAnsiTheme="minorHAnsi"/>
                <w:color w:val="000000"/>
                <w:sz w:val="16"/>
                <w:szCs w:val="16"/>
              </w:rPr>
              <w:t>USDInterest3M</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1BA34"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Canadian 3 Month Interbank Interest Rate</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12161"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0.438</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A3A76" w14:textId="77777777" w:rsidR="006926C8" w:rsidRPr="00DD563C" w:rsidRDefault="006926C8" w:rsidP="00A66873">
            <w:pPr>
              <w:contextualSpacing/>
              <w:rPr>
                <w:rFonts w:asciiTheme="minorHAnsi" w:hAnsiTheme="minorHAnsi"/>
                <w:sz w:val="16"/>
                <w:szCs w:val="16"/>
              </w:rPr>
            </w:pPr>
          </w:p>
        </w:tc>
      </w:tr>
      <w:tr w:rsidR="000B3F79" w:rsidRPr="00DD563C" w14:paraId="7669DCA9"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11B77" w14:textId="77777777" w:rsidR="006926C8" w:rsidRPr="00165DCB" w:rsidRDefault="006926C8" w:rsidP="00A66873">
            <w:pPr>
              <w:contextualSpacing/>
              <w:rPr>
                <w:rFonts w:asciiTheme="minorHAnsi" w:hAnsiTheme="minorHAnsi"/>
                <w:sz w:val="16"/>
                <w:szCs w:val="16"/>
              </w:rPr>
            </w:pPr>
            <w:r w:rsidRPr="00165DCB">
              <w:rPr>
                <w:rFonts w:asciiTheme="minorHAnsi" w:hAnsiTheme="minorHAnsi"/>
                <w:color w:val="000000"/>
                <w:sz w:val="16"/>
                <w:szCs w:val="16"/>
              </w:rPr>
              <w:t>CADInterest3M</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77633"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US 3 Month Interbank Interest Rate</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E77CA"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1.052</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6647C" w14:textId="77777777" w:rsidR="006926C8" w:rsidRPr="00DD563C" w:rsidRDefault="006926C8" w:rsidP="00A66873">
            <w:pPr>
              <w:contextualSpacing/>
              <w:rPr>
                <w:rFonts w:asciiTheme="minorHAnsi" w:hAnsiTheme="minorHAnsi"/>
                <w:sz w:val="16"/>
                <w:szCs w:val="16"/>
              </w:rPr>
            </w:pPr>
          </w:p>
        </w:tc>
      </w:tr>
      <w:tr w:rsidR="000B3F79" w:rsidRPr="00DD563C" w14:paraId="11B09D75"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323A6"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GDPOilAndGas</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B72A4"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Canadian Gross Domestic Product - Oil and Gas Sector</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9E786"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101,216</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3F9BD" w14:textId="77777777" w:rsidR="006926C8" w:rsidRPr="00DD563C" w:rsidRDefault="006926C8" w:rsidP="00A66873">
            <w:pPr>
              <w:contextualSpacing/>
              <w:rPr>
                <w:rFonts w:asciiTheme="minorHAnsi" w:hAnsiTheme="minorHAnsi"/>
                <w:sz w:val="16"/>
                <w:szCs w:val="16"/>
              </w:rPr>
            </w:pPr>
          </w:p>
        </w:tc>
      </w:tr>
      <w:tr w:rsidR="000B3F79" w:rsidRPr="00DD563C" w14:paraId="73E95B8E"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54428"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OilAndGasPercentOfGDP</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48447"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Canadian Oil and Gas Sector as a % of Total GDP</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37827"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6.138</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53A46" w14:textId="77777777" w:rsidR="006926C8" w:rsidRPr="00DD563C" w:rsidRDefault="006926C8" w:rsidP="00A66873">
            <w:pPr>
              <w:contextualSpacing/>
              <w:rPr>
                <w:rFonts w:asciiTheme="minorHAnsi" w:hAnsiTheme="minorHAnsi"/>
                <w:sz w:val="16"/>
                <w:szCs w:val="16"/>
              </w:rPr>
            </w:pPr>
          </w:p>
        </w:tc>
      </w:tr>
      <w:tr w:rsidR="000B3F79" w:rsidRPr="00DD563C" w14:paraId="69D99235"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A4567"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CA_GDP_Growth</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F57322"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Canadian GDP Annualized Growth rate</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EBCB7"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0.088</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A7866" w14:textId="77777777" w:rsidR="006926C8" w:rsidRPr="00DD563C" w:rsidRDefault="006926C8" w:rsidP="00A66873">
            <w:pPr>
              <w:contextualSpacing/>
              <w:rPr>
                <w:rFonts w:asciiTheme="minorHAnsi" w:hAnsiTheme="minorHAnsi"/>
                <w:sz w:val="16"/>
                <w:szCs w:val="16"/>
              </w:rPr>
            </w:pPr>
          </w:p>
        </w:tc>
      </w:tr>
      <w:tr w:rsidR="000B3F79" w:rsidRPr="00DD563C" w14:paraId="5CEC3CCF"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ADB16"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US_GDP_Growth</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3C10C"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 xml:space="preserve">US GDP </w:t>
            </w:r>
            <w:proofErr w:type="spellStart"/>
            <w:r w:rsidRPr="00DD563C">
              <w:rPr>
                <w:rFonts w:asciiTheme="minorHAnsi" w:hAnsiTheme="minorHAnsi"/>
                <w:color w:val="000000"/>
                <w:sz w:val="16"/>
                <w:szCs w:val="16"/>
              </w:rPr>
              <w:t>Annualised</w:t>
            </w:r>
            <w:proofErr w:type="spellEnd"/>
            <w:r w:rsidRPr="00DD563C">
              <w:rPr>
                <w:rFonts w:asciiTheme="minorHAnsi" w:hAnsiTheme="minorHAnsi"/>
                <w:color w:val="000000"/>
                <w:sz w:val="16"/>
                <w:szCs w:val="16"/>
              </w:rPr>
              <w:t xml:space="preserve"> Growth rate</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1ABF8"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3.02284</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F354A" w14:textId="77777777" w:rsidR="006926C8" w:rsidRPr="00DD563C" w:rsidRDefault="006926C8" w:rsidP="00A66873">
            <w:pPr>
              <w:contextualSpacing/>
              <w:rPr>
                <w:rFonts w:asciiTheme="minorHAnsi" w:hAnsiTheme="minorHAnsi"/>
                <w:sz w:val="16"/>
                <w:szCs w:val="16"/>
              </w:rPr>
            </w:pPr>
          </w:p>
        </w:tc>
      </w:tr>
      <w:tr w:rsidR="000B3F79" w:rsidRPr="00DD563C" w14:paraId="66ACF151"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5C4BC"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FX_USD_Per_AUD</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963F3"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Spot FX Rate - US Dollar / Australian Dollar</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3C1A4C"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0.7572</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9B837" w14:textId="77777777" w:rsidR="006926C8" w:rsidRPr="00DD563C" w:rsidRDefault="006926C8" w:rsidP="00A66873">
            <w:pPr>
              <w:contextualSpacing/>
              <w:rPr>
                <w:rFonts w:asciiTheme="minorHAnsi" w:hAnsiTheme="minorHAnsi"/>
                <w:sz w:val="16"/>
                <w:szCs w:val="16"/>
              </w:rPr>
            </w:pPr>
          </w:p>
        </w:tc>
      </w:tr>
      <w:tr w:rsidR="000B3F79" w:rsidRPr="00DD563C" w14:paraId="664D6C8C"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29A61"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FX_USD_Per_EUR</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92892"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Spot FX Rate - US Dollar / Euro</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63EC2"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1.118</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26A86" w14:textId="77777777" w:rsidR="006926C8" w:rsidRPr="00DD563C" w:rsidRDefault="006926C8" w:rsidP="00A66873">
            <w:pPr>
              <w:contextualSpacing/>
              <w:rPr>
                <w:rFonts w:asciiTheme="minorHAnsi" w:hAnsiTheme="minorHAnsi"/>
                <w:sz w:val="16"/>
                <w:szCs w:val="16"/>
              </w:rPr>
            </w:pPr>
          </w:p>
        </w:tc>
      </w:tr>
      <w:tr w:rsidR="000B3F79" w:rsidRPr="00DD563C" w14:paraId="33E8F218"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A16D8"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FX_USD_Per_GBP</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B2A19"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Spot FX Rate - US Dollar / Great British Pound</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ABB74"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1.4426</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617B9" w14:textId="77777777" w:rsidR="006926C8" w:rsidRPr="00DD563C" w:rsidRDefault="006926C8" w:rsidP="00A66873">
            <w:pPr>
              <w:contextualSpacing/>
              <w:rPr>
                <w:rFonts w:asciiTheme="minorHAnsi" w:hAnsiTheme="minorHAnsi"/>
                <w:sz w:val="16"/>
                <w:szCs w:val="16"/>
              </w:rPr>
            </w:pPr>
          </w:p>
        </w:tc>
      </w:tr>
      <w:tr w:rsidR="000B3F79" w:rsidRPr="00DD563C" w14:paraId="188B4311"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C4D0D"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FX_USD_Per_JPY</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4A665"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Spot FX Rate - US Dollar / Japanese Yen</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02CC9"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113.66</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2E86D" w14:textId="77777777" w:rsidR="006926C8" w:rsidRPr="00DD563C" w:rsidRDefault="006926C8" w:rsidP="00A66873">
            <w:pPr>
              <w:contextualSpacing/>
              <w:rPr>
                <w:rFonts w:asciiTheme="minorHAnsi" w:hAnsiTheme="minorHAnsi"/>
                <w:sz w:val="16"/>
                <w:szCs w:val="16"/>
              </w:rPr>
            </w:pPr>
          </w:p>
        </w:tc>
      </w:tr>
      <w:tr w:rsidR="000B3F79" w:rsidRPr="00DD563C" w14:paraId="71171816"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88FC2"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FX_USD_Per_SEK</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CFE23D"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Spot FX Rate - US Dollar / Swedish Krona</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7130D"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8.3339</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2D235" w14:textId="77777777" w:rsidR="006926C8" w:rsidRPr="00DD563C" w:rsidRDefault="006926C8" w:rsidP="00A66873">
            <w:pPr>
              <w:contextualSpacing/>
              <w:rPr>
                <w:rFonts w:asciiTheme="minorHAnsi" w:hAnsiTheme="minorHAnsi"/>
                <w:sz w:val="16"/>
                <w:szCs w:val="16"/>
              </w:rPr>
            </w:pPr>
          </w:p>
        </w:tc>
      </w:tr>
      <w:tr w:rsidR="000B3F79" w:rsidRPr="00DD563C" w14:paraId="481B30E3"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40638"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FX_USD_Per_CHF</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F607F"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Spot FX Rate - US Dollar / Swiss Franc</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5ACEC"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0.9813</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7A9D6" w14:textId="77777777" w:rsidR="006926C8" w:rsidRPr="00DD563C" w:rsidRDefault="006926C8" w:rsidP="00A66873">
            <w:pPr>
              <w:contextualSpacing/>
              <w:rPr>
                <w:rFonts w:asciiTheme="minorHAnsi" w:hAnsiTheme="minorHAnsi"/>
                <w:sz w:val="16"/>
                <w:szCs w:val="16"/>
              </w:rPr>
            </w:pPr>
          </w:p>
        </w:tc>
      </w:tr>
      <w:tr w:rsidR="000B3F79" w:rsidRPr="00DD563C" w14:paraId="27234D65"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F4C81"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FX_USD_Per_Basket</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6DB1C"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USD FX Rate , Trade Weighted with (AUD,EUR,GBP,JPY,SEK,CHF)</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0B0BE"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2.519</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92E55" w14:textId="77777777" w:rsidR="006926C8" w:rsidRPr="00DD563C" w:rsidRDefault="006926C8" w:rsidP="00A66873">
            <w:pPr>
              <w:contextualSpacing/>
              <w:rPr>
                <w:rFonts w:asciiTheme="minorHAnsi" w:hAnsiTheme="minorHAnsi"/>
                <w:sz w:val="16"/>
                <w:szCs w:val="16"/>
              </w:rPr>
            </w:pPr>
          </w:p>
        </w:tc>
      </w:tr>
      <w:tr w:rsidR="000B3F79" w:rsidRPr="00DD563C" w14:paraId="6E097581"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CDF5B"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Oil_Future_High</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15A5C"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Daily Maximum Oil Futures Forward Price in USD</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44D05"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44.74</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B8B3D" w14:textId="77777777" w:rsidR="006926C8" w:rsidRPr="00DD563C" w:rsidRDefault="006926C8" w:rsidP="00A66873">
            <w:pPr>
              <w:contextualSpacing/>
              <w:rPr>
                <w:rFonts w:asciiTheme="minorHAnsi" w:hAnsiTheme="minorHAnsi"/>
                <w:sz w:val="16"/>
                <w:szCs w:val="16"/>
              </w:rPr>
            </w:pPr>
          </w:p>
        </w:tc>
      </w:tr>
      <w:tr w:rsidR="000B3F79" w:rsidRPr="00DD563C" w14:paraId="56E07587"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DC79A"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Oil_Future_Low</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F54F4"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Daily Minimum Oil Futures Forward Price in USD</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B1824"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44.01</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9EE87" w14:textId="77777777" w:rsidR="006926C8" w:rsidRPr="00DD563C" w:rsidRDefault="006926C8" w:rsidP="00A66873">
            <w:pPr>
              <w:contextualSpacing/>
              <w:rPr>
                <w:rFonts w:asciiTheme="minorHAnsi" w:hAnsiTheme="minorHAnsi"/>
                <w:sz w:val="16"/>
                <w:szCs w:val="16"/>
              </w:rPr>
            </w:pPr>
          </w:p>
        </w:tc>
      </w:tr>
      <w:tr w:rsidR="000B3F79" w:rsidRPr="00DD563C" w14:paraId="5EFE03E5"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996A1"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Oil_Future_Last</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48F7C"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Daily Oil Futures Last bid price USD</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13839"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44.74</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6DB0C" w14:textId="77777777" w:rsidR="006926C8" w:rsidRPr="00DD563C" w:rsidRDefault="006926C8" w:rsidP="00A66873">
            <w:pPr>
              <w:contextualSpacing/>
              <w:rPr>
                <w:rFonts w:asciiTheme="minorHAnsi" w:hAnsiTheme="minorHAnsi"/>
                <w:sz w:val="16"/>
                <w:szCs w:val="16"/>
              </w:rPr>
            </w:pPr>
          </w:p>
        </w:tc>
      </w:tr>
      <w:tr w:rsidR="000B3F79" w:rsidRPr="00DD563C" w14:paraId="771ADF07"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84C4C"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Oil_Future_Settle</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3E3DD"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Settlement price calculated at the end of the trading day</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9707A"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45.14</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CADF8" w14:textId="77777777" w:rsidR="006926C8" w:rsidRPr="00DD563C" w:rsidRDefault="006926C8" w:rsidP="00A66873">
            <w:pPr>
              <w:contextualSpacing/>
              <w:rPr>
                <w:rFonts w:asciiTheme="minorHAnsi" w:hAnsiTheme="minorHAnsi"/>
                <w:sz w:val="16"/>
                <w:szCs w:val="16"/>
              </w:rPr>
            </w:pPr>
          </w:p>
        </w:tc>
      </w:tr>
      <w:tr w:rsidR="000B3F79" w:rsidRPr="00DD563C" w14:paraId="26B3F40E"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B0AE0"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Oil_Future_Volume</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D0C9D"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Daily Volume Oil Futures Forward Price in USD</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A9C9B0"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901</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B38EF" w14:textId="77777777" w:rsidR="006926C8" w:rsidRPr="00DD563C" w:rsidRDefault="006926C8" w:rsidP="00A66873">
            <w:pPr>
              <w:contextualSpacing/>
              <w:rPr>
                <w:rFonts w:asciiTheme="minorHAnsi" w:hAnsiTheme="minorHAnsi"/>
                <w:sz w:val="16"/>
                <w:szCs w:val="16"/>
              </w:rPr>
            </w:pPr>
          </w:p>
        </w:tc>
      </w:tr>
      <w:tr w:rsidR="000B3F79" w:rsidRPr="00DD563C" w14:paraId="37A12D81"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67EA6"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Oil_Future_Open_Int</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557DAB"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Oil Futures Opening Interest -  Total number of contracts long or short in the respective month</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30161"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5,002</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8D49C" w14:textId="77777777" w:rsidR="006926C8" w:rsidRPr="00DD563C" w:rsidRDefault="006926C8" w:rsidP="00A66873">
            <w:pPr>
              <w:contextualSpacing/>
              <w:rPr>
                <w:rFonts w:asciiTheme="minorHAnsi" w:hAnsiTheme="minorHAnsi"/>
                <w:sz w:val="16"/>
                <w:szCs w:val="16"/>
              </w:rPr>
            </w:pPr>
          </w:p>
        </w:tc>
      </w:tr>
      <w:tr w:rsidR="000B3F79" w:rsidRPr="00DD563C" w14:paraId="54EA9464"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B769F"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PriceDeflator_CA</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2738C"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Canadian Gross Domestic Product: Implicit Price Deflator Index</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7AE22"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109.817</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013F5" w14:textId="77777777" w:rsidR="006926C8" w:rsidRPr="00DD563C" w:rsidRDefault="006926C8" w:rsidP="00A66873">
            <w:pPr>
              <w:contextualSpacing/>
              <w:rPr>
                <w:rFonts w:asciiTheme="minorHAnsi" w:hAnsiTheme="minorHAnsi"/>
                <w:sz w:val="16"/>
                <w:szCs w:val="16"/>
              </w:rPr>
            </w:pPr>
          </w:p>
        </w:tc>
      </w:tr>
      <w:tr w:rsidR="000B3F79" w:rsidRPr="00DD563C" w14:paraId="37711B54"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B99DE"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PriceDeflator_US</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AB5CF"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US Gross Domestic Product: Implicit Price Deflator Index</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FDB012"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110.29</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895A1" w14:textId="77777777" w:rsidR="006926C8" w:rsidRPr="00DD563C" w:rsidRDefault="006926C8" w:rsidP="00A66873">
            <w:pPr>
              <w:contextualSpacing/>
              <w:rPr>
                <w:rFonts w:asciiTheme="minorHAnsi" w:hAnsiTheme="minorHAnsi"/>
                <w:sz w:val="16"/>
                <w:szCs w:val="16"/>
              </w:rPr>
            </w:pPr>
          </w:p>
        </w:tc>
      </w:tr>
      <w:tr w:rsidR="000B3F79" w:rsidRPr="00DD563C" w14:paraId="283BF1C6"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23731"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PriceDeflator_Diff</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C05D3"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US Price de</w:t>
            </w:r>
            <w:r>
              <w:rPr>
                <w:rFonts w:asciiTheme="minorHAnsi" w:hAnsiTheme="minorHAnsi"/>
                <w:color w:val="000000"/>
                <w:sz w:val="16"/>
                <w:szCs w:val="16"/>
              </w:rPr>
              <w:t>f</w:t>
            </w:r>
            <w:r w:rsidRPr="00DD563C">
              <w:rPr>
                <w:rFonts w:asciiTheme="minorHAnsi" w:hAnsiTheme="minorHAnsi"/>
                <w:color w:val="000000"/>
                <w:sz w:val="16"/>
                <w:szCs w:val="16"/>
              </w:rPr>
              <w:t>lator Less Canadian Price Deflator</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8643E"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0.473</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2A6A46" w14:textId="77777777" w:rsidR="006926C8" w:rsidRPr="00DD563C" w:rsidRDefault="006926C8" w:rsidP="00A66873">
            <w:pPr>
              <w:contextualSpacing/>
              <w:rPr>
                <w:rFonts w:asciiTheme="minorHAnsi" w:hAnsiTheme="minorHAnsi"/>
                <w:sz w:val="16"/>
                <w:szCs w:val="16"/>
              </w:rPr>
            </w:pPr>
          </w:p>
        </w:tc>
      </w:tr>
      <w:tr w:rsidR="000B3F79" w:rsidRPr="00DD563C" w14:paraId="3CDB1C29"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6F373" w14:textId="77777777" w:rsidR="006926C8" w:rsidRPr="00165DCB" w:rsidRDefault="006926C8" w:rsidP="00A66873">
            <w:pPr>
              <w:contextualSpacing/>
              <w:rPr>
                <w:rFonts w:asciiTheme="minorHAnsi" w:hAnsiTheme="minorHAnsi"/>
                <w:sz w:val="16"/>
                <w:szCs w:val="16"/>
              </w:rPr>
            </w:pPr>
            <w:r w:rsidRPr="00165DCB">
              <w:rPr>
                <w:rFonts w:asciiTheme="minorHAnsi" w:hAnsiTheme="minorHAnsi"/>
                <w:color w:val="000000"/>
                <w:sz w:val="16"/>
                <w:szCs w:val="16"/>
              </w:rPr>
              <w:t>GDP_US</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6574B"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US Gross Domestic Product</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6FD440"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18,148</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E8CC4" w14:textId="77777777" w:rsidR="006926C8" w:rsidRPr="00DD563C" w:rsidRDefault="006926C8" w:rsidP="00A66873">
            <w:pPr>
              <w:contextualSpacing/>
              <w:rPr>
                <w:rFonts w:asciiTheme="minorHAnsi" w:hAnsiTheme="minorHAnsi"/>
                <w:sz w:val="16"/>
                <w:szCs w:val="16"/>
              </w:rPr>
            </w:pPr>
          </w:p>
        </w:tc>
      </w:tr>
      <w:tr w:rsidR="000B3F79" w:rsidRPr="00DD563C" w14:paraId="0E0F584E"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D42C62"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GovDebt_US</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B77D20"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US Federal debt - Total Outstanding Treasury Bonds (billions of dollars)</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480014"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18,922</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7D5BC" w14:textId="77777777" w:rsidR="006926C8" w:rsidRPr="00DD563C" w:rsidRDefault="006926C8" w:rsidP="00A66873">
            <w:pPr>
              <w:contextualSpacing/>
              <w:rPr>
                <w:rFonts w:asciiTheme="minorHAnsi" w:hAnsiTheme="minorHAnsi"/>
                <w:sz w:val="16"/>
                <w:szCs w:val="16"/>
              </w:rPr>
            </w:pPr>
          </w:p>
        </w:tc>
      </w:tr>
      <w:tr w:rsidR="000B3F79" w:rsidRPr="00DD563C" w14:paraId="1D54CED3"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B54FD"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Debt_GDP_Ratio_US</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87801"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US Federal debt / Gross Domestic Product, %</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08F36"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104</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2E414" w14:textId="77777777" w:rsidR="006926C8" w:rsidRPr="00DD563C" w:rsidRDefault="006926C8" w:rsidP="00A66873">
            <w:pPr>
              <w:contextualSpacing/>
              <w:rPr>
                <w:rFonts w:asciiTheme="minorHAnsi" w:hAnsiTheme="minorHAnsi"/>
                <w:sz w:val="16"/>
                <w:szCs w:val="16"/>
              </w:rPr>
            </w:pPr>
          </w:p>
        </w:tc>
      </w:tr>
      <w:tr w:rsidR="000B3F79" w:rsidRPr="00DD563C" w14:paraId="019C7E46"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F3C5C"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GovDebt_CA</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B68BD"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Canada General Government Net Debt, quarterly (dollars x 1,000,000)</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E1A43"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463</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262FF" w14:textId="77777777" w:rsidR="006926C8" w:rsidRPr="00DD563C" w:rsidRDefault="006926C8" w:rsidP="00A66873">
            <w:pPr>
              <w:contextualSpacing/>
              <w:rPr>
                <w:rFonts w:asciiTheme="minorHAnsi" w:hAnsiTheme="minorHAnsi"/>
                <w:sz w:val="16"/>
                <w:szCs w:val="16"/>
              </w:rPr>
            </w:pPr>
          </w:p>
        </w:tc>
      </w:tr>
      <w:tr w:rsidR="000B3F79" w:rsidRPr="00DD563C" w14:paraId="2A774A34"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4E84B" w14:textId="77777777" w:rsidR="006926C8" w:rsidRPr="00165DCB" w:rsidRDefault="006926C8" w:rsidP="00A66873">
            <w:pPr>
              <w:contextualSpacing/>
              <w:rPr>
                <w:rFonts w:asciiTheme="minorHAnsi" w:hAnsiTheme="minorHAnsi"/>
                <w:sz w:val="16"/>
                <w:szCs w:val="16"/>
              </w:rPr>
            </w:pPr>
            <w:proofErr w:type="spellStart"/>
            <w:r w:rsidRPr="00165DCB">
              <w:rPr>
                <w:rFonts w:asciiTheme="minorHAnsi" w:hAnsiTheme="minorHAnsi"/>
                <w:color w:val="000000"/>
                <w:sz w:val="16"/>
                <w:szCs w:val="16"/>
              </w:rPr>
              <w:t>Debt_GDP_Ratio_CA</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06D2D" w14:textId="77777777" w:rsidR="006926C8" w:rsidRPr="00DD563C" w:rsidRDefault="006926C8" w:rsidP="00A66873">
            <w:pPr>
              <w:contextualSpacing/>
              <w:rPr>
                <w:rFonts w:asciiTheme="minorHAnsi" w:hAnsiTheme="minorHAnsi"/>
                <w:sz w:val="16"/>
                <w:szCs w:val="16"/>
              </w:rPr>
            </w:pPr>
            <w:r w:rsidRPr="00DD563C">
              <w:rPr>
                <w:rFonts w:asciiTheme="minorHAnsi" w:hAnsiTheme="minorHAnsi"/>
                <w:color w:val="000000"/>
                <w:sz w:val="16"/>
                <w:szCs w:val="16"/>
              </w:rPr>
              <w:t>Canada General Government Net Debt, % of GDP</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913F6" w14:textId="77777777" w:rsidR="006926C8" w:rsidRPr="00DD563C" w:rsidRDefault="006926C8" w:rsidP="00A66873">
            <w:pPr>
              <w:contextualSpacing/>
              <w:jc w:val="right"/>
              <w:rPr>
                <w:rFonts w:asciiTheme="minorHAnsi" w:hAnsiTheme="minorHAnsi"/>
                <w:sz w:val="16"/>
                <w:szCs w:val="16"/>
              </w:rPr>
            </w:pPr>
            <w:r w:rsidRPr="00DD563C">
              <w:rPr>
                <w:rFonts w:asciiTheme="minorHAnsi" w:hAnsiTheme="minorHAnsi"/>
                <w:color w:val="000000"/>
                <w:sz w:val="16"/>
                <w:szCs w:val="16"/>
              </w:rPr>
              <w:t>28</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FC28C" w14:textId="77777777" w:rsidR="006926C8" w:rsidRPr="00DD563C" w:rsidRDefault="006926C8" w:rsidP="00A66873">
            <w:pPr>
              <w:contextualSpacing/>
              <w:rPr>
                <w:rFonts w:asciiTheme="minorHAnsi" w:hAnsiTheme="minorHAnsi"/>
                <w:sz w:val="16"/>
                <w:szCs w:val="16"/>
              </w:rPr>
            </w:pPr>
          </w:p>
        </w:tc>
      </w:tr>
      <w:tr w:rsidR="000B3F79" w:rsidRPr="00D60B84" w14:paraId="444D9655" w14:textId="77777777" w:rsidTr="000B3F79">
        <w:trPr>
          <w:cantSplit/>
          <w:trHeight w:hRule="exact" w:val="227"/>
        </w:trPr>
        <w:tc>
          <w:tcPr>
            <w:tcW w:w="19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68276" w14:textId="70EDF0FE" w:rsidR="006926C8" w:rsidRPr="00D60B84" w:rsidRDefault="0036265D" w:rsidP="00A66873">
            <w:pPr>
              <w:contextualSpacing/>
              <w:rPr>
                <w:rFonts w:asciiTheme="minorHAnsi" w:hAnsiTheme="minorHAnsi"/>
                <w:color w:val="000000"/>
                <w:sz w:val="16"/>
                <w:szCs w:val="16"/>
              </w:rPr>
            </w:pPr>
            <w:proofErr w:type="spellStart"/>
            <w:r>
              <w:rPr>
                <w:rFonts w:asciiTheme="minorHAnsi" w:hAnsiTheme="minorHAnsi"/>
                <w:color w:val="000000"/>
                <w:sz w:val="16"/>
                <w:szCs w:val="16"/>
              </w:rPr>
              <w:t>MetalOre</w:t>
            </w:r>
            <w:proofErr w:type="spellEnd"/>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7ACFB" w14:textId="7E84B082" w:rsidR="006926C8" w:rsidRPr="00D60B84" w:rsidRDefault="00D60B84" w:rsidP="00A66873">
            <w:pPr>
              <w:contextualSpacing/>
              <w:rPr>
                <w:rFonts w:asciiTheme="minorHAnsi" w:hAnsiTheme="minorHAnsi"/>
                <w:color w:val="000000"/>
                <w:sz w:val="16"/>
                <w:szCs w:val="16"/>
              </w:rPr>
            </w:pPr>
            <w:r w:rsidRPr="00D60B84">
              <w:rPr>
                <w:rFonts w:asciiTheme="minorHAnsi" w:hAnsiTheme="minorHAnsi"/>
                <w:color w:val="000000"/>
                <w:sz w:val="16"/>
                <w:szCs w:val="16"/>
              </w:rPr>
              <w:t>Canadian Gross Domestic Product - Metal Ore Sector</w:t>
            </w:r>
          </w:p>
        </w:tc>
        <w:tc>
          <w:tcPr>
            <w:tcW w:w="11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3D0EE" w14:textId="77777777" w:rsidR="006926C8" w:rsidRPr="00D60B84" w:rsidRDefault="006926C8" w:rsidP="00A66873">
            <w:pPr>
              <w:contextualSpacing/>
              <w:jc w:val="right"/>
              <w:rPr>
                <w:rFonts w:asciiTheme="minorHAnsi" w:hAnsiTheme="minorHAnsi"/>
                <w:color w:val="000000"/>
                <w:sz w:val="16"/>
                <w:szCs w:val="16"/>
              </w:rPr>
            </w:pPr>
            <w:r w:rsidRPr="00DD563C">
              <w:rPr>
                <w:rFonts w:asciiTheme="minorHAnsi" w:hAnsiTheme="minorHAnsi"/>
                <w:color w:val="000000"/>
                <w:sz w:val="16"/>
                <w:szCs w:val="16"/>
              </w:rPr>
              <w:t>21099</w:t>
            </w:r>
          </w:p>
        </w:tc>
        <w:tc>
          <w:tcPr>
            <w:tcW w:w="1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319B2" w14:textId="77777777" w:rsidR="006926C8" w:rsidRPr="00D60B84" w:rsidRDefault="006926C8" w:rsidP="00A66873">
            <w:pPr>
              <w:contextualSpacing/>
              <w:rPr>
                <w:rFonts w:asciiTheme="minorHAnsi" w:hAnsiTheme="minorHAnsi"/>
                <w:color w:val="000000"/>
                <w:sz w:val="16"/>
                <w:szCs w:val="16"/>
              </w:rPr>
            </w:pPr>
          </w:p>
        </w:tc>
      </w:tr>
    </w:tbl>
    <w:p w14:paraId="2E3D97D3" w14:textId="77777777" w:rsidR="006926C8" w:rsidRPr="00F86ADB" w:rsidDel="0034495F" w:rsidRDefault="006926C8" w:rsidP="006926C8">
      <w:pPr>
        <w:keepNext/>
        <w:keepLines/>
        <w:spacing w:after="200" w:line="276" w:lineRule="auto"/>
        <w:ind w:left="1428"/>
        <w:rPr>
          <w:del w:id="5066" w:author="David Modjeska" w:date="2016-04-25T21:15:00Z"/>
        </w:rPr>
      </w:pPr>
    </w:p>
    <w:p w14:paraId="68CFBE41" w14:textId="77777777" w:rsidR="002E292C" w:rsidRDefault="002E292C">
      <w:pPr>
        <w:spacing w:line="480" w:lineRule="auto"/>
        <w:rPr>
          <w:ins w:id="5067" w:author="David Modjeska" w:date="2016-04-25T21:27:00Z"/>
          <w:rFonts w:asciiTheme="majorHAnsi" w:hAnsiTheme="majorHAnsi"/>
          <w:sz w:val="20"/>
        </w:rPr>
      </w:pPr>
    </w:p>
    <w:p w14:paraId="59FC0EAD" w14:textId="77777777" w:rsidR="002E292C" w:rsidRPr="00C7106A" w:rsidRDefault="002E292C" w:rsidP="0036265D">
      <w:pPr>
        <w:spacing w:line="480" w:lineRule="auto"/>
        <w:rPr>
          <w:rFonts w:asciiTheme="majorHAnsi" w:hAnsiTheme="majorHAnsi"/>
          <w:sz w:val="20"/>
        </w:rPr>
      </w:pPr>
    </w:p>
    <w:sectPr w:rsidR="002E292C" w:rsidRPr="00C7106A" w:rsidSect="0003660F">
      <w:pgSz w:w="12240" w:h="15840" w:code="1"/>
      <w:pgMar w:top="1440" w:right="1440" w:bottom="1440" w:left="1440" w:header="720" w:footer="720" w:gutter="0"/>
      <w:cols w:space="720"/>
      <w:docGrid w:linePitch="381"/>
      <w:sectPrChange w:id="5068" w:author="David Modjeska" w:date="2016-04-25T22:18:00Z">
        <w:sectPr w:rsidR="002E292C" w:rsidRPr="00C7106A" w:rsidSect="0003660F">
          <w:pgSz w:code="0"/>
          <w:pgMar w:top="1440" w:right="1440" w:bottom="1440" w:left="1440" w:header="720" w:footer="720" w:gutter="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73C50" w14:textId="77777777" w:rsidR="00D23B94" w:rsidRDefault="00D23B94" w:rsidP="00766235">
      <w:r>
        <w:separator/>
      </w:r>
    </w:p>
  </w:endnote>
  <w:endnote w:type="continuationSeparator" w:id="0">
    <w:p w14:paraId="40F4F4B7" w14:textId="77777777" w:rsidR="00D23B94" w:rsidRDefault="00D23B94" w:rsidP="00766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ndale Mono">
    <w:panose1 w:val="020B0509000000000004"/>
    <w:charset w:val="00"/>
    <w:family w:val="auto"/>
    <w:pitch w:val="variable"/>
    <w:sig w:usb0="00000287" w:usb1="00000000" w:usb2="00000000" w:usb3="00000000" w:csb0="0000009F" w:csb1="00000000"/>
  </w:font>
  <w:font w:name="Segoe UI">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41830" w14:textId="77777777" w:rsidR="00BC0798" w:rsidRDefault="00BC0798" w:rsidP="00B2209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6EC889" w14:textId="77777777" w:rsidR="00BC0798" w:rsidRDefault="00BC079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0C885" w14:textId="77777777" w:rsidR="00BC0798" w:rsidRPr="00F20962" w:rsidRDefault="00BC0798" w:rsidP="00B22099">
    <w:pPr>
      <w:pStyle w:val="Footer"/>
      <w:framePr w:wrap="none" w:vAnchor="text" w:hAnchor="margin" w:xAlign="center" w:y="1"/>
      <w:rPr>
        <w:rStyle w:val="PageNumber"/>
        <w:rFonts w:asciiTheme="majorHAnsi" w:hAnsiTheme="majorHAnsi"/>
        <w:color w:val="000000" w:themeColor="text1"/>
        <w:sz w:val="20"/>
      </w:rPr>
    </w:pPr>
    <w:r w:rsidRPr="00F20962">
      <w:rPr>
        <w:rStyle w:val="PageNumber"/>
        <w:rFonts w:asciiTheme="majorHAnsi" w:hAnsiTheme="majorHAnsi"/>
        <w:color w:val="000000" w:themeColor="text1"/>
        <w:sz w:val="20"/>
      </w:rPr>
      <w:fldChar w:fldCharType="begin"/>
    </w:r>
    <w:r w:rsidRPr="00F20962">
      <w:rPr>
        <w:rStyle w:val="PageNumber"/>
        <w:rFonts w:asciiTheme="majorHAnsi" w:hAnsiTheme="majorHAnsi"/>
        <w:color w:val="000000" w:themeColor="text1"/>
        <w:sz w:val="20"/>
      </w:rPr>
      <w:instrText xml:space="preserve">PAGE  </w:instrText>
    </w:r>
    <w:r w:rsidRPr="00F20962">
      <w:rPr>
        <w:rStyle w:val="PageNumber"/>
        <w:rFonts w:asciiTheme="majorHAnsi" w:hAnsiTheme="majorHAnsi"/>
        <w:color w:val="000000" w:themeColor="text1"/>
        <w:sz w:val="20"/>
      </w:rPr>
      <w:fldChar w:fldCharType="separate"/>
    </w:r>
    <w:r w:rsidR="006A1051">
      <w:rPr>
        <w:rStyle w:val="PageNumber"/>
        <w:rFonts w:asciiTheme="majorHAnsi" w:hAnsiTheme="majorHAnsi"/>
        <w:noProof/>
        <w:color w:val="000000" w:themeColor="text1"/>
        <w:sz w:val="20"/>
      </w:rPr>
      <w:t>4</w:t>
    </w:r>
    <w:r w:rsidRPr="00F20962">
      <w:rPr>
        <w:rStyle w:val="PageNumber"/>
        <w:rFonts w:asciiTheme="majorHAnsi" w:hAnsiTheme="majorHAnsi"/>
        <w:color w:val="000000" w:themeColor="text1"/>
        <w:sz w:val="20"/>
      </w:rPr>
      <w:fldChar w:fldCharType="end"/>
    </w:r>
  </w:p>
  <w:p w14:paraId="3B96EF8E" w14:textId="77777777" w:rsidR="00BC0798" w:rsidRPr="00F20962" w:rsidRDefault="00BC0798">
    <w:pPr>
      <w:pStyle w:val="Footer"/>
      <w:rPr>
        <w:rFonts w:asciiTheme="majorHAnsi" w:hAnsiTheme="majorHAnsi"/>
        <w:color w:val="000000" w:themeColor="text1"/>
        <w:sz w:val="20"/>
      </w:rPr>
    </w:pPr>
  </w:p>
  <w:p w14:paraId="528594D5" w14:textId="77777777" w:rsidR="00BC0798" w:rsidRPr="00F20962" w:rsidRDefault="00BC0798">
    <w:pPr>
      <w:rPr>
        <w:rFonts w:asciiTheme="majorHAnsi" w:hAnsiTheme="majorHAnsi"/>
        <w:color w:val="000000" w:themeColor="text1"/>
        <w:sz w:val="2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4E793" w14:textId="77777777" w:rsidR="00D23B94" w:rsidRDefault="00D23B94" w:rsidP="00766235">
      <w:r>
        <w:separator/>
      </w:r>
    </w:p>
  </w:footnote>
  <w:footnote w:type="continuationSeparator" w:id="0">
    <w:p w14:paraId="0486575A" w14:textId="77777777" w:rsidR="00D23B94" w:rsidRDefault="00D23B94" w:rsidP="007662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1B7AA" w14:textId="3F46D4C2" w:rsidR="00BC0798" w:rsidDel="00567985" w:rsidRDefault="00BC0798">
    <w:pPr>
      <w:pStyle w:val="Header"/>
      <w:rPr>
        <w:del w:id="2245" w:author="David Modjeska" w:date="2016-04-24T15:09:00Z"/>
      </w:rPr>
    </w:pPr>
    <w:r>
      <w:t>Team 17 Project</w:t>
    </w:r>
    <w:ins w:id="2246" w:author="David Modjeska" w:date="2016-04-24T15:09:00Z">
      <w:r>
        <w:t>, Stat E-150</w:t>
      </w:r>
    </w:ins>
    <w:del w:id="2247" w:author="David Modjeska" w:date="2016-04-24T15:09:00Z">
      <w:r w:rsidDel="00567985">
        <w:tab/>
      </w:r>
      <w:r w:rsidDel="00567985">
        <w:tab/>
      </w:r>
    </w:del>
    <w:ins w:id="2248" w:author="David Modjeska" w:date="2016-04-24T15:09:00Z">
      <w:r>
        <w:tab/>
      </w:r>
      <w:r>
        <w:tab/>
      </w:r>
    </w:ins>
    <w:ins w:id="2249" w:author="David Modjeska" w:date="2016-04-24T15:17:00Z">
      <w:r>
        <w:t>David Modjeska</w:t>
      </w:r>
    </w:ins>
    <w:del w:id="2250" w:author="David Modjeska" w:date="2016-04-24T15:17:00Z">
      <w:r w:rsidDel="005C3347">
        <w:delText>Dominic Murphy</w:delText>
      </w:r>
    </w:del>
  </w:p>
  <w:p w14:paraId="3FFFB891" w14:textId="501F5F32" w:rsidR="00BC0798" w:rsidDel="00567985" w:rsidRDefault="00BC0798">
    <w:pPr>
      <w:pStyle w:val="Header"/>
      <w:rPr>
        <w:del w:id="2251" w:author="David Modjeska" w:date="2016-04-24T15:09:00Z"/>
      </w:rPr>
    </w:pPr>
    <w:del w:id="2252" w:author="David Modjeska" w:date="2016-04-24T15:09:00Z">
      <w:r w:rsidDel="00567985">
        <w:delText>Stat E-150</w:delText>
      </w:r>
      <w:r w:rsidDel="00567985">
        <w:tab/>
      </w:r>
      <w:r w:rsidDel="00567985">
        <w:tab/>
        <w:delText>David Modjeska</w:delText>
      </w:r>
    </w:del>
  </w:p>
  <w:p w14:paraId="5E93DEE6" w14:textId="77777777" w:rsidR="00BC0798" w:rsidRDefault="00BC0798" w:rsidP="00567985">
    <w:pPr>
      <w:pStyle w:val="Header"/>
      <w:rPr>
        <w:ins w:id="2253" w:author="David Modjeska" w:date="2016-04-24T15:09:00Z"/>
      </w:rPr>
    </w:pPr>
  </w:p>
  <w:p w14:paraId="0A867706" w14:textId="72D3B800" w:rsidR="00BC0798" w:rsidRDefault="00BC0798">
    <w:pPr>
      <w:pStyle w:val="Header"/>
      <w:rPr>
        <w:ins w:id="2254" w:author="David Modjeska" w:date="2016-04-24T15:10:00Z"/>
      </w:rPr>
    </w:pPr>
    <w:r>
      <w:t>Harvard University, Spring 2016</w:t>
    </w:r>
    <w:r>
      <w:tab/>
    </w:r>
    <w:r>
      <w:tab/>
    </w:r>
    <w:ins w:id="2255" w:author="David Modjeska" w:date="2016-04-24T15:17:00Z">
      <w:r>
        <w:t>Dominic Murphy</w:t>
      </w:r>
    </w:ins>
  </w:p>
  <w:p w14:paraId="50587B46" w14:textId="6390E909" w:rsidR="00BC0798" w:rsidDel="00567985" w:rsidRDefault="00BC0798">
    <w:pPr>
      <w:pStyle w:val="Header"/>
      <w:rPr>
        <w:del w:id="2256" w:author="David Modjeska" w:date="2016-04-24T15:08:00Z"/>
      </w:rPr>
    </w:pPr>
    <w:del w:id="2257" w:author="David Modjeska" w:date="2016-04-24T15:08:00Z">
      <w:r w:rsidDel="00567985">
        <w:delText>Chen-Wei Huang</w:delText>
      </w:r>
    </w:del>
  </w:p>
  <w:p w14:paraId="4EE3C430" w14:textId="77777777" w:rsidR="00BC0798" w:rsidRDefault="00BC0798">
    <w:pPr>
      <w:pStyle w:val="Header"/>
    </w:pPr>
  </w:p>
  <w:p w14:paraId="6D7E1C25" w14:textId="77777777" w:rsidR="00BC0798" w:rsidRDefault="00BC07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6D0B"/>
    <w:multiLevelType w:val="hybridMultilevel"/>
    <w:tmpl w:val="35125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A76A23"/>
    <w:multiLevelType w:val="hybridMultilevel"/>
    <w:tmpl w:val="315CE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8F3C82"/>
    <w:multiLevelType w:val="hybridMultilevel"/>
    <w:tmpl w:val="F970E69E"/>
    <w:lvl w:ilvl="0" w:tplc="04090001">
      <w:start w:val="1"/>
      <w:numFmt w:val="bullet"/>
      <w:lvlText w:val=""/>
      <w:lvlJc w:val="left"/>
      <w:pPr>
        <w:ind w:left="726" w:hanging="360"/>
      </w:pPr>
      <w:rPr>
        <w:rFonts w:ascii="Symbol" w:hAnsi="Symbol" w:hint="default"/>
      </w:rPr>
    </w:lvl>
    <w:lvl w:ilvl="1" w:tplc="04090003">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3">
    <w:nsid w:val="164C21EE"/>
    <w:multiLevelType w:val="hybridMultilevel"/>
    <w:tmpl w:val="D51C43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1E137D5"/>
    <w:multiLevelType w:val="hybridMultilevel"/>
    <w:tmpl w:val="63901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027AC6"/>
    <w:multiLevelType w:val="hybridMultilevel"/>
    <w:tmpl w:val="C7BAD0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DA737AB"/>
    <w:multiLevelType w:val="hybridMultilevel"/>
    <w:tmpl w:val="C7EC5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AE067B"/>
    <w:multiLevelType w:val="multilevel"/>
    <w:tmpl w:val="6762B3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BD539DC"/>
    <w:multiLevelType w:val="hybridMultilevel"/>
    <w:tmpl w:val="F39C3888"/>
    <w:lvl w:ilvl="0" w:tplc="0409000F">
      <w:start w:val="1"/>
      <w:numFmt w:val="decimal"/>
      <w:lvlText w:val="%1."/>
      <w:lvlJc w:val="left"/>
      <w:pPr>
        <w:ind w:left="1788" w:hanging="360"/>
      </w:pPr>
      <w:rPr>
        <w:rFonts w:hint="default"/>
      </w:rPr>
    </w:lvl>
    <w:lvl w:ilvl="1" w:tplc="04090019">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9">
    <w:nsid w:val="5BE06352"/>
    <w:multiLevelType w:val="hybridMultilevel"/>
    <w:tmpl w:val="F3CA5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710751"/>
    <w:multiLevelType w:val="hybridMultilevel"/>
    <w:tmpl w:val="AB0A1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9A368E"/>
    <w:multiLevelType w:val="hybridMultilevel"/>
    <w:tmpl w:val="25126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D1592F"/>
    <w:multiLevelType w:val="hybridMultilevel"/>
    <w:tmpl w:val="6762B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1033C2"/>
    <w:multiLevelType w:val="hybridMultilevel"/>
    <w:tmpl w:val="07F239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6666834"/>
    <w:multiLevelType w:val="hybridMultilevel"/>
    <w:tmpl w:val="B70A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3"/>
  </w:num>
  <w:num w:numId="4">
    <w:abstractNumId w:val="1"/>
  </w:num>
  <w:num w:numId="5">
    <w:abstractNumId w:val="2"/>
  </w:num>
  <w:num w:numId="6">
    <w:abstractNumId w:val="8"/>
  </w:num>
  <w:num w:numId="7">
    <w:abstractNumId w:val="4"/>
  </w:num>
  <w:num w:numId="8">
    <w:abstractNumId w:val="12"/>
  </w:num>
  <w:num w:numId="9">
    <w:abstractNumId w:val="7"/>
  </w:num>
  <w:num w:numId="10">
    <w:abstractNumId w:val="5"/>
  </w:num>
  <w:num w:numId="11">
    <w:abstractNumId w:val="3"/>
  </w:num>
  <w:num w:numId="12">
    <w:abstractNumId w:val="9"/>
  </w:num>
  <w:num w:numId="13">
    <w:abstractNumId w:val="6"/>
  </w:num>
  <w:num w:numId="14">
    <w:abstractNumId w:val="11"/>
  </w:num>
  <w:num w:numId="15">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Modjeska">
    <w15:presenceInfo w15:providerId="None" w15:userId="David Modjes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revisionView w:markup="0"/>
  <w:defaultTabStop w:val="720"/>
  <w:autoHyphenation/>
  <w:drawingGridHorizontalSpacing w:val="12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235"/>
    <w:rsid w:val="00003585"/>
    <w:rsid w:val="00004965"/>
    <w:rsid w:val="000075BC"/>
    <w:rsid w:val="00010CB7"/>
    <w:rsid w:val="00014AD6"/>
    <w:rsid w:val="000157EF"/>
    <w:rsid w:val="00017D7D"/>
    <w:rsid w:val="00020A95"/>
    <w:rsid w:val="0002412C"/>
    <w:rsid w:val="00025D15"/>
    <w:rsid w:val="00026B74"/>
    <w:rsid w:val="00027A21"/>
    <w:rsid w:val="00027CD7"/>
    <w:rsid w:val="0003451B"/>
    <w:rsid w:val="0003660F"/>
    <w:rsid w:val="00040F38"/>
    <w:rsid w:val="00041543"/>
    <w:rsid w:val="00041F1A"/>
    <w:rsid w:val="00051B87"/>
    <w:rsid w:val="00053AAF"/>
    <w:rsid w:val="00056573"/>
    <w:rsid w:val="00060CCC"/>
    <w:rsid w:val="0006145E"/>
    <w:rsid w:val="00064AD4"/>
    <w:rsid w:val="00074A89"/>
    <w:rsid w:val="00075E44"/>
    <w:rsid w:val="00081D42"/>
    <w:rsid w:val="00084AA9"/>
    <w:rsid w:val="000850EE"/>
    <w:rsid w:val="000A1169"/>
    <w:rsid w:val="000A3E7A"/>
    <w:rsid w:val="000B01C9"/>
    <w:rsid w:val="000B04D7"/>
    <w:rsid w:val="000B3F79"/>
    <w:rsid w:val="000C0216"/>
    <w:rsid w:val="000D0F02"/>
    <w:rsid w:val="000D11C5"/>
    <w:rsid w:val="000D2F50"/>
    <w:rsid w:val="000E3A11"/>
    <w:rsid w:val="000E3AA7"/>
    <w:rsid w:val="000E4257"/>
    <w:rsid w:val="000E529C"/>
    <w:rsid w:val="000F479A"/>
    <w:rsid w:val="000F70C1"/>
    <w:rsid w:val="0010063E"/>
    <w:rsid w:val="00101C47"/>
    <w:rsid w:val="001053A4"/>
    <w:rsid w:val="0010585C"/>
    <w:rsid w:val="00110891"/>
    <w:rsid w:val="00110AD0"/>
    <w:rsid w:val="00112AB9"/>
    <w:rsid w:val="00115B24"/>
    <w:rsid w:val="00124DC0"/>
    <w:rsid w:val="0012536F"/>
    <w:rsid w:val="00125DD2"/>
    <w:rsid w:val="00126C8B"/>
    <w:rsid w:val="00141D0E"/>
    <w:rsid w:val="001435FB"/>
    <w:rsid w:val="00146006"/>
    <w:rsid w:val="00154D7E"/>
    <w:rsid w:val="00156AEC"/>
    <w:rsid w:val="00160720"/>
    <w:rsid w:val="00165DCB"/>
    <w:rsid w:val="00166072"/>
    <w:rsid w:val="00171048"/>
    <w:rsid w:val="0017588F"/>
    <w:rsid w:val="001818CE"/>
    <w:rsid w:val="00182ECF"/>
    <w:rsid w:val="0018539D"/>
    <w:rsid w:val="00193762"/>
    <w:rsid w:val="001968BD"/>
    <w:rsid w:val="00196BCC"/>
    <w:rsid w:val="001A1B57"/>
    <w:rsid w:val="001A2F3F"/>
    <w:rsid w:val="001B142F"/>
    <w:rsid w:val="001B2B61"/>
    <w:rsid w:val="001B374A"/>
    <w:rsid w:val="001B64DC"/>
    <w:rsid w:val="001B77E9"/>
    <w:rsid w:val="001C31B1"/>
    <w:rsid w:val="001C7B1E"/>
    <w:rsid w:val="001D0F60"/>
    <w:rsid w:val="001D28EE"/>
    <w:rsid w:val="001D4663"/>
    <w:rsid w:val="001D7102"/>
    <w:rsid w:val="001D7C76"/>
    <w:rsid w:val="001E0567"/>
    <w:rsid w:val="001E3B90"/>
    <w:rsid w:val="001E47AA"/>
    <w:rsid w:val="001E6289"/>
    <w:rsid w:val="001F4CED"/>
    <w:rsid w:val="001F5314"/>
    <w:rsid w:val="001F5B8C"/>
    <w:rsid w:val="001F7C01"/>
    <w:rsid w:val="001F7F18"/>
    <w:rsid w:val="002017AB"/>
    <w:rsid w:val="00202C31"/>
    <w:rsid w:val="002039C9"/>
    <w:rsid w:val="00205FE1"/>
    <w:rsid w:val="00210189"/>
    <w:rsid w:val="00210332"/>
    <w:rsid w:val="00212B67"/>
    <w:rsid w:val="00213D4F"/>
    <w:rsid w:val="0021508C"/>
    <w:rsid w:val="002202C7"/>
    <w:rsid w:val="00220422"/>
    <w:rsid w:val="00225163"/>
    <w:rsid w:val="002251E3"/>
    <w:rsid w:val="00230885"/>
    <w:rsid w:val="002322A3"/>
    <w:rsid w:val="002330FB"/>
    <w:rsid w:val="00235480"/>
    <w:rsid w:val="00237D99"/>
    <w:rsid w:val="00240AE4"/>
    <w:rsid w:val="002419D7"/>
    <w:rsid w:val="00241C01"/>
    <w:rsid w:val="00242903"/>
    <w:rsid w:val="002445F2"/>
    <w:rsid w:val="002458C1"/>
    <w:rsid w:val="00245E50"/>
    <w:rsid w:val="00250876"/>
    <w:rsid w:val="00253BE3"/>
    <w:rsid w:val="00255A0F"/>
    <w:rsid w:val="00257450"/>
    <w:rsid w:val="0026608F"/>
    <w:rsid w:val="00266C30"/>
    <w:rsid w:val="00266DF0"/>
    <w:rsid w:val="00271A40"/>
    <w:rsid w:val="00274DA8"/>
    <w:rsid w:val="0027751A"/>
    <w:rsid w:val="00286E4B"/>
    <w:rsid w:val="00290A32"/>
    <w:rsid w:val="00292B41"/>
    <w:rsid w:val="00295852"/>
    <w:rsid w:val="002963CC"/>
    <w:rsid w:val="00296B08"/>
    <w:rsid w:val="0029721D"/>
    <w:rsid w:val="002A5B4F"/>
    <w:rsid w:val="002B0FF0"/>
    <w:rsid w:val="002B1A00"/>
    <w:rsid w:val="002B1E6E"/>
    <w:rsid w:val="002B5C7A"/>
    <w:rsid w:val="002C2BF4"/>
    <w:rsid w:val="002C4CC4"/>
    <w:rsid w:val="002C721D"/>
    <w:rsid w:val="002D1822"/>
    <w:rsid w:val="002D198E"/>
    <w:rsid w:val="002D3B83"/>
    <w:rsid w:val="002D77F0"/>
    <w:rsid w:val="002E292C"/>
    <w:rsid w:val="002E3758"/>
    <w:rsid w:val="002F6250"/>
    <w:rsid w:val="002F6941"/>
    <w:rsid w:val="002F71EB"/>
    <w:rsid w:val="00300BD6"/>
    <w:rsid w:val="00301C89"/>
    <w:rsid w:val="00303886"/>
    <w:rsid w:val="00304A83"/>
    <w:rsid w:val="003168E8"/>
    <w:rsid w:val="00316E68"/>
    <w:rsid w:val="0031768A"/>
    <w:rsid w:val="00320C39"/>
    <w:rsid w:val="003238CA"/>
    <w:rsid w:val="0032699E"/>
    <w:rsid w:val="00327708"/>
    <w:rsid w:val="00330B1A"/>
    <w:rsid w:val="003341DB"/>
    <w:rsid w:val="0033604D"/>
    <w:rsid w:val="0034412F"/>
    <w:rsid w:val="0034495F"/>
    <w:rsid w:val="00344C2D"/>
    <w:rsid w:val="003615F2"/>
    <w:rsid w:val="0036265D"/>
    <w:rsid w:val="00370DE2"/>
    <w:rsid w:val="00372C9F"/>
    <w:rsid w:val="0037756E"/>
    <w:rsid w:val="00380301"/>
    <w:rsid w:val="00382723"/>
    <w:rsid w:val="00382A08"/>
    <w:rsid w:val="0038531D"/>
    <w:rsid w:val="00393CAA"/>
    <w:rsid w:val="00393F68"/>
    <w:rsid w:val="00395613"/>
    <w:rsid w:val="00397B60"/>
    <w:rsid w:val="003A00DA"/>
    <w:rsid w:val="003A0407"/>
    <w:rsid w:val="003A3898"/>
    <w:rsid w:val="003A56AC"/>
    <w:rsid w:val="003A62BE"/>
    <w:rsid w:val="003A77F5"/>
    <w:rsid w:val="003B1191"/>
    <w:rsid w:val="003B3023"/>
    <w:rsid w:val="003B43C6"/>
    <w:rsid w:val="003B547E"/>
    <w:rsid w:val="003C351C"/>
    <w:rsid w:val="003C4C1E"/>
    <w:rsid w:val="003C5824"/>
    <w:rsid w:val="003D0C66"/>
    <w:rsid w:val="003D1829"/>
    <w:rsid w:val="003D3590"/>
    <w:rsid w:val="003D5E76"/>
    <w:rsid w:val="003E44F5"/>
    <w:rsid w:val="003F24CC"/>
    <w:rsid w:val="003F2D66"/>
    <w:rsid w:val="003F3819"/>
    <w:rsid w:val="003F4E22"/>
    <w:rsid w:val="003F59EC"/>
    <w:rsid w:val="003F798F"/>
    <w:rsid w:val="0040040D"/>
    <w:rsid w:val="0040103F"/>
    <w:rsid w:val="00405F19"/>
    <w:rsid w:val="00417207"/>
    <w:rsid w:val="00430A0C"/>
    <w:rsid w:val="00434D4A"/>
    <w:rsid w:val="0043661A"/>
    <w:rsid w:val="00437AB0"/>
    <w:rsid w:val="004402CB"/>
    <w:rsid w:val="004418B4"/>
    <w:rsid w:val="00441A1D"/>
    <w:rsid w:val="004575C1"/>
    <w:rsid w:val="0046523F"/>
    <w:rsid w:val="00466F47"/>
    <w:rsid w:val="00467F1F"/>
    <w:rsid w:val="00470446"/>
    <w:rsid w:val="00470DF3"/>
    <w:rsid w:val="004844B4"/>
    <w:rsid w:val="004846EE"/>
    <w:rsid w:val="0049172D"/>
    <w:rsid w:val="00494527"/>
    <w:rsid w:val="00494B86"/>
    <w:rsid w:val="00496385"/>
    <w:rsid w:val="00497003"/>
    <w:rsid w:val="004A0428"/>
    <w:rsid w:val="004A4231"/>
    <w:rsid w:val="004A4333"/>
    <w:rsid w:val="004C22B3"/>
    <w:rsid w:val="004C3E2F"/>
    <w:rsid w:val="004C5C39"/>
    <w:rsid w:val="004D05B7"/>
    <w:rsid w:val="004D2428"/>
    <w:rsid w:val="004D2FEF"/>
    <w:rsid w:val="004E11BD"/>
    <w:rsid w:val="004E1E51"/>
    <w:rsid w:val="004E2B82"/>
    <w:rsid w:val="004E665C"/>
    <w:rsid w:val="004E75CF"/>
    <w:rsid w:val="004F3EAE"/>
    <w:rsid w:val="004F7FF5"/>
    <w:rsid w:val="005027CE"/>
    <w:rsid w:val="00505E4F"/>
    <w:rsid w:val="005079B7"/>
    <w:rsid w:val="005079C3"/>
    <w:rsid w:val="00511C3E"/>
    <w:rsid w:val="00516265"/>
    <w:rsid w:val="00520E8D"/>
    <w:rsid w:val="005219CE"/>
    <w:rsid w:val="005276C3"/>
    <w:rsid w:val="005317A0"/>
    <w:rsid w:val="00532E59"/>
    <w:rsid w:val="0053395B"/>
    <w:rsid w:val="00541DC1"/>
    <w:rsid w:val="00545186"/>
    <w:rsid w:val="005510C2"/>
    <w:rsid w:val="005516A6"/>
    <w:rsid w:val="005536E0"/>
    <w:rsid w:val="005561EA"/>
    <w:rsid w:val="005576ED"/>
    <w:rsid w:val="005578CF"/>
    <w:rsid w:val="00564E53"/>
    <w:rsid w:val="00567985"/>
    <w:rsid w:val="00571BA9"/>
    <w:rsid w:val="00575B95"/>
    <w:rsid w:val="005764ED"/>
    <w:rsid w:val="005838C7"/>
    <w:rsid w:val="00584E96"/>
    <w:rsid w:val="005866FD"/>
    <w:rsid w:val="00587D18"/>
    <w:rsid w:val="005945BE"/>
    <w:rsid w:val="00595E05"/>
    <w:rsid w:val="005A338F"/>
    <w:rsid w:val="005A4C4C"/>
    <w:rsid w:val="005B176D"/>
    <w:rsid w:val="005B36E6"/>
    <w:rsid w:val="005B4E73"/>
    <w:rsid w:val="005B6964"/>
    <w:rsid w:val="005C1471"/>
    <w:rsid w:val="005C3347"/>
    <w:rsid w:val="005C537B"/>
    <w:rsid w:val="005C6586"/>
    <w:rsid w:val="005C6964"/>
    <w:rsid w:val="005D1703"/>
    <w:rsid w:val="005D2995"/>
    <w:rsid w:val="005F5D27"/>
    <w:rsid w:val="00614E2B"/>
    <w:rsid w:val="00631C4C"/>
    <w:rsid w:val="00632FF3"/>
    <w:rsid w:val="00634F59"/>
    <w:rsid w:val="006374A0"/>
    <w:rsid w:val="0064177E"/>
    <w:rsid w:val="0064489B"/>
    <w:rsid w:val="0065597E"/>
    <w:rsid w:val="00655DE7"/>
    <w:rsid w:val="00662503"/>
    <w:rsid w:val="006644B1"/>
    <w:rsid w:val="00666211"/>
    <w:rsid w:val="00667080"/>
    <w:rsid w:val="00667542"/>
    <w:rsid w:val="00667E85"/>
    <w:rsid w:val="00670D16"/>
    <w:rsid w:val="00671206"/>
    <w:rsid w:val="00674A6E"/>
    <w:rsid w:val="00675CE5"/>
    <w:rsid w:val="0068299B"/>
    <w:rsid w:val="006875F9"/>
    <w:rsid w:val="00690186"/>
    <w:rsid w:val="006926C8"/>
    <w:rsid w:val="0069336A"/>
    <w:rsid w:val="00696E87"/>
    <w:rsid w:val="0069798D"/>
    <w:rsid w:val="006A1051"/>
    <w:rsid w:val="006A1678"/>
    <w:rsid w:val="006A1AB6"/>
    <w:rsid w:val="006A23C9"/>
    <w:rsid w:val="006A3631"/>
    <w:rsid w:val="006A5B0E"/>
    <w:rsid w:val="006A6803"/>
    <w:rsid w:val="006B2DD3"/>
    <w:rsid w:val="006B72ED"/>
    <w:rsid w:val="006C01B1"/>
    <w:rsid w:val="006C4851"/>
    <w:rsid w:val="006C6905"/>
    <w:rsid w:val="006C7FC7"/>
    <w:rsid w:val="006E34D5"/>
    <w:rsid w:val="006E7427"/>
    <w:rsid w:val="006E7D50"/>
    <w:rsid w:val="006F0A86"/>
    <w:rsid w:val="006F415E"/>
    <w:rsid w:val="00711AD9"/>
    <w:rsid w:val="00722AB3"/>
    <w:rsid w:val="00731152"/>
    <w:rsid w:val="00732F5A"/>
    <w:rsid w:val="007336C5"/>
    <w:rsid w:val="007414B3"/>
    <w:rsid w:val="0074227B"/>
    <w:rsid w:val="007457C9"/>
    <w:rsid w:val="00746B1B"/>
    <w:rsid w:val="007472E9"/>
    <w:rsid w:val="007514BD"/>
    <w:rsid w:val="007522B6"/>
    <w:rsid w:val="00754027"/>
    <w:rsid w:val="0075679C"/>
    <w:rsid w:val="00756FFE"/>
    <w:rsid w:val="00757F87"/>
    <w:rsid w:val="00760F1D"/>
    <w:rsid w:val="00766235"/>
    <w:rsid w:val="0077038E"/>
    <w:rsid w:val="00772BCB"/>
    <w:rsid w:val="00783520"/>
    <w:rsid w:val="00785B28"/>
    <w:rsid w:val="007A3BD3"/>
    <w:rsid w:val="007A5161"/>
    <w:rsid w:val="007B2B7B"/>
    <w:rsid w:val="007B382A"/>
    <w:rsid w:val="007C1F3B"/>
    <w:rsid w:val="007C76E5"/>
    <w:rsid w:val="007D3390"/>
    <w:rsid w:val="007E1D05"/>
    <w:rsid w:val="007E31EE"/>
    <w:rsid w:val="007E5FDD"/>
    <w:rsid w:val="007F2802"/>
    <w:rsid w:val="007F43A6"/>
    <w:rsid w:val="007F7209"/>
    <w:rsid w:val="00805BA8"/>
    <w:rsid w:val="00810B5C"/>
    <w:rsid w:val="008118B9"/>
    <w:rsid w:val="00812367"/>
    <w:rsid w:val="00814E41"/>
    <w:rsid w:val="00821D11"/>
    <w:rsid w:val="0082293E"/>
    <w:rsid w:val="00822E76"/>
    <w:rsid w:val="008520D1"/>
    <w:rsid w:val="008524A6"/>
    <w:rsid w:val="00854A8E"/>
    <w:rsid w:val="00854BBB"/>
    <w:rsid w:val="0086330B"/>
    <w:rsid w:val="00863DA2"/>
    <w:rsid w:val="0086744A"/>
    <w:rsid w:val="0087064E"/>
    <w:rsid w:val="00871E90"/>
    <w:rsid w:val="008734FE"/>
    <w:rsid w:val="008747D1"/>
    <w:rsid w:val="008772F8"/>
    <w:rsid w:val="00880341"/>
    <w:rsid w:val="0088660E"/>
    <w:rsid w:val="00890B49"/>
    <w:rsid w:val="008924A5"/>
    <w:rsid w:val="00892E36"/>
    <w:rsid w:val="008945B1"/>
    <w:rsid w:val="008A24CA"/>
    <w:rsid w:val="008A3B6F"/>
    <w:rsid w:val="008A5C75"/>
    <w:rsid w:val="008B10E9"/>
    <w:rsid w:val="008B1BD1"/>
    <w:rsid w:val="008B3817"/>
    <w:rsid w:val="008C5E2F"/>
    <w:rsid w:val="008D12A5"/>
    <w:rsid w:val="008D4861"/>
    <w:rsid w:val="008E1FE7"/>
    <w:rsid w:val="008E61AA"/>
    <w:rsid w:val="008E701C"/>
    <w:rsid w:val="008E7810"/>
    <w:rsid w:val="008F0B08"/>
    <w:rsid w:val="008F273F"/>
    <w:rsid w:val="008F55E0"/>
    <w:rsid w:val="008F7778"/>
    <w:rsid w:val="00900006"/>
    <w:rsid w:val="009007D3"/>
    <w:rsid w:val="00912032"/>
    <w:rsid w:val="00915D39"/>
    <w:rsid w:val="00917223"/>
    <w:rsid w:val="00920062"/>
    <w:rsid w:val="00920244"/>
    <w:rsid w:val="009243B3"/>
    <w:rsid w:val="0092673B"/>
    <w:rsid w:val="00932357"/>
    <w:rsid w:val="009327D0"/>
    <w:rsid w:val="0093312D"/>
    <w:rsid w:val="009338FA"/>
    <w:rsid w:val="00937E2F"/>
    <w:rsid w:val="00944957"/>
    <w:rsid w:val="009479C4"/>
    <w:rsid w:val="00953D61"/>
    <w:rsid w:val="00957B77"/>
    <w:rsid w:val="00957F9F"/>
    <w:rsid w:val="00962791"/>
    <w:rsid w:val="00963B80"/>
    <w:rsid w:val="009645A4"/>
    <w:rsid w:val="00966A1D"/>
    <w:rsid w:val="0097205E"/>
    <w:rsid w:val="00972C14"/>
    <w:rsid w:val="009753AB"/>
    <w:rsid w:val="00977FFA"/>
    <w:rsid w:val="00985EC9"/>
    <w:rsid w:val="0098619D"/>
    <w:rsid w:val="009977A1"/>
    <w:rsid w:val="009A17A0"/>
    <w:rsid w:val="009A2EA6"/>
    <w:rsid w:val="009A75B7"/>
    <w:rsid w:val="009B7C6F"/>
    <w:rsid w:val="009D0551"/>
    <w:rsid w:val="009D084F"/>
    <w:rsid w:val="009D63BA"/>
    <w:rsid w:val="009D642F"/>
    <w:rsid w:val="009D6D67"/>
    <w:rsid w:val="009D79D4"/>
    <w:rsid w:val="009E6EAE"/>
    <w:rsid w:val="009F0529"/>
    <w:rsid w:val="009F0B0C"/>
    <w:rsid w:val="009F3F4F"/>
    <w:rsid w:val="009F5F72"/>
    <w:rsid w:val="00A00E0E"/>
    <w:rsid w:val="00A0126C"/>
    <w:rsid w:val="00A04B62"/>
    <w:rsid w:val="00A12733"/>
    <w:rsid w:val="00A1590A"/>
    <w:rsid w:val="00A161D0"/>
    <w:rsid w:val="00A215F3"/>
    <w:rsid w:val="00A27FF6"/>
    <w:rsid w:val="00A31A83"/>
    <w:rsid w:val="00A33FE9"/>
    <w:rsid w:val="00A34E78"/>
    <w:rsid w:val="00A356DC"/>
    <w:rsid w:val="00A4047D"/>
    <w:rsid w:val="00A41BF8"/>
    <w:rsid w:val="00A43659"/>
    <w:rsid w:val="00A51A53"/>
    <w:rsid w:val="00A57413"/>
    <w:rsid w:val="00A5755E"/>
    <w:rsid w:val="00A61CBB"/>
    <w:rsid w:val="00A66873"/>
    <w:rsid w:val="00A71BBF"/>
    <w:rsid w:val="00A73A59"/>
    <w:rsid w:val="00A74350"/>
    <w:rsid w:val="00A74B3A"/>
    <w:rsid w:val="00A829ED"/>
    <w:rsid w:val="00A90C0E"/>
    <w:rsid w:val="00A94456"/>
    <w:rsid w:val="00AA5725"/>
    <w:rsid w:val="00AB0A42"/>
    <w:rsid w:val="00AB3F29"/>
    <w:rsid w:val="00AB7398"/>
    <w:rsid w:val="00AC11E0"/>
    <w:rsid w:val="00AC53B3"/>
    <w:rsid w:val="00AD0145"/>
    <w:rsid w:val="00AE2349"/>
    <w:rsid w:val="00AF2184"/>
    <w:rsid w:val="00AF2B9C"/>
    <w:rsid w:val="00AF3626"/>
    <w:rsid w:val="00B013F6"/>
    <w:rsid w:val="00B01772"/>
    <w:rsid w:val="00B03B3A"/>
    <w:rsid w:val="00B130E1"/>
    <w:rsid w:val="00B14BEA"/>
    <w:rsid w:val="00B15146"/>
    <w:rsid w:val="00B15366"/>
    <w:rsid w:val="00B22099"/>
    <w:rsid w:val="00B23ED8"/>
    <w:rsid w:val="00B260F3"/>
    <w:rsid w:val="00B3079A"/>
    <w:rsid w:val="00B3166A"/>
    <w:rsid w:val="00B35BFA"/>
    <w:rsid w:val="00B42B79"/>
    <w:rsid w:val="00B4686A"/>
    <w:rsid w:val="00B56EA8"/>
    <w:rsid w:val="00B64016"/>
    <w:rsid w:val="00B67F65"/>
    <w:rsid w:val="00B71AB1"/>
    <w:rsid w:val="00B74FD9"/>
    <w:rsid w:val="00B80875"/>
    <w:rsid w:val="00B82616"/>
    <w:rsid w:val="00B82F41"/>
    <w:rsid w:val="00B84D66"/>
    <w:rsid w:val="00B85365"/>
    <w:rsid w:val="00B8612C"/>
    <w:rsid w:val="00B87B9C"/>
    <w:rsid w:val="00B91CDF"/>
    <w:rsid w:val="00B962C1"/>
    <w:rsid w:val="00B97105"/>
    <w:rsid w:val="00BA2A8F"/>
    <w:rsid w:val="00BA34BC"/>
    <w:rsid w:val="00BA3DC5"/>
    <w:rsid w:val="00BA4DC5"/>
    <w:rsid w:val="00BB1147"/>
    <w:rsid w:val="00BB19B2"/>
    <w:rsid w:val="00BB5A3E"/>
    <w:rsid w:val="00BB6012"/>
    <w:rsid w:val="00BC0798"/>
    <w:rsid w:val="00BC376E"/>
    <w:rsid w:val="00BC4DDA"/>
    <w:rsid w:val="00BD7531"/>
    <w:rsid w:val="00BD7776"/>
    <w:rsid w:val="00BE0000"/>
    <w:rsid w:val="00BE2FC6"/>
    <w:rsid w:val="00BE4120"/>
    <w:rsid w:val="00BE7691"/>
    <w:rsid w:val="00BF1025"/>
    <w:rsid w:val="00C073D8"/>
    <w:rsid w:val="00C10613"/>
    <w:rsid w:val="00C12941"/>
    <w:rsid w:val="00C15A5B"/>
    <w:rsid w:val="00C17E99"/>
    <w:rsid w:val="00C21801"/>
    <w:rsid w:val="00C2575B"/>
    <w:rsid w:val="00C25B58"/>
    <w:rsid w:val="00C30EB5"/>
    <w:rsid w:val="00C31C4A"/>
    <w:rsid w:val="00C33138"/>
    <w:rsid w:val="00C36E0F"/>
    <w:rsid w:val="00C46E0F"/>
    <w:rsid w:val="00C533F6"/>
    <w:rsid w:val="00C70BF3"/>
    <w:rsid w:val="00C70CD1"/>
    <w:rsid w:val="00C7106A"/>
    <w:rsid w:val="00C7612B"/>
    <w:rsid w:val="00C77D35"/>
    <w:rsid w:val="00C8195D"/>
    <w:rsid w:val="00C8343F"/>
    <w:rsid w:val="00C9184D"/>
    <w:rsid w:val="00C94AFC"/>
    <w:rsid w:val="00CA0E90"/>
    <w:rsid w:val="00CB1FA1"/>
    <w:rsid w:val="00CB34EC"/>
    <w:rsid w:val="00CB417D"/>
    <w:rsid w:val="00CB5914"/>
    <w:rsid w:val="00CB69F8"/>
    <w:rsid w:val="00CB735B"/>
    <w:rsid w:val="00CC1D10"/>
    <w:rsid w:val="00CC3F5B"/>
    <w:rsid w:val="00CD03EF"/>
    <w:rsid w:val="00CD31E4"/>
    <w:rsid w:val="00CD43F7"/>
    <w:rsid w:val="00CE2684"/>
    <w:rsid w:val="00CF74E3"/>
    <w:rsid w:val="00D049A7"/>
    <w:rsid w:val="00D06A3C"/>
    <w:rsid w:val="00D1114C"/>
    <w:rsid w:val="00D13B62"/>
    <w:rsid w:val="00D14230"/>
    <w:rsid w:val="00D14300"/>
    <w:rsid w:val="00D178EE"/>
    <w:rsid w:val="00D23569"/>
    <w:rsid w:val="00D23B94"/>
    <w:rsid w:val="00D27CBE"/>
    <w:rsid w:val="00D30AD7"/>
    <w:rsid w:val="00D336E8"/>
    <w:rsid w:val="00D33E96"/>
    <w:rsid w:val="00D433C2"/>
    <w:rsid w:val="00D43937"/>
    <w:rsid w:val="00D46619"/>
    <w:rsid w:val="00D47795"/>
    <w:rsid w:val="00D47B40"/>
    <w:rsid w:val="00D51EA8"/>
    <w:rsid w:val="00D54F12"/>
    <w:rsid w:val="00D55ADB"/>
    <w:rsid w:val="00D60444"/>
    <w:rsid w:val="00D60B84"/>
    <w:rsid w:val="00D60FF2"/>
    <w:rsid w:val="00D6101D"/>
    <w:rsid w:val="00D63529"/>
    <w:rsid w:val="00D63B60"/>
    <w:rsid w:val="00D6480B"/>
    <w:rsid w:val="00D70A54"/>
    <w:rsid w:val="00D72893"/>
    <w:rsid w:val="00D76060"/>
    <w:rsid w:val="00D81B9F"/>
    <w:rsid w:val="00D914B8"/>
    <w:rsid w:val="00D9335C"/>
    <w:rsid w:val="00D94D68"/>
    <w:rsid w:val="00DA53D4"/>
    <w:rsid w:val="00DA6225"/>
    <w:rsid w:val="00DB0D1A"/>
    <w:rsid w:val="00DB6E51"/>
    <w:rsid w:val="00DC10B3"/>
    <w:rsid w:val="00DC169E"/>
    <w:rsid w:val="00DC2605"/>
    <w:rsid w:val="00DC55BF"/>
    <w:rsid w:val="00DD2249"/>
    <w:rsid w:val="00DD563C"/>
    <w:rsid w:val="00DD65E2"/>
    <w:rsid w:val="00DE2076"/>
    <w:rsid w:val="00DE25AA"/>
    <w:rsid w:val="00DE3EA7"/>
    <w:rsid w:val="00DE3FF8"/>
    <w:rsid w:val="00DE7F4A"/>
    <w:rsid w:val="00DF5CDD"/>
    <w:rsid w:val="00E01FDF"/>
    <w:rsid w:val="00E026F2"/>
    <w:rsid w:val="00E0331B"/>
    <w:rsid w:val="00E036A9"/>
    <w:rsid w:val="00E10164"/>
    <w:rsid w:val="00E113F7"/>
    <w:rsid w:val="00E116EA"/>
    <w:rsid w:val="00E11B9F"/>
    <w:rsid w:val="00E11F8C"/>
    <w:rsid w:val="00E23BF7"/>
    <w:rsid w:val="00E406D3"/>
    <w:rsid w:val="00E43B3C"/>
    <w:rsid w:val="00E60F68"/>
    <w:rsid w:val="00E61832"/>
    <w:rsid w:val="00E7506F"/>
    <w:rsid w:val="00E759B8"/>
    <w:rsid w:val="00E809ED"/>
    <w:rsid w:val="00E86B9A"/>
    <w:rsid w:val="00E90412"/>
    <w:rsid w:val="00E92180"/>
    <w:rsid w:val="00E94866"/>
    <w:rsid w:val="00EA23F3"/>
    <w:rsid w:val="00EA26FB"/>
    <w:rsid w:val="00EB0D29"/>
    <w:rsid w:val="00EB4A16"/>
    <w:rsid w:val="00EB70DF"/>
    <w:rsid w:val="00EC415A"/>
    <w:rsid w:val="00EC5A7A"/>
    <w:rsid w:val="00EC6609"/>
    <w:rsid w:val="00EE0D9C"/>
    <w:rsid w:val="00EE2190"/>
    <w:rsid w:val="00EE367F"/>
    <w:rsid w:val="00EE3CD7"/>
    <w:rsid w:val="00EE42D8"/>
    <w:rsid w:val="00EE553F"/>
    <w:rsid w:val="00EF21DA"/>
    <w:rsid w:val="00EF50E3"/>
    <w:rsid w:val="00EF69C2"/>
    <w:rsid w:val="00F023D5"/>
    <w:rsid w:val="00F02CFA"/>
    <w:rsid w:val="00F06717"/>
    <w:rsid w:val="00F111A6"/>
    <w:rsid w:val="00F131F1"/>
    <w:rsid w:val="00F17439"/>
    <w:rsid w:val="00F20962"/>
    <w:rsid w:val="00F2108A"/>
    <w:rsid w:val="00F23901"/>
    <w:rsid w:val="00F2507D"/>
    <w:rsid w:val="00F30815"/>
    <w:rsid w:val="00F31273"/>
    <w:rsid w:val="00F32AC1"/>
    <w:rsid w:val="00F342E0"/>
    <w:rsid w:val="00F34954"/>
    <w:rsid w:val="00F351B1"/>
    <w:rsid w:val="00F37054"/>
    <w:rsid w:val="00F44954"/>
    <w:rsid w:val="00F44E84"/>
    <w:rsid w:val="00F534B9"/>
    <w:rsid w:val="00F534E0"/>
    <w:rsid w:val="00F53C63"/>
    <w:rsid w:val="00F567D0"/>
    <w:rsid w:val="00F568CB"/>
    <w:rsid w:val="00F60156"/>
    <w:rsid w:val="00F61966"/>
    <w:rsid w:val="00F62281"/>
    <w:rsid w:val="00F6363D"/>
    <w:rsid w:val="00F643A5"/>
    <w:rsid w:val="00F67618"/>
    <w:rsid w:val="00F70067"/>
    <w:rsid w:val="00F81377"/>
    <w:rsid w:val="00F852B2"/>
    <w:rsid w:val="00F85B2D"/>
    <w:rsid w:val="00F86ADB"/>
    <w:rsid w:val="00F967DF"/>
    <w:rsid w:val="00FA2CC4"/>
    <w:rsid w:val="00FA3F62"/>
    <w:rsid w:val="00FA5B98"/>
    <w:rsid w:val="00FA60B3"/>
    <w:rsid w:val="00FB13DC"/>
    <w:rsid w:val="00FB4453"/>
    <w:rsid w:val="00FB4C2E"/>
    <w:rsid w:val="00FB51E9"/>
    <w:rsid w:val="00FB7098"/>
    <w:rsid w:val="00FC2131"/>
    <w:rsid w:val="00FC58C0"/>
    <w:rsid w:val="00FC59B5"/>
    <w:rsid w:val="00FD0F55"/>
    <w:rsid w:val="00FD159F"/>
    <w:rsid w:val="00FD23D0"/>
    <w:rsid w:val="00FD2A74"/>
    <w:rsid w:val="00FD48F7"/>
    <w:rsid w:val="00FD725A"/>
    <w:rsid w:val="00FD7A67"/>
    <w:rsid w:val="00FF2558"/>
    <w:rsid w:val="00FF4D58"/>
    <w:rsid w:val="00FF6BD3"/>
    <w:rsid w:val="00FF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FAB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D1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9"/>
    <w:qFormat/>
    <w:rsid w:val="000F70C1"/>
    <w:pPr>
      <w:outlineLvl w:val="0"/>
    </w:pPr>
    <w:rPr>
      <w:b/>
      <w:bCs/>
      <w:sz w:val="32"/>
      <w:szCs w:val="32"/>
    </w:rPr>
  </w:style>
  <w:style w:type="paragraph" w:styleId="Heading2">
    <w:name w:val="heading 2"/>
    <w:basedOn w:val="Normal"/>
    <w:next w:val="Normal"/>
    <w:link w:val="Heading2Char"/>
    <w:uiPriority w:val="99"/>
    <w:qFormat/>
    <w:rsid w:val="000F70C1"/>
    <w:pPr>
      <w:outlineLvl w:val="1"/>
    </w:pPr>
    <w:rPr>
      <w:b/>
      <w:bCs/>
      <w:i/>
      <w:iCs/>
    </w:rPr>
  </w:style>
  <w:style w:type="paragraph" w:styleId="Heading3">
    <w:name w:val="heading 3"/>
    <w:basedOn w:val="Normal"/>
    <w:next w:val="Normal"/>
    <w:link w:val="Heading3Char"/>
    <w:uiPriority w:val="99"/>
    <w:qFormat/>
    <w:rsid w:val="000F70C1"/>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235"/>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766235"/>
  </w:style>
  <w:style w:type="paragraph" w:styleId="Footer">
    <w:name w:val="footer"/>
    <w:basedOn w:val="Normal"/>
    <w:link w:val="FooterChar"/>
    <w:uiPriority w:val="99"/>
    <w:unhideWhenUsed/>
    <w:rsid w:val="00766235"/>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766235"/>
  </w:style>
  <w:style w:type="paragraph" w:styleId="ListParagraph">
    <w:name w:val="List Paragraph"/>
    <w:basedOn w:val="Normal"/>
    <w:uiPriority w:val="34"/>
    <w:qFormat/>
    <w:rsid w:val="00154D7E"/>
    <w:pPr>
      <w:spacing w:after="200" w:line="276" w:lineRule="auto"/>
      <w:ind w:left="720"/>
      <w:contextualSpacing/>
    </w:pPr>
    <w:rPr>
      <w:rFonts w:asciiTheme="minorHAnsi" w:hAnsiTheme="minorHAnsi" w:cstheme="minorBidi"/>
      <w:sz w:val="22"/>
      <w:szCs w:val="22"/>
    </w:rPr>
  </w:style>
  <w:style w:type="character" w:customStyle="1" w:styleId="Heading1Char">
    <w:name w:val="Heading 1 Char"/>
    <w:basedOn w:val="DefaultParagraphFont"/>
    <w:link w:val="Heading1"/>
    <w:uiPriority w:val="9"/>
    <w:rsid w:val="000F70C1"/>
    <w:rPr>
      <w:rFonts w:ascii="Courier New" w:hAnsi="Courier New" w:cs="Courier New"/>
      <w:b/>
      <w:bCs/>
      <w:color w:val="000000"/>
      <w:sz w:val="32"/>
      <w:szCs w:val="32"/>
    </w:rPr>
  </w:style>
  <w:style w:type="character" w:customStyle="1" w:styleId="Heading2Char">
    <w:name w:val="Heading 2 Char"/>
    <w:basedOn w:val="DefaultParagraphFont"/>
    <w:link w:val="Heading2"/>
    <w:uiPriority w:val="9"/>
    <w:rsid w:val="000F70C1"/>
    <w:rPr>
      <w:rFonts w:ascii="Courier New" w:hAnsi="Courier New" w:cs="Courier New"/>
      <w:b/>
      <w:bCs/>
      <w:i/>
      <w:iCs/>
      <w:color w:val="000000"/>
      <w:sz w:val="28"/>
      <w:szCs w:val="28"/>
    </w:rPr>
  </w:style>
  <w:style w:type="character" w:customStyle="1" w:styleId="Heading3Char">
    <w:name w:val="Heading 3 Char"/>
    <w:basedOn w:val="DefaultParagraphFont"/>
    <w:link w:val="Heading3"/>
    <w:uiPriority w:val="9"/>
    <w:rsid w:val="000F70C1"/>
    <w:rPr>
      <w:rFonts w:ascii="Courier New" w:hAnsi="Courier New" w:cs="Courier New"/>
      <w:b/>
      <w:bCs/>
      <w:color w:val="000000"/>
      <w:sz w:val="26"/>
      <w:szCs w:val="26"/>
    </w:rPr>
  </w:style>
  <w:style w:type="character" w:styleId="PlaceholderText">
    <w:name w:val="Placeholder Text"/>
    <w:basedOn w:val="DefaultParagraphFont"/>
    <w:uiPriority w:val="99"/>
    <w:semiHidden/>
    <w:rsid w:val="005C6964"/>
    <w:rPr>
      <w:color w:val="808080"/>
    </w:rPr>
  </w:style>
  <w:style w:type="paragraph" w:styleId="BalloonText">
    <w:name w:val="Balloon Text"/>
    <w:basedOn w:val="Normal"/>
    <w:link w:val="BalloonTextChar"/>
    <w:uiPriority w:val="99"/>
    <w:semiHidden/>
    <w:unhideWhenUsed/>
    <w:rsid w:val="00274DA8"/>
    <w:rPr>
      <w:rFonts w:ascii="Tahoma" w:hAnsi="Tahoma" w:cs="Tahoma"/>
      <w:sz w:val="16"/>
      <w:szCs w:val="16"/>
    </w:rPr>
  </w:style>
  <w:style w:type="character" w:customStyle="1" w:styleId="BalloonTextChar">
    <w:name w:val="Balloon Text Char"/>
    <w:basedOn w:val="DefaultParagraphFont"/>
    <w:link w:val="BalloonText"/>
    <w:uiPriority w:val="99"/>
    <w:semiHidden/>
    <w:rsid w:val="00274DA8"/>
    <w:rPr>
      <w:rFonts w:ascii="Tahoma" w:hAnsi="Tahoma" w:cs="Tahoma"/>
      <w:color w:val="000000"/>
      <w:sz w:val="16"/>
      <w:szCs w:val="16"/>
    </w:rPr>
  </w:style>
  <w:style w:type="paragraph" w:styleId="Bibliography">
    <w:name w:val="Bibliography"/>
    <w:basedOn w:val="Normal"/>
    <w:next w:val="Normal"/>
    <w:uiPriority w:val="37"/>
    <w:unhideWhenUsed/>
    <w:rsid w:val="000C0216"/>
  </w:style>
  <w:style w:type="paragraph" w:styleId="Revision">
    <w:name w:val="Revision"/>
    <w:hidden/>
    <w:uiPriority w:val="99"/>
    <w:semiHidden/>
    <w:rsid w:val="003A3898"/>
    <w:pPr>
      <w:spacing w:after="0" w:line="240" w:lineRule="auto"/>
    </w:pPr>
    <w:rPr>
      <w:rFonts w:ascii="Courier New" w:hAnsi="Courier New" w:cs="Courier New"/>
      <w:color w:val="000000"/>
      <w:sz w:val="28"/>
      <w:szCs w:val="28"/>
    </w:rPr>
  </w:style>
  <w:style w:type="paragraph" w:styleId="DocumentMap">
    <w:name w:val="Document Map"/>
    <w:basedOn w:val="Normal"/>
    <w:link w:val="DocumentMapChar"/>
    <w:uiPriority w:val="99"/>
    <w:semiHidden/>
    <w:unhideWhenUsed/>
    <w:rsid w:val="001968BD"/>
  </w:style>
  <w:style w:type="character" w:customStyle="1" w:styleId="DocumentMapChar">
    <w:name w:val="Document Map Char"/>
    <w:basedOn w:val="DefaultParagraphFont"/>
    <w:link w:val="DocumentMap"/>
    <w:uiPriority w:val="99"/>
    <w:semiHidden/>
    <w:rsid w:val="001968BD"/>
    <w:rPr>
      <w:rFonts w:ascii="Times New Roman" w:hAnsi="Times New Roman" w:cs="Times New Roman"/>
      <w:sz w:val="24"/>
      <w:szCs w:val="24"/>
    </w:rPr>
  </w:style>
  <w:style w:type="paragraph" w:styleId="NormalWeb">
    <w:name w:val="Normal (Web)"/>
    <w:basedOn w:val="Normal"/>
    <w:uiPriority w:val="99"/>
    <w:semiHidden/>
    <w:unhideWhenUsed/>
    <w:rsid w:val="00DD563C"/>
    <w:pPr>
      <w:spacing w:before="100" w:beforeAutospacing="1" w:after="100" w:afterAutospacing="1"/>
    </w:pPr>
  </w:style>
  <w:style w:type="character" w:customStyle="1" w:styleId="apple-converted-space">
    <w:name w:val="apple-converted-space"/>
    <w:basedOn w:val="DefaultParagraphFont"/>
    <w:rsid w:val="00DD563C"/>
  </w:style>
  <w:style w:type="character" w:styleId="PageNumber">
    <w:name w:val="page number"/>
    <w:basedOn w:val="DefaultParagraphFont"/>
    <w:uiPriority w:val="99"/>
    <w:semiHidden/>
    <w:unhideWhenUsed/>
    <w:rsid w:val="00255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278089">
      <w:bodyDiv w:val="1"/>
      <w:marLeft w:val="0"/>
      <w:marRight w:val="0"/>
      <w:marTop w:val="0"/>
      <w:marBottom w:val="0"/>
      <w:divBdr>
        <w:top w:val="none" w:sz="0" w:space="0" w:color="auto"/>
        <w:left w:val="none" w:sz="0" w:space="0" w:color="auto"/>
        <w:bottom w:val="none" w:sz="0" w:space="0" w:color="auto"/>
        <w:right w:val="none" w:sz="0" w:space="0" w:color="auto"/>
      </w:divBdr>
    </w:div>
    <w:div w:id="285237157">
      <w:bodyDiv w:val="1"/>
      <w:marLeft w:val="0"/>
      <w:marRight w:val="0"/>
      <w:marTop w:val="0"/>
      <w:marBottom w:val="0"/>
      <w:divBdr>
        <w:top w:val="none" w:sz="0" w:space="0" w:color="auto"/>
        <w:left w:val="none" w:sz="0" w:space="0" w:color="auto"/>
        <w:bottom w:val="none" w:sz="0" w:space="0" w:color="auto"/>
        <w:right w:val="none" w:sz="0" w:space="0" w:color="auto"/>
      </w:divBdr>
    </w:div>
    <w:div w:id="661860863">
      <w:bodyDiv w:val="1"/>
      <w:marLeft w:val="0"/>
      <w:marRight w:val="0"/>
      <w:marTop w:val="0"/>
      <w:marBottom w:val="0"/>
      <w:divBdr>
        <w:top w:val="none" w:sz="0" w:space="0" w:color="auto"/>
        <w:left w:val="none" w:sz="0" w:space="0" w:color="auto"/>
        <w:bottom w:val="none" w:sz="0" w:space="0" w:color="auto"/>
        <w:right w:val="none" w:sz="0" w:space="0" w:color="auto"/>
      </w:divBdr>
    </w:div>
    <w:div w:id="968901919">
      <w:bodyDiv w:val="1"/>
      <w:marLeft w:val="0"/>
      <w:marRight w:val="0"/>
      <w:marTop w:val="0"/>
      <w:marBottom w:val="0"/>
      <w:divBdr>
        <w:top w:val="none" w:sz="0" w:space="0" w:color="auto"/>
        <w:left w:val="none" w:sz="0" w:space="0" w:color="auto"/>
        <w:bottom w:val="none" w:sz="0" w:space="0" w:color="auto"/>
        <w:right w:val="none" w:sz="0" w:space="0" w:color="auto"/>
      </w:divBdr>
    </w:div>
    <w:div w:id="1074398533">
      <w:bodyDiv w:val="1"/>
      <w:marLeft w:val="0"/>
      <w:marRight w:val="0"/>
      <w:marTop w:val="0"/>
      <w:marBottom w:val="0"/>
      <w:divBdr>
        <w:top w:val="none" w:sz="0" w:space="0" w:color="auto"/>
        <w:left w:val="none" w:sz="0" w:space="0" w:color="auto"/>
        <w:bottom w:val="none" w:sz="0" w:space="0" w:color="auto"/>
        <w:right w:val="none" w:sz="0" w:space="0" w:color="auto"/>
      </w:divBdr>
    </w:div>
    <w:div w:id="1165168365">
      <w:bodyDiv w:val="1"/>
      <w:marLeft w:val="0"/>
      <w:marRight w:val="0"/>
      <w:marTop w:val="0"/>
      <w:marBottom w:val="0"/>
      <w:divBdr>
        <w:top w:val="none" w:sz="0" w:space="0" w:color="auto"/>
        <w:left w:val="none" w:sz="0" w:space="0" w:color="auto"/>
        <w:bottom w:val="none" w:sz="0" w:space="0" w:color="auto"/>
        <w:right w:val="none" w:sz="0" w:space="0" w:color="auto"/>
      </w:divBdr>
    </w:div>
    <w:div w:id="1232497780">
      <w:bodyDiv w:val="1"/>
      <w:marLeft w:val="0"/>
      <w:marRight w:val="0"/>
      <w:marTop w:val="0"/>
      <w:marBottom w:val="0"/>
      <w:divBdr>
        <w:top w:val="none" w:sz="0" w:space="0" w:color="auto"/>
        <w:left w:val="none" w:sz="0" w:space="0" w:color="auto"/>
        <w:bottom w:val="none" w:sz="0" w:space="0" w:color="auto"/>
        <w:right w:val="none" w:sz="0" w:space="0" w:color="auto"/>
      </w:divBdr>
    </w:div>
    <w:div w:id="1291938497">
      <w:bodyDiv w:val="1"/>
      <w:marLeft w:val="0"/>
      <w:marRight w:val="0"/>
      <w:marTop w:val="0"/>
      <w:marBottom w:val="0"/>
      <w:divBdr>
        <w:top w:val="none" w:sz="0" w:space="0" w:color="auto"/>
        <w:left w:val="none" w:sz="0" w:space="0" w:color="auto"/>
        <w:bottom w:val="none" w:sz="0" w:space="0" w:color="auto"/>
        <w:right w:val="none" w:sz="0" w:space="0" w:color="auto"/>
      </w:divBdr>
    </w:div>
    <w:div w:id="1418944906">
      <w:bodyDiv w:val="1"/>
      <w:marLeft w:val="0"/>
      <w:marRight w:val="0"/>
      <w:marTop w:val="0"/>
      <w:marBottom w:val="0"/>
      <w:divBdr>
        <w:top w:val="none" w:sz="0" w:space="0" w:color="auto"/>
        <w:left w:val="none" w:sz="0" w:space="0" w:color="auto"/>
        <w:bottom w:val="none" w:sz="0" w:space="0" w:color="auto"/>
        <w:right w:val="none" w:sz="0" w:space="0" w:color="auto"/>
      </w:divBdr>
    </w:div>
    <w:div w:id="1506169291">
      <w:bodyDiv w:val="1"/>
      <w:marLeft w:val="0"/>
      <w:marRight w:val="0"/>
      <w:marTop w:val="0"/>
      <w:marBottom w:val="0"/>
      <w:divBdr>
        <w:top w:val="none" w:sz="0" w:space="0" w:color="auto"/>
        <w:left w:val="none" w:sz="0" w:space="0" w:color="auto"/>
        <w:bottom w:val="none" w:sz="0" w:space="0" w:color="auto"/>
        <w:right w:val="none" w:sz="0" w:space="0" w:color="auto"/>
      </w:divBdr>
    </w:div>
    <w:div w:id="1535315012">
      <w:bodyDiv w:val="1"/>
      <w:marLeft w:val="0"/>
      <w:marRight w:val="0"/>
      <w:marTop w:val="0"/>
      <w:marBottom w:val="0"/>
      <w:divBdr>
        <w:top w:val="none" w:sz="0" w:space="0" w:color="auto"/>
        <w:left w:val="none" w:sz="0" w:space="0" w:color="auto"/>
        <w:bottom w:val="none" w:sz="0" w:space="0" w:color="auto"/>
        <w:right w:val="none" w:sz="0" w:space="0" w:color="auto"/>
      </w:divBdr>
    </w:div>
    <w:div w:id="1618443970">
      <w:bodyDiv w:val="1"/>
      <w:marLeft w:val="0"/>
      <w:marRight w:val="0"/>
      <w:marTop w:val="0"/>
      <w:marBottom w:val="0"/>
      <w:divBdr>
        <w:top w:val="none" w:sz="0" w:space="0" w:color="auto"/>
        <w:left w:val="none" w:sz="0" w:space="0" w:color="auto"/>
        <w:bottom w:val="none" w:sz="0" w:space="0" w:color="auto"/>
        <w:right w:val="none" w:sz="0" w:space="0" w:color="auto"/>
      </w:divBdr>
    </w:div>
    <w:div w:id="1658917359">
      <w:bodyDiv w:val="1"/>
      <w:marLeft w:val="0"/>
      <w:marRight w:val="0"/>
      <w:marTop w:val="0"/>
      <w:marBottom w:val="0"/>
      <w:divBdr>
        <w:top w:val="none" w:sz="0" w:space="0" w:color="auto"/>
        <w:left w:val="none" w:sz="0" w:space="0" w:color="auto"/>
        <w:bottom w:val="none" w:sz="0" w:space="0" w:color="auto"/>
        <w:right w:val="none" w:sz="0" w:space="0" w:color="auto"/>
      </w:divBdr>
    </w:div>
    <w:div w:id="1706518521">
      <w:bodyDiv w:val="1"/>
      <w:marLeft w:val="0"/>
      <w:marRight w:val="0"/>
      <w:marTop w:val="0"/>
      <w:marBottom w:val="0"/>
      <w:divBdr>
        <w:top w:val="none" w:sz="0" w:space="0" w:color="auto"/>
        <w:left w:val="none" w:sz="0" w:space="0" w:color="auto"/>
        <w:bottom w:val="none" w:sz="0" w:space="0" w:color="auto"/>
        <w:right w:val="none" w:sz="0" w:space="0" w:color="auto"/>
      </w:divBdr>
    </w:div>
    <w:div w:id="1911621610">
      <w:bodyDiv w:val="1"/>
      <w:marLeft w:val="0"/>
      <w:marRight w:val="0"/>
      <w:marTop w:val="0"/>
      <w:marBottom w:val="0"/>
      <w:divBdr>
        <w:top w:val="none" w:sz="0" w:space="0" w:color="auto"/>
        <w:left w:val="none" w:sz="0" w:space="0" w:color="auto"/>
        <w:bottom w:val="none" w:sz="0" w:space="0" w:color="auto"/>
        <w:right w:val="none" w:sz="0" w:space="0" w:color="auto"/>
      </w:divBdr>
    </w:div>
    <w:div w:id="2041471103">
      <w:bodyDiv w:val="1"/>
      <w:marLeft w:val="0"/>
      <w:marRight w:val="0"/>
      <w:marTop w:val="0"/>
      <w:marBottom w:val="0"/>
      <w:divBdr>
        <w:top w:val="none" w:sz="0" w:space="0" w:color="auto"/>
        <w:left w:val="none" w:sz="0" w:space="0" w:color="auto"/>
        <w:bottom w:val="none" w:sz="0" w:space="0" w:color="auto"/>
        <w:right w:val="none" w:sz="0" w:space="0" w:color="auto"/>
      </w:divBdr>
    </w:div>
    <w:div w:id="2055303788">
      <w:bodyDiv w:val="1"/>
      <w:marLeft w:val="0"/>
      <w:marRight w:val="0"/>
      <w:marTop w:val="0"/>
      <w:marBottom w:val="0"/>
      <w:divBdr>
        <w:top w:val="none" w:sz="0" w:space="0" w:color="auto"/>
        <w:left w:val="none" w:sz="0" w:space="0" w:color="auto"/>
        <w:bottom w:val="none" w:sz="0" w:space="0" w:color="auto"/>
        <w:right w:val="none" w:sz="0" w:space="0" w:color="auto"/>
      </w:divBdr>
    </w:div>
    <w:div w:id="207015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ndale Mono">
    <w:panose1 w:val="020B0509000000000004"/>
    <w:charset w:val="00"/>
    <w:family w:val="auto"/>
    <w:pitch w:val="variable"/>
    <w:sig w:usb0="00000287" w:usb1="00000000" w:usb2="00000000" w:usb3="00000000" w:csb0="0000009F" w:csb1="00000000"/>
  </w:font>
  <w:font w:name="Segoe U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EBD"/>
    <w:rsid w:val="000E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2E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BoC</b:Tag>
    <b:SourceType>Report</b:SourceType>
    <b:Guid>{4DC14C42-477B-45B8-9B24-2EFAE0283239}</b:Guid>
    <b:Title>NEMO: An Equation for the Canadian Dollar</b:Title>
    <b:Year>2010</b:Year>
    <b:City>Ottawa, Ontario</b:City>
    <b:Publisher>Bank of Canada</b:Publisher>
    <b:Author>
      <b:Author>
        <b:NameList>
          <b:Person>
            <b:Last>Lafrance</b:Last>
            <b:First>R</b:First>
          </b:Person>
          <b:Person>
            <b:Last>Zhang</b:Last>
            <b:First>Q</b:First>
          </b:Person>
          <b:Person>
            <b:Last>Issa R</b:Last>
            <b:First>R</b:First>
          </b:Person>
          <b:Person>
            <b:Last>Helliwell</b:Last>
            <b:Middle>F</b:Middle>
            <b:First>J</b:First>
          </b:Person>
        </b:NameList>
      </b:Author>
    </b:Author>
    <b:RefOrder>1</b:RefOrder>
  </b:Source>
  <b:Source>
    <b:Tag>Gil14</b:Tag>
    <b:SourceType>InternetSite</b:SourceType>
    <b:Guid>{556821F2-81A1-448E-BD8E-6B0BB4ABC6D5}</b:Guid>
    <b:Title>Understanding Gold Price Drivers</b:Title>
    <b:Year>2014</b:Year>
    <b:InternetSiteTitle>Market Realist</b:InternetSiteTitle>
    <b:Month>09</b:Month>
    <b:Day>22</b:Day>
    <b:URL>http://marketrealist.com/2014/09/must-know-guide-investing-in-gold/</b:URL>
    <b:Author>
      <b:Author>
        <b:NameList>
          <b:Person>
            <b:Last>Gilroy</b:Last>
            <b:First>A</b:First>
          </b:Person>
        </b:NameList>
      </b:Author>
    </b:Author>
    <b:RefOrder>2</b:RefOrder>
  </b:Source>
  <b:Source>
    <b:Tag>Cof11</b:Tag>
    <b:SourceType>BookSection</b:SourceType>
    <b:Guid>{5BA7FC69-EDCC-425A-8854-4252CD46B584}</b:Guid>
    <b:Title>Trading Binary Options: Strategies and Tactics</b:Title>
    <b:Year>2011</b:Year>
    <b:Author>
      <b:Author>
        <b:NameList>
          <b:Person>
            <b:Last>Cofnas</b:Last>
            <b:First>A</b:First>
          </b:Person>
        </b:NameList>
      </b:Author>
      <b:BookAuthor>
        <b:NameList>
          <b:Person>
            <b:Last>Cofnas</b:Last>
            <b:First>A</b:First>
          </b:Person>
        </b:NameList>
      </b:BookAuthor>
    </b:Author>
    <b:City>New York</b:City>
    <b:Publisher>Bloomberg Press</b:Publisher>
    <b:BookTitle>Trading Binary Options: Strategies and Tactics</b:BookTitle>
    <b:Pages>60</b:Pages>
    <b:RefOrder>3</b:RefOrder>
  </b:Source>
  <b:Source>
    <b:Tag>Dat02</b:Tag>
    <b:SourceType>JournalArticle</b:SourceType>
    <b:Guid>{FCF4A7A4-8FA1-4F37-91B0-584BCA6B45E2}</b:Guid>
    <b:Title>Maintaining Stream Statistics Over Sliding Windows</b:Title>
    <b:Year>2002</b:Year>
    <b:Pages>635-644</b:Pages>
    <b:JournalName>Society for Industrial and Applied Mathematics, Proceedings of the thirteenth annual ACM-SIAM symposium on Discrete algorithms</b:JournalName>
    <b:Author>
      <b:Author>
        <b:NameList>
          <b:Person>
            <b:Last>Datar</b:Last>
            <b:First>M</b:First>
          </b:Person>
          <b:Person>
            <b:Last>Gionis</b:Last>
            <b:First>A</b:First>
          </b:Person>
          <b:Person>
            <b:Last>Indyk</b:Last>
            <b:First>P</b:First>
          </b:Person>
          <b:Person>
            <b:Last>Motwani</b:Last>
            <b:First>R</b:First>
          </b:Person>
        </b:NameList>
      </b:Author>
    </b:Author>
    <b:RefOrder>4</b:RefOrder>
  </b:Source>
</b:Sources>
</file>

<file path=customXml/itemProps1.xml><?xml version="1.0" encoding="utf-8"?>
<ds:datastoreItem xmlns:ds="http://schemas.openxmlformats.org/officeDocument/2006/customXml" ds:itemID="{839F852F-FDE6-404A-AF69-64AF99F20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6481</Words>
  <Characters>36947</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Modjeska</dc:creator>
  <cp:lastModifiedBy>David Modjeska</cp:lastModifiedBy>
  <cp:revision>2</cp:revision>
  <cp:lastPrinted>2016-05-02T23:44:00Z</cp:lastPrinted>
  <dcterms:created xsi:type="dcterms:W3CDTF">2016-05-03T19:07:00Z</dcterms:created>
  <dcterms:modified xsi:type="dcterms:W3CDTF">2016-05-03T19:07:00Z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165744273</vt:i4>
  </property>
  <property fmtid="{D5CDD505-2E9C-101B-9397-08002B2CF9AE}" pid="3" name="_NewReviewCycle">
    <vt:lpwstr/>
  </property>
  <property fmtid="{D5CDD505-2E9C-101B-9397-08002B2CF9AE}" pid="4" name="_EmailSubject">
    <vt:lpwstr>Project</vt:lpwstr>
  </property>
  <property fmtid="{D5CDD505-2E9C-101B-9397-08002B2CF9AE}" pid="5" name="_AuthorEmail">
    <vt:lpwstr>David.Modjeska@pricemetrix.com</vt:lpwstr>
  </property>
  <property fmtid="{D5CDD505-2E9C-101B-9397-08002B2CF9AE}" pid="6" name="_AuthorEmailDisplayName">
    <vt:lpwstr>David Modjeska</vt:lpwstr>
  </property>
  <property fmtid="{D5CDD505-2E9C-101B-9397-08002B2CF9AE}" pid="7" name="_PreviousAdHocReviewCycleID">
    <vt:i4>-422745324</vt:i4>
  </property>
</Properties>
</file>